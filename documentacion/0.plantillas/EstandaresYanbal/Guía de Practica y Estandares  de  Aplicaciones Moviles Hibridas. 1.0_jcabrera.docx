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F89" w:rsidRDefault="00052F89">
      <w:pPr>
        <w:rPr>
          <w:szCs w:val="56"/>
        </w:rPr>
      </w:pPr>
    </w:p>
    <w:sdt>
      <w:sdtPr>
        <w:rPr>
          <w:rFonts w:ascii="Arial" w:eastAsiaTheme="majorEastAsia" w:hAnsi="Arial" w:cs="Arial"/>
          <w:caps/>
          <w:sz w:val="20"/>
          <w:szCs w:val="20"/>
          <w:lang w:val="es-ES" w:eastAsia="en-US"/>
        </w:rPr>
        <w:id w:val="-1825883162"/>
        <w:docPartObj>
          <w:docPartGallery w:val="Cover Pages"/>
          <w:docPartUnique/>
        </w:docPartObj>
      </w:sdtPr>
      <w:sdtEndPr>
        <w:rPr>
          <w:rFonts w:eastAsia="Times New Roman"/>
          <w:caps w:val="0"/>
          <w:lang w:eastAsia="es-ES"/>
        </w:rPr>
      </w:sdtEndPr>
      <w:sdtContent>
        <w:tbl>
          <w:tblPr>
            <w:tblW w:w="5000" w:type="pct"/>
            <w:jc w:val="center"/>
            <w:tblLook w:val="04A0" w:firstRow="1" w:lastRow="0" w:firstColumn="1" w:lastColumn="0" w:noHBand="0" w:noVBand="1"/>
          </w:tblPr>
          <w:tblGrid>
            <w:gridCol w:w="8720"/>
          </w:tblGrid>
          <w:tr w:rsidR="00052F89" w:rsidRPr="002F7FD9" w:rsidTr="00966D68">
            <w:trPr>
              <w:trHeight w:val="2880"/>
              <w:jc w:val="center"/>
            </w:trPr>
            <w:sdt>
              <w:sdtPr>
                <w:rPr>
                  <w:rFonts w:ascii="Arial" w:eastAsiaTheme="majorEastAsia" w:hAnsi="Arial" w:cs="Arial"/>
                  <w:caps/>
                  <w:sz w:val="20"/>
                  <w:szCs w:val="20"/>
                  <w:lang w:val="es-ES" w:eastAsia="en-US"/>
                </w:rPr>
                <w:alias w:val="Compañía"/>
                <w:id w:val="-1546674169"/>
                <w:dataBinding w:prefixMappings="xmlns:ns0='http://schemas.openxmlformats.org/officeDocument/2006/extended-properties'" w:xpath="/ns0:Properties[1]/ns0:Company[1]" w:storeItemID="{6668398D-A668-4E3E-A5EB-62B293D839F1}"/>
                <w:text/>
              </w:sdtPr>
              <w:sdtEndPr>
                <w:rPr>
                  <w:rStyle w:val="Ttulo1Car"/>
                  <w:rFonts w:eastAsiaTheme="minorEastAsia"/>
                  <w:b/>
                  <w:caps w:val="0"/>
                  <w:snapToGrid w:val="0"/>
                  <w:color w:val="008000"/>
                  <w:sz w:val="22"/>
                  <w:szCs w:val="22"/>
                  <w:lang w:eastAsia="es-ES"/>
                </w:rPr>
              </w:sdtEndPr>
              <w:sdtContent>
                <w:tc>
                  <w:tcPr>
                    <w:tcW w:w="5000" w:type="pct"/>
                  </w:tcPr>
                  <w:p w:rsidR="00052F89" w:rsidRPr="002F7FD9" w:rsidRDefault="00052F89" w:rsidP="00966D68">
                    <w:pPr>
                      <w:pStyle w:val="Sinespaciado"/>
                      <w:rPr>
                        <w:rFonts w:ascii="Arial" w:eastAsiaTheme="majorEastAsia" w:hAnsi="Arial" w:cs="Arial"/>
                        <w:caps/>
                      </w:rPr>
                    </w:pPr>
                    <w:r>
                      <w:rPr>
                        <w:rFonts w:ascii="Arial" w:eastAsiaTheme="majorEastAsia" w:hAnsi="Arial" w:cs="Arial"/>
                        <w:caps/>
                        <w:lang w:eastAsia="en-US"/>
                      </w:rPr>
                      <w:t>Unique-Yanbal</w:t>
                    </w:r>
                  </w:p>
                </w:tc>
              </w:sdtContent>
            </w:sdt>
          </w:tr>
          <w:tr w:rsidR="00052F89" w:rsidRPr="002F7FD9" w:rsidTr="00966D68">
            <w:trPr>
              <w:trHeight w:val="1440"/>
              <w:jc w:val="center"/>
            </w:trPr>
            <w:sdt>
              <w:sdtPr>
                <w:rPr>
                  <w:rFonts w:ascii="Arial" w:eastAsiaTheme="majorEastAsia" w:hAnsi="Arial" w:cs="Arial"/>
                  <w:color w:val="F79646" w:themeColor="accent6"/>
                  <w:sz w:val="80"/>
                  <w:szCs w:val="80"/>
                </w:rPr>
                <w:alias w:val="Título"/>
                <w:id w:val="-185187084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52F89" w:rsidRPr="002F7FD9" w:rsidRDefault="00FC3B6B" w:rsidP="00FC3B6B">
                    <w:pPr>
                      <w:pStyle w:val="Sinespaciado"/>
                      <w:jc w:val="center"/>
                      <w:rPr>
                        <w:rFonts w:ascii="Arial" w:eastAsiaTheme="majorEastAsia" w:hAnsi="Arial" w:cs="Arial"/>
                        <w:color w:val="F79646" w:themeColor="accent6"/>
                        <w:sz w:val="80"/>
                        <w:szCs w:val="80"/>
                      </w:rPr>
                    </w:pPr>
                    <w:r>
                      <w:rPr>
                        <w:rFonts w:ascii="Arial" w:eastAsiaTheme="majorEastAsia" w:hAnsi="Arial" w:cs="Arial"/>
                        <w:color w:val="F79646" w:themeColor="accent6"/>
                        <w:sz w:val="80"/>
                        <w:szCs w:val="80"/>
                      </w:rPr>
                      <w:t>Guía de Prácticas y Estándares</w:t>
                    </w:r>
                    <w:r w:rsidR="00052F89" w:rsidRPr="002F7FD9">
                      <w:rPr>
                        <w:rFonts w:ascii="Arial" w:eastAsiaTheme="majorEastAsia" w:hAnsi="Arial" w:cs="Arial"/>
                        <w:color w:val="F79646" w:themeColor="accent6"/>
                        <w:sz w:val="80"/>
                        <w:szCs w:val="80"/>
                      </w:rPr>
                      <w:t xml:space="preserve"> </w:t>
                    </w:r>
                    <w:r>
                      <w:rPr>
                        <w:rFonts w:ascii="Arial" w:eastAsiaTheme="majorEastAsia" w:hAnsi="Arial" w:cs="Arial"/>
                        <w:color w:val="F79646" w:themeColor="accent6"/>
                        <w:sz w:val="80"/>
                        <w:szCs w:val="80"/>
                      </w:rPr>
                      <w:t>–</w:t>
                    </w:r>
                    <w:r w:rsidR="00052F89" w:rsidRPr="002F7FD9">
                      <w:rPr>
                        <w:rFonts w:ascii="Arial" w:eastAsiaTheme="majorEastAsia" w:hAnsi="Arial" w:cs="Arial"/>
                        <w:color w:val="F79646" w:themeColor="accent6"/>
                        <w:sz w:val="80"/>
                        <w:szCs w:val="80"/>
                      </w:rPr>
                      <w:t xml:space="preserve"> </w:t>
                    </w:r>
                    <w:r>
                      <w:rPr>
                        <w:rFonts w:ascii="Arial" w:eastAsiaTheme="majorEastAsia" w:hAnsi="Arial" w:cs="Arial"/>
                        <w:color w:val="F79646" w:themeColor="accent6"/>
                        <w:sz w:val="80"/>
                        <w:szCs w:val="80"/>
                      </w:rPr>
                      <w:t>Aplicaciones Móviles</w:t>
                    </w:r>
                    <w:r w:rsidR="006E298D">
                      <w:rPr>
                        <w:rFonts w:ascii="Arial" w:eastAsiaTheme="majorEastAsia" w:hAnsi="Arial" w:cs="Arial"/>
                        <w:color w:val="F79646" w:themeColor="accent6"/>
                        <w:sz w:val="80"/>
                        <w:szCs w:val="80"/>
                      </w:rPr>
                      <w:t xml:space="preserve"> Web Hibrida</w:t>
                    </w:r>
                  </w:p>
                </w:tc>
              </w:sdtContent>
            </w:sdt>
          </w:tr>
          <w:tr w:rsidR="00052F89" w:rsidRPr="002F7FD9" w:rsidTr="00966D68">
            <w:trPr>
              <w:trHeight w:val="720"/>
              <w:jc w:val="center"/>
            </w:trPr>
            <w:sdt>
              <w:sdtPr>
                <w:rPr>
                  <w:rFonts w:ascii="Arial" w:eastAsiaTheme="majorEastAsia" w:hAnsi="Arial" w:cs="Arial"/>
                  <w:sz w:val="44"/>
                  <w:szCs w:val="44"/>
                </w:rPr>
                <w:alias w:val="Subtítulo"/>
                <w:id w:val="276224672"/>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52F89" w:rsidRPr="002F7FD9" w:rsidRDefault="00052F89" w:rsidP="00966D68">
                    <w:pPr>
                      <w:pStyle w:val="Sinespaciado"/>
                      <w:jc w:val="center"/>
                      <w:rPr>
                        <w:rFonts w:ascii="Arial" w:eastAsiaTheme="majorEastAsia" w:hAnsi="Arial" w:cs="Arial"/>
                        <w:sz w:val="44"/>
                        <w:szCs w:val="44"/>
                      </w:rPr>
                    </w:pPr>
                    <w:r>
                      <w:rPr>
                        <w:rFonts w:ascii="Arial" w:eastAsiaTheme="majorEastAsia" w:hAnsi="Arial" w:cs="Arial"/>
                        <w:sz w:val="44"/>
                        <w:szCs w:val="44"/>
                      </w:rPr>
                      <w:t xml:space="preserve">     </w:t>
                    </w:r>
                  </w:p>
                </w:tc>
              </w:sdtContent>
            </w:sdt>
          </w:tr>
          <w:tr w:rsidR="00052F89" w:rsidRPr="002F7FD9" w:rsidTr="00966D68">
            <w:trPr>
              <w:trHeight w:val="360"/>
              <w:jc w:val="center"/>
            </w:trPr>
            <w:tc>
              <w:tcPr>
                <w:tcW w:w="5000" w:type="pct"/>
                <w:vAlign w:val="center"/>
              </w:tcPr>
              <w:p w:rsidR="00052F89" w:rsidRPr="002F7FD9" w:rsidRDefault="00052F89" w:rsidP="00966D68">
                <w:pPr>
                  <w:pStyle w:val="Sinespaciado"/>
                  <w:jc w:val="center"/>
                  <w:rPr>
                    <w:rFonts w:ascii="Arial" w:hAnsi="Arial" w:cs="Arial"/>
                  </w:rPr>
                </w:pPr>
              </w:p>
            </w:tc>
          </w:tr>
          <w:tr w:rsidR="00052F89" w:rsidRPr="002F7FD9" w:rsidTr="00966D68">
            <w:trPr>
              <w:trHeight w:val="360"/>
              <w:jc w:val="center"/>
            </w:trPr>
            <w:tc>
              <w:tcPr>
                <w:tcW w:w="5000" w:type="pct"/>
                <w:vAlign w:val="center"/>
              </w:tcPr>
              <w:p w:rsidR="00052F89" w:rsidRPr="002F7FD9" w:rsidRDefault="00052F89" w:rsidP="00D01804">
                <w:pPr>
                  <w:pStyle w:val="Sinespaciado"/>
                  <w:jc w:val="center"/>
                  <w:rPr>
                    <w:rFonts w:ascii="Arial" w:hAnsi="Arial" w:cs="Arial"/>
                    <w:b/>
                    <w:bCs/>
                  </w:rPr>
                </w:pPr>
              </w:p>
            </w:tc>
          </w:tr>
          <w:tr w:rsidR="00052F89" w:rsidRPr="002F7FD9" w:rsidTr="00966D68">
            <w:trPr>
              <w:trHeight w:val="360"/>
              <w:jc w:val="center"/>
            </w:trPr>
            <w:sdt>
              <w:sdtPr>
                <w:rPr>
                  <w:rFonts w:ascii="Arial" w:hAnsi="Arial" w:cs="Arial"/>
                  <w:b/>
                  <w:bCs/>
                </w:rPr>
                <w:alias w:val="Fecha"/>
                <w:id w:val="-1596626356"/>
                <w:showingPlcHdr/>
                <w:dataBinding w:prefixMappings="xmlns:ns0='http://schemas.microsoft.com/office/2006/coverPageProps'" w:xpath="/ns0:CoverPageProperties[1]/ns0:PublishDate[1]" w:storeItemID="{55AF091B-3C7A-41E3-B477-F2FDAA23CFDA}"/>
                <w:date w:fullDate="2014-11-12T00:00:00Z">
                  <w:dateFormat w:val="dd/MM/yyyy"/>
                  <w:lid w:val="es-ES"/>
                  <w:storeMappedDataAs w:val="dateTime"/>
                  <w:calendar w:val="gregorian"/>
                </w:date>
              </w:sdtPr>
              <w:sdtEndPr/>
              <w:sdtContent>
                <w:tc>
                  <w:tcPr>
                    <w:tcW w:w="5000" w:type="pct"/>
                    <w:vAlign w:val="center"/>
                  </w:tcPr>
                  <w:p w:rsidR="00052F89" w:rsidRPr="002F7FD9" w:rsidRDefault="00052F89" w:rsidP="00966D68">
                    <w:pPr>
                      <w:pStyle w:val="Sinespaciado"/>
                      <w:jc w:val="center"/>
                      <w:rPr>
                        <w:rFonts w:ascii="Arial" w:hAnsi="Arial" w:cs="Arial"/>
                        <w:b/>
                        <w:bCs/>
                      </w:rPr>
                    </w:pPr>
                    <w:r>
                      <w:rPr>
                        <w:rFonts w:ascii="Arial" w:hAnsi="Arial" w:cs="Arial"/>
                        <w:b/>
                        <w:bCs/>
                      </w:rPr>
                      <w:t xml:space="preserve">     </w:t>
                    </w:r>
                  </w:p>
                </w:tc>
              </w:sdtContent>
            </w:sdt>
          </w:tr>
        </w:tbl>
        <w:p w:rsidR="00052F89" w:rsidRPr="002F7FD9" w:rsidRDefault="00052F89" w:rsidP="00052F89">
          <w:pPr>
            <w:jc w:val="center"/>
            <w:rPr>
              <w:rFonts w:ascii="Arial" w:hAnsi="Arial" w:cs="Arial"/>
              <w:noProof/>
              <w:lang w:eastAsia="es-PE"/>
            </w:rPr>
          </w:pPr>
        </w:p>
        <w:p w:rsidR="00052F89" w:rsidRPr="002F7FD9" w:rsidRDefault="00052F89" w:rsidP="00052F89">
          <w:pPr>
            <w:jc w:val="center"/>
            <w:rPr>
              <w:rFonts w:ascii="Arial" w:hAnsi="Arial" w:cs="Arial"/>
              <w:noProof/>
              <w:lang w:eastAsia="es-PE"/>
            </w:rPr>
          </w:pPr>
        </w:p>
        <w:p w:rsidR="00052F89" w:rsidRPr="002F7FD9" w:rsidRDefault="00052F89" w:rsidP="00052F89">
          <w:pPr>
            <w:jc w:val="center"/>
            <w:rPr>
              <w:rFonts w:ascii="Arial" w:hAnsi="Arial" w:cs="Arial"/>
              <w:noProof/>
              <w:lang w:eastAsia="es-PE"/>
            </w:rPr>
          </w:pPr>
        </w:p>
        <w:p w:rsidR="00052F89" w:rsidRPr="002F7FD9" w:rsidRDefault="00052F89" w:rsidP="00052F89">
          <w:pPr>
            <w:jc w:val="center"/>
            <w:rPr>
              <w:rFonts w:ascii="Arial" w:hAnsi="Arial" w:cs="Arial"/>
              <w:noProof/>
              <w:lang w:eastAsia="es-PE"/>
            </w:rPr>
          </w:pPr>
          <w:r w:rsidRPr="002F7FD9">
            <w:rPr>
              <w:rFonts w:ascii="Arial" w:hAnsi="Arial" w:cs="Arial"/>
              <w:noProof/>
              <w:lang w:eastAsia="es-PE"/>
            </w:rPr>
            <w:t xml:space="preserve">Estado : </w:t>
          </w:r>
          <w:sdt>
            <w:sdtPr>
              <w:rPr>
                <w:rFonts w:ascii="Arial" w:hAnsi="Arial" w:cs="Arial"/>
                <w:noProof/>
                <w:lang w:eastAsia="es-PE"/>
              </w:rPr>
              <w:alias w:val="Estado"/>
              <w:tag w:val=""/>
              <w:id w:val="1342048916"/>
              <w:dataBinding w:prefixMappings="xmlns:ns0='http://purl.org/dc/elements/1.1/' xmlns:ns1='http://schemas.openxmlformats.org/package/2006/metadata/core-properties' " w:xpath="/ns1:coreProperties[1]/ns1:contentStatus[1]" w:storeItemID="{6C3C8BC8-F283-45AE-878A-BAB7291924A1}"/>
              <w:text/>
            </w:sdtPr>
            <w:sdtEndPr/>
            <w:sdtContent>
              <w:r w:rsidR="004C3EE4">
                <w:rPr>
                  <w:rFonts w:ascii="Arial" w:hAnsi="Arial" w:cs="Arial"/>
                  <w:noProof/>
                  <w:lang w:val="es-PE" w:eastAsia="es-PE"/>
                </w:rPr>
                <w:t>Borrador</w:t>
              </w:r>
            </w:sdtContent>
          </w:sdt>
        </w:p>
        <w:p w:rsidR="00052F89" w:rsidRPr="002F7FD9" w:rsidRDefault="00052F89" w:rsidP="00052F89">
          <w:pPr>
            <w:jc w:val="center"/>
            <w:rPr>
              <w:rFonts w:ascii="Arial" w:hAnsi="Arial" w:cs="Arial"/>
              <w:noProof/>
              <w:lang w:eastAsia="es-PE"/>
            </w:rPr>
          </w:pPr>
          <w:r w:rsidRPr="002F7FD9">
            <w:rPr>
              <w:rFonts w:ascii="Arial" w:hAnsi="Arial" w:cs="Arial"/>
              <w:noProof/>
              <w:lang w:eastAsia="es-PE"/>
            </w:rPr>
            <w:t xml:space="preserve">Confidencialidad :  </w:t>
          </w:r>
          <w:sdt>
            <w:sdtPr>
              <w:rPr>
                <w:rFonts w:ascii="Arial" w:hAnsi="Arial" w:cs="Arial"/>
                <w:noProof/>
                <w:lang w:eastAsia="es-PE"/>
              </w:rPr>
              <w:alias w:val="Categoría"/>
              <w:tag w:val=""/>
              <w:id w:val="407655949"/>
              <w:dataBinding w:prefixMappings="xmlns:ns0='http://purl.org/dc/elements/1.1/' xmlns:ns1='http://schemas.openxmlformats.org/package/2006/metadata/core-properties' " w:xpath="/ns1:coreProperties[1]/ns1:category[1]" w:storeItemID="{6C3C8BC8-F283-45AE-878A-BAB7291924A1}"/>
              <w:text/>
            </w:sdtPr>
            <w:sdtEndPr/>
            <w:sdtContent>
              <w:r w:rsidR="00D01804">
                <w:rPr>
                  <w:rFonts w:ascii="Arial" w:hAnsi="Arial" w:cs="Arial"/>
                  <w:noProof/>
                  <w:lang w:eastAsia="es-PE"/>
                </w:rPr>
                <w:t>Público</w:t>
              </w:r>
            </w:sdtContent>
          </w:sdt>
        </w:p>
        <w:p w:rsidR="00052F89" w:rsidRPr="002F7FD9" w:rsidRDefault="00052F89" w:rsidP="00052F89">
          <w:pPr>
            <w:jc w:val="center"/>
            <w:rPr>
              <w:rFonts w:ascii="Arial" w:hAnsi="Arial" w:cs="Arial"/>
              <w:noProof/>
              <w:lang w:eastAsia="es-PE"/>
            </w:rPr>
          </w:pPr>
        </w:p>
        <w:p w:rsidR="00052F89" w:rsidRPr="002F7FD9" w:rsidRDefault="00052F89" w:rsidP="00052F89">
          <w:pPr>
            <w:jc w:val="center"/>
            <w:rPr>
              <w:rFonts w:ascii="Arial" w:hAnsi="Arial" w:cs="Arial"/>
              <w:noProof/>
              <w:lang w:eastAsia="es-PE"/>
            </w:rPr>
          </w:pPr>
        </w:p>
        <w:p w:rsidR="00052F89" w:rsidRPr="002F7FD9" w:rsidRDefault="00052F89" w:rsidP="00052F89">
          <w:pPr>
            <w:jc w:val="center"/>
            <w:rPr>
              <w:rFonts w:ascii="Arial" w:hAnsi="Arial" w:cs="Arial"/>
              <w:noProof/>
              <w:lang w:eastAsia="es-PE"/>
            </w:rPr>
          </w:pPr>
        </w:p>
        <w:p w:rsidR="00052F89" w:rsidRPr="002F7FD9" w:rsidRDefault="00052F89" w:rsidP="00052F89">
          <w:pPr>
            <w:jc w:val="center"/>
            <w:rPr>
              <w:rFonts w:ascii="Arial" w:hAnsi="Arial" w:cs="Arial"/>
            </w:rPr>
          </w:pPr>
          <w:r w:rsidRPr="002F7FD9">
            <w:rPr>
              <w:rFonts w:ascii="Arial" w:hAnsi="Arial" w:cs="Arial"/>
              <w:noProof/>
              <w:lang w:val="es-PE" w:eastAsia="es-PE"/>
            </w:rPr>
            <w:drawing>
              <wp:inline distT="0" distB="0" distL="0" distR="0" wp14:anchorId="56A66B57" wp14:editId="4970D447">
                <wp:extent cx="3776345" cy="403860"/>
                <wp:effectExtent l="0" t="0" r="0" b="0"/>
                <wp:docPr id="2" name="Imagen 2" descr="http://www.yanbal.com/Static/images/select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yanbal.com/Static/images/selector-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6345" cy="403860"/>
                        </a:xfrm>
                        <a:prstGeom prst="rect">
                          <a:avLst/>
                        </a:prstGeom>
                        <a:noFill/>
                        <a:ln>
                          <a:noFill/>
                        </a:ln>
                      </pic:spPr>
                    </pic:pic>
                  </a:graphicData>
                </a:graphic>
              </wp:inline>
            </w:drawing>
          </w:r>
        </w:p>
        <w:p w:rsidR="00052F89" w:rsidRPr="002F7FD9" w:rsidRDefault="00052F89" w:rsidP="00052F89">
          <w:pPr>
            <w:jc w:val="center"/>
            <w:rPr>
              <w:rFonts w:ascii="Arial" w:hAnsi="Arial" w:cs="Arial"/>
            </w:rPr>
          </w:pPr>
        </w:p>
        <w:p w:rsidR="00052F89" w:rsidRPr="002F7FD9" w:rsidRDefault="00052F89" w:rsidP="00052F89">
          <w:pPr>
            <w:rPr>
              <w:rFonts w:ascii="Arial" w:hAnsi="Arial" w:cs="Arial"/>
            </w:rPr>
          </w:pPr>
        </w:p>
        <w:tbl>
          <w:tblPr>
            <w:tblpPr w:leftFromText="187" w:rightFromText="187" w:horzAnchor="margin" w:tblpXSpec="center" w:tblpYSpec="bottom"/>
            <w:tblW w:w="5000" w:type="pct"/>
            <w:tblLook w:val="04A0" w:firstRow="1" w:lastRow="0" w:firstColumn="1" w:lastColumn="0" w:noHBand="0" w:noVBand="1"/>
          </w:tblPr>
          <w:tblGrid>
            <w:gridCol w:w="8720"/>
          </w:tblGrid>
          <w:tr w:rsidR="00052F89" w:rsidRPr="002F7FD9" w:rsidTr="00966D68">
            <w:tc>
              <w:tcPr>
                <w:tcW w:w="5000" w:type="pct"/>
              </w:tcPr>
              <w:p w:rsidR="00052F89" w:rsidRPr="002F7FD9" w:rsidRDefault="00052F89" w:rsidP="00966D68">
                <w:pPr>
                  <w:pStyle w:val="Sinespaciado"/>
                  <w:rPr>
                    <w:rFonts w:ascii="Arial" w:hAnsi="Arial" w:cs="Arial"/>
                  </w:rPr>
                </w:pPr>
              </w:p>
            </w:tc>
          </w:tr>
        </w:tbl>
        <w:p w:rsidR="00052F89" w:rsidRPr="002F7FD9" w:rsidRDefault="00052F89" w:rsidP="00052F89">
          <w:pPr>
            <w:rPr>
              <w:rFonts w:ascii="Arial" w:hAnsi="Arial" w:cs="Arial"/>
            </w:rPr>
          </w:pPr>
        </w:p>
        <w:p w:rsidR="00052F89" w:rsidRDefault="00052F89">
          <w:pPr>
            <w:rPr>
              <w:rFonts w:ascii="Arial" w:hAnsi="Arial" w:cs="Arial"/>
            </w:rPr>
          </w:pPr>
          <w:r>
            <w:rPr>
              <w:rFonts w:ascii="Arial" w:hAnsi="Arial" w:cs="Arial"/>
            </w:rPr>
            <w:br w:type="page"/>
          </w:r>
        </w:p>
        <w:p w:rsidR="00052F89" w:rsidRPr="002F7FD9" w:rsidRDefault="00052F89" w:rsidP="00052F89">
          <w:pPr>
            <w:jc w:val="center"/>
            <w:rPr>
              <w:rFonts w:ascii="Arial" w:hAnsi="Arial" w:cs="Arial"/>
            </w:rPr>
          </w:pPr>
          <w:r w:rsidRPr="002F7FD9">
            <w:rPr>
              <w:rFonts w:ascii="Arial" w:hAnsi="Arial" w:cs="Arial"/>
            </w:rPr>
            <w:lastRenderedPageBreak/>
            <w:br w:type="page"/>
          </w:r>
        </w:p>
      </w:sdtContent>
    </w:sdt>
    <w:p w:rsidR="00052F89" w:rsidRPr="002F7FD9" w:rsidRDefault="00052F89" w:rsidP="00052F89">
      <w:pPr>
        <w:jc w:val="center"/>
        <w:rPr>
          <w:rFonts w:ascii="Arial" w:hAnsi="Arial" w:cs="Arial"/>
        </w:rPr>
      </w:pPr>
    </w:p>
    <w:sdt>
      <w:sdtPr>
        <w:rPr>
          <w:rFonts w:ascii="Arial" w:eastAsiaTheme="minorHAnsi" w:hAnsi="Arial" w:cs="Arial"/>
          <w:b w:val="0"/>
          <w:bCs w:val="0"/>
          <w:color w:val="auto"/>
          <w:sz w:val="22"/>
          <w:szCs w:val="22"/>
          <w:lang w:val="es-ES" w:eastAsia="en-US"/>
        </w:rPr>
        <w:id w:val="-2037027007"/>
        <w:docPartObj>
          <w:docPartGallery w:val="Table of Contents"/>
          <w:docPartUnique/>
        </w:docPartObj>
      </w:sdtPr>
      <w:sdtEndPr>
        <w:rPr>
          <w:lang w:val="es-PE"/>
        </w:rPr>
      </w:sdtEndPr>
      <w:sdtContent>
        <w:p w:rsidR="00052F89" w:rsidRPr="00052F89" w:rsidRDefault="00052F89" w:rsidP="00052F89">
          <w:pPr>
            <w:pStyle w:val="TtulodeTDC"/>
            <w:rPr>
              <w:rFonts w:ascii="Arial" w:hAnsi="Arial" w:cs="Arial"/>
              <w:color w:val="F79646" w:themeColor="accent6"/>
            </w:rPr>
          </w:pPr>
          <w:r w:rsidRPr="00052F89">
            <w:rPr>
              <w:rFonts w:ascii="Arial" w:hAnsi="Arial" w:cs="Arial"/>
              <w:color w:val="F79646" w:themeColor="accent6"/>
              <w:lang w:val="es-ES"/>
            </w:rPr>
            <w:t>Contenido</w:t>
          </w:r>
        </w:p>
        <w:p w:rsidR="00111084" w:rsidRDefault="00052F89">
          <w:pPr>
            <w:pStyle w:val="TDC1"/>
            <w:tabs>
              <w:tab w:val="left" w:pos="400"/>
              <w:tab w:val="right" w:leader="dot" w:pos="8494"/>
            </w:tabs>
            <w:rPr>
              <w:rFonts w:eastAsiaTheme="minorEastAsia"/>
              <w:noProof/>
              <w:lang w:eastAsia="es-PE"/>
            </w:rPr>
          </w:pPr>
          <w:r w:rsidRPr="002F7FD9">
            <w:rPr>
              <w:rFonts w:ascii="Arial" w:hAnsi="Arial" w:cs="Arial"/>
            </w:rPr>
            <w:fldChar w:fldCharType="begin"/>
          </w:r>
          <w:r w:rsidRPr="002F7FD9">
            <w:rPr>
              <w:rFonts w:ascii="Arial" w:hAnsi="Arial" w:cs="Arial"/>
            </w:rPr>
            <w:instrText xml:space="preserve"> TOC \o "1-3" \h \z \u </w:instrText>
          </w:r>
          <w:r w:rsidRPr="002F7FD9">
            <w:rPr>
              <w:rFonts w:ascii="Arial" w:hAnsi="Arial" w:cs="Arial"/>
            </w:rPr>
            <w:fldChar w:fldCharType="separate"/>
          </w:r>
          <w:hyperlink w:anchor="_Toc413246707" w:history="1">
            <w:r w:rsidR="00111084" w:rsidRPr="0061548C">
              <w:rPr>
                <w:rStyle w:val="Hipervnculo"/>
                <w:rFonts w:eastAsiaTheme="majorEastAsia" w:cs="Arial"/>
                <w:bCs/>
                <w:noProof/>
              </w:rPr>
              <w:t>1.</w:t>
            </w:r>
            <w:r w:rsidR="00111084">
              <w:rPr>
                <w:rFonts w:eastAsiaTheme="minorEastAsia"/>
                <w:noProof/>
                <w:lang w:eastAsia="es-PE"/>
              </w:rPr>
              <w:tab/>
            </w:r>
            <w:r w:rsidR="00111084" w:rsidRPr="0061548C">
              <w:rPr>
                <w:rStyle w:val="Hipervnculo"/>
                <w:rFonts w:eastAsiaTheme="majorEastAsia" w:cs="Arial"/>
                <w:bCs/>
                <w:noProof/>
              </w:rPr>
              <w:t>Historial de versiones</w:t>
            </w:r>
            <w:r w:rsidR="00111084">
              <w:rPr>
                <w:noProof/>
                <w:webHidden/>
              </w:rPr>
              <w:tab/>
            </w:r>
            <w:r w:rsidR="00111084">
              <w:rPr>
                <w:noProof/>
                <w:webHidden/>
              </w:rPr>
              <w:fldChar w:fldCharType="begin"/>
            </w:r>
            <w:r w:rsidR="00111084">
              <w:rPr>
                <w:noProof/>
                <w:webHidden/>
              </w:rPr>
              <w:instrText xml:space="preserve"> PAGEREF _Toc413246707 \h </w:instrText>
            </w:r>
            <w:r w:rsidR="00111084">
              <w:rPr>
                <w:noProof/>
                <w:webHidden/>
              </w:rPr>
            </w:r>
            <w:r w:rsidR="00111084">
              <w:rPr>
                <w:noProof/>
                <w:webHidden/>
              </w:rPr>
              <w:fldChar w:fldCharType="separate"/>
            </w:r>
            <w:r w:rsidR="00111084">
              <w:rPr>
                <w:noProof/>
                <w:webHidden/>
              </w:rPr>
              <w:t>6</w:t>
            </w:r>
            <w:r w:rsidR="00111084">
              <w:rPr>
                <w:noProof/>
                <w:webHidden/>
              </w:rPr>
              <w:fldChar w:fldCharType="end"/>
            </w:r>
          </w:hyperlink>
        </w:p>
        <w:p w:rsidR="00111084" w:rsidRDefault="00052B1C">
          <w:pPr>
            <w:pStyle w:val="TDC1"/>
            <w:tabs>
              <w:tab w:val="left" w:pos="400"/>
              <w:tab w:val="right" w:leader="dot" w:pos="8494"/>
            </w:tabs>
            <w:rPr>
              <w:rFonts w:eastAsiaTheme="minorEastAsia"/>
              <w:noProof/>
              <w:lang w:eastAsia="es-PE"/>
            </w:rPr>
          </w:pPr>
          <w:hyperlink w:anchor="_Toc413246708" w:history="1">
            <w:r w:rsidR="00111084" w:rsidRPr="0061548C">
              <w:rPr>
                <w:rStyle w:val="Hipervnculo"/>
                <w:rFonts w:eastAsiaTheme="majorEastAsia" w:cs="Arial"/>
                <w:bCs/>
                <w:noProof/>
              </w:rPr>
              <w:t>2.</w:t>
            </w:r>
            <w:r w:rsidR="00111084">
              <w:rPr>
                <w:rFonts w:eastAsiaTheme="minorEastAsia"/>
                <w:noProof/>
                <w:lang w:eastAsia="es-PE"/>
              </w:rPr>
              <w:tab/>
            </w:r>
            <w:r w:rsidR="00111084" w:rsidRPr="0061548C">
              <w:rPr>
                <w:rStyle w:val="Hipervnculo"/>
                <w:rFonts w:eastAsiaTheme="majorEastAsia" w:cs="Arial"/>
                <w:bCs/>
                <w:noProof/>
              </w:rPr>
              <w:t>Autores</w:t>
            </w:r>
            <w:r w:rsidR="00111084">
              <w:rPr>
                <w:noProof/>
                <w:webHidden/>
              </w:rPr>
              <w:tab/>
            </w:r>
            <w:r w:rsidR="00111084">
              <w:rPr>
                <w:noProof/>
                <w:webHidden/>
              </w:rPr>
              <w:fldChar w:fldCharType="begin"/>
            </w:r>
            <w:r w:rsidR="00111084">
              <w:rPr>
                <w:noProof/>
                <w:webHidden/>
              </w:rPr>
              <w:instrText xml:space="preserve"> PAGEREF _Toc413246708 \h </w:instrText>
            </w:r>
            <w:r w:rsidR="00111084">
              <w:rPr>
                <w:noProof/>
                <w:webHidden/>
              </w:rPr>
            </w:r>
            <w:r w:rsidR="00111084">
              <w:rPr>
                <w:noProof/>
                <w:webHidden/>
              </w:rPr>
              <w:fldChar w:fldCharType="separate"/>
            </w:r>
            <w:r w:rsidR="00111084">
              <w:rPr>
                <w:noProof/>
                <w:webHidden/>
              </w:rPr>
              <w:t>6</w:t>
            </w:r>
            <w:r w:rsidR="00111084">
              <w:rPr>
                <w:noProof/>
                <w:webHidden/>
              </w:rPr>
              <w:fldChar w:fldCharType="end"/>
            </w:r>
          </w:hyperlink>
        </w:p>
        <w:p w:rsidR="00111084" w:rsidRDefault="00052B1C">
          <w:pPr>
            <w:pStyle w:val="TDC1"/>
            <w:tabs>
              <w:tab w:val="left" w:pos="400"/>
              <w:tab w:val="right" w:leader="dot" w:pos="8494"/>
            </w:tabs>
            <w:rPr>
              <w:rFonts w:eastAsiaTheme="minorEastAsia"/>
              <w:noProof/>
              <w:lang w:eastAsia="es-PE"/>
            </w:rPr>
          </w:pPr>
          <w:hyperlink w:anchor="_Toc413246709" w:history="1">
            <w:r w:rsidR="00111084" w:rsidRPr="0061548C">
              <w:rPr>
                <w:rStyle w:val="Hipervnculo"/>
                <w:rFonts w:eastAsiaTheme="majorEastAsia" w:cs="Arial"/>
                <w:bCs/>
                <w:noProof/>
              </w:rPr>
              <w:t>3.</w:t>
            </w:r>
            <w:r w:rsidR="00111084">
              <w:rPr>
                <w:rFonts w:eastAsiaTheme="minorEastAsia"/>
                <w:noProof/>
                <w:lang w:eastAsia="es-PE"/>
              </w:rPr>
              <w:tab/>
            </w:r>
            <w:r w:rsidR="00111084" w:rsidRPr="0061548C">
              <w:rPr>
                <w:rStyle w:val="Hipervnculo"/>
                <w:rFonts w:eastAsiaTheme="majorEastAsia" w:cs="Arial"/>
                <w:bCs/>
                <w:noProof/>
              </w:rPr>
              <w:t>Lista de distribución</w:t>
            </w:r>
            <w:r w:rsidR="00111084">
              <w:rPr>
                <w:noProof/>
                <w:webHidden/>
              </w:rPr>
              <w:tab/>
            </w:r>
            <w:r w:rsidR="00111084">
              <w:rPr>
                <w:noProof/>
                <w:webHidden/>
              </w:rPr>
              <w:fldChar w:fldCharType="begin"/>
            </w:r>
            <w:r w:rsidR="00111084">
              <w:rPr>
                <w:noProof/>
                <w:webHidden/>
              </w:rPr>
              <w:instrText xml:space="preserve"> PAGEREF _Toc413246709 \h </w:instrText>
            </w:r>
            <w:r w:rsidR="00111084">
              <w:rPr>
                <w:noProof/>
                <w:webHidden/>
              </w:rPr>
            </w:r>
            <w:r w:rsidR="00111084">
              <w:rPr>
                <w:noProof/>
                <w:webHidden/>
              </w:rPr>
              <w:fldChar w:fldCharType="separate"/>
            </w:r>
            <w:r w:rsidR="00111084">
              <w:rPr>
                <w:noProof/>
                <w:webHidden/>
              </w:rPr>
              <w:t>6</w:t>
            </w:r>
            <w:r w:rsidR="00111084">
              <w:rPr>
                <w:noProof/>
                <w:webHidden/>
              </w:rPr>
              <w:fldChar w:fldCharType="end"/>
            </w:r>
          </w:hyperlink>
        </w:p>
        <w:p w:rsidR="00111084" w:rsidRDefault="00052B1C">
          <w:pPr>
            <w:pStyle w:val="TDC1"/>
            <w:tabs>
              <w:tab w:val="left" w:pos="400"/>
              <w:tab w:val="right" w:leader="dot" w:pos="8494"/>
            </w:tabs>
            <w:rPr>
              <w:rFonts w:eastAsiaTheme="minorEastAsia"/>
              <w:noProof/>
              <w:lang w:eastAsia="es-PE"/>
            </w:rPr>
          </w:pPr>
          <w:hyperlink w:anchor="_Toc413246710" w:history="1">
            <w:r w:rsidR="00111084" w:rsidRPr="0061548C">
              <w:rPr>
                <w:rStyle w:val="Hipervnculo"/>
                <w:rFonts w:eastAsiaTheme="majorEastAsia" w:cs="Arial"/>
                <w:bCs/>
                <w:noProof/>
              </w:rPr>
              <w:t>4.</w:t>
            </w:r>
            <w:r w:rsidR="00111084">
              <w:rPr>
                <w:rFonts w:eastAsiaTheme="minorEastAsia"/>
                <w:noProof/>
                <w:lang w:eastAsia="es-PE"/>
              </w:rPr>
              <w:tab/>
            </w:r>
            <w:r w:rsidR="00111084" w:rsidRPr="0061548C">
              <w:rPr>
                <w:rStyle w:val="Hipervnculo"/>
                <w:rFonts w:eastAsiaTheme="majorEastAsia" w:cs="Arial"/>
                <w:bCs/>
                <w:noProof/>
              </w:rPr>
              <w:t>Área interesada/proyecto</w:t>
            </w:r>
            <w:r w:rsidR="00111084">
              <w:rPr>
                <w:noProof/>
                <w:webHidden/>
              </w:rPr>
              <w:tab/>
            </w:r>
            <w:r w:rsidR="00111084">
              <w:rPr>
                <w:noProof/>
                <w:webHidden/>
              </w:rPr>
              <w:fldChar w:fldCharType="begin"/>
            </w:r>
            <w:r w:rsidR="00111084">
              <w:rPr>
                <w:noProof/>
                <w:webHidden/>
              </w:rPr>
              <w:instrText xml:space="preserve"> PAGEREF _Toc413246710 \h </w:instrText>
            </w:r>
            <w:r w:rsidR="00111084">
              <w:rPr>
                <w:noProof/>
                <w:webHidden/>
              </w:rPr>
            </w:r>
            <w:r w:rsidR="00111084">
              <w:rPr>
                <w:noProof/>
                <w:webHidden/>
              </w:rPr>
              <w:fldChar w:fldCharType="separate"/>
            </w:r>
            <w:r w:rsidR="00111084">
              <w:rPr>
                <w:noProof/>
                <w:webHidden/>
              </w:rPr>
              <w:t>6</w:t>
            </w:r>
            <w:r w:rsidR="00111084">
              <w:rPr>
                <w:noProof/>
                <w:webHidden/>
              </w:rPr>
              <w:fldChar w:fldCharType="end"/>
            </w:r>
          </w:hyperlink>
        </w:p>
        <w:p w:rsidR="00111084" w:rsidRDefault="00052B1C">
          <w:pPr>
            <w:pStyle w:val="TDC1"/>
            <w:tabs>
              <w:tab w:val="left" w:pos="400"/>
              <w:tab w:val="right" w:leader="dot" w:pos="8494"/>
            </w:tabs>
            <w:rPr>
              <w:rFonts w:eastAsiaTheme="minorEastAsia"/>
              <w:noProof/>
              <w:lang w:eastAsia="es-PE"/>
            </w:rPr>
          </w:pPr>
          <w:hyperlink w:anchor="_Toc413246711" w:history="1">
            <w:r w:rsidR="00111084" w:rsidRPr="0061548C">
              <w:rPr>
                <w:rStyle w:val="Hipervnculo"/>
                <w:rFonts w:eastAsiaTheme="majorEastAsia" w:cs="Arial"/>
                <w:bCs/>
                <w:noProof/>
              </w:rPr>
              <w:t>5.</w:t>
            </w:r>
            <w:r w:rsidR="00111084">
              <w:rPr>
                <w:rFonts w:eastAsiaTheme="minorEastAsia"/>
                <w:noProof/>
                <w:lang w:eastAsia="es-PE"/>
              </w:rPr>
              <w:tab/>
            </w:r>
            <w:r w:rsidR="00111084" w:rsidRPr="0061548C">
              <w:rPr>
                <w:rStyle w:val="Hipervnculo"/>
                <w:rFonts w:eastAsiaTheme="majorEastAsia" w:cs="Arial"/>
                <w:bCs/>
                <w:noProof/>
              </w:rPr>
              <w:t>Resumen ejecutivo</w:t>
            </w:r>
            <w:r w:rsidR="00111084">
              <w:rPr>
                <w:noProof/>
                <w:webHidden/>
              </w:rPr>
              <w:tab/>
            </w:r>
            <w:r w:rsidR="00111084">
              <w:rPr>
                <w:noProof/>
                <w:webHidden/>
              </w:rPr>
              <w:fldChar w:fldCharType="begin"/>
            </w:r>
            <w:r w:rsidR="00111084">
              <w:rPr>
                <w:noProof/>
                <w:webHidden/>
              </w:rPr>
              <w:instrText xml:space="preserve"> PAGEREF _Toc413246711 \h </w:instrText>
            </w:r>
            <w:r w:rsidR="00111084">
              <w:rPr>
                <w:noProof/>
                <w:webHidden/>
              </w:rPr>
            </w:r>
            <w:r w:rsidR="00111084">
              <w:rPr>
                <w:noProof/>
                <w:webHidden/>
              </w:rPr>
              <w:fldChar w:fldCharType="separate"/>
            </w:r>
            <w:r w:rsidR="00111084">
              <w:rPr>
                <w:noProof/>
                <w:webHidden/>
              </w:rPr>
              <w:t>6</w:t>
            </w:r>
            <w:r w:rsidR="00111084">
              <w:rPr>
                <w:noProof/>
                <w:webHidden/>
              </w:rPr>
              <w:fldChar w:fldCharType="end"/>
            </w:r>
          </w:hyperlink>
        </w:p>
        <w:p w:rsidR="00111084" w:rsidRDefault="00052B1C">
          <w:pPr>
            <w:pStyle w:val="TDC1"/>
            <w:tabs>
              <w:tab w:val="left" w:pos="400"/>
              <w:tab w:val="right" w:leader="dot" w:pos="8494"/>
            </w:tabs>
            <w:rPr>
              <w:rFonts w:eastAsiaTheme="minorEastAsia"/>
              <w:noProof/>
              <w:lang w:eastAsia="es-PE"/>
            </w:rPr>
          </w:pPr>
          <w:hyperlink w:anchor="_Toc413246712" w:history="1">
            <w:r w:rsidR="00111084" w:rsidRPr="0061548C">
              <w:rPr>
                <w:rStyle w:val="Hipervnculo"/>
                <w:rFonts w:eastAsiaTheme="majorEastAsia" w:cs="Arial"/>
                <w:bCs/>
                <w:noProof/>
              </w:rPr>
              <w:t>6.</w:t>
            </w:r>
            <w:r w:rsidR="00111084">
              <w:rPr>
                <w:rFonts w:eastAsiaTheme="minorEastAsia"/>
                <w:noProof/>
                <w:lang w:eastAsia="es-PE"/>
              </w:rPr>
              <w:tab/>
            </w:r>
            <w:r w:rsidR="00111084" w:rsidRPr="0061548C">
              <w:rPr>
                <w:rStyle w:val="Hipervnculo"/>
                <w:rFonts w:eastAsiaTheme="majorEastAsia" w:cs="Arial"/>
                <w:bCs/>
                <w:noProof/>
              </w:rPr>
              <w:t>Introducción y objetivos</w:t>
            </w:r>
            <w:r w:rsidR="00111084">
              <w:rPr>
                <w:noProof/>
                <w:webHidden/>
              </w:rPr>
              <w:tab/>
            </w:r>
            <w:r w:rsidR="00111084">
              <w:rPr>
                <w:noProof/>
                <w:webHidden/>
              </w:rPr>
              <w:fldChar w:fldCharType="begin"/>
            </w:r>
            <w:r w:rsidR="00111084">
              <w:rPr>
                <w:noProof/>
                <w:webHidden/>
              </w:rPr>
              <w:instrText xml:space="preserve"> PAGEREF _Toc413246712 \h </w:instrText>
            </w:r>
            <w:r w:rsidR="00111084">
              <w:rPr>
                <w:noProof/>
                <w:webHidden/>
              </w:rPr>
            </w:r>
            <w:r w:rsidR="00111084">
              <w:rPr>
                <w:noProof/>
                <w:webHidden/>
              </w:rPr>
              <w:fldChar w:fldCharType="separate"/>
            </w:r>
            <w:r w:rsidR="00111084">
              <w:rPr>
                <w:noProof/>
                <w:webHidden/>
              </w:rPr>
              <w:t>6</w:t>
            </w:r>
            <w:r w:rsidR="00111084">
              <w:rPr>
                <w:noProof/>
                <w:webHidden/>
              </w:rPr>
              <w:fldChar w:fldCharType="end"/>
            </w:r>
          </w:hyperlink>
        </w:p>
        <w:p w:rsidR="00111084" w:rsidRDefault="00052B1C">
          <w:pPr>
            <w:pStyle w:val="TDC1"/>
            <w:tabs>
              <w:tab w:val="left" w:pos="400"/>
              <w:tab w:val="right" w:leader="dot" w:pos="8494"/>
            </w:tabs>
            <w:rPr>
              <w:rFonts w:eastAsiaTheme="minorEastAsia"/>
              <w:noProof/>
              <w:lang w:eastAsia="es-PE"/>
            </w:rPr>
          </w:pPr>
          <w:hyperlink w:anchor="_Toc413246713" w:history="1">
            <w:r w:rsidR="00111084" w:rsidRPr="0061548C">
              <w:rPr>
                <w:rStyle w:val="Hipervnculo"/>
                <w:rFonts w:eastAsiaTheme="majorEastAsia" w:cs="Arial"/>
                <w:bCs/>
                <w:noProof/>
              </w:rPr>
              <w:t>7.</w:t>
            </w:r>
            <w:r w:rsidR="00111084">
              <w:rPr>
                <w:rFonts w:eastAsiaTheme="minorEastAsia"/>
                <w:noProof/>
                <w:lang w:eastAsia="es-PE"/>
              </w:rPr>
              <w:tab/>
            </w:r>
            <w:r w:rsidR="00111084" w:rsidRPr="0061548C">
              <w:rPr>
                <w:rStyle w:val="Hipervnculo"/>
                <w:rFonts w:eastAsiaTheme="majorEastAsia" w:cs="Arial"/>
                <w:bCs/>
                <w:noProof/>
              </w:rPr>
              <w:t>Definiciones</w:t>
            </w:r>
            <w:r w:rsidR="00111084">
              <w:rPr>
                <w:noProof/>
                <w:webHidden/>
              </w:rPr>
              <w:tab/>
            </w:r>
            <w:r w:rsidR="00111084">
              <w:rPr>
                <w:noProof/>
                <w:webHidden/>
              </w:rPr>
              <w:fldChar w:fldCharType="begin"/>
            </w:r>
            <w:r w:rsidR="00111084">
              <w:rPr>
                <w:noProof/>
                <w:webHidden/>
              </w:rPr>
              <w:instrText xml:space="preserve"> PAGEREF _Toc413246713 \h </w:instrText>
            </w:r>
            <w:r w:rsidR="00111084">
              <w:rPr>
                <w:noProof/>
                <w:webHidden/>
              </w:rPr>
            </w:r>
            <w:r w:rsidR="00111084">
              <w:rPr>
                <w:noProof/>
                <w:webHidden/>
              </w:rPr>
              <w:fldChar w:fldCharType="separate"/>
            </w:r>
            <w:r w:rsidR="00111084">
              <w:rPr>
                <w:noProof/>
                <w:webHidden/>
              </w:rPr>
              <w:t>7</w:t>
            </w:r>
            <w:r w:rsidR="00111084">
              <w:rPr>
                <w:noProof/>
                <w:webHidden/>
              </w:rPr>
              <w:fldChar w:fldCharType="end"/>
            </w:r>
          </w:hyperlink>
        </w:p>
        <w:p w:rsidR="00111084" w:rsidRDefault="00052B1C">
          <w:pPr>
            <w:pStyle w:val="TDC1"/>
            <w:tabs>
              <w:tab w:val="left" w:pos="400"/>
              <w:tab w:val="right" w:leader="dot" w:pos="8494"/>
            </w:tabs>
            <w:rPr>
              <w:rFonts w:eastAsiaTheme="minorEastAsia"/>
              <w:noProof/>
              <w:lang w:eastAsia="es-PE"/>
            </w:rPr>
          </w:pPr>
          <w:hyperlink w:anchor="_Toc413246714" w:history="1">
            <w:r w:rsidR="00111084" w:rsidRPr="0061548C">
              <w:rPr>
                <w:rStyle w:val="Hipervnculo"/>
                <w:rFonts w:eastAsiaTheme="majorEastAsia" w:cs="Arial"/>
                <w:bCs/>
                <w:noProof/>
              </w:rPr>
              <w:t>8.</w:t>
            </w:r>
            <w:r w:rsidR="00111084">
              <w:rPr>
                <w:rFonts w:eastAsiaTheme="minorEastAsia"/>
                <w:noProof/>
                <w:lang w:eastAsia="es-PE"/>
              </w:rPr>
              <w:tab/>
            </w:r>
            <w:r w:rsidR="00111084" w:rsidRPr="0061548C">
              <w:rPr>
                <w:rStyle w:val="Hipervnculo"/>
                <w:rFonts w:eastAsiaTheme="majorEastAsia" w:cs="Arial"/>
                <w:bCs/>
                <w:noProof/>
              </w:rPr>
              <w:t>Documentos relacionados</w:t>
            </w:r>
            <w:r w:rsidR="00111084">
              <w:rPr>
                <w:noProof/>
                <w:webHidden/>
              </w:rPr>
              <w:tab/>
            </w:r>
            <w:r w:rsidR="00111084">
              <w:rPr>
                <w:noProof/>
                <w:webHidden/>
              </w:rPr>
              <w:fldChar w:fldCharType="begin"/>
            </w:r>
            <w:r w:rsidR="00111084">
              <w:rPr>
                <w:noProof/>
                <w:webHidden/>
              </w:rPr>
              <w:instrText xml:space="preserve"> PAGEREF _Toc413246714 \h </w:instrText>
            </w:r>
            <w:r w:rsidR="00111084">
              <w:rPr>
                <w:noProof/>
                <w:webHidden/>
              </w:rPr>
            </w:r>
            <w:r w:rsidR="00111084">
              <w:rPr>
                <w:noProof/>
                <w:webHidden/>
              </w:rPr>
              <w:fldChar w:fldCharType="separate"/>
            </w:r>
            <w:r w:rsidR="00111084">
              <w:rPr>
                <w:noProof/>
                <w:webHidden/>
              </w:rPr>
              <w:t>7</w:t>
            </w:r>
            <w:r w:rsidR="00111084">
              <w:rPr>
                <w:noProof/>
                <w:webHidden/>
              </w:rPr>
              <w:fldChar w:fldCharType="end"/>
            </w:r>
          </w:hyperlink>
        </w:p>
        <w:p w:rsidR="00111084" w:rsidRDefault="00052B1C">
          <w:pPr>
            <w:pStyle w:val="TDC1"/>
            <w:tabs>
              <w:tab w:val="left" w:pos="400"/>
              <w:tab w:val="right" w:leader="dot" w:pos="8494"/>
            </w:tabs>
            <w:rPr>
              <w:rFonts w:eastAsiaTheme="minorEastAsia"/>
              <w:noProof/>
              <w:lang w:eastAsia="es-PE"/>
            </w:rPr>
          </w:pPr>
          <w:hyperlink w:anchor="_Toc413246715" w:history="1">
            <w:r w:rsidR="00111084" w:rsidRPr="0061548C">
              <w:rPr>
                <w:rStyle w:val="Hipervnculo"/>
                <w:rFonts w:eastAsiaTheme="majorEastAsia" w:cs="Arial"/>
                <w:bCs/>
                <w:noProof/>
              </w:rPr>
              <w:t>9.</w:t>
            </w:r>
            <w:r w:rsidR="00111084">
              <w:rPr>
                <w:rFonts w:eastAsiaTheme="minorEastAsia"/>
                <w:noProof/>
                <w:lang w:eastAsia="es-PE"/>
              </w:rPr>
              <w:tab/>
            </w:r>
            <w:r w:rsidR="00111084" w:rsidRPr="0061548C">
              <w:rPr>
                <w:rStyle w:val="Hipervnculo"/>
                <w:rFonts w:eastAsiaTheme="majorEastAsia" w:cs="Arial"/>
                <w:bCs/>
                <w:noProof/>
              </w:rPr>
              <w:t>Excepciones</w:t>
            </w:r>
            <w:r w:rsidR="00111084">
              <w:rPr>
                <w:noProof/>
                <w:webHidden/>
              </w:rPr>
              <w:tab/>
            </w:r>
            <w:r w:rsidR="00111084">
              <w:rPr>
                <w:noProof/>
                <w:webHidden/>
              </w:rPr>
              <w:fldChar w:fldCharType="begin"/>
            </w:r>
            <w:r w:rsidR="00111084">
              <w:rPr>
                <w:noProof/>
                <w:webHidden/>
              </w:rPr>
              <w:instrText xml:space="preserve"> PAGEREF _Toc413246715 \h </w:instrText>
            </w:r>
            <w:r w:rsidR="00111084">
              <w:rPr>
                <w:noProof/>
                <w:webHidden/>
              </w:rPr>
            </w:r>
            <w:r w:rsidR="00111084">
              <w:rPr>
                <w:noProof/>
                <w:webHidden/>
              </w:rPr>
              <w:fldChar w:fldCharType="separate"/>
            </w:r>
            <w:r w:rsidR="00111084">
              <w:rPr>
                <w:noProof/>
                <w:webHidden/>
              </w:rPr>
              <w:t>7</w:t>
            </w:r>
            <w:r w:rsidR="00111084">
              <w:rPr>
                <w:noProof/>
                <w:webHidden/>
              </w:rPr>
              <w:fldChar w:fldCharType="end"/>
            </w:r>
          </w:hyperlink>
        </w:p>
        <w:p w:rsidR="00111084" w:rsidRDefault="00052B1C">
          <w:pPr>
            <w:pStyle w:val="TDC1"/>
            <w:tabs>
              <w:tab w:val="left" w:pos="660"/>
              <w:tab w:val="right" w:leader="dot" w:pos="8494"/>
            </w:tabs>
            <w:rPr>
              <w:rFonts w:eastAsiaTheme="minorEastAsia"/>
              <w:noProof/>
              <w:lang w:eastAsia="es-PE"/>
            </w:rPr>
          </w:pPr>
          <w:hyperlink w:anchor="_Toc413246716" w:history="1">
            <w:r w:rsidR="00111084" w:rsidRPr="0061548C">
              <w:rPr>
                <w:rStyle w:val="Hipervnculo"/>
                <w:rFonts w:eastAsiaTheme="majorEastAsia" w:cs="Arial"/>
                <w:bCs/>
                <w:noProof/>
              </w:rPr>
              <w:t>10.</w:t>
            </w:r>
            <w:r w:rsidR="00111084">
              <w:rPr>
                <w:rFonts w:eastAsiaTheme="minorEastAsia"/>
                <w:noProof/>
                <w:lang w:eastAsia="es-PE"/>
              </w:rPr>
              <w:tab/>
            </w:r>
            <w:r w:rsidR="00111084" w:rsidRPr="0061548C">
              <w:rPr>
                <w:rStyle w:val="Hipervnculo"/>
                <w:rFonts w:eastAsiaTheme="majorEastAsia" w:cs="Arial"/>
                <w:bCs/>
                <w:noProof/>
              </w:rPr>
              <w:t>Principios de diseño</w:t>
            </w:r>
            <w:r w:rsidR="00111084">
              <w:rPr>
                <w:noProof/>
                <w:webHidden/>
              </w:rPr>
              <w:tab/>
            </w:r>
            <w:r w:rsidR="00111084">
              <w:rPr>
                <w:noProof/>
                <w:webHidden/>
              </w:rPr>
              <w:fldChar w:fldCharType="begin"/>
            </w:r>
            <w:r w:rsidR="00111084">
              <w:rPr>
                <w:noProof/>
                <w:webHidden/>
              </w:rPr>
              <w:instrText xml:space="preserve"> PAGEREF _Toc413246716 \h </w:instrText>
            </w:r>
            <w:r w:rsidR="00111084">
              <w:rPr>
                <w:noProof/>
                <w:webHidden/>
              </w:rPr>
            </w:r>
            <w:r w:rsidR="00111084">
              <w:rPr>
                <w:noProof/>
                <w:webHidden/>
              </w:rPr>
              <w:fldChar w:fldCharType="separate"/>
            </w:r>
            <w:r w:rsidR="00111084">
              <w:rPr>
                <w:noProof/>
                <w:webHidden/>
              </w:rPr>
              <w:t>8</w:t>
            </w:r>
            <w:r w:rsidR="00111084">
              <w:rPr>
                <w:noProof/>
                <w:webHidden/>
              </w:rPr>
              <w:fldChar w:fldCharType="end"/>
            </w:r>
          </w:hyperlink>
        </w:p>
        <w:p w:rsidR="00111084" w:rsidRDefault="00052B1C">
          <w:pPr>
            <w:pStyle w:val="TDC1"/>
            <w:tabs>
              <w:tab w:val="left" w:pos="660"/>
              <w:tab w:val="right" w:leader="dot" w:pos="8494"/>
            </w:tabs>
            <w:rPr>
              <w:rFonts w:eastAsiaTheme="minorEastAsia"/>
              <w:noProof/>
              <w:lang w:eastAsia="es-PE"/>
            </w:rPr>
          </w:pPr>
          <w:hyperlink w:anchor="_Toc413246717" w:history="1">
            <w:r w:rsidR="00111084" w:rsidRPr="0061548C">
              <w:rPr>
                <w:rStyle w:val="Hipervnculo"/>
                <w:rFonts w:eastAsiaTheme="majorEastAsia" w:cs="Arial"/>
                <w:bCs/>
                <w:noProof/>
              </w:rPr>
              <w:t>11.</w:t>
            </w:r>
            <w:r w:rsidR="00111084">
              <w:rPr>
                <w:rFonts w:eastAsiaTheme="minorEastAsia"/>
                <w:noProof/>
                <w:lang w:eastAsia="es-PE"/>
              </w:rPr>
              <w:tab/>
            </w:r>
            <w:r w:rsidR="00111084" w:rsidRPr="0061548C">
              <w:rPr>
                <w:rStyle w:val="Hipervnculo"/>
                <w:rFonts w:eastAsiaTheme="majorEastAsia" w:cs="Arial"/>
                <w:bCs/>
                <w:noProof/>
              </w:rPr>
              <w:t>Estándares y prácticas</w:t>
            </w:r>
            <w:r w:rsidR="00111084">
              <w:rPr>
                <w:noProof/>
                <w:webHidden/>
              </w:rPr>
              <w:tab/>
            </w:r>
            <w:r w:rsidR="00111084">
              <w:rPr>
                <w:noProof/>
                <w:webHidden/>
              </w:rPr>
              <w:fldChar w:fldCharType="begin"/>
            </w:r>
            <w:r w:rsidR="00111084">
              <w:rPr>
                <w:noProof/>
                <w:webHidden/>
              </w:rPr>
              <w:instrText xml:space="preserve"> PAGEREF _Toc413246717 \h </w:instrText>
            </w:r>
            <w:r w:rsidR="00111084">
              <w:rPr>
                <w:noProof/>
                <w:webHidden/>
              </w:rPr>
            </w:r>
            <w:r w:rsidR="00111084">
              <w:rPr>
                <w:noProof/>
                <w:webHidden/>
              </w:rPr>
              <w:fldChar w:fldCharType="separate"/>
            </w:r>
            <w:r w:rsidR="00111084">
              <w:rPr>
                <w:noProof/>
                <w:webHidden/>
              </w:rPr>
              <w:t>9</w:t>
            </w:r>
            <w:r w:rsidR="00111084">
              <w:rPr>
                <w:noProof/>
                <w:webHidden/>
              </w:rPr>
              <w:fldChar w:fldCharType="end"/>
            </w:r>
          </w:hyperlink>
        </w:p>
        <w:p w:rsidR="00111084" w:rsidRDefault="00052B1C">
          <w:pPr>
            <w:pStyle w:val="TDC1"/>
            <w:tabs>
              <w:tab w:val="left" w:pos="880"/>
              <w:tab w:val="right" w:leader="dot" w:pos="8494"/>
            </w:tabs>
            <w:rPr>
              <w:rFonts w:eastAsiaTheme="minorEastAsia"/>
              <w:noProof/>
              <w:lang w:eastAsia="es-PE"/>
            </w:rPr>
          </w:pPr>
          <w:hyperlink w:anchor="_Toc413246718" w:history="1">
            <w:r w:rsidR="00111084" w:rsidRPr="0061548C">
              <w:rPr>
                <w:rStyle w:val="Hipervnculo"/>
                <w:rFonts w:eastAsiaTheme="majorEastAsia" w:cs="Arial"/>
                <w:bCs/>
                <w:noProof/>
              </w:rPr>
              <w:t>11.1.</w:t>
            </w:r>
            <w:r w:rsidR="00111084">
              <w:rPr>
                <w:rFonts w:eastAsiaTheme="minorEastAsia"/>
                <w:noProof/>
                <w:lang w:eastAsia="es-PE"/>
              </w:rPr>
              <w:tab/>
            </w:r>
            <w:r w:rsidR="00111084" w:rsidRPr="0061548C">
              <w:rPr>
                <w:rStyle w:val="Hipervnculo"/>
                <w:rFonts w:eastAsiaTheme="majorEastAsia" w:cs="Arial"/>
                <w:bCs/>
                <w:noProof/>
              </w:rPr>
              <w:t>Compatibilidad con tiendas</w:t>
            </w:r>
            <w:r w:rsidR="00111084">
              <w:rPr>
                <w:noProof/>
                <w:webHidden/>
              </w:rPr>
              <w:tab/>
            </w:r>
            <w:r w:rsidR="00111084">
              <w:rPr>
                <w:noProof/>
                <w:webHidden/>
              </w:rPr>
              <w:fldChar w:fldCharType="begin"/>
            </w:r>
            <w:r w:rsidR="00111084">
              <w:rPr>
                <w:noProof/>
                <w:webHidden/>
              </w:rPr>
              <w:instrText xml:space="preserve"> PAGEREF _Toc413246718 \h </w:instrText>
            </w:r>
            <w:r w:rsidR="00111084">
              <w:rPr>
                <w:noProof/>
                <w:webHidden/>
              </w:rPr>
            </w:r>
            <w:r w:rsidR="00111084">
              <w:rPr>
                <w:noProof/>
                <w:webHidden/>
              </w:rPr>
              <w:fldChar w:fldCharType="separate"/>
            </w:r>
            <w:r w:rsidR="00111084">
              <w:rPr>
                <w:noProof/>
                <w:webHidden/>
              </w:rPr>
              <w:t>9</w:t>
            </w:r>
            <w:r w:rsidR="00111084">
              <w:rPr>
                <w:noProof/>
                <w:webHidden/>
              </w:rPr>
              <w:fldChar w:fldCharType="end"/>
            </w:r>
          </w:hyperlink>
        </w:p>
        <w:p w:rsidR="00111084" w:rsidRDefault="00052B1C">
          <w:pPr>
            <w:pStyle w:val="TDC1"/>
            <w:tabs>
              <w:tab w:val="left" w:pos="880"/>
              <w:tab w:val="right" w:leader="dot" w:pos="8494"/>
            </w:tabs>
            <w:rPr>
              <w:rFonts w:eastAsiaTheme="minorEastAsia"/>
              <w:noProof/>
              <w:lang w:eastAsia="es-PE"/>
            </w:rPr>
          </w:pPr>
          <w:hyperlink w:anchor="_Toc413246719" w:history="1">
            <w:r w:rsidR="00111084" w:rsidRPr="0061548C">
              <w:rPr>
                <w:rStyle w:val="Hipervnculo"/>
                <w:rFonts w:eastAsiaTheme="majorEastAsia" w:cs="Arial"/>
                <w:bCs/>
                <w:noProof/>
              </w:rPr>
              <w:t>11.2.</w:t>
            </w:r>
            <w:r w:rsidR="00111084">
              <w:rPr>
                <w:rFonts w:eastAsiaTheme="minorEastAsia"/>
                <w:noProof/>
                <w:lang w:eastAsia="es-PE"/>
              </w:rPr>
              <w:tab/>
            </w:r>
            <w:r w:rsidR="00111084" w:rsidRPr="0061548C">
              <w:rPr>
                <w:rStyle w:val="Hipervnculo"/>
                <w:rFonts w:eastAsiaTheme="majorEastAsia" w:cs="Arial"/>
                <w:bCs/>
                <w:noProof/>
              </w:rPr>
              <w:t>Sistema de “Bug Report”</w:t>
            </w:r>
            <w:r w:rsidR="00111084">
              <w:rPr>
                <w:noProof/>
                <w:webHidden/>
              </w:rPr>
              <w:tab/>
            </w:r>
            <w:r w:rsidR="00111084">
              <w:rPr>
                <w:noProof/>
                <w:webHidden/>
              </w:rPr>
              <w:fldChar w:fldCharType="begin"/>
            </w:r>
            <w:r w:rsidR="00111084">
              <w:rPr>
                <w:noProof/>
                <w:webHidden/>
              </w:rPr>
              <w:instrText xml:space="preserve"> PAGEREF _Toc413246719 \h </w:instrText>
            </w:r>
            <w:r w:rsidR="00111084">
              <w:rPr>
                <w:noProof/>
                <w:webHidden/>
              </w:rPr>
            </w:r>
            <w:r w:rsidR="00111084">
              <w:rPr>
                <w:noProof/>
                <w:webHidden/>
              </w:rPr>
              <w:fldChar w:fldCharType="separate"/>
            </w:r>
            <w:r w:rsidR="00111084">
              <w:rPr>
                <w:noProof/>
                <w:webHidden/>
              </w:rPr>
              <w:t>9</w:t>
            </w:r>
            <w:r w:rsidR="00111084">
              <w:rPr>
                <w:noProof/>
                <w:webHidden/>
              </w:rPr>
              <w:fldChar w:fldCharType="end"/>
            </w:r>
          </w:hyperlink>
        </w:p>
        <w:p w:rsidR="00111084" w:rsidRDefault="00052B1C">
          <w:pPr>
            <w:pStyle w:val="TDC1"/>
            <w:tabs>
              <w:tab w:val="left" w:pos="880"/>
              <w:tab w:val="right" w:leader="dot" w:pos="8494"/>
            </w:tabs>
            <w:rPr>
              <w:rFonts w:eastAsiaTheme="minorEastAsia"/>
              <w:noProof/>
              <w:lang w:eastAsia="es-PE"/>
            </w:rPr>
          </w:pPr>
          <w:hyperlink w:anchor="_Toc413246720" w:history="1">
            <w:r w:rsidR="00111084" w:rsidRPr="0061548C">
              <w:rPr>
                <w:rStyle w:val="Hipervnculo"/>
                <w:rFonts w:eastAsiaTheme="majorEastAsia" w:cs="Arial"/>
                <w:bCs/>
                <w:noProof/>
              </w:rPr>
              <w:t>11.3.</w:t>
            </w:r>
            <w:r w:rsidR="00111084">
              <w:rPr>
                <w:rFonts w:eastAsiaTheme="minorEastAsia"/>
                <w:noProof/>
                <w:lang w:eastAsia="es-PE"/>
              </w:rPr>
              <w:tab/>
            </w:r>
            <w:r w:rsidR="00111084" w:rsidRPr="0061548C">
              <w:rPr>
                <w:rStyle w:val="Hipervnculo"/>
                <w:rFonts w:eastAsiaTheme="majorEastAsia" w:cs="Arial"/>
                <w:bCs/>
                <w:noProof/>
              </w:rPr>
              <w:t>Arquitectura aplicaciones tipo web hibrida</w:t>
            </w:r>
            <w:r w:rsidR="00111084">
              <w:rPr>
                <w:noProof/>
                <w:webHidden/>
              </w:rPr>
              <w:tab/>
            </w:r>
            <w:r w:rsidR="00111084">
              <w:rPr>
                <w:noProof/>
                <w:webHidden/>
              </w:rPr>
              <w:fldChar w:fldCharType="begin"/>
            </w:r>
            <w:r w:rsidR="00111084">
              <w:rPr>
                <w:noProof/>
                <w:webHidden/>
              </w:rPr>
              <w:instrText xml:space="preserve"> PAGEREF _Toc413246720 \h </w:instrText>
            </w:r>
            <w:r w:rsidR="00111084">
              <w:rPr>
                <w:noProof/>
                <w:webHidden/>
              </w:rPr>
            </w:r>
            <w:r w:rsidR="00111084">
              <w:rPr>
                <w:noProof/>
                <w:webHidden/>
              </w:rPr>
              <w:fldChar w:fldCharType="separate"/>
            </w:r>
            <w:r w:rsidR="00111084">
              <w:rPr>
                <w:noProof/>
                <w:webHidden/>
              </w:rPr>
              <w:t>9</w:t>
            </w:r>
            <w:r w:rsidR="00111084">
              <w:rPr>
                <w:noProof/>
                <w:webHidden/>
              </w:rPr>
              <w:fldChar w:fldCharType="end"/>
            </w:r>
          </w:hyperlink>
        </w:p>
        <w:p w:rsidR="00111084" w:rsidRDefault="00052B1C">
          <w:pPr>
            <w:pStyle w:val="TDC1"/>
            <w:tabs>
              <w:tab w:val="left" w:pos="880"/>
              <w:tab w:val="right" w:leader="dot" w:pos="8494"/>
            </w:tabs>
            <w:rPr>
              <w:rFonts w:eastAsiaTheme="minorEastAsia"/>
              <w:noProof/>
              <w:lang w:eastAsia="es-PE"/>
            </w:rPr>
          </w:pPr>
          <w:hyperlink w:anchor="_Toc413246721" w:history="1">
            <w:r w:rsidR="00111084" w:rsidRPr="0061548C">
              <w:rPr>
                <w:rStyle w:val="Hipervnculo"/>
                <w:rFonts w:eastAsiaTheme="majorEastAsia" w:cs="Arial"/>
                <w:bCs/>
                <w:noProof/>
              </w:rPr>
              <w:t>11.4.</w:t>
            </w:r>
            <w:r w:rsidR="00111084">
              <w:rPr>
                <w:rFonts w:eastAsiaTheme="minorEastAsia"/>
                <w:noProof/>
                <w:lang w:eastAsia="es-PE"/>
              </w:rPr>
              <w:tab/>
            </w:r>
            <w:r w:rsidR="00111084" w:rsidRPr="0061548C">
              <w:rPr>
                <w:rStyle w:val="Hipervnculo"/>
                <w:rFonts w:eastAsiaTheme="majorEastAsia" w:cs="Arial"/>
                <w:bCs/>
                <w:noProof/>
              </w:rPr>
              <w:t>Librería Corporativa</w:t>
            </w:r>
            <w:r w:rsidR="00111084">
              <w:rPr>
                <w:noProof/>
                <w:webHidden/>
              </w:rPr>
              <w:tab/>
            </w:r>
            <w:r w:rsidR="00111084">
              <w:rPr>
                <w:noProof/>
                <w:webHidden/>
              </w:rPr>
              <w:fldChar w:fldCharType="begin"/>
            </w:r>
            <w:r w:rsidR="00111084">
              <w:rPr>
                <w:noProof/>
                <w:webHidden/>
              </w:rPr>
              <w:instrText xml:space="preserve"> PAGEREF _Toc413246721 \h </w:instrText>
            </w:r>
            <w:r w:rsidR="00111084">
              <w:rPr>
                <w:noProof/>
                <w:webHidden/>
              </w:rPr>
            </w:r>
            <w:r w:rsidR="00111084">
              <w:rPr>
                <w:noProof/>
                <w:webHidden/>
              </w:rPr>
              <w:fldChar w:fldCharType="separate"/>
            </w:r>
            <w:r w:rsidR="00111084">
              <w:rPr>
                <w:noProof/>
                <w:webHidden/>
              </w:rPr>
              <w:t>10</w:t>
            </w:r>
            <w:r w:rsidR="00111084">
              <w:rPr>
                <w:noProof/>
                <w:webHidden/>
              </w:rPr>
              <w:fldChar w:fldCharType="end"/>
            </w:r>
          </w:hyperlink>
        </w:p>
        <w:p w:rsidR="00111084" w:rsidRDefault="00052B1C">
          <w:pPr>
            <w:pStyle w:val="TDC1"/>
            <w:tabs>
              <w:tab w:val="left" w:pos="880"/>
              <w:tab w:val="right" w:leader="dot" w:pos="8494"/>
            </w:tabs>
            <w:rPr>
              <w:rFonts w:eastAsiaTheme="minorEastAsia"/>
              <w:noProof/>
              <w:lang w:eastAsia="es-PE"/>
            </w:rPr>
          </w:pPr>
          <w:hyperlink w:anchor="_Toc413246722" w:history="1">
            <w:r w:rsidR="00111084" w:rsidRPr="0061548C">
              <w:rPr>
                <w:rStyle w:val="Hipervnculo"/>
                <w:rFonts w:eastAsiaTheme="majorEastAsia" w:cs="Arial"/>
                <w:bCs/>
                <w:noProof/>
              </w:rPr>
              <w:t>11.5.</w:t>
            </w:r>
            <w:r w:rsidR="00111084">
              <w:rPr>
                <w:rFonts w:eastAsiaTheme="minorEastAsia"/>
                <w:noProof/>
                <w:lang w:eastAsia="es-PE"/>
              </w:rPr>
              <w:tab/>
            </w:r>
            <w:r w:rsidR="00111084" w:rsidRPr="0061548C">
              <w:rPr>
                <w:rStyle w:val="Hipervnculo"/>
                <w:rFonts w:eastAsiaTheme="majorEastAsia" w:cs="Arial"/>
                <w:bCs/>
                <w:noProof/>
              </w:rPr>
              <w:t>Minimización</w:t>
            </w:r>
            <w:r w:rsidR="00111084">
              <w:rPr>
                <w:noProof/>
                <w:webHidden/>
              </w:rPr>
              <w:tab/>
            </w:r>
            <w:r w:rsidR="00111084">
              <w:rPr>
                <w:noProof/>
                <w:webHidden/>
              </w:rPr>
              <w:fldChar w:fldCharType="begin"/>
            </w:r>
            <w:r w:rsidR="00111084">
              <w:rPr>
                <w:noProof/>
                <w:webHidden/>
              </w:rPr>
              <w:instrText xml:space="preserve"> PAGEREF _Toc413246722 \h </w:instrText>
            </w:r>
            <w:r w:rsidR="00111084">
              <w:rPr>
                <w:noProof/>
                <w:webHidden/>
              </w:rPr>
            </w:r>
            <w:r w:rsidR="00111084">
              <w:rPr>
                <w:noProof/>
                <w:webHidden/>
              </w:rPr>
              <w:fldChar w:fldCharType="separate"/>
            </w:r>
            <w:r w:rsidR="00111084">
              <w:rPr>
                <w:noProof/>
                <w:webHidden/>
              </w:rPr>
              <w:t>10</w:t>
            </w:r>
            <w:r w:rsidR="00111084">
              <w:rPr>
                <w:noProof/>
                <w:webHidden/>
              </w:rPr>
              <w:fldChar w:fldCharType="end"/>
            </w:r>
          </w:hyperlink>
        </w:p>
        <w:p w:rsidR="00111084" w:rsidRDefault="00052B1C">
          <w:pPr>
            <w:pStyle w:val="TDC1"/>
            <w:tabs>
              <w:tab w:val="left" w:pos="880"/>
              <w:tab w:val="right" w:leader="dot" w:pos="8494"/>
            </w:tabs>
            <w:rPr>
              <w:rFonts w:eastAsiaTheme="minorEastAsia"/>
              <w:noProof/>
              <w:lang w:eastAsia="es-PE"/>
            </w:rPr>
          </w:pPr>
          <w:hyperlink w:anchor="_Toc413246723" w:history="1">
            <w:r w:rsidR="00111084" w:rsidRPr="0061548C">
              <w:rPr>
                <w:rStyle w:val="Hipervnculo"/>
                <w:rFonts w:eastAsiaTheme="majorEastAsia" w:cs="Arial"/>
                <w:bCs/>
                <w:noProof/>
              </w:rPr>
              <w:t>11.6.</w:t>
            </w:r>
            <w:r w:rsidR="00111084">
              <w:rPr>
                <w:rFonts w:eastAsiaTheme="minorEastAsia"/>
                <w:noProof/>
                <w:lang w:eastAsia="es-PE"/>
              </w:rPr>
              <w:tab/>
            </w:r>
            <w:r w:rsidR="00111084" w:rsidRPr="0061548C">
              <w:rPr>
                <w:rStyle w:val="Hipervnculo"/>
                <w:rFonts w:eastAsiaTheme="majorEastAsia" w:cs="Arial"/>
                <w:bCs/>
                <w:noProof/>
              </w:rPr>
              <w:t>Base de Datos Móvil</w:t>
            </w:r>
            <w:r w:rsidR="00111084">
              <w:rPr>
                <w:noProof/>
                <w:webHidden/>
              </w:rPr>
              <w:tab/>
            </w:r>
            <w:r w:rsidR="00111084">
              <w:rPr>
                <w:noProof/>
                <w:webHidden/>
              </w:rPr>
              <w:fldChar w:fldCharType="begin"/>
            </w:r>
            <w:r w:rsidR="00111084">
              <w:rPr>
                <w:noProof/>
                <w:webHidden/>
              </w:rPr>
              <w:instrText xml:space="preserve"> PAGEREF _Toc413246723 \h </w:instrText>
            </w:r>
            <w:r w:rsidR="00111084">
              <w:rPr>
                <w:noProof/>
                <w:webHidden/>
              </w:rPr>
            </w:r>
            <w:r w:rsidR="00111084">
              <w:rPr>
                <w:noProof/>
                <w:webHidden/>
              </w:rPr>
              <w:fldChar w:fldCharType="separate"/>
            </w:r>
            <w:r w:rsidR="00111084">
              <w:rPr>
                <w:noProof/>
                <w:webHidden/>
              </w:rPr>
              <w:t>10</w:t>
            </w:r>
            <w:r w:rsidR="00111084">
              <w:rPr>
                <w:noProof/>
                <w:webHidden/>
              </w:rPr>
              <w:fldChar w:fldCharType="end"/>
            </w:r>
          </w:hyperlink>
        </w:p>
        <w:p w:rsidR="00111084" w:rsidRDefault="00052B1C">
          <w:pPr>
            <w:pStyle w:val="TDC1"/>
            <w:tabs>
              <w:tab w:val="left" w:pos="880"/>
              <w:tab w:val="right" w:leader="dot" w:pos="8494"/>
            </w:tabs>
            <w:rPr>
              <w:rFonts w:eastAsiaTheme="minorEastAsia"/>
              <w:noProof/>
              <w:lang w:eastAsia="es-PE"/>
            </w:rPr>
          </w:pPr>
          <w:hyperlink w:anchor="_Toc413246724" w:history="1">
            <w:r w:rsidR="00111084" w:rsidRPr="0061548C">
              <w:rPr>
                <w:rStyle w:val="Hipervnculo"/>
                <w:rFonts w:eastAsiaTheme="majorEastAsia" w:cs="Arial"/>
                <w:bCs/>
                <w:noProof/>
              </w:rPr>
              <w:t>11.7.</w:t>
            </w:r>
            <w:r w:rsidR="00111084">
              <w:rPr>
                <w:rFonts w:eastAsiaTheme="minorEastAsia"/>
                <w:noProof/>
                <w:lang w:eastAsia="es-PE"/>
              </w:rPr>
              <w:tab/>
            </w:r>
            <w:r w:rsidR="00111084" w:rsidRPr="0061548C">
              <w:rPr>
                <w:rStyle w:val="Hipervnculo"/>
                <w:rFonts w:eastAsiaTheme="majorEastAsia" w:cs="Arial"/>
                <w:bCs/>
                <w:noProof/>
              </w:rPr>
              <w:t>Transaccionalidad</w:t>
            </w:r>
            <w:r w:rsidR="00111084">
              <w:rPr>
                <w:noProof/>
                <w:webHidden/>
              </w:rPr>
              <w:tab/>
            </w:r>
            <w:r w:rsidR="00111084">
              <w:rPr>
                <w:noProof/>
                <w:webHidden/>
              </w:rPr>
              <w:fldChar w:fldCharType="begin"/>
            </w:r>
            <w:r w:rsidR="00111084">
              <w:rPr>
                <w:noProof/>
                <w:webHidden/>
              </w:rPr>
              <w:instrText xml:space="preserve"> PAGEREF _Toc413246724 \h </w:instrText>
            </w:r>
            <w:r w:rsidR="00111084">
              <w:rPr>
                <w:noProof/>
                <w:webHidden/>
              </w:rPr>
            </w:r>
            <w:r w:rsidR="00111084">
              <w:rPr>
                <w:noProof/>
                <w:webHidden/>
              </w:rPr>
              <w:fldChar w:fldCharType="separate"/>
            </w:r>
            <w:r w:rsidR="00111084">
              <w:rPr>
                <w:noProof/>
                <w:webHidden/>
              </w:rPr>
              <w:t>10</w:t>
            </w:r>
            <w:r w:rsidR="00111084">
              <w:rPr>
                <w:noProof/>
                <w:webHidden/>
              </w:rPr>
              <w:fldChar w:fldCharType="end"/>
            </w:r>
          </w:hyperlink>
        </w:p>
        <w:p w:rsidR="00111084" w:rsidRDefault="00052B1C">
          <w:pPr>
            <w:pStyle w:val="TDC1"/>
            <w:tabs>
              <w:tab w:val="left" w:pos="880"/>
              <w:tab w:val="right" w:leader="dot" w:pos="8494"/>
            </w:tabs>
            <w:rPr>
              <w:rFonts w:eastAsiaTheme="minorEastAsia"/>
              <w:noProof/>
              <w:lang w:eastAsia="es-PE"/>
            </w:rPr>
          </w:pPr>
          <w:hyperlink w:anchor="_Toc413246725" w:history="1">
            <w:r w:rsidR="00111084" w:rsidRPr="0061548C">
              <w:rPr>
                <w:rStyle w:val="Hipervnculo"/>
                <w:rFonts w:eastAsiaTheme="majorEastAsia" w:cs="Arial"/>
                <w:bCs/>
                <w:noProof/>
              </w:rPr>
              <w:t>11.8.</w:t>
            </w:r>
            <w:r w:rsidR="00111084">
              <w:rPr>
                <w:rFonts w:eastAsiaTheme="minorEastAsia"/>
                <w:noProof/>
                <w:lang w:eastAsia="es-PE"/>
              </w:rPr>
              <w:tab/>
            </w:r>
            <w:r w:rsidR="00111084" w:rsidRPr="0061548C">
              <w:rPr>
                <w:rStyle w:val="Hipervnculo"/>
                <w:rFonts w:eastAsiaTheme="majorEastAsia" w:cs="Arial"/>
                <w:bCs/>
                <w:noProof/>
              </w:rPr>
              <w:t>Seguridad</w:t>
            </w:r>
            <w:r w:rsidR="00111084">
              <w:rPr>
                <w:noProof/>
                <w:webHidden/>
              </w:rPr>
              <w:tab/>
            </w:r>
            <w:r w:rsidR="00111084">
              <w:rPr>
                <w:noProof/>
                <w:webHidden/>
              </w:rPr>
              <w:fldChar w:fldCharType="begin"/>
            </w:r>
            <w:r w:rsidR="00111084">
              <w:rPr>
                <w:noProof/>
                <w:webHidden/>
              </w:rPr>
              <w:instrText xml:space="preserve"> PAGEREF _Toc413246725 \h </w:instrText>
            </w:r>
            <w:r w:rsidR="00111084">
              <w:rPr>
                <w:noProof/>
                <w:webHidden/>
              </w:rPr>
            </w:r>
            <w:r w:rsidR="00111084">
              <w:rPr>
                <w:noProof/>
                <w:webHidden/>
              </w:rPr>
              <w:fldChar w:fldCharType="separate"/>
            </w:r>
            <w:r w:rsidR="00111084">
              <w:rPr>
                <w:noProof/>
                <w:webHidden/>
              </w:rPr>
              <w:t>11</w:t>
            </w:r>
            <w:r w:rsidR="00111084">
              <w:rPr>
                <w:noProof/>
                <w:webHidden/>
              </w:rPr>
              <w:fldChar w:fldCharType="end"/>
            </w:r>
          </w:hyperlink>
        </w:p>
        <w:p w:rsidR="00111084" w:rsidRDefault="00052B1C">
          <w:pPr>
            <w:pStyle w:val="TDC1"/>
            <w:tabs>
              <w:tab w:val="left" w:pos="660"/>
              <w:tab w:val="right" w:leader="dot" w:pos="8494"/>
            </w:tabs>
            <w:rPr>
              <w:rFonts w:eastAsiaTheme="minorEastAsia"/>
              <w:noProof/>
              <w:lang w:eastAsia="es-PE"/>
            </w:rPr>
          </w:pPr>
          <w:hyperlink w:anchor="_Toc413246726" w:history="1">
            <w:r w:rsidR="00111084" w:rsidRPr="0061548C">
              <w:rPr>
                <w:rStyle w:val="Hipervnculo"/>
                <w:rFonts w:eastAsiaTheme="majorEastAsia" w:cs="Arial"/>
                <w:bCs/>
                <w:noProof/>
              </w:rPr>
              <w:t>12.</w:t>
            </w:r>
            <w:r w:rsidR="00111084">
              <w:rPr>
                <w:rFonts w:eastAsiaTheme="minorEastAsia"/>
                <w:noProof/>
                <w:lang w:eastAsia="es-PE"/>
              </w:rPr>
              <w:tab/>
            </w:r>
            <w:r w:rsidR="00111084" w:rsidRPr="0061548C">
              <w:rPr>
                <w:rStyle w:val="Hipervnculo"/>
                <w:rFonts w:eastAsiaTheme="majorEastAsia" w:cs="Arial"/>
                <w:bCs/>
                <w:noProof/>
              </w:rPr>
              <w:t>Pruebas</w:t>
            </w:r>
            <w:r w:rsidR="00111084">
              <w:rPr>
                <w:noProof/>
                <w:webHidden/>
              </w:rPr>
              <w:tab/>
            </w:r>
            <w:r w:rsidR="00111084">
              <w:rPr>
                <w:noProof/>
                <w:webHidden/>
              </w:rPr>
              <w:fldChar w:fldCharType="begin"/>
            </w:r>
            <w:r w:rsidR="00111084">
              <w:rPr>
                <w:noProof/>
                <w:webHidden/>
              </w:rPr>
              <w:instrText xml:space="preserve"> PAGEREF _Toc413246726 \h </w:instrText>
            </w:r>
            <w:r w:rsidR="00111084">
              <w:rPr>
                <w:noProof/>
                <w:webHidden/>
              </w:rPr>
            </w:r>
            <w:r w:rsidR="00111084">
              <w:rPr>
                <w:noProof/>
                <w:webHidden/>
              </w:rPr>
              <w:fldChar w:fldCharType="separate"/>
            </w:r>
            <w:r w:rsidR="00111084">
              <w:rPr>
                <w:noProof/>
                <w:webHidden/>
              </w:rPr>
              <w:t>11</w:t>
            </w:r>
            <w:r w:rsidR="00111084">
              <w:rPr>
                <w:noProof/>
                <w:webHidden/>
              </w:rPr>
              <w:fldChar w:fldCharType="end"/>
            </w:r>
          </w:hyperlink>
        </w:p>
        <w:p w:rsidR="00111084" w:rsidRDefault="00052B1C">
          <w:pPr>
            <w:pStyle w:val="TDC1"/>
            <w:tabs>
              <w:tab w:val="left" w:pos="660"/>
              <w:tab w:val="right" w:leader="dot" w:pos="8494"/>
            </w:tabs>
            <w:rPr>
              <w:rFonts w:eastAsiaTheme="minorEastAsia"/>
              <w:noProof/>
              <w:lang w:eastAsia="es-PE"/>
            </w:rPr>
          </w:pPr>
          <w:hyperlink w:anchor="_Toc413246727" w:history="1">
            <w:r w:rsidR="00111084" w:rsidRPr="0061548C">
              <w:rPr>
                <w:rStyle w:val="Hipervnculo"/>
                <w:rFonts w:eastAsiaTheme="majorEastAsia" w:cs="Arial"/>
                <w:bCs/>
                <w:noProof/>
              </w:rPr>
              <w:t>13.</w:t>
            </w:r>
            <w:r w:rsidR="00111084">
              <w:rPr>
                <w:rFonts w:eastAsiaTheme="minorEastAsia"/>
                <w:noProof/>
                <w:lang w:eastAsia="es-PE"/>
              </w:rPr>
              <w:tab/>
            </w:r>
            <w:r w:rsidR="00111084" w:rsidRPr="0061548C">
              <w:rPr>
                <w:rStyle w:val="Hipervnculo"/>
                <w:rFonts w:eastAsiaTheme="majorEastAsia" w:cs="Arial"/>
                <w:bCs/>
                <w:noProof/>
              </w:rPr>
              <w:t>Herramientas</w:t>
            </w:r>
            <w:r w:rsidR="00111084">
              <w:rPr>
                <w:noProof/>
                <w:webHidden/>
              </w:rPr>
              <w:tab/>
            </w:r>
            <w:r w:rsidR="00111084">
              <w:rPr>
                <w:noProof/>
                <w:webHidden/>
              </w:rPr>
              <w:fldChar w:fldCharType="begin"/>
            </w:r>
            <w:r w:rsidR="00111084">
              <w:rPr>
                <w:noProof/>
                <w:webHidden/>
              </w:rPr>
              <w:instrText xml:space="preserve"> PAGEREF _Toc413246727 \h </w:instrText>
            </w:r>
            <w:r w:rsidR="00111084">
              <w:rPr>
                <w:noProof/>
                <w:webHidden/>
              </w:rPr>
            </w:r>
            <w:r w:rsidR="00111084">
              <w:rPr>
                <w:noProof/>
                <w:webHidden/>
              </w:rPr>
              <w:fldChar w:fldCharType="separate"/>
            </w:r>
            <w:r w:rsidR="00111084">
              <w:rPr>
                <w:noProof/>
                <w:webHidden/>
              </w:rPr>
              <w:t>12</w:t>
            </w:r>
            <w:r w:rsidR="00111084">
              <w:rPr>
                <w:noProof/>
                <w:webHidden/>
              </w:rPr>
              <w:fldChar w:fldCharType="end"/>
            </w:r>
          </w:hyperlink>
        </w:p>
        <w:p w:rsidR="00111084" w:rsidRDefault="00052B1C">
          <w:pPr>
            <w:pStyle w:val="TDC1"/>
            <w:tabs>
              <w:tab w:val="left" w:pos="660"/>
              <w:tab w:val="right" w:leader="dot" w:pos="8494"/>
            </w:tabs>
            <w:rPr>
              <w:rFonts w:eastAsiaTheme="minorEastAsia"/>
              <w:noProof/>
              <w:lang w:eastAsia="es-PE"/>
            </w:rPr>
          </w:pPr>
          <w:hyperlink w:anchor="_Toc413246728" w:history="1">
            <w:r w:rsidR="00111084" w:rsidRPr="0061548C">
              <w:rPr>
                <w:rStyle w:val="Hipervnculo"/>
                <w:rFonts w:eastAsiaTheme="majorEastAsia" w:cs="Arial"/>
                <w:bCs/>
                <w:noProof/>
              </w:rPr>
              <w:t>14.</w:t>
            </w:r>
            <w:r w:rsidR="00111084">
              <w:rPr>
                <w:rFonts w:eastAsiaTheme="minorEastAsia"/>
                <w:noProof/>
                <w:lang w:eastAsia="es-PE"/>
              </w:rPr>
              <w:tab/>
            </w:r>
            <w:r w:rsidR="00111084" w:rsidRPr="0061548C">
              <w:rPr>
                <w:rStyle w:val="Hipervnculo"/>
                <w:rFonts w:eastAsiaTheme="majorEastAsia" w:cs="Arial"/>
                <w:bCs/>
                <w:noProof/>
              </w:rPr>
              <w:t>Fuentes</w:t>
            </w:r>
            <w:r w:rsidR="00111084">
              <w:rPr>
                <w:noProof/>
                <w:webHidden/>
              </w:rPr>
              <w:tab/>
            </w:r>
            <w:r w:rsidR="00111084">
              <w:rPr>
                <w:noProof/>
                <w:webHidden/>
              </w:rPr>
              <w:fldChar w:fldCharType="begin"/>
            </w:r>
            <w:r w:rsidR="00111084">
              <w:rPr>
                <w:noProof/>
                <w:webHidden/>
              </w:rPr>
              <w:instrText xml:space="preserve"> PAGEREF _Toc413246728 \h </w:instrText>
            </w:r>
            <w:r w:rsidR="00111084">
              <w:rPr>
                <w:noProof/>
                <w:webHidden/>
              </w:rPr>
            </w:r>
            <w:r w:rsidR="00111084">
              <w:rPr>
                <w:noProof/>
                <w:webHidden/>
              </w:rPr>
              <w:fldChar w:fldCharType="separate"/>
            </w:r>
            <w:r w:rsidR="00111084">
              <w:rPr>
                <w:noProof/>
                <w:webHidden/>
              </w:rPr>
              <w:t>12</w:t>
            </w:r>
            <w:r w:rsidR="00111084">
              <w:rPr>
                <w:noProof/>
                <w:webHidden/>
              </w:rPr>
              <w:fldChar w:fldCharType="end"/>
            </w:r>
          </w:hyperlink>
        </w:p>
        <w:p w:rsidR="00111084" w:rsidRDefault="00052B1C">
          <w:pPr>
            <w:pStyle w:val="TDC1"/>
            <w:tabs>
              <w:tab w:val="left" w:pos="660"/>
              <w:tab w:val="right" w:leader="dot" w:pos="8494"/>
            </w:tabs>
            <w:rPr>
              <w:rFonts w:eastAsiaTheme="minorEastAsia"/>
              <w:noProof/>
              <w:lang w:eastAsia="es-PE"/>
            </w:rPr>
          </w:pPr>
          <w:hyperlink w:anchor="_Toc413246729" w:history="1">
            <w:r w:rsidR="00111084" w:rsidRPr="0061548C">
              <w:rPr>
                <w:rStyle w:val="Hipervnculo"/>
                <w:rFonts w:eastAsiaTheme="majorEastAsia" w:cs="Arial"/>
                <w:bCs/>
                <w:noProof/>
              </w:rPr>
              <w:t>15.</w:t>
            </w:r>
            <w:r w:rsidR="00111084">
              <w:rPr>
                <w:rFonts w:eastAsiaTheme="minorEastAsia"/>
                <w:noProof/>
                <w:lang w:eastAsia="es-PE"/>
              </w:rPr>
              <w:tab/>
            </w:r>
            <w:r w:rsidR="00111084" w:rsidRPr="0061548C">
              <w:rPr>
                <w:rStyle w:val="Hipervnculo"/>
                <w:rFonts w:eastAsiaTheme="majorEastAsia" w:cs="Arial"/>
                <w:bCs/>
                <w:noProof/>
              </w:rPr>
              <w:t>Anexo A – Google HTML css Style Guide.</w:t>
            </w:r>
            <w:r w:rsidR="00111084">
              <w:rPr>
                <w:noProof/>
                <w:webHidden/>
              </w:rPr>
              <w:tab/>
            </w:r>
            <w:r w:rsidR="00111084">
              <w:rPr>
                <w:noProof/>
                <w:webHidden/>
              </w:rPr>
              <w:fldChar w:fldCharType="begin"/>
            </w:r>
            <w:r w:rsidR="00111084">
              <w:rPr>
                <w:noProof/>
                <w:webHidden/>
              </w:rPr>
              <w:instrText xml:space="preserve"> PAGEREF _Toc413246729 \h </w:instrText>
            </w:r>
            <w:r w:rsidR="00111084">
              <w:rPr>
                <w:noProof/>
                <w:webHidden/>
              </w:rPr>
            </w:r>
            <w:r w:rsidR="00111084">
              <w:rPr>
                <w:noProof/>
                <w:webHidden/>
              </w:rPr>
              <w:fldChar w:fldCharType="separate"/>
            </w:r>
            <w:r w:rsidR="00111084">
              <w:rPr>
                <w:noProof/>
                <w:webHidden/>
              </w:rPr>
              <w:t>13</w:t>
            </w:r>
            <w:r w:rsidR="00111084">
              <w:rPr>
                <w:noProof/>
                <w:webHidden/>
              </w:rPr>
              <w:fldChar w:fldCharType="end"/>
            </w:r>
          </w:hyperlink>
        </w:p>
        <w:p w:rsidR="00111084" w:rsidRDefault="00052B1C">
          <w:pPr>
            <w:pStyle w:val="TDC1"/>
            <w:tabs>
              <w:tab w:val="left" w:pos="660"/>
              <w:tab w:val="right" w:leader="dot" w:pos="8494"/>
            </w:tabs>
            <w:rPr>
              <w:rFonts w:eastAsiaTheme="minorEastAsia"/>
              <w:noProof/>
              <w:lang w:eastAsia="es-PE"/>
            </w:rPr>
          </w:pPr>
          <w:hyperlink w:anchor="_Toc413246735" w:history="1">
            <w:r w:rsidR="00111084" w:rsidRPr="0061548C">
              <w:rPr>
                <w:rStyle w:val="Hipervnculo"/>
                <w:rFonts w:eastAsiaTheme="majorEastAsia" w:cs="Arial"/>
                <w:bCs/>
                <w:noProof/>
              </w:rPr>
              <w:t>16.</w:t>
            </w:r>
            <w:r w:rsidR="00111084">
              <w:rPr>
                <w:rFonts w:eastAsiaTheme="minorEastAsia"/>
                <w:noProof/>
                <w:lang w:eastAsia="es-PE"/>
              </w:rPr>
              <w:tab/>
            </w:r>
            <w:r w:rsidR="00111084" w:rsidRPr="0061548C">
              <w:rPr>
                <w:rStyle w:val="Hipervnculo"/>
                <w:rFonts w:eastAsiaTheme="majorEastAsia" w:cs="Arial"/>
                <w:bCs/>
                <w:noProof/>
              </w:rPr>
              <w:t>Anexo B – Estándares  Programación y Documentación Javascript.</w:t>
            </w:r>
            <w:r w:rsidR="00111084">
              <w:rPr>
                <w:noProof/>
                <w:webHidden/>
              </w:rPr>
              <w:tab/>
            </w:r>
            <w:r w:rsidR="00111084">
              <w:rPr>
                <w:noProof/>
                <w:webHidden/>
              </w:rPr>
              <w:fldChar w:fldCharType="begin"/>
            </w:r>
            <w:r w:rsidR="00111084">
              <w:rPr>
                <w:noProof/>
                <w:webHidden/>
              </w:rPr>
              <w:instrText xml:space="preserve"> PAGEREF _Toc413246735 \h </w:instrText>
            </w:r>
            <w:r w:rsidR="00111084">
              <w:rPr>
                <w:noProof/>
                <w:webHidden/>
              </w:rPr>
            </w:r>
            <w:r w:rsidR="00111084">
              <w:rPr>
                <w:noProof/>
                <w:webHidden/>
              </w:rPr>
              <w:fldChar w:fldCharType="separate"/>
            </w:r>
            <w:r w:rsidR="00111084">
              <w:rPr>
                <w:noProof/>
                <w:webHidden/>
              </w:rPr>
              <w:t>24</w:t>
            </w:r>
            <w:r w:rsidR="00111084">
              <w:rPr>
                <w:noProof/>
                <w:webHidden/>
              </w:rPr>
              <w:fldChar w:fldCharType="end"/>
            </w:r>
          </w:hyperlink>
        </w:p>
        <w:p w:rsidR="00111084" w:rsidRDefault="00052B1C">
          <w:pPr>
            <w:pStyle w:val="TDC1"/>
            <w:tabs>
              <w:tab w:val="right" w:leader="dot" w:pos="8494"/>
            </w:tabs>
            <w:rPr>
              <w:rFonts w:eastAsiaTheme="minorEastAsia"/>
              <w:noProof/>
              <w:lang w:eastAsia="es-PE"/>
            </w:rPr>
          </w:pPr>
          <w:hyperlink w:anchor="_Toc413246736" w:history="1">
            <w:r w:rsidR="00111084" w:rsidRPr="0061548C">
              <w:rPr>
                <w:rStyle w:val="Hipervnculo"/>
                <w:noProof/>
                <w:lang w:val="en-US"/>
              </w:rPr>
              <w:t>Google JavaScript Style Guide</w:t>
            </w:r>
            <w:r w:rsidR="00111084">
              <w:rPr>
                <w:noProof/>
                <w:webHidden/>
              </w:rPr>
              <w:tab/>
            </w:r>
            <w:r w:rsidR="00111084">
              <w:rPr>
                <w:noProof/>
                <w:webHidden/>
              </w:rPr>
              <w:fldChar w:fldCharType="begin"/>
            </w:r>
            <w:r w:rsidR="00111084">
              <w:rPr>
                <w:noProof/>
                <w:webHidden/>
              </w:rPr>
              <w:instrText xml:space="preserve"> PAGEREF _Toc413246736 \h </w:instrText>
            </w:r>
            <w:r w:rsidR="00111084">
              <w:rPr>
                <w:noProof/>
                <w:webHidden/>
              </w:rPr>
            </w:r>
            <w:r w:rsidR="00111084">
              <w:rPr>
                <w:noProof/>
                <w:webHidden/>
              </w:rPr>
              <w:fldChar w:fldCharType="separate"/>
            </w:r>
            <w:r w:rsidR="00111084">
              <w:rPr>
                <w:noProof/>
                <w:webHidden/>
              </w:rPr>
              <w:t>24</w:t>
            </w:r>
            <w:r w:rsidR="00111084">
              <w:rPr>
                <w:noProof/>
                <w:webHidden/>
              </w:rPr>
              <w:fldChar w:fldCharType="end"/>
            </w:r>
          </w:hyperlink>
        </w:p>
        <w:p w:rsidR="00111084" w:rsidRDefault="00052B1C">
          <w:pPr>
            <w:pStyle w:val="TDC2"/>
            <w:tabs>
              <w:tab w:val="right" w:leader="dot" w:pos="8494"/>
            </w:tabs>
            <w:rPr>
              <w:rFonts w:asciiTheme="minorHAnsi" w:eastAsiaTheme="minorEastAsia" w:hAnsiTheme="minorHAnsi" w:cstheme="minorBidi"/>
              <w:noProof/>
              <w:sz w:val="22"/>
              <w:szCs w:val="22"/>
              <w:lang w:val="es-PE" w:eastAsia="es-PE"/>
            </w:rPr>
          </w:pPr>
          <w:hyperlink w:anchor="_Toc413246737" w:history="1">
            <w:r w:rsidR="00111084" w:rsidRPr="0061548C">
              <w:rPr>
                <w:rStyle w:val="Hipervnculo"/>
                <w:noProof/>
                <w:lang w:val="en-US"/>
              </w:rPr>
              <w:t>Important Note</w:t>
            </w:r>
            <w:r w:rsidR="00111084">
              <w:rPr>
                <w:noProof/>
                <w:webHidden/>
              </w:rPr>
              <w:tab/>
            </w:r>
            <w:r w:rsidR="00111084">
              <w:rPr>
                <w:noProof/>
                <w:webHidden/>
              </w:rPr>
              <w:fldChar w:fldCharType="begin"/>
            </w:r>
            <w:r w:rsidR="00111084">
              <w:rPr>
                <w:noProof/>
                <w:webHidden/>
              </w:rPr>
              <w:instrText xml:space="preserve"> PAGEREF _Toc413246737 \h </w:instrText>
            </w:r>
            <w:r w:rsidR="00111084">
              <w:rPr>
                <w:noProof/>
                <w:webHidden/>
              </w:rPr>
            </w:r>
            <w:r w:rsidR="00111084">
              <w:rPr>
                <w:noProof/>
                <w:webHidden/>
              </w:rPr>
              <w:fldChar w:fldCharType="separate"/>
            </w:r>
            <w:r w:rsidR="00111084">
              <w:rPr>
                <w:noProof/>
                <w:webHidden/>
              </w:rPr>
              <w:t>24</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38" w:history="1">
            <w:r w:rsidR="00111084" w:rsidRPr="0061548C">
              <w:rPr>
                <w:rStyle w:val="Hipervnculo"/>
                <w:noProof/>
                <w:lang w:val="en-US"/>
              </w:rPr>
              <w:t>Displaying Hidden Details in this Guide</w:t>
            </w:r>
            <w:r w:rsidR="00111084">
              <w:rPr>
                <w:noProof/>
                <w:webHidden/>
              </w:rPr>
              <w:tab/>
            </w:r>
            <w:r w:rsidR="00111084">
              <w:rPr>
                <w:noProof/>
                <w:webHidden/>
              </w:rPr>
              <w:fldChar w:fldCharType="begin"/>
            </w:r>
            <w:r w:rsidR="00111084">
              <w:rPr>
                <w:noProof/>
                <w:webHidden/>
              </w:rPr>
              <w:instrText xml:space="preserve"> PAGEREF _Toc413246738 \h </w:instrText>
            </w:r>
            <w:r w:rsidR="00111084">
              <w:rPr>
                <w:noProof/>
                <w:webHidden/>
              </w:rPr>
            </w:r>
            <w:r w:rsidR="00111084">
              <w:rPr>
                <w:noProof/>
                <w:webHidden/>
              </w:rPr>
              <w:fldChar w:fldCharType="separate"/>
            </w:r>
            <w:r w:rsidR="00111084">
              <w:rPr>
                <w:noProof/>
                <w:webHidden/>
              </w:rPr>
              <w:t>24</w:t>
            </w:r>
            <w:r w:rsidR="00111084">
              <w:rPr>
                <w:noProof/>
                <w:webHidden/>
              </w:rPr>
              <w:fldChar w:fldCharType="end"/>
            </w:r>
          </w:hyperlink>
        </w:p>
        <w:p w:rsidR="00111084" w:rsidRDefault="00052B1C">
          <w:pPr>
            <w:pStyle w:val="TDC2"/>
            <w:tabs>
              <w:tab w:val="right" w:leader="dot" w:pos="8494"/>
            </w:tabs>
            <w:rPr>
              <w:rFonts w:asciiTheme="minorHAnsi" w:eastAsiaTheme="minorEastAsia" w:hAnsiTheme="minorHAnsi" w:cstheme="minorBidi"/>
              <w:noProof/>
              <w:sz w:val="22"/>
              <w:szCs w:val="22"/>
              <w:lang w:val="es-PE" w:eastAsia="es-PE"/>
            </w:rPr>
          </w:pPr>
          <w:hyperlink w:anchor="_Toc413246739" w:history="1">
            <w:r w:rsidR="00111084" w:rsidRPr="0061548C">
              <w:rPr>
                <w:rStyle w:val="Hipervnculo"/>
                <w:noProof/>
                <w:lang w:val="en-US"/>
              </w:rPr>
              <w:t>Background</w:t>
            </w:r>
            <w:r w:rsidR="00111084">
              <w:rPr>
                <w:noProof/>
                <w:webHidden/>
              </w:rPr>
              <w:tab/>
            </w:r>
            <w:r w:rsidR="00111084">
              <w:rPr>
                <w:noProof/>
                <w:webHidden/>
              </w:rPr>
              <w:fldChar w:fldCharType="begin"/>
            </w:r>
            <w:r w:rsidR="00111084">
              <w:rPr>
                <w:noProof/>
                <w:webHidden/>
              </w:rPr>
              <w:instrText xml:space="preserve"> PAGEREF _Toc413246739 \h </w:instrText>
            </w:r>
            <w:r w:rsidR="00111084">
              <w:rPr>
                <w:noProof/>
                <w:webHidden/>
              </w:rPr>
            </w:r>
            <w:r w:rsidR="00111084">
              <w:rPr>
                <w:noProof/>
                <w:webHidden/>
              </w:rPr>
              <w:fldChar w:fldCharType="separate"/>
            </w:r>
            <w:r w:rsidR="00111084">
              <w:rPr>
                <w:noProof/>
                <w:webHidden/>
              </w:rPr>
              <w:t>24</w:t>
            </w:r>
            <w:r w:rsidR="00111084">
              <w:rPr>
                <w:noProof/>
                <w:webHidden/>
              </w:rPr>
              <w:fldChar w:fldCharType="end"/>
            </w:r>
          </w:hyperlink>
        </w:p>
        <w:p w:rsidR="00111084" w:rsidRDefault="00052B1C">
          <w:pPr>
            <w:pStyle w:val="TDC2"/>
            <w:tabs>
              <w:tab w:val="right" w:leader="dot" w:pos="8494"/>
            </w:tabs>
            <w:rPr>
              <w:rFonts w:asciiTheme="minorHAnsi" w:eastAsiaTheme="minorEastAsia" w:hAnsiTheme="minorHAnsi" w:cstheme="minorBidi"/>
              <w:noProof/>
              <w:sz w:val="22"/>
              <w:szCs w:val="22"/>
              <w:lang w:val="es-PE" w:eastAsia="es-PE"/>
            </w:rPr>
          </w:pPr>
          <w:hyperlink w:anchor="_Toc413246740" w:history="1">
            <w:r w:rsidR="00111084" w:rsidRPr="0061548C">
              <w:rPr>
                <w:rStyle w:val="Hipervnculo"/>
                <w:noProof/>
                <w:lang w:val="en-US"/>
              </w:rPr>
              <w:t>JavaScript Language Rules</w:t>
            </w:r>
            <w:r w:rsidR="00111084">
              <w:rPr>
                <w:noProof/>
                <w:webHidden/>
              </w:rPr>
              <w:tab/>
            </w:r>
            <w:r w:rsidR="00111084">
              <w:rPr>
                <w:noProof/>
                <w:webHidden/>
              </w:rPr>
              <w:fldChar w:fldCharType="begin"/>
            </w:r>
            <w:r w:rsidR="00111084">
              <w:rPr>
                <w:noProof/>
                <w:webHidden/>
              </w:rPr>
              <w:instrText xml:space="preserve"> PAGEREF _Toc413246740 \h </w:instrText>
            </w:r>
            <w:r w:rsidR="00111084">
              <w:rPr>
                <w:noProof/>
                <w:webHidden/>
              </w:rPr>
            </w:r>
            <w:r w:rsidR="00111084">
              <w:rPr>
                <w:noProof/>
                <w:webHidden/>
              </w:rPr>
              <w:fldChar w:fldCharType="separate"/>
            </w:r>
            <w:r w:rsidR="00111084">
              <w:rPr>
                <w:noProof/>
                <w:webHidden/>
              </w:rPr>
              <w:t>24</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41" w:history="1">
            <w:r w:rsidR="00111084" w:rsidRPr="0061548C">
              <w:rPr>
                <w:rStyle w:val="Hipervnculo"/>
                <w:noProof/>
                <w:lang w:val="en-US"/>
              </w:rPr>
              <w:t>var</w:t>
            </w:r>
            <w:r w:rsidR="00111084">
              <w:rPr>
                <w:noProof/>
                <w:webHidden/>
              </w:rPr>
              <w:tab/>
            </w:r>
            <w:r w:rsidR="00111084">
              <w:rPr>
                <w:noProof/>
                <w:webHidden/>
              </w:rPr>
              <w:fldChar w:fldCharType="begin"/>
            </w:r>
            <w:r w:rsidR="00111084">
              <w:rPr>
                <w:noProof/>
                <w:webHidden/>
              </w:rPr>
              <w:instrText xml:space="preserve"> PAGEREF _Toc413246741 \h </w:instrText>
            </w:r>
            <w:r w:rsidR="00111084">
              <w:rPr>
                <w:noProof/>
                <w:webHidden/>
              </w:rPr>
            </w:r>
            <w:r w:rsidR="00111084">
              <w:rPr>
                <w:noProof/>
                <w:webHidden/>
              </w:rPr>
              <w:fldChar w:fldCharType="separate"/>
            </w:r>
            <w:r w:rsidR="00111084">
              <w:rPr>
                <w:noProof/>
                <w:webHidden/>
              </w:rPr>
              <w:t>24</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42" w:history="1">
            <w:r w:rsidR="00111084" w:rsidRPr="0061548C">
              <w:rPr>
                <w:rStyle w:val="Hipervnculo"/>
                <w:noProof/>
              </w:rPr>
              <w:t>Constants</w:t>
            </w:r>
            <w:r w:rsidR="00111084">
              <w:rPr>
                <w:noProof/>
                <w:webHidden/>
              </w:rPr>
              <w:tab/>
            </w:r>
            <w:r w:rsidR="00111084">
              <w:rPr>
                <w:noProof/>
                <w:webHidden/>
              </w:rPr>
              <w:fldChar w:fldCharType="begin"/>
            </w:r>
            <w:r w:rsidR="00111084">
              <w:rPr>
                <w:noProof/>
                <w:webHidden/>
              </w:rPr>
              <w:instrText xml:space="preserve"> PAGEREF _Toc413246742 \h </w:instrText>
            </w:r>
            <w:r w:rsidR="00111084">
              <w:rPr>
                <w:noProof/>
                <w:webHidden/>
              </w:rPr>
            </w:r>
            <w:r w:rsidR="00111084">
              <w:rPr>
                <w:noProof/>
                <w:webHidden/>
              </w:rPr>
              <w:fldChar w:fldCharType="separate"/>
            </w:r>
            <w:r w:rsidR="00111084">
              <w:rPr>
                <w:noProof/>
                <w:webHidden/>
              </w:rPr>
              <w:t>25</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43" w:history="1">
            <w:r w:rsidR="00111084" w:rsidRPr="0061548C">
              <w:rPr>
                <w:rStyle w:val="Hipervnculo"/>
                <w:noProof/>
                <w:lang w:val="en-US"/>
              </w:rPr>
              <w:t>Semicolons</w:t>
            </w:r>
            <w:r w:rsidR="00111084">
              <w:rPr>
                <w:noProof/>
                <w:webHidden/>
              </w:rPr>
              <w:tab/>
            </w:r>
            <w:r w:rsidR="00111084">
              <w:rPr>
                <w:noProof/>
                <w:webHidden/>
              </w:rPr>
              <w:fldChar w:fldCharType="begin"/>
            </w:r>
            <w:r w:rsidR="00111084">
              <w:rPr>
                <w:noProof/>
                <w:webHidden/>
              </w:rPr>
              <w:instrText xml:space="preserve"> PAGEREF _Toc413246743 \h </w:instrText>
            </w:r>
            <w:r w:rsidR="00111084">
              <w:rPr>
                <w:noProof/>
                <w:webHidden/>
              </w:rPr>
            </w:r>
            <w:r w:rsidR="00111084">
              <w:rPr>
                <w:noProof/>
                <w:webHidden/>
              </w:rPr>
              <w:fldChar w:fldCharType="separate"/>
            </w:r>
            <w:r w:rsidR="00111084">
              <w:rPr>
                <w:noProof/>
                <w:webHidden/>
              </w:rPr>
              <w:t>26</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44" w:history="1">
            <w:r w:rsidR="00111084" w:rsidRPr="0061548C">
              <w:rPr>
                <w:rStyle w:val="Hipervnculo"/>
                <w:noProof/>
                <w:lang w:val="en-US"/>
              </w:rPr>
              <w:t>Nested functions</w:t>
            </w:r>
            <w:r w:rsidR="00111084">
              <w:rPr>
                <w:noProof/>
                <w:webHidden/>
              </w:rPr>
              <w:tab/>
            </w:r>
            <w:r w:rsidR="00111084">
              <w:rPr>
                <w:noProof/>
                <w:webHidden/>
              </w:rPr>
              <w:fldChar w:fldCharType="begin"/>
            </w:r>
            <w:r w:rsidR="00111084">
              <w:rPr>
                <w:noProof/>
                <w:webHidden/>
              </w:rPr>
              <w:instrText xml:space="preserve"> PAGEREF _Toc413246744 \h </w:instrText>
            </w:r>
            <w:r w:rsidR="00111084">
              <w:rPr>
                <w:noProof/>
                <w:webHidden/>
              </w:rPr>
            </w:r>
            <w:r w:rsidR="00111084">
              <w:rPr>
                <w:noProof/>
                <w:webHidden/>
              </w:rPr>
              <w:fldChar w:fldCharType="separate"/>
            </w:r>
            <w:r w:rsidR="00111084">
              <w:rPr>
                <w:noProof/>
                <w:webHidden/>
              </w:rPr>
              <w:t>27</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45" w:history="1">
            <w:r w:rsidR="00111084" w:rsidRPr="0061548C">
              <w:rPr>
                <w:rStyle w:val="Hipervnculo"/>
                <w:noProof/>
                <w:lang w:val="en-US"/>
              </w:rPr>
              <w:t>Function Declarations Within Blocks</w:t>
            </w:r>
            <w:r w:rsidR="00111084">
              <w:rPr>
                <w:noProof/>
                <w:webHidden/>
              </w:rPr>
              <w:tab/>
            </w:r>
            <w:r w:rsidR="00111084">
              <w:rPr>
                <w:noProof/>
                <w:webHidden/>
              </w:rPr>
              <w:fldChar w:fldCharType="begin"/>
            </w:r>
            <w:r w:rsidR="00111084">
              <w:rPr>
                <w:noProof/>
                <w:webHidden/>
              </w:rPr>
              <w:instrText xml:space="preserve"> PAGEREF _Toc413246745 \h </w:instrText>
            </w:r>
            <w:r w:rsidR="00111084">
              <w:rPr>
                <w:noProof/>
                <w:webHidden/>
              </w:rPr>
            </w:r>
            <w:r w:rsidR="00111084">
              <w:rPr>
                <w:noProof/>
                <w:webHidden/>
              </w:rPr>
              <w:fldChar w:fldCharType="separate"/>
            </w:r>
            <w:r w:rsidR="00111084">
              <w:rPr>
                <w:noProof/>
                <w:webHidden/>
              </w:rPr>
              <w:t>27</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46" w:history="1">
            <w:r w:rsidR="00111084" w:rsidRPr="0061548C">
              <w:rPr>
                <w:rStyle w:val="Hipervnculo"/>
                <w:noProof/>
                <w:lang w:val="en-US"/>
              </w:rPr>
              <w:t>Exceptions</w:t>
            </w:r>
            <w:r w:rsidR="00111084">
              <w:rPr>
                <w:noProof/>
                <w:webHidden/>
              </w:rPr>
              <w:tab/>
            </w:r>
            <w:r w:rsidR="00111084">
              <w:rPr>
                <w:noProof/>
                <w:webHidden/>
              </w:rPr>
              <w:fldChar w:fldCharType="begin"/>
            </w:r>
            <w:r w:rsidR="00111084">
              <w:rPr>
                <w:noProof/>
                <w:webHidden/>
              </w:rPr>
              <w:instrText xml:space="preserve"> PAGEREF _Toc413246746 \h </w:instrText>
            </w:r>
            <w:r w:rsidR="00111084">
              <w:rPr>
                <w:noProof/>
                <w:webHidden/>
              </w:rPr>
            </w:r>
            <w:r w:rsidR="00111084">
              <w:rPr>
                <w:noProof/>
                <w:webHidden/>
              </w:rPr>
              <w:fldChar w:fldCharType="separate"/>
            </w:r>
            <w:r w:rsidR="00111084">
              <w:rPr>
                <w:noProof/>
                <w:webHidden/>
              </w:rPr>
              <w:t>28</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47" w:history="1">
            <w:r w:rsidR="00111084" w:rsidRPr="0061548C">
              <w:rPr>
                <w:rStyle w:val="Hipervnculo"/>
                <w:noProof/>
                <w:lang w:val="en-US"/>
              </w:rPr>
              <w:t>Custom exceptions</w:t>
            </w:r>
            <w:r w:rsidR="00111084">
              <w:rPr>
                <w:noProof/>
                <w:webHidden/>
              </w:rPr>
              <w:tab/>
            </w:r>
            <w:r w:rsidR="00111084">
              <w:rPr>
                <w:noProof/>
                <w:webHidden/>
              </w:rPr>
              <w:fldChar w:fldCharType="begin"/>
            </w:r>
            <w:r w:rsidR="00111084">
              <w:rPr>
                <w:noProof/>
                <w:webHidden/>
              </w:rPr>
              <w:instrText xml:space="preserve"> PAGEREF _Toc413246747 \h </w:instrText>
            </w:r>
            <w:r w:rsidR="00111084">
              <w:rPr>
                <w:noProof/>
                <w:webHidden/>
              </w:rPr>
            </w:r>
            <w:r w:rsidR="00111084">
              <w:rPr>
                <w:noProof/>
                <w:webHidden/>
              </w:rPr>
              <w:fldChar w:fldCharType="separate"/>
            </w:r>
            <w:r w:rsidR="00111084">
              <w:rPr>
                <w:noProof/>
                <w:webHidden/>
              </w:rPr>
              <w:t>28</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48" w:history="1">
            <w:r w:rsidR="00111084" w:rsidRPr="0061548C">
              <w:rPr>
                <w:rStyle w:val="Hipervnculo"/>
                <w:noProof/>
                <w:lang w:val="en-US"/>
              </w:rPr>
              <w:t>Standards features</w:t>
            </w:r>
            <w:r w:rsidR="00111084">
              <w:rPr>
                <w:noProof/>
                <w:webHidden/>
              </w:rPr>
              <w:tab/>
            </w:r>
            <w:r w:rsidR="00111084">
              <w:rPr>
                <w:noProof/>
                <w:webHidden/>
              </w:rPr>
              <w:fldChar w:fldCharType="begin"/>
            </w:r>
            <w:r w:rsidR="00111084">
              <w:rPr>
                <w:noProof/>
                <w:webHidden/>
              </w:rPr>
              <w:instrText xml:space="preserve"> PAGEREF _Toc413246748 \h </w:instrText>
            </w:r>
            <w:r w:rsidR="00111084">
              <w:rPr>
                <w:noProof/>
                <w:webHidden/>
              </w:rPr>
            </w:r>
            <w:r w:rsidR="00111084">
              <w:rPr>
                <w:noProof/>
                <w:webHidden/>
              </w:rPr>
              <w:fldChar w:fldCharType="separate"/>
            </w:r>
            <w:r w:rsidR="00111084">
              <w:rPr>
                <w:noProof/>
                <w:webHidden/>
              </w:rPr>
              <w:t>28</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49" w:history="1">
            <w:r w:rsidR="00111084" w:rsidRPr="0061548C">
              <w:rPr>
                <w:rStyle w:val="Hipervnculo"/>
                <w:noProof/>
                <w:lang w:val="en-US"/>
              </w:rPr>
              <w:t>Wrapper objects for primitive types</w:t>
            </w:r>
            <w:r w:rsidR="00111084">
              <w:rPr>
                <w:noProof/>
                <w:webHidden/>
              </w:rPr>
              <w:tab/>
            </w:r>
            <w:r w:rsidR="00111084">
              <w:rPr>
                <w:noProof/>
                <w:webHidden/>
              </w:rPr>
              <w:fldChar w:fldCharType="begin"/>
            </w:r>
            <w:r w:rsidR="00111084">
              <w:rPr>
                <w:noProof/>
                <w:webHidden/>
              </w:rPr>
              <w:instrText xml:space="preserve"> PAGEREF _Toc413246749 \h </w:instrText>
            </w:r>
            <w:r w:rsidR="00111084">
              <w:rPr>
                <w:noProof/>
                <w:webHidden/>
              </w:rPr>
            </w:r>
            <w:r w:rsidR="00111084">
              <w:rPr>
                <w:noProof/>
                <w:webHidden/>
              </w:rPr>
              <w:fldChar w:fldCharType="separate"/>
            </w:r>
            <w:r w:rsidR="00111084">
              <w:rPr>
                <w:noProof/>
                <w:webHidden/>
              </w:rPr>
              <w:t>28</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50" w:history="1">
            <w:r w:rsidR="00111084" w:rsidRPr="0061548C">
              <w:rPr>
                <w:rStyle w:val="Hipervnculo"/>
                <w:noProof/>
                <w:lang w:val="en-US"/>
              </w:rPr>
              <w:t>Multi-level prototype hierarchies</w:t>
            </w:r>
            <w:r w:rsidR="00111084">
              <w:rPr>
                <w:noProof/>
                <w:webHidden/>
              </w:rPr>
              <w:tab/>
            </w:r>
            <w:r w:rsidR="00111084">
              <w:rPr>
                <w:noProof/>
                <w:webHidden/>
              </w:rPr>
              <w:fldChar w:fldCharType="begin"/>
            </w:r>
            <w:r w:rsidR="00111084">
              <w:rPr>
                <w:noProof/>
                <w:webHidden/>
              </w:rPr>
              <w:instrText xml:space="preserve"> PAGEREF _Toc413246750 \h </w:instrText>
            </w:r>
            <w:r w:rsidR="00111084">
              <w:rPr>
                <w:noProof/>
                <w:webHidden/>
              </w:rPr>
            </w:r>
            <w:r w:rsidR="00111084">
              <w:rPr>
                <w:noProof/>
                <w:webHidden/>
              </w:rPr>
              <w:fldChar w:fldCharType="separate"/>
            </w:r>
            <w:r w:rsidR="00111084">
              <w:rPr>
                <w:noProof/>
                <w:webHidden/>
              </w:rPr>
              <w:t>29</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51" w:history="1">
            <w:r w:rsidR="00111084" w:rsidRPr="0061548C">
              <w:rPr>
                <w:rStyle w:val="Hipervnculo"/>
                <w:noProof/>
                <w:lang w:val="en-US"/>
              </w:rPr>
              <w:t>Method and property definitions</w:t>
            </w:r>
            <w:r w:rsidR="00111084">
              <w:rPr>
                <w:noProof/>
                <w:webHidden/>
              </w:rPr>
              <w:tab/>
            </w:r>
            <w:r w:rsidR="00111084">
              <w:rPr>
                <w:noProof/>
                <w:webHidden/>
              </w:rPr>
              <w:fldChar w:fldCharType="begin"/>
            </w:r>
            <w:r w:rsidR="00111084">
              <w:rPr>
                <w:noProof/>
                <w:webHidden/>
              </w:rPr>
              <w:instrText xml:space="preserve"> PAGEREF _Toc413246751 \h </w:instrText>
            </w:r>
            <w:r w:rsidR="00111084">
              <w:rPr>
                <w:noProof/>
                <w:webHidden/>
              </w:rPr>
            </w:r>
            <w:r w:rsidR="00111084">
              <w:rPr>
                <w:noProof/>
                <w:webHidden/>
              </w:rPr>
              <w:fldChar w:fldCharType="separate"/>
            </w:r>
            <w:r w:rsidR="00111084">
              <w:rPr>
                <w:noProof/>
                <w:webHidden/>
              </w:rPr>
              <w:t>29</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52" w:history="1">
            <w:r w:rsidR="00111084" w:rsidRPr="0061548C">
              <w:rPr>
                <w:rStyle w:val="Hipervnculo"/>
                <w:noProof/>
                <w:lang w:val="en-US"/>
              </w:rPr>
              <w:t>delete</w:t>
            </w:r>
            <w:r w:rsidR="00111084">
              <w:rPr>
                <w:noProof/>
                <w:webHidden/>
              </w:rPr>
              <w:tab/>
            </w:r>
            <w:r w:rsidR="00111084">
              <w:rPr>
                <w:noProof/>
                <w:webHidden/>
              </w:rPr>
              <w:fldChar w:fldCharType="begin"/>
            </w:r>
            <w:r w:rsidR="00111084">
              <w:rPr>
                <w:noProof/>
                <w:webHidden/>
              </w:rPr>
              <w:instrText xml:space="preserve"> PAGEREF _Toc413246752 \h </w:instrText>
            </w:r>
            <w:r w:rsidR="00111084">
              <w:rPr>
                <w:noProof/>
                <w:webHidden/>
              </w:rPr>
            </w:r>
            <w:r w:rsidR="00111084">
              <w:rPr>
                <w:noProof/>
                <w:webHidden/>
              </w:rPr>
              <w:fldChar w:fldCharType="separate"/>
            </w:r>
            <w:r w:rsidR="00111084">
              <w:rPr>
                <w:noProof/>
                <w:webHidden/>
              </w:rPr>
              <w:t>30</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53" w:history="1">
            <w:r w:rsidR="00111084" w:rsidRPr="0061548C">
              <w:rPr>
                <w:rStyle w:val="Hipervnculo"/>
                <w:noProof/>
                <w:lang w:val="en-US"/>
              </w:rPr>
              <w:t>Closures</w:t>
            </w:r>
            <w:r w:rsidR="00111084">
              <w:rPr>
                <w:noProof/>
                <w:webHidden/>
              </w:rPr>
              <w:tab/>
            </w:r>
            <w:r w:rsidR="00111084">
              <w:rPr>
                <w:noProof/>
                <w:webHidden/>
              </w:rPr>
              <w:fldChar w:fldCharType="begin"/>
            </w:r>
            <w:r w:rsidR="00111084">
              <w:rPr>
                <w:noProof/>
                <w:webHidden/>
              </w:rPr>
              <w:instrText xml:space="preserve"> PAGEREF _Toc413246753 \h </w:instrText>
            </w:r>
            <w:r w:rsidR="00111084">
              <w:rPr>
                <w:noProof/>
                <w:webHidden/>
              </w:rPr>
            </w:r>
            <w:r w:rsidR="00111084">
              <w:rPr>
                <w:noProof/>
                <w:webHidden/>
              </w:rPr>
              <w:fldChar w:fldCharType="separate"/>
            </w:r>
            <w:r w:rsidR="00111084">
              <w:rPr>
                <w:noProof/>
                <w:webHidden/>
              </w:rPr>
              <w:t>30</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54" w:history="1">
            <w:r w:rsidR="00111084" w:rsidRPr="0061548C">
              <w:rPr>
                <w:rStyle w:val="Hipervnculo"/>
                <w:noProof/>
                <w:lang w:val="en-US"/>
              </w:rPr>
              <w:t>eval()</w:t>
            </w:r>
            <w:r w:rsidR="00111084">
              <w:rPr>
                <w:noProof/>
                <w:webHidden/>
              </w:rPr>
              <w:tab/>
            </w:r>
            <w:r w:rsidR="00111084">
              <w:rPr>
                <w:noProof/>
                <w:webHidden/>
              </w:rPr>
              <w:fldChar w:fldCharType="begin"/>
            </w:r>
            <w:r w:rsidR="00111084">
              <w:rPr>
                <w:noProof/>
                <w:webHidden/>
              </w:rPr>
              <w:instrText xml:space="preserve"> PAGEREF _Toc413246754 \h </w:instrText>
            </w:r>
            <w:r w:rsidR="00111084">
              <w:rPr>
                <w:noProof/>
                <w:webHidden/>
              </w:rPr>
            </w:r>
            <w:r w:rsidR="00111084">
              <w:rPr>
                <w:noProof/>
                <w:webHidden/>
              </w:rPr>
              <w:fldChar w:fldCharType="separate"/>
            </w:r>
            <w:r w:rsidR="00111084">
              <w:rPr>
                <w:noProof/>
                <w:webHidden/>
              </w:rPr>
              <w:t>31</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55" w:history="1">
            <w:r w:rsidR="00111084" w:rsidRPr="0061548C">
              <w:rPr>
                <w:rStyle w:val="Hipervnculo"/>
                <w:noProof/>
                <w:lang w:val="en-US"/>
              </w:rPr>
              <w:t>with() {}</w:t>
            </w:r>
            <w:r w:rsidR="00111084">
              <w:rPr>
                <w:noProof/>
                <w:webHidden/>
              </w:rPr>
              <w:tab/>
            </w:r>
            <w:r w:rsidR="00111084">
              <w:rPr>
                <w:noProof/>
                <w:webHidden/>
              </w:rPr>
              <w:fldChar w:fldCharType="begin"/>
            </w:r>
            <w:r w:rsidR="00111084">
              <w:rPr>
                <w:noProof/>
                <w:webHidden/>
              </w:rPr>
              <w:instrText xml:space="preserve"> PAGEREF _Toc413246755 \h </w:instrText>
            </w:r>
            <w:r w:rsidR="00111084">
              <w:rPr>
                <w:noProof/>
                <w:webHidden/>
              </w:rPr>
            </w:r>
            <w:r w:rsidR="00111084">
              <w:rPr>
                <w:noProof/>
                <w:webHidden/>
              </w:rPr>
              <w:fldChar w:fldCharType="separate"/>
            </w:r>
            <w:r w:rsidR="00111084">
              <w:rPr>
                <w:noProof/>
                <w:webHidden/>
              </w:rPr>
              <w:t>31</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56" w:history="1">
            <w:r w:rsidR="00111084" w:rsidRPr="0061548C">
              <w:rPr>
                <w:rStyle w:val="Hipervnculo"/>
                <w:noProof/>
                <w:lang w:val="en-US"/>
              </w:rPr>
              <w:t>this</w:t>
            </w:r>
            <w:r w:rsidR="00111084">
              <w:rPr>
                <w:noProof/>
                <w:webHidden/>
              </w:rPr>
              <w:tab/>
            </w:r>
            <w:r w:rsidR="00111084">
              <w:rPr>
                <w:noProof/>
                <w:webHidden/>
              </w:rPr>
              <w:fldChar w:fldCharType="begin"/>
            </w:r>
            <w:r w:rsidR="00111084">
              <w:rPr>
                <w:noProof/>
                <w:webHidden/>
              </w:rPr>
              <w:instrText xml:space="preserve"> PAGEREF _Toc413246756 \h </w:instrText>
            </w:r>
            <w:r w:rsidR="00111084">
              <w:rPr>
                <w:noProof/>
                <w:webHidden/>
              </w:rPr>
            </w:r>
            <w:r w:rsidR="00111084">
              <w:rPr>
                <w:noProof/>
                <w:webHidden/>
              </w:rPr>
              <w:fldChar w:fldCharType="separate"/>
            </w:r>
            <w:r w:rsidR="00111084">
              <w:rPr>
                <w:noProof/>
                <w:webHidden/>
              </w:rPr>
              <w:t>32</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57" w:history="1">
            <w:r w:rsidR="00111084" w:rsidRPr="0061548C">
              <w:rPr>
                <w:rStyle w:val="Hipervnculo"/>
                <w:noProof/>
                <w:lang w:val="en-US"/>
              </w:rPr>
              <w:t>for-in loop</w:t>
            </w:r>
            <w:r w:rsidR="00111084">
              <w:rPr>
                <w:noProof/>
                <w:webHidden/>
              </w:rPr>
              <w:tab/>
            </w:r>
            <w:r w:rsidR="00111084">
              <w:rPr>
                <w:noProof/>
                <w:webHidden/>
              </w:rPr>
              <w:fldChar w:fldCharType="begin"/>
            </w:r>
            <w:r w:rsidR="00111084">
              <w:rPr>
                <w:noProof/>
                <w:webHidden/>
              </w:rPr>
              <w:instrText xml:space="preserve"> PAGEREF _Toc413246757 \h </w:instrText>
            </w:r>
            <w:r w:rsidR="00111084">
              <w:rPr>
                <w:noProof/>
                <w:webHidden/>
              </w:rPr>
            </w:r>
            <w:r w:rsidR="00111084">
              <w:rPr>
                <w:noProof/>
                <w:webHidden/>
              </w:rPr>
              <w:fldChar w:fldCharType="separate"/>
            </w:r>
            <w:r w:rsidR="00111084">
              <w:rPr>
                <w:noProof/>
                <w:webHidden/>
              </w:rPr>
              <w:t>32</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58" w:history="1">
            <w:r w:rsidR="00111084" w:rsidRPr="0061548C">
              <w:rPr>
                <w:rStyle w:val="Hipervnculo"/>
                <w:noProof/>
                <w:lang w:val="en-US"/>
              </w:rPr>
              <w:t>Associative Arrays</w:t>
            </w:r>
            <w:r w:rsidR="00111084">
              <w:rPr>
                <w:noProof/>
                <w:webHidden/>
              </w:rPr>
              <w:tab/>
            </w:r>
            <w:r w:rsidR="00111084">
              <w:rPr>
                <w:noProof/>
                <w:webHidden/>
              </w:rPr>
              <w:fldChar w:fldCharType="begin"/>
            </w:r>
            <w:r w:rsidR="00111084">
              <w:rPr>
                <w:noProof/>
                <w:webHidden/>
              </w:rPr>
              <w:instrText xml:space="preserve"> PAGEREF _Toc413246758 \h </w:instrText>
            </w:r>
            <w:r w:rsidR="00111084">
              <w:rPr>
                <w:noProof/>
                <w:webHidden/>
              </w:rPr>
            </w:r>
            <w:r w:rsidR="00111084">
              <w:rPr>
                <w:noProof/>
                <w:webHidden/>
              </w:rPr>
              <w:fldChar w:fldCharType="separate"/>
            </w:r>
            <w:r w:rsidR="00111084">
              <w:rPr>
                <w:noProof/>
                <w:webHidden/>
              </w:rPr>
              <w:t>33</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59" w:history="1">
            <w:r w:rsidR="00111084" w:rsidRPr="0061548C">
              <w:rPr>
                <w:rStyle w:val="Hipervnculo"/>
                <w:noProof/>
                <w:lang w:val="en-US"/>
              </w:rPr>
              <w:t>Multiline string literals</w:t>
            </w:r>
            <w:r w:rsidR="00111084">
              <w:rPr>
                <w:noProof/>
                <w:webHidden/>
              </w:rPr>
              <w:tab/>
            </w:r>
            <w:r w:rsidR="00111084">
              <w:rPr>
                <w:noProof/>
                <w:webHidden/>
              </w:rPr>
              <w:fldChar w:fldCharType="begin"/>
            </w:r>
            <w:r w:rsidR="00111084">
              <w:rPr>
                <w:noProof/>
                <w:webHidden/>
              </w:rPr>
              <w:instrText xml:space="preserve"> PAGEREF _Toc413246759 \h </w:instrText>
            </w:r>
            <w:r w:rsidR="00111084">
              <w:rPr>
                <w:noProof/>
                <w:webHidden/>
              </w:rPr>
            </w:r>
            <w:r w:rsidR="00111084">
              <w:rPr>
                <w:noProof/>
                <w:webHidden/>
              </w:rPr>
              <w:fldChar w:fldCharType="separate"/>
            </w:r>
            <w:r w:rsidR="00111084">
              <w:rPr>
                <w:noProof/>
                <w:webHidden/>
              </w:rPr>
              <w:t>33</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60" w:history="1">
            <w:r w:rsidR="00111084" w:rsidRPr="0061548C">
              <w:rPr>
                <w:rStyle w:val="Hipervnculo"/>
                <w:noProof/>
                <w:lang w:val="en-US"/>
              </w:rPr>
              <w:t>Array and Object literals</w:t>
            </w:r>
            <w:r w:rsidR="00111084">
              <w:rPr>
                <w:noProof/>
                <w:webHidden/>
              </w:rPr>
              <w:tab/>
            </w:r>
            <w:r w:rsidR="00111084">
              <w:rPr>
                <w:noProof/>
                <w:webHidden/>
              </w:rPr>
              <w:fldChar w:fldCharType="begin"/>
            </w:r>
            <w:r w:rsidR="00111084">
              <w:rPr>
                <w:noProof/>
                <w:webHidden/>
              </w:rPr>
              <w:instrText xml:space="preserve"> PAGEREF _Toc413246760 \h </w:instrText>
            </w:r>
            <w:r w:rsidR="00111084">
              <w:rPr>
                <w:noProof/>
                <w:webHidden/>
              </w:rPr>
            </w:r>
            <w:r w:rsidR="00111084">
              <w:rPr>
                <w:noProof/>
                <w:webHidden/>
              </w:rPr>
              <w:fldChar w:fldCharType="separate"/>
            </w:r>
            <w:r w:rsidR="00111084">
              <w:rPr>
                <w:noProof/>
                <w:webHidden/>
              </w:rPr>
              <w:t>33</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61" w:history="1">
            <w:r w:rsidR="00111084" w:rsidRPr="0061548C">
              <w:rPr>
                <w:rStyle w:val="Hipervnculo"/>
                <w:noProof/>
                <w:lang w:val="en-US"/>
              </w:rPr>
              <w:t>Modifying prototypes of builtin objects</w:t>
            </w:r>
            <w:r w:rsidR="00111084">
              <w:rPr>
                <w:noProof/>
                <w:webHidden/>
              </w:rPr>
              <w:tab/>
            </w:r>
            <w:r w:rsidR="00111084">
              <w:rPr>
                <w:noProof/>
                <w:webHidden/>
              </w:rPr>
              <w:fldChar w:fldCharType="begin"/>
            </w:r>
            <w:r w:rsidR="00111084">
              <w:rPr>
                <w:noProof/>
                <w:webHidden/>
              </w:rPr>
              <w:instrText xml:space="preserve"> PAGEREF _Toc413246761 \h </w:instrText>
            </w:r>
            <w:r w:rsidR="00111084">
              <w:rPr>
                <w:noProof/>
                <w:webHidden/>
              </w:rPr>
            </w:r>
            <w:r w:rsidR="00111084">
              <w:rPr>
                <w:noProof/>
                <w:webHidden/>
              </w:rPr>
              <w:fldChar w:fldCharType="separate"/>
            </w:r>
            <w:r w:rsidR="00111084">
              <w:rPr>
                <w:noProof/>
                <w:webHidden/>
              </w:rPr>
              <w:t>34</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62" w:history="1">
            <w:r w:rsidR="00111084" w:rsidRPr="0061548C">
              <w:rPr>
                <w:rStyle w:val="Hipervnculo"/>
                <w:noProof/>
                <w:lang w:val="en-US"/>
              </w:rPr>
              <w:t>Internet Explorer's Conditional Comments</w:t>
            </w:r>
            <w:r w:rsidR="00111084">
              <w:rPr>
                <w:noProof/>
                <w:webHidden/>
              </w:rPr>
              <w:tab/>
            </w:r>
            <w:r w:rsidR="00111084">
              <w:rPr>
                <w:noProof/>
                <w:webHidden/>
              </w:rPr>
              <w:fldChar w:fldCharType="begin"/>
            </w:r>
            <w:r w:rsidR="00111084">
              <w:rPr>
                <w:noProof/>
                <w:webHidden/>
              </w:rPr>
              <w:instrText xml:space="preserve"> PAGEREF _Toc413246762 \h </w:instrText>
            </w:r>
            <w:r w:rsidR="00111084">
              <w:rPr>
                <w:noProof/>
                <w:webHidden/>
              </w:rPr>
            </w:r>
            <w:r w:rsidR="00111084">
              <w:rPr>
                <w:noProof/>
                <w:webHidden/>
              </w:rPr>
              <w:fldChar w:fldCharType="separate"/>
            </w:r>
            <w:r w:rsidR="00111084">
              <w:rPr>
                <w:noProof/>
                <w:webHidden/>
              </w:rPr>
              <w:t>35</w:t>
            </w:r>
            <w:r w:rsidR="00111084">
              <w:rPr>
                <w:noProof/>
                <w:webHidden/>
              </w:rPr>
              <w:fldChar w:fldCharType="end"/>
            </w:r>
          </w:hyperlink>
        </w:p>
        <w:p w:rsidR="00111084" w:rsidRDefault="00052B1C">
          <w:pPr>
            <w:pStyle w:val="TDC2"/>
            <w:tabs>
              <w:tab w:val="right" w:leader="dot" w:pos="8494"/>
            </w:tabs>
            <w:rPr>
              <w:rFonts w:asciiTheme="minorHAnsi" w:eastAsiaTheme="minorEastAsia" w:hAnsiTheme="minorHAnsi" w:cstheme="minorBidi"/>
              <w:noProof/>
              <w:sz w:val="22"/>
              <w:szCs w:val="22"/>
              <w:lang w:val="es-PE" w:eastAsia="es-PE"/>
            </w:rPr>
          </w:pPr>
          <w:hyperlink w:anchor="_Toc413246763" w:history="1">
            <w:r w:rsidR="00111084" w:rsidRPr="0061548C">
              <w:rPr>
                <w:rStyle w:val="Hipervnculo"/>
                <w:noProof/>
                <w:lang w:val="en-US"/>
              </w:rPr>
              <w:t>JavaScript Style Rules</w:t>
            </w:r>
            <w:r w:rsidR="00111084">
              <w:rPr>
                <w:noProof/>
                <w:webHidden/>
              </w:rPr>
              <w:tab/>
            </w:r>
            <w:r w:rsidR="00111084">
              <w:rPr>
                <w:noProof/>
                <w:webHidden/>
              </w:rPr>
              <w:fldChar w:fldCharType="begin"/>
            </w:r>
            <w:r w:rsidR="00111084">
              <w:rPr>
                <w:noProof/>
                <w:webHidden/>
              </w:rPr>
              <w:instrText xml:space="preserve"> PAGEREF _Toc413246763 \h </w:instrText>
            </w:r>
            <w:r w:rsidR="00111084">
              <w:rPr>
                <w:noProof/>
                <w:webHidden/>
              </w:rPr>
            </w:r>
            <w:r w:rsidR="00111084">
              <w:rPr>
                <w:noProof/>
                <w:webHidden/>
              </w:rPr>
              <w:fldChar w:fldCharType="separate"/>
            </w:r>
            <w:r w:rsidR="00111084">
              <w:rPr>
                <w:noProof/>
                <w:webHidden/>
              </w:rPr>
              <w:t>35</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64" w:history="1">
            <w:r w:rsidR="00111084" w:rsidRPr="0061548C">
              <w:rPr>
                <w:rStyle w:val="Hipervnculo"/>
                <w:noProof/>
                <w:lang w:val="en-US"/>
              </w:rPr>
              <w:t>Naming</w:t>
            </w:r>
            <w:r w:rsidR="00111084">
              <w:rPr>
                <w:noProof/>
                <w:webHidden/>
              </w:rPr>
              <w:tab/>
            </w:r>
            <w:r w:rsidR="00111084">
              <w:rPr>
                <w:noProof/>
                <w:webHidden/>
              </w:rPr>
              <w:fldChar w:fldCharType="begin"/>
            </w:r>
            <w:r w:rsidR="00111084">
              <w:rPr>
                <w:noProof/>
                <w:webHidden/>
              </w:rPr>
              <w:instrText xml:space="preserve"> PAGEREF _Toc413246764 \h </w:instrText>
            </w:r>
            <w:r w:rsidR="00111084">
              <w:rPr>
                <w:noProof/>
                <w:webHidden/>
              </w:rPr>
            </w:r>
            <w:r w:rsidR="00111084">
              <w:rPr>
                <w:noProof/>
                <w:webHidden/>
              </w:rPr>
              <w:fldChar w:fldCharType="separate"/>
            </w:r>
            <w:r w:rsidR="00111084">
              <w:rPr>
                <w:noProof/>
                <w:webHidden/>
              </w:rPr>
              <w:t>35</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65" w:history="1">
            <w:r w:rsidR="00111084" w:rsidRPr="0061548C">
              <w:rPr>
                <w:rStyle w:val="Hipervnculo"/>
                <w:noProof/>
                <w:lang w:val="en-US"/>
              </w:rPr>
              <w:t>Custom toString() methods</w:t>
            </w:r>
            <w:r w:rsidR="00111084">
              <w:rPr>
                <w:noProof/>
                <w:webHidden/>
              </w:rPr>
              <w:tab/>
            </w:r>
            <w:r w:rsidR="00111084">
              <w:rPr>
                <w:noProof/>
                <w:webHidden/>
              </w:rPr>
              <w:fldChar w:fldCharType="begin"/>
            </w:r>
            <w:r w:rsidR="00111084">
              <w:rPr>
                <w:noProof/>
                <w:webHidden/>
              </w:rPr>
              <w:instrText xml:space="preserve"> PAGEREF _Toc413246765 \h </w:instrText>
            </w:r>
            <w:r w:rsidR="00111084">
              <w:rPr>
                <w:noProof/>
                <w:webHidden/>
              </w:rPr>
            </w:r>
            <w:r w:rsidR="00111084">
              <w:rPr>
                <w:noProof/>
                <w:webHidden/>
              </w:rPr>
              <w:fldChar w:fldCharType="separate"/>
            </w:r>
            <w:r w:rsidR="00111084">
              <w:rPr>
                <w:noProof/>
                <w:webHidden/>
              </w:rPr>
              <w:t>38</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66" w:history="1">
            <w:r w:rsidR="00111084" w:rsidRPr="0061548C">
              <w:rPr>
                <w:rStyle w:val="Hipervnculo"/>
                <w:noProof/>
                <w:lang w:val="en-US"/>
              </w:rPr>
              <w:t>Deferred initialization</w:t>
            </w:r>
            <w:r w:rsidR="00111084">
              <w:rPr>
                <w:noProof/>
                <w:webHidden/>
              </w:rPr>
              <w:tab/>
            </w:r>
            <w:r w:rsidR="00111084">
              <w:rPr>
                <w:noProof/>
                <w:webHidden/>
              </w:rPr>
              <w:fldChar w:fldCharType="begin"/>
            </w:r>
            <w:r w:rsidR="00111084">
              <w:rPr>
                <w:noProof/>
                <w:webHidden/>
              </w:rPr>
              <w:instrText xml:space="preserve"> PAGEREF _Toc413246766 \h </w:instrText>
            </w:r>
            <w:r w:rsidR="00111084">
              <w:rPr>
                <w:noProof/>
                <w:webHidden/>
              </w:rPr>
            </w:r>
            <w:r w:rsidR="00111084">
              <w:rPr>
                <w:noProof/>
                <w:webHidden/>
              </w:rPr>
              <w:fldChar w:fldCharType="separate"/>
            </w:r>
            <w:r w:rsidR="00111084">
              <w:rPr>
                <w:noProof/>
                <w:webHidden/>
              </w:rPr>
              <w:t>39</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67" w:history="1">
            <w:r w:rsidR="00111084" w:rsidRPr="0061548C">
              <w:rPr>
                <w:rStyle w:val="Hipervnculo"/>
                <w:noProof/>
                <w:lang w:val="en-US"/>
              </w:rPr>
              <w:t>Explicit scope</w:t>
            </w:r>
            <w:r w:rsidR="00111084">
              <w:rPr>
                <w:noProof/>
                <w:webHidden/>
              </w:rPr>
              <w:tab/>
            </w:r>
            <w:r w:rsidR="00111084">
              <w:rPr>
                <w:noProof/>
                <w:webHidden/>
              </w:rPr>
              <w:fldChar w:fldCharType="begin"/>
            </w:r>
            <w:r w:rsidR="00111084">
              <w:rPr>
                <w:noProof/>
                <w:webHidden/>
              </w:rPr>
              <w:instrText xml:space="preserve"> PAGEREF _Toc413246767 \h </w:instrText>
            </w:r>
            <w:r w:rsidR="00111084">
              <w:rPr>
                <w:noProof/>
                <w:webHidden/>
              </w:rPr>
            </w:r>
            <w:r w:rsidR="00111084">
              <w:rPr>
                <w:noProof/>
                <w:webHidden/>
              </w:rPr>
              <w:fldChar w:fldCharType="separate"/>
            </w:r>
            <w:r w:rsidR="00111084">
              <w:rPr>
                <w:noProof/>
                <w:webHidden/>
              </w:rPr>
              <w:t>39</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68" w:history="1">
            <w:r w:rsidR="00111084" w:rsidRPr="0061548C">
              <w:rPr>
                <w:rStyle w:val="Hipervnculo"/>
                <w:noProof/>
                <w:lang w:val="en-US"/>
              </w:rPr>
              <w:t>Code formatting</w:t>
            </w:r>
            <w:r w:rsidR="00111084">
              <w:rPr>
                <w:noProof/>
                <w:webHidden/>
              </w:rPr>
              <w:tab/>
            </w:r>
            <w:r w:rsidR="00111084">
              <w:rPr>
                <w:noProof/>
                <w:webHidden/>
              </w:rPr>
              <w:fldChar w:fldCharType="begin"/>
            </w:r>
            <w:r w:rsidR="00111084">
              <w:rPr>
                <w:noProof/>
                <w:webHidden/>
              </w:rPr>
              <w:instrText xml:space="preserve"> PAGEREF _Toc413246768 \h </w:instrText>
            </w:r>
            <w:r w:rsidR="00111084">
              <w:rPr>
                <w:noProof/>
                <w:webHidden/>
              </w:rPr>
            </w:r>
            <w:r w:rsidR="00111084">
              <w:rPr>
                <w:noProof/>
                <w:webHidden/>
              </w:rPr>
              <w:fldChar w:fldCharType="separate"/>
            </w:r>
            <w:r w:rsidR="00111084">
              <w:rPr>
                <w:noProof/>
                <w:webHidden/>
              </w:rPr>
              <w:t>39</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69" w:history="1">
            <w:r w:rsidR="00111084" w:rsidRPr="0061548C">
              <w:rPr>
                <w:rStyle w:val="Hipervnculo"/>
                <w:noProof/>
                <w:lang w:val="en-US"/>
              </w:rPr>
              <w:t>Parentheses</w:t>
            </w:r>
            <w:r w:rsidR="00111084">
              <w:rPr>
                <w:noProof/>
                <w:webHidden/>
              </w:rPr>
              <w:tab/>
            </w:r>
            <w:r w:rsidR="00111084">
              <w:rPr>
                <w:noProof/>
                <w:webHidden/>
              </w:rPr>
              <w:fldChar w:fldCharType="begin"/>
            </w:r>
            <w:r w:rsidR="00111084">
              <w:rPr>
                <w:noProof/>
                <w:webHidden/>
              </w:rPr>
              <w:instrText xml:space="preserve"> PAGEREF _Toc413246769 \h </w:instrText>
            </w:r>
            <w:r w:rsidR="00111084">
              <w:rPr>
                <w:noProof/>
                <w:webHidden/>
              </w:rPr>
            </w:r>
            <w:r w:rsidR="00111084">
              <w:rPr>
                <w:noProof/>
                <w:webHidden/>
              </w:rPr>
              <w:fldChar w:fldCharType="separate"/>
            </w:r>
            <w:r w:rsidR="00111084">
              <w:rPr>
                <w:noProof/>
                <w:webHidden/>
              </w:rPr>
              <w:t>44</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70" w:history="1">
            <w:r w:rsidR="00111084" w:rsidRPr="0061548C">
              <w:rPr>
                <w:rStyle w:val="Hipervnculo"/>
                <w:noProof/>
                <w:lang w:val="en-US"/>
              </w:rPr>
              <w:t>Strings</w:t>
            </w:r>
            <w:r w:rsidR="00111084">
              <w:rPr>
                <w:noProof/>
                <w:webHidden/>
              </w:rPr>
              <w:tab/>
            </w:r>
            <w:r w:rsidR="00111084">
              <w:rPr>
                <w:noProof/>
                <w:webHidden/>
              </w:rPr>
              <w:fldChar w:fldCharType="begin"/>
            </w:r>
            <w:r w:rsidR="00111084">
              <w:rPr>
                <w:noProof/>
                <w:webHidden/>
              </w:rPr>
              <w:instrText xml:space="preserve"> PAGEREF _Toc413246770 \h </w:instrText>
            </w:r>
            <w:r w:rsidR="00111084">
              <w:rPr>
                <w:noProof/>
                <w:webHidden/>
              </w:rPr>
            </w:r>
            <w:r w:rsidR="00111084">
              <w:rPr>
                <w:noProof/>
                <w:webHidden/>
              </w:rPr>
              <w:fldChar w:fldCharType="separate"/>
            </w:r>
            <w:r w:rsidR="00111084">
              <w:rPr>
                <w:noProof/>
                <w:webHidden/>
              </w:rPr>
              <w:t>44</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71" w:history="1">
            <w:r w:rsidR="00111084" w:rsidRPr="0061548C">
              <w:rPr>
                <w:rStyle w:val="Hipervnculo"/>
                <w:noProof/>
                <w:lang w:val="en-US"/>
              </w:rPr>
              <w:t>Visibility (private and protected fields)</w:t>
            </w:r>
            <w:r w:rsidR="00111084">
              <w:rPr>
                <w:noProof/>
                <w:webHidden/>
              </w:rPr>
              <w:tab/>
            </w:r>
            <w:r w:rsidR="00111084">
              <w:rPr>
                <w:noProof/>
                <w:webHidden/>
              </w:rPr>
              <w:fldChar w:fldCharType="begin"/>
            </w:r>
            <w:r w:rsidR="00111084">
              <w:rPr>
                <w:noProof/>
                <w:webHidden/>
              </w:rPr>
              <w:instrText xml:space="preserve"> PAGEREF _Toc413246771 \h </w:instrText>
            </w:r>
            <w:r w:rsidR="00111084">
              <w:rPr>
                <w:noProof/>
                <w:webHidden/>
              </w:rPr>
            </w:r>
            <w:r w:rsidR="00111084">
              <w:rPr>
                <w:noProof/>
                <w:webHidden/>
              </w:rPr>
              <w:fldChar w:fldCharType="separate"/>
            </w:r>
            <w:r w:rsidR="00111084">
              <w:rPr>
                <w:noProof/>
                <w:webHidden/>
              </w:rPr>
              <w:t>45</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72" w:history="1">
            <w:r w:rsidR="00111084" w:rsidRPr="0061548C">
              <w:rPr>
                <w:rStyle w:val="Hipervnculo"/>
                <w:noProof/>
                <w:lang w:val="en-US"/>
              </w:rPr>
              <w:t>JavaScript Types</w:t>
            </w:r>
            <w:r w:rsidR="00111084">
              <w:rPr>
                <w:noProof/>
                <w:webHidden/>
              </w:rPr>
              <w:tab/>
            </w:r>
            <w:r w:rsidR="00111084">
              <w:rPr>
                <w:noProof/>
                <w:webHidden/>
              </w:rPr>
              <w:fldChar w:fldCharType="begin"/>
            </w:r>
            <w:r w:rsidR="00111084">
              <w:rPr>
                <w:noProof/>
                <w:webHidden/>
              </w:rPr>
              <w:instrText xml:space="preserve"> PAGEREF _Toc413246772 \h </w:instrText>
            </w:r>
            <w:r w:rsidR="00111084">
              <w:rPr>
                <w:noProof/>
                <w:webHidden/>
              </w:rPr>
            </w:r>
            <w:r w:rsidR="00111084">
              <w:rPr>
                <w:noProof/>
                <w:webHidden/>
              </w:rPr>
              <w:fldChar w:fldCharType="separate"/>
            </w:r>
            <w:r w:rsidR="00111084">
              <w:rPr>
                <w:noProof/>
                <w:webHidden/>
              </w:rPr>
              <w:t>47</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73" w:history="1">
            <w:r w:rsidR="00111084" w:rsidRPr="0061548C">
              <w:rPr>
                <w:rStyle w:val="Hipervnculo"/>
                <w:noProof/>
                <w:lang w:val="en-US"/>
              </w:rPr>
              <w:t>Comments</w:t>
            </w:r>
            <w:r w:rsidR="00111084">
              <w:rPr>
                <w:noProof/>
                <w:webHidden/>
              </w:rPr>
              <w:tab/>
            </w:r>
            <w:r w:rsidR="00111084">
              <w:rPr>
                <w:noProof/>
                <w:webHidden/>
              </w:rPr>
              <w:fldChar w:fldCharType="begin"/>
            </w:r>
            <w:r w:rsidR="00111084">
              <w:rPr>
                <w:noProof/>
                <w:webHidden/>
              </w:rPr>
              <w:instrText xml:space="preserve"> PAGEREF _Toc413246773 \h </w:instrText>
            </w:r>
            <w:r w:rsidR="00111084">
              <w:rPr>
                <w:noProof/>
                <w:webHidden/>
              </w:rPr>
            </w:r>
            <w:r w:rsidR="00111084">
              <w:rPr>
                <w:noProof/>
                <w:webHidden/>
              </w:rPr>
              <w:fldChar w:fldCharType="separate"/>
            </w:r>
            <w:r w:rsidR="00111084">
              <w:rPr>
                <w:noProof/>
                <w:webHidden/>
              </w:rPr>
              <w:t>55</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74" w:history="1">
            <w:r w:rsidR="00111084" w:rsidRPr="0061548C">
              <w:rPr>
                <w:rStyle w:val="Hipervnculo"/>
                <w:noProof/>
              </w:rPr>
              <w:t>Providing Dependencies With goog.provide</w:t>
            </w:r>
            <w:r w:rsidR="00111084">
              <w:rPr>
                <w:noProof/>
                <w:webHidden/>
              </w:rPr>
              <w:tab/>
            </w:r>
            <w:r w:rsidR="00111084">
              <w:rPr>
                <w:noProof/>
                <w:webHidden/>
              </w:rPr>
              <w:fldChar w:fldCharType="begin"/>
            </w:r>
            <w:r w:rsidR="00111084">
              <w:rPr>
                <w:noProof/>
                <w:webHidden/>
              </w:rPr>
              <w:instrText xml:space="preserve"> PAGEREF _Toc413246774 \h </w:instrText>
            </w:r>
            <w:r w:rsidR="00111084">
              <w:rPr>
                <w:noProof/>
                <w:webHidden/>
              </w:rPr>
            </w:r>
            <w:r w:rsidR="00111084">
              <w:rPr>
                <w:noProof/>
                <w:webHidden/>
              </w:rPr>
              <w:fldChar w:fldCharType="separate"/>
            </w:r>
            <w:r w:rsidR="00111084">
              <w:rPr>
                <w:noProof/>
                <w:webHidden/>
              </w:rPr>
              <w:t>69</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75" w:history="1">
            <w:r w:rsidR="00111084" w:rsidRPr="0061548C">
              <w:rPr>
                <w:rStyle w:val="Hipervnculo"/>
                <w:noProof/>
                <w:lang w:val="en-US"/>
              </w:rPr>
              <w:t>Compiling</w:t>
            </w:r>
            <w:r w:rsidR="00111084">
              <w:rPr>
                <w:noProof/>
                <w:webHidden/>
              </w:rPr>
              <w:tab/>
            </w:r>
            <w:r w:rsidR="00111084">
              <w:rPr>
                <w:noProof/>
                <w:webHidden/>
              </w:rPr>
              <w:fldChar w:fldCharType="begin"/>
            </w:r>
            <w:r w:rsidR="00111084">
              <w:rPr>
                <w:noProof/>
                <w:webHidden/>
              </w:rPr>
              <w:instrText xml:space="preserve"> PAGEREF _Toc413246775 \h </w:instrText>
            </w:r>
            <w:r w:rsidR="00111084">
              <w:rPr>
                <w:noProof/>
                <w:webHidden/>
              </w:rPr>
            </w:r>
            <w:r w:rsidR="00111084">
              <w:rPr>
                <w:noProof/>
                <w:webHidden/>
              </w:rPr>
              <w:fldChar w:fldCharType="separate"/>
            </w:r>
            <w:r w:rsidR="00111084">
              <w:rPr>
                <w:noProof/>
                <w:webHidden/>
              </w:rPr>
              <w:t>70</w:t>
            </w:r>
            <w:r w:rsidR="00111084">
              <w:rPr>
                <w:noProof/>
                <w:webHidden/>
              </w:rPr>
              <w:fldChar w:fldCharType="end"/>
            </w:r>
          </w:hyperlink>
        </w:p>
        <w:p w:rsidR="00111084" w:rsidRDefault="00052B1C">
          <w:pPr>
            <w:pStyle w:val="TDC3"/>
            <w:tabs>
              <w:tab w:val="right" w:leader="dot" w:pos="8494"/>
            </w:tabs>
            <w:rPr>
              <w:rFonts w:asciiTheme="minorHAnsi" w:eastAsiaTheme="minorEastAsia" w:hAnsiTheme="minorHAnsi" w:cstheme="minorBidi"/>
              <w:noProof/>
              <w:sz w:val="22"/>
              <w:szCs w:val="22"/>
              <w:lang w:val="es-PE" w:eastAsia="es-PE"/>
            </w:rPr>
          </w:pPr>
          <w:hyperlink w:anchor="_Toc413246776" w:history="1">
            <w:r w:rsidR="00111084" w:rsidRPr="0061548C">
              <w:rPr>
                <w:rStyle w:val="Hipervnculo"/>
                <w:noProof/>
                <w:lang w:val="en-US"/>
              </w:rPr>
              <w:t>Tips and Tricks</w:t>
            </w:r>
            <w:r w:rsidR="00111084">
              <w:rPr>
                <w:noProof/>
                <w:webHidden/>
              </w:rPr>
              <w:tab/>
            </w:r>
            <w:r w:rsidR="00111084">
              <w:rPr>
                <w:noProof/>
                <w:webHidden/>
              </w:rPr>
              <w:fldChar w:fldCharType="begin"/>
            </w:r>
            <w:r w:rsidR="00111084">
              <w:rPr>
                <w:noProof/>
                <w:webHidden/>
              </w:rPr>
              <w:instrText xml:space="preserve"> PAGEREF _Toc413246776 \h </w:instrText>
            </w:r>
            <w:r w:rsidR="00111084">
              <w:rPr>
                <w:noProof/>
                <w:webHidden/>
              </w:rPr>
            </w:r>
            <w:r w:rsidR="00111084">
              <w:rPr>
                <w:noProof/>
                <w:webHidden/>
              </w:rPr>
              <w:fldChar w:fldCharType="separate"/>
            </w:r>
            <w:r w:rsidR="00111084">
              <w:rPr>
                <w:noProof/>
                <w:webHidden/>
              </w:rPr>
              <w:t>70</w:t>
            </w:r>
            <w:r w:rsidR="00111084">
              <w:rPr>
                <w:noProof/>
                <w:webHidden/>
              </w:rPr>
              <w:fldChar w:fldCharType="end"/>
            </w:r>
          </w:hyperlink>
        </w:p>
        <w:p w:rsidR="00111084" w:rsidRDefault="00052B1C">
          <w:pPr>
            <w:pStyle w:val="TDC2"/>
            <w:tabs>
              <w:tab w:val="right" w:leader="dot" w:pos="8494"/>
            </w:tabs>
            <w:rPr>
              <w:rFonts w:asciiTheme="minorHAnsi" w:eastAsiaTheme="minorEastAsia" w:hAnsiTheme="minorHAnsi" w:cstheme="minorBidi"/>
              <w:noProof/>
              <w:sz w:val="22"/>
              <w:szCs w:val="22"/>
              <w:lang w:val="es-PE" w:eastAsia="es-PE"/>
            </w:rPr>
          </w:pPr>
          <w:hyperlink w:anchor="_Toc413246777" w:history="1">
            <w:r w:rsidR="00111084" w:rsidRPr="0061548C">
              <w:rPr>
                <w:rStyle w:val="Hipervnculo"/>
                <w:noProof/>
                <w:lang w:val="en-US"/>
              </w:rPr>
              <w:t>Parting Words</w:t>
            </w:r>
            <w:r w:rsidR="00111084">
              <w:rPr>
                <w:noProof/>
                <w:webHidden/>
              </w:rPr>
              <w:tab/>
            </w:r>
            <w:r w:rsidR="00111084">
              <w:rPr>
                <w:noProof/>
                <w:webHidden/>
              </w:rPr>
              <w:fldChar w:fldCharType="begin"/>
            </w:r>
            <w:r w:rsidR="00111084">
              <w:rPr>
                <w:noProof/>
                <w:webHidden/>
              </w:rPr>
              <w:instrText xml:space="preserve"> PAGEREF _Toc413246777 \h </w:instrText>
            </w:r>
            <w:r w:rsidR="00111084">
              <w:rPr>
                <w:noProof/>
                <w:webHidden/>
              </w:rPr>
            </w:r>
            <w:r w:rsidR="00111084">
              <w:rPr>
                <w:noProof/>
                <w:webHidden/>
              </w:rPr>
              <w:fldChar w:fldCharType="separate"/>
            </w:r>
            <w:r w:rsidR="00111084">
              <w:rPr>
                <w:noProof/>
                <w:webHidden/>
              </w:rPr>
              <w:t>73</w:t>
            </w:r>
            <w:r w:rsidR="00111084">
              <w:rPr>
                <w:noProof/>
                <w:webHidden/>
              </w:rPr>
              <w:fldChar w:fldCharType="end"/>
            </w:r>
          </w:hyperlink>
        </w:p>
        <w:p w:rsidR="00052F89" w:rsidRDefault="00052B1C" w:rsidP="00311794">
          <w:pPr>
            <w:pStyle w:val="TDC1"/>
            <w:tabs>
              <w:tab w:val="left" w:pos="660"/>
              <w:tab w:val="right" w:leader="dot" w:pos="8494"/>
            </w:tabs>
            <w:rPr>
              <w:rFonts w:ascii="Arial" w:hAnsi="Arial" w:cs="Arial"/>
            </w:rPr>
          </w:pPr>
          <w:hyperlink w:anchor="_Toc413246778" w:history="1">
            <w:r w:rsidR="00111084" w:rsidRPr="0061548C">
              <w:rPr>
                <w:rStyle w:val="Hipervnculo"/>
                <w:rFonts w:eastAsiaTheme="majorEastAsia" w:cs="Arial"/>
                <w:bCs/>
                <w:noProof/>
              </w:rPr>
              <w:t>17.</w:t>
            </w:r>
            <w:r w:rsidR="00111084">
              <w:rPr>
                <w:rFonts w:eastAsiaTheme="minorEastAsia"/>
                <w:noProof/>
                <w:lang w:eastAsia="es-PE"/>
              </w:rPr>
              <w:tab/>
            </w:r>
            <w:r w:rsidR="00111084" w:rsidRPr="0061548C">
              <w:rPr>
                <w:rStyle w:val="Hipervnculo"/>
                <w:rFonts w:eastAsiaTheme="majorEastAsia" w:cs="Arial"/>
                <w:bCs/>
                <w:noProof/>
              </w:rPr>
              <w:t>Anexo C –  Estándares  Programación y Angular JS.</w:t>
            </w:r>
            <w:r w:rsidR="00111084">
              <w:rPr>
                <w:noProof/>
                <w:webHidden/>
              </w:rPr>
              <w:tab/>
            </w:r>
            <w:r w:rsidR="00111084">
              <w:rPr>
                <w:noProof/>
                <w:webHidden/>
              </w:rPr>
              <w:fldChar w:fldCharType="begin"/>
            </w:r>
            <w:r w:rsidR="00111084">
              <w:rPr>
                <w:noProof/>
                <w:webHidden/>
              </w:rPr>
              <w:instrText xml:space="preserve"> PAGEREF _Toc413246778 \h </w:instrText>
            </w:r>
            <w:r w:rsidR="00111084">
              <w:rPr>
                <w:noProof/>
                <w:webHidden/>
              </w:rPr>
            </w:r>
            <w:r w:rsidR="00111084">
              <w:rPr>
                <w:noProof/>
                <w:webHidden/>
              </w:rPr>
              <w:fldChar w:fldCharType="separate"/>
            </w:r>
            <w:r w:rsidR="00111084">
              <w:rPr>
                <w:noProof/>
                <w:webHidden/>
              </w:rPr>
              <w:t>74</w:t>
            </w:r>
            <w:r w:rsidR="00111084">
              <w:rPr>
                <w:noProof/>
                <w:webHidden/>
              </w:rPr>
              <w:fldChar w:fldCharType="end"/>
            </w:r>
          </w:hyperlink>
          <w:r w:rsidR="00052F89" w:rsidRPr="002F7FD9">
            <w:rPr>
              <w:rFonts w:ascii="Arial" w:hAnsi="Arial" w:cs="Arial"/>
              <w:b/>
              <w:bCs/>
            </w:rPr>
            <w:fldChar w:fldCharType="end"/>
          </w:r>
        </w:p>
      </w:sdtContent>
    </w:sdt>
    <w:p w:rsidR="008761D7" w:rsidRPr="00052F89" w:rsidRDefault="00052F89" w:rsidP="00311794">
      <w:pPr>
        <w:pStyle w:val="Ttulo1"/>
        <w:keepLines/>
        <w:numPr>
          <w:ilvl w:val="0"/>
          <w:numId w:val="1"/>
        </w:numPr>
        <w:spacing w:before="480" w:line="276" w:lineRule="auto"/>
        <w:jc w:val="left"/>
        <w:rPr>
          <w:rFonts w:eastAsiaTheme="majorEastAsia" w:cs="Arial"/>
          <w:bCs/>
          <w:snapToGrid/>
          <w:color w:val="F79646" w:themeColor="accent6"/>
          <w:lang w:val="es-PE" w:eastAsia="en-US"/>
        </w:rPr>
      </w:pPr>
      <w:r>
        <w:rPr>
          <w:rFonts w:cs="Arial"/>
        </w:rPr>
        <w:br w:type="page"/>
      </w:r>
      <w:bookmarkStart w:id="0" w:name="_Toc402951906"/>
      <w:bookmarkStart w:id="1" w:name="_Toc413246707"/>
      <w:r w:rsidR="00D01804">
        <w:rPr>
          <w:rFonts w:eastAsiaTheme="majorEastAsia" w:cs="Arial"/>
          <w:bCs/>
          <w:snapToGrid/>
          <w:color w:val="F79646" w:themeColor="accent6"/>
          <w:lang w:val="es-PE" w:eastAsia="en-US"/>
        </w:rPr>
        <w:t>Historial de v</w:t>
      </w:r>
      <w:r w:rsidR="008761D7" w:rsidRPr="00052F89">
        <w:rPr>
          <w:rFonts w:eastAsiaTheme="majorEastAsia" w:cs="Arial"/>
          <w:bCs/>
          <w:snapToGrid/>
          <w:color w:val="F79646" w:themeColor="accent6"/>
          <w:lang w:val="es-PE" w:eastAsia="en-US"/>
        </w:rPr>
        <w:t>ersiones</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a de Control de Cambios"/>
      </w:tblPr>
      <w:tblGrid>
        <w:gridCol w:w="2895"/>
        <w:gridCol w:w="2880"/>
        <w:gridCol w:w="2945"/>
      </w:tblGrid>
      <w:tr w:rsidR="008761D7" w:rsidRPr="002F7FD9" w:rsidTr="00FC3B6B">
        <w:tc>
          <w:tcPr>
            <w:tcW w:w="2895" w:type="dxa"/>
          </w:tcPr>
          <w:p w:rsidR="008761D7" w:rsidRPr="002F7FD9" w:rsidRDefault="0021254C" w:rsidP="00966D68">
            <w:pPr>
              <w:jc w:val="center"/>
              <w:rPr>
                <w:rFonts w:ascii="Arial" w:hAnsi="Arial" w:cs="Arial"/>
                <w:b/>
              </w:rPr>
            </w:pPr>
            <w:r>
              <w:rPr>
                <w:rFonts w:ascii="Arial" w:hAnsi="Arial" w:cs="Arial"/>
                <w:b/>
              </w:rPr>
              <w:t>Responsable</w:t>
            </w:r>
          </w:p>
        </w:tc>
        <w:tc>
          <w:tcPr>
            <w:tcW w:w="2880" w:type="dxa"/>
          </w:tcPr>
          <w:p w:rsidR="008761D7" w:rsidRPr="002F7FD9" w:rsidRDefault="008761D7" w:rsidP="00966D68">
            <w:pPr>
              <w:jc w:val="center"/>
              <w:rPr>
                <w:rFonts w:ascii="Arial" w:hAnsi="Arial" w:cs="Arial"/>
                <w:b/>
              </w:rPr>
            </w:pPr>
            <w:r w:rsidRPr="002F7FD9">
              <w:rPr>
                <w:rFonts w:ascii="Arial" w:hAnsi="Arial" w:cs="Arial"/>
                <w:b/>
              </w:rPr>
              <w:t>Fecha</w:t>
            </w:r>
          </w:p>
        </w:tc>
        <w:tc>
          <w:tcPr>
            <w:tcW w:w="2945" w:type="dxa"/>
          </w:tcPr>
          <w:p w:rsidR="008761D7" w:rsidRPr="002F7FD9" w:rsidRDefault="008761D7" w:rsidP="00966D68">
            <w:pPr>
              <w:jc w:val="center"/>
              <w:rPr>
                <w:rFonts w:ascii="Arial" w:hAnsi="Arial" w:cs="Arial"/>
                <w:b/>
              </w:rPr>
            </w:pPr>
            <w:r w:rsidRPr="002F7FD9">
              <w:rPr>
                <w:rFonts w:ascii="Arial" w:hAnsi="Arial" w:cs="Arial"/>
                <w:b/>
              </w:rPr>
              <w:t>Versión/Comentarios</w:t>
            </w:r>
          </w:p>
        </w:tc>
      </w:tr>
      <w:tr w:rsidR="008761D7" w:rsidRPr="002F7FD9" w:rsidTr="00FC3B6B">
        <w:tc>
          <w:tcPr>
            <w:tcW w:w="2895" w:type="dxa"/>
            <w:shd w:val="clear" w:color="auto" w:fill="FFFFFF" w:themeFill="background1"/>
          </w:tcPr>
          <w:p w:rsidR="008761D7" w:rsidRPr="002F7FD9" w:rsidRDefault="008761D7" w:rsidP="00247129">
            <w:pPr>
              <w:jc w:val="both"/>
              <w:rPr>
                <w:rFonts w:ascii="Arial" w:hAnsi="Arial" w:cs="Arial"/>
              </w:rPr>
            </w:pPr>
            <w:r w:rsidRPr="002F7FD9">
              <w:rPr>
                <w:rFonts w:ascii="Arial" w:hAnsi="Arial" w:cs="Arial"/>
              </w:rPr>
              <w:t>Jorge Cabrera</w:t>
            </w:r>
          </w:p>
        </w:tc>
        <w:tc>
          <w:tcPr>
            <w:tcW w:w="2880" w:type="dxa"/>
            <w:shd w:val="clear" w:color="auto" w:fill="FFFFFF" w:themeFill="background1"/>
          </w:tcPr>
          <w:p w:rsidR="008761D7" w:rsidRPr="002F7FD9" w:rsidRDefault="00FC3B6B" w:rsidP="00966D68">
            <w:pPr>
              <w:jc w:val="center"/>
              <w:rPr>
                <w:rFonts w:ascii="Arial" w:hAnsi="Arial" w:cs="Arial"/>
              </w:rPr>
            </w:pPr>
            <w:r>
              <w:rPr>
                <w:rFonts w:ascii="Arial" w:hAnsi="Arial" w:cs="Arial"/>
              </w:rPr>
              <w:t>16/02</w:t>
            </w:r>
            <w:r w:rsidR="008609E6">
              <w:rPr>
                <w:rFonts w:ascii="Arial" w:hAnsi="Arial" w:cs="Arial"/>
              </w:rPr>
              <w:t>/2015</w:t>
            </w:r>
          </w:p>
        </w:tc>
        <w:tc>
          <w:tcPr>
            <w:tcW w:w="2945" w:type="dxa"/>
            <w:shd w:val="clear" w:color="auto" w:fill="FFFFFF" w:themeFill="background1"/>
          </w:tcPr>
          <w:p w:rsidR="008761D7" w:rsidRPr="002F7FD9" w:rsidRDefault="00D01804" w:rsidP="00247129">
            <w:pPr>
              <w:rPr>
                <w:rFonts w:ascii="Arial" w:hAnsi="Arial" w:cs="Arial"/>
              </w:rPr>
            </w:pPr>
            <w:r>
              <w:rPr>
                <w:rFonts w:ascii="Arial" w:hAnsi="Arial" w:cs="Arial"/>
              </w:rPr>
              <w:t>Versión inicial - b</w:t>
            </w:r>
            <w:r w:rsidR="008761D7" w:rsidRPr="002F7FD9">
              <w:rPr>
                <w:rFonts w:ascii="Arial" w:hAnsi="Arial" w:cs="Arial"/>
              </w:rPr>
              <w:t>orrador</w:t>
            </w:r>
          </w:p>
        </w:tc>
      </w:tr>
    </w:tbl>
    <w:p w:rsidR="00247129" w:rsidRDefault="00247129"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2" w:name="_Toc413246708"/>
      <w:r>
        <w:rPr>
          <w:rFonts w:eastAsiaTheme="majorEastAsia" w:cs="Arial"/>
          <w:bCs/>
          <w:snapToGrid/>
          <w:color w:val="F79646" w:themeColor="accent6"/>
          <w:lang w:val="es-PE" w:eastAsia="en-US"/>
        </w:rPr>
        <w:t>Autores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a de Control de Cambios"/>
      </w:tblPr>
      <w:tblGrid>
        <w:gridCol w:w="2802"/>
        <w:gridCol w:w="5894"/>
      </w:tblGrid>
      <w:tr w:rsidR="0021254C" w:rsidRPr="002F7FD9" w:rsidTr="0021254C">
        <w:trPr>
          <w:trHeight w:val="208"/>
        </w:trPr>
        <w:tc>
          <w:tcPr>
            <w:tcW w:w="2802" w:type="dxa"/>
          </w:tcPr>
          <w:p w:rsidR="0021254C" w:rsidRPr="002F7FD9" w:rsidRDefault="0021254C" w:rsidP="00966D68">
            <w:pPr>
              <w:jc w:val="center"/>
              <w:rPr>
                <w:rFonts w:ascii="Arial" w:hAnsi="Arial" w:cs="Arial"/>
                <w:b/>
              </w:rPr>
            </w:pPr>
            <w:r>
              <w:rPr>
                <w:rFonts w:ascii="Arial" w:hAnsi="Arial" w:cs="Arial"/>
                <w:b/>
              </w:rPr>
              <w:t>Nombre</w:t>
            </w:r>
          </w:p>
        </w:tc>
        <w:tc>
          <w:tcPr>
            <w:tcW w:w="5894" w:type="dxa"/>
          </w:tcPr>
          <w:p w:rsidR="0021254C" w:rsidRPr="002F7FD9" w:rsidRDefault="0021254C" w:rsidP="00966D68">
            <w:pPr>
              <w:jc w:val="center"/>
              <w:rPr>
                <w:rFonts w:ascii="Arial" w:hAnsi="Arial" w:cs="Arial"/>
                <w:b/>
              </w:rPr>
            </w:pPr>
            <w:r>
              <w:rPr>
                <w:rFonts w:ascii="Arial" w:hAnsi="Arial" w:cs="Arial"/>
                <w:b/>
              </w:rPr>
              <w:t>Rol</w:t>
            </w:r>
          </w:p>
        </w:tc>
      </w:tr>
      <w:tr w:rsidR="0021254C" w:rsidRPr="002F7FD9" w:rsidTr="00FC3B6B">
        <w:trPr>
          <w:trHeight w:val="362"/>
        </w:trPr>
        <w:tc>
          <w:tcPr>
            <w:tcW w:w="2802" w:type="dxa"/>
          </w:tcPr>
          <w:p w:rsidR="0021254C" w:rsidRPr="002F7FD9" w:rsidRDefault="0021254C" w:rsidP="00966D68">
            <w:pPr>
              <w:jc w:val="both"/>
              <w:rPr>
                <w:rFonts w:ascii="Arial" w:hAnsi="Arial" w:cs="Arial"/>
              </w:rPr>
            </w:pPr>
            <w:r>
              <w:rPr>
                <w:rFonts w:ascii="Arial" w:hAnsi="Arial" w:cs="Arial"/>
              </w:rPr>
              <w:t>Martín Valdivia</w:t>
            </w:r>
          </w:p>
        </w:tc>
        <w:tc>
          <w:tcPr>
            <w:tcW w:w="5894" w:type="dxa"/>
          </w:tcPr>
          <w:p w:rsidR="0021254C" w:rsidRPr="002F7FD9" w:rsidRDefault="0021254C" w:rsidP="00966D68">
            <w:pPr>
              <w:rPr>
                <w:rFonts w:ascii="Arial" w:hAnsi="Arial" w:cs="Arial"/>
              </w:rPr>
            </w:pPr>
            <w:r>
              <w:rPr>
                <w:rFonts w:ascii="Arial" w:hAnsi="Arial" w:cs="Arial"/>
              </w:rPr>
              <w:t xml:space="preserve">Revisor/Colaborador </w:t>
            </w:r>
            <w:r w:rsidR="00FC3B6B">
              <w:rPr>
                <w:rFonts w:ascii="Arial" w:hAnsi="Arial" w:cs="Arial"/>
              </w:rPr>
              <w:t>–</w:t>
            </w:r>
            <w:r>
              <w:rPr>
                <w:rFonts w:ascii="Arial" w:hAnsi="Arial" w:cs="Arial"/>
              </w:rPr>
              <w:t xml:space="preserve"> seguridad</w:t>
            </w:r>
          </w:p>
        </w:tc>
      </w:tr>
      <w:tr w:rsidR="0021254C" w:rsidRPr="002F7FD9" w:rsidTr="0021254C">
        <w:trPr>
          <w:trHeight w:val="208"/>
        </w:trPr>
        <w:tc>
          <w:tcPr>
            <w:tcW w:w="2802" w:type="dxa"/>
          </w:tcPr>
          <w:p w:rsidR="0021254C" w:rsidRPr="002F7FD9" w:rsidRDefault="00FC3B6B" w:rsidP="00966D68">
            <w:pPr>
              <w:jc w:val="both"/>
              <w:rPr>
                <w:rFonts w:ascii="Arial" w:hAnsi="Arial" w:cs="Arial"/>
              </w:rPr>
            </w:pPr>
            <w:r>
              <w:rPr>
                <w:rFonts w:ascii="Arial" w:hAnsi="Arial" w:cs="Arial"/>
              </w:rPr>
              <w:t xml:space="preserve">Arturo </w:t>
            </w:r>
            <w:r w:rsidR="00102A4C">
              <w:rPr>
                <w:rFonts w:ascii="Arial" w:hAnsi="Arial" w:cs="Arial"/>
              </w:rPr>
              <w:t>Iglesias</w:t>
            </w:r>
          </w:p>
        </w:tc>
        <w:tc>
          <w:tcPr>
            <w:tcW w:w="5894" w:type="dxa"/>
          </w:tcPr>
          <w:p w:rsidR="0021254C" w:rsidRPr="002F7FD9" w:rsidRDefault="0021254C" w:rsidP="00966D68">
            <w:pPr>
              <w:rPr>
                <w:rFonts w:ascii="Arial" w:hAnsi="Arial" w:cs="Arial"/>
              </w:rPr>
            </w:pPr>
            <w:r>
              <w:rPr>
                <w:rFonts w:ascii="Arial" w:hAnsi="Arial" w:cs="Arial"/>
              </w:rPr>
              <w:t>Revisor/Colaborador – CID</w:t>
            </w:r>
          </w:p>
        </w:tc>
      </w:tr>
      <w:tr w:rsidR="0021254C" w:rsidRPr="002F7FD9" w:rsidTr="0021254C">
        <w:trPr>
          <w:trHeight w:val="221"/>
        </w:trPr>
        <w:tc>
          <w:tcPr>
            <w:tcW w:w="2802" w:type="dxa"/>
          </w:tcPr>
          <w:p w:rsidR="0021254C" w:rsidRPr="002F7FD9" w:rsidRDefault="0021254C" w:rsidP="0021254C">
            <w:pPr>
              <w:jc w:val="both"/>
              <w:rPr>
                <w:rFonts w:ascii="Arial" w:hAnsi="Arial" w:cs="Arial"/>
              </w:rPr>
            </w:pPr>
            <w:r w:rsidRPr="002F7FD9">
              <w:rPr>
                <w:rFonts w:ascii="Arial" w:hAnsi="Arial" w:cs="Arial"/>
              </w:rPr>
              <w:t>Jorge Cabrera</w:t>
            </w:r>
          </w:p>
        </w:tc>
        <w:tc>
          <w:tcPr>
            <w:tcW w:w="5894" w:type="dxa"/>
          </w:tcPr>
          <w:p w:rsidR="0021254C" w:rsidRPr="002F7FD9" w:rsidRDefault="0021254C" w:rsidP="0021254C">
            <w:pPr>
              <w:rPr>
                <w:rFonts w:ascii="Arial" w:hAnsi="Arial" w:cs="Arial"/>
              </w:rPr>
            </w:pPr>
            <w:r>
              <w:rPr>
                <w:rFonts w:ascii="Arial" w:hAnsi="Arial" w:cs="Arial"/>
              </w:rPr>
              <w:t>Responsable/Elaborador</w:t>
            </w:r>
          </w:p>
        </w:tc>
      </w:tr>
    </w:tbl>
    <w:p w:rsidR="00247129" w:rsidRPr="00247129" w:rsidRDefault="00D01804"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3" w:name="_Toc413246709"/>
      <w:r>
        <w:rPr>
          <w:rFonts w:eastAsiaTheme="majorEastAsia" w:cs="Arial"/>
          <w:bCs/>
          <w:snapToGrid/>
          <w:color w:val="F79646" w:themeColor="accent6"/>
          <w:lang w:val="es-PE" w:eastAsia="en-US"/>
        </w:rPr>
        <w:t>Lista de d</w:t>
      </w:r>
      <w:r w:rsidR="008761D7" w:rsidRPr="00247129">
        <w:rPr>
          <w:rFonts w:eastAsiaTheme="majorEastAsia" w:cs="Arial"/>
          <w:bCs/>
          <w:snapToGrid/>
          <w:color w:val="F79646" w:themeColor="accent6"/>
          <w:lang w:val="es-PE" w:eastAsia="en-US"/>
        </w:rPr>
        <w:t>istribución</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a de Control de Cambios"/>
      </w:tblPr>
      <w:tblGrid>
        <w:gridCol w:w="4391"/>
        <w:gridCol w:w="4329"/>
      </w:tblGrid>
      <w:tr w:rsidR="008761D7" w:rsidRPr="002F7FD9" w:rsidTr="00966D68">
        <w:trPr>
          <w:trHeight w:val="290"/>
        </w:trPr>
        <w:tc>
          <w:tcPr>
            <w:tcW w:w="4670" w:type="dxa"/>
          </w:tcPr>
          <w:p w:rsidR="008761D7" w:rsidRPr="002F7FD9" w:rsidRDefault="008761D7" w:rsidP="00966D68">
            <w:pPr>
              <w:jc w:val="center"/>
              <w:rPr>
                <w:rFonts w:ascii="Arial" w:hAnsi="Arial" w:cs="Arial"/>
                <w:b/>
              </w:rPr>
            </w:pPr>
            <w:r w:rsidRPr="002F7FD9">
              <w:rPr>
                <w:rFonts w:ascii="Arial" w:hAnsi="Arial" w:cs="Arial"/>
                <w:b/>
              </w:rPr>
              <w:t>Nombre</w:t>
            </w:r>
          </w:p>
        </w:tc>
        <w:tc>
          <w:tcPr>
            <w:tcW w:w="4671" w:type="dxa"/>
          </w:tcPr>
          <w:p w:rsidR="008761D7" w:rsidRPr="002F7FD9" w:rsidRDefault="008761D7" w:rsidP="00966D68">
            <w:pPr>
              <w:jc w:val="center"/>
              <w:rPr>
                <w:rFonts w:ascii="Arial" w:hAnsi="Arial" w:cs="Arial"/>
                <w:b/>
              </w:rPr>
            </w:pPr>
            <w:r w:rsidRPr="002F7FD9">
              <w:rPr>
                <w:rFonts w:ascii="Arial" w:hAnsi="Arial" w:cs="Arial"/>
                <w:b/>
              </w:rPr>
              <w:t>Cargo /Rol</w:t>
            </w:r>
          </w:p>
        </w:tc>
      </w:tr>
      <w:tr w:rsidR="008761D7" w:rsidRPr="002F7FD9" w:rsidTr="00966D68">
        <w:trPr>
          <w:trHeight w:val="290"/>
        </w:trPr>
        <w:tc>
          <w:tcPr>
            <w:tcW w:w="4670" w:type="dxa"/>
          </w:tcPr>
          <w:p w:rsidR="008761D7" w:rsidRPr="002F7FD9" w:rsidRDefault="00E51041" w:rsidP="00966D68">
            <w:pPr>
              <w:jc w:val="center"/>
              <w:rPr>
                <w:rFonts w:ascii="Arial" w:hAnsi="Arial" w:cs="Arial"/>
              </w:rPr>
            </w:pPr>
            <w:r>
              <w:rPr>
                <w:rFonts w:ascii="Arial" w:hAnsi="Arial" w:cs="Arial"/>
              </w:rPr>
              <w:t>Centro de Integración y Desarrollo</w:t>
            </w:r>
          </w:p>
        </w:tc>
        <w:tc>
          <w:tcPr>
            <w:tcW w:w="4671" w:type="dxa"/>
          </w:tcPr>
          <w:p w:rsidR="008761D7" w:rsidRPr="002F7FD9" w:rsidRDefault="008761D7" w:rsidP="00966D68">
            <w:pPr>
              <w:jc w:val="center"/>
              <w:rPr>
                <w:rFonts w:ascii="Arial" w:hAnsi="Arial" w:cs="Arial"/>
              </w:rPr>
            </w:pPr>
          </w:p>
        </w:tc>
      </w:tr>
      <w:tr w:rsidR="008761D7" w:rsidRPr="002F7FD9" w:rsidTr="00966D68">
        <w:trPr>
          <w:trHeight w:val="290"/>
        </w:trPr>
        <w:tc>
          <w:tcPr>
            <w:tcW w:w="4670" w:type="dxa"/>
          </w:tcPr>
          <w:p w:rsidR="008761D7" w:rsidRPr="002F7FD9" w:rsidRDefault="0021254C" w:rsidP="00966D68">
            <w:pPr>
              <w:jc w:val="center"/>
              <w:rPr>
                <w:rFonts w:ascii="Arial" w:hAnsi="Arial" w:cs="Arial"/>
              </w:rPr>
            </w:pPr>
            <w:r>
              <w:rPr>
                <w:rFonts w:ascii="Arial" w:hAnsi="Arial" w:cs="Arial"/>
              </w:rPr>
              <w:t xml:space="preserve">Área de </w:t>
            </w:r>
            <w:r w:rsidR="00E51041">
              <w:rPr>
                <w:rFonts w:ascii="Arial" w:hAnsi="Arial" w:cs="Arial"/>
              </w:rPr>
              <w:t>Arquitectura y Nueva Tecnología</w:t>
            </w:r>
          </w:p>
        </w:tc>
        <w:tc>
          <w:tcPr>
            <w:tcW w:w="4671" w:type="dxa"/>
          </w:tcPr>
          <w:p w:rsidR="008761D7" w:rsidRPr="002F7FD9" w:rsidRDefault="008761D7" w:rsidP="00966D68">
            <w:pPr>
              <w:jc w:val="center"/>
              <w:rPr>
                <w:rFonts w:ascii="Arial" w:hAnsi="Arial" w:cs="Arial"/>
              </w:rPr>
            </w:pPr>
          </w:p>
        </w:tc>
      </w:tr>
      <w:tr w:rsidR="008761D7" w:rsidRPr="002F7FD9" w:rsidTr="00966D68">
        <w:trPr>
          <w:trHeight w:val="290"/>
        </w:trPr>
        <w:tc>
          <w:tcPr>
            <w:tcW w:w="4670" w:type="dxa"/>
          </w:tcPr>
          <w:p w:rsidR="008761D7" w:rsidRPr="002F7FD9" w:rsidRDefault="0021254C" w:rsidP="000E319D">
            <w:pPr>
              <w:jc w:val="center"/>
              <w:rPr>
                <w:rFonts w:ascii="Arial" w:hAnsi="Arial" w:cs="Arial"/>
              </w:rPr>
            </w:pPr>
            <w:r>
              <w:rPr>
                <w:rFonts w:ascii="Arial" w:hAnsi="Arial" w:cs="Arial"/>
              </w:rPr>
              <w:t xml:space="preserve">Área de </w:t>
            </w:r>
            <w:r w:rsidR="00475C9A">
              <w:rPr>
                <w:rFonts w:ascii="Arial" w:hAnsi="Arial" w:cs="Arial"/>
              </w:rPr>
              <w:t>Infraestructura Soporte Técnico y Seguridad</w:t>
            </w:r>
          </w:p>
        </w:tc>
        <w:tc>
          <w:tcPr>
            <w:tcW w:w="4671" w:type="dxa"/>
          </w:tcPr>
          <w:p w:rsidR="008761D7" w:rsidRPr="002F7FD9" w:rsidRDefault="008761D7" w:rsidP="00966D68">
            <w:pPr>
              <w:rPr>
                <w:rFonts w:ascii="Arial" w:hAnsi="Arial" w:cs="Arial"/>
              </w:rPr>
            </w:pPr>
          </w:p>
        </w:tc>
      </w:tr>
    </w:tbl>
    <w:p w:rsidR="008761D7" w:rsidRPr="008761D7" w:rsidRDefault="008761D7"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4" w:name="_Toc413246710"/>
      <w:r w:rsidRPr="008761D7">
        <w:rPr>
          <w:rFonts w:eastAsiaTheme="majorEastAsia" w:cs="Arial"/>
          <w:bCs/>
          <w:snapToGrid/>
          <w:color w:val="F79646" w:themeColor="accent6"/>
          <w:lang w:val="es-PE" w:eastAsia="en-US"/>
        </w:rPr>
        <w:t xml:space="preserve">Área </w:t>
      </w:r>
      <w:r w:rsidR="00D01804">
        <w:rPr>
          <w:rFonts w:eastAsiaTheme="majorEastAsia" w:cs="Arial"/>
          <w:bCs/>
          <w:snapToGrid/>
          <w:color w:val="F79646" w:themeColor="accent6"/>
          <w:lang w:val="es-PE" w:eastAsia="en-US"/>
        </w:rPr>
        <w:t>interesada/p</w:t>
      </w:r>
      <w:r w:rsidRPr="008761D7">
        <w:rPr>
          <w:rFonts w:eastAsiaTheme="majorEastAsia" w:cs="Arial"/>
          <w:bCs/>
          <w:snapToGrid/>
          <w:color w:val="F79646" w:themeColor="accent6"/>
          <w:lang w:val="es-PE" w:eastAsia="en-US"/>
        </w:rPr>
        <w:t>royecto</w:t>
      </w:r>
      <w:bookmarkEnd w:id="4"/>
    </w:p>
    <w:p w:rsidR="008761D7" w:rsidRPr="002F364C" w:rsidRDefault="008761D7" w:rsidP="008761D7">
      <w:pPr>
        <w:jc w:val="both"/>
        <w:rPr>
          <w:rFonts w:ascii="Arial" w:hAnsi="Arial" w:cs="Arial"/>
        </w:rPr>
      </w:pPr>
      <w:r w:rsidRPr="002F364C">
        <w:rPr>
          <w:rFonts w:ascii="Arial" w:hAnsi="Arial" w:cs="Arial"/>
        </w:rPr>
        <w:t>El presente es elaborado por  el área de Arquitectura y Nuevas Tecnologías</w:t>
      </w:r>
      <w:r w:rsidR="000E319D">
        <w:rPr>
          <w:rFonts w:ascii="Arial" w:hAnsi="Arial" w:cs="Arial"/>
        </w:rPr>
        <w:t xml:space="preserve"> (PAN)</w:t>
      </w:r>
      <w:r w:rsidRPr="002F364C">
        <w:rPr>
          <w:rFonts w:ascii="Arial" w:hAnsi="Arial" w:cs="Arial"/>
        </w:rPr>
        <w:t>, teniendo como área</w:t>
      </w:r>
      <w:r w:rsidR="005459FD">
        <w:rPr>
          <w:rFonts w:ascii="Arial" w:hAnsi="Arial" w:cs="Arial"/>
        </w:rPr>
        <w:t>s</w:t>
      </w:r>
      <w:r w:rsidRPr="002F364C">
        <w:rPr>
          <w:rFonts w:ascii="Arial" w:hAnsi="Arial" w:cs="Arial"/>
        </w:rPr>
        <w:t xml:space="preserve"> interesada</w:t>
      </w:r>
      <w:r w:rsidR="005459FD">
        <w:rPr>
          <w:rFonts w:ascii="Arial" w:hAnsi="Arial" w:cs="Arial"/>
        </w:rPr>
        <w:t>s</w:t>
      </w:r>
      <w:r w:rsidRPr="002F364C">
        <w:rPr>
          <w:rFonts w:ascii="Arial" w:hAnsi="Arial" w:cs="Arial"/>
        </w:rPr>
        <w:t xml:space="preserve">  la organización IT corporativa</w:t>
      </w:r>
      <w:r w:rsidR="00CD21E1">
        <w:rPr>
          <w:rFonts w:ascii="Arial" w:hAnsi="Arial" w:cs="Arial"/>
        </w:rPr>
        <w:t xml:space="preserve">   así como todas las áreas corporativas  (y  de las </w:t>
      </w:r>
      <w:r w:rsidRPr="002F364C">
        <w:rPr>
          <w:rFonts w:ascii="Arial" w:hAnsi="Arial" w:cs="Arial"/>
        </w:rPr>
        <w:t>empresa</w:t>
      </w:r>
      <w:r w:rsidR="00CD21E1">
        <w:rPr>
          <w:rFonts w:ascii="Arial" w:hAnsi="Arial" w:cs="Arial"/>
        </w:rPr>
        <w:t>s</w:t>
      </w:r>
      <w:r w:rsidRPr="002F364C">
        <w:rPr>
          <w:rFonts w:ascii="Arial" w:hAnsi="Arial" w:cs="Arial"/>
        </w:rPr>
        <w:t xml:space="preserve"> del grupo</w:t>
      </w:r>
      <w:r w:rsidR="00CD21E1">
        <w:rPr>
          <w:rFonts w:ascii="Arial" w:hAnsi="Arial" w:cs="Arial"/>
        </w:rPr>
        <w:t>)</w:t>
      </w:r>
      <w:r w:rsidRPr="002F364C">
        <w:rPr>
          <w:rFonts w:ascii="Arial" w:hAnsi="Arial" w:cs="Arial"/>
        </w:rPr>
        <w:t xml:space="preserve"> interesada</w:t>
      </w:r>
      <w:r w:rsidR="00CD21E1">
        <w:rPr>
          <w:rFonts w:ascii="Arial" w:hAnsi="Arial" w:cs="Arial"/>
        </w:rPr>
        <w:t>s</w:t>
      </w:r>
      <w:r w:rsidRPr="002F364C">
        <w:rPr>
          <w:rFonts w:ascii="Arial" w:hAnsi="Arial" w:cs="Arial"/>
        </w:rPr>
        <w:t xml:space="preserve"> en desarrollar </w:t>
      </w:r>
      <w:r w:rsidR="00165E88">
        <w:rPr>
          <w:rFonts w:ascii="Arial" w:hAnsi="Arial" w:cs="Arial"/>
        </w:rPr>
        <w:t>apli</w:t>
      </w:r>
      <w:r w:rsidR="004B41C7">
        <w:rPr>
          <w:rFonts w:ascii="Arial" w:hAnsi="Arial" w:cs="Arial"/>
        </w:rPr>
        <w:t>caciones</w:t>
      </w:r>
      <w:r w:rsidR="00165E88">
        <w:rPr>
          <w:rFonts w:ascii="Arial" w:hAnsi="Arial" w:cs="Arial"/>
        </w:rPr>
        <w:t xml:space="preserve"> móviles o componentes de este tipo</w:t>
      </w:r>
      <w:r w:rsidRPr="002F364C">
        <w:rPr>
          <w:rFonts w:ascii="Arial" w:hAnsi="Arial" w:cs="Arial"/>
        </w:rPr>
        <w:t xml:space="preserve">. </w:t>
      </w:r>
    </w:p>
    <w:p w:rsidR="008761D7" w:rsidRPr="008761D7" w:rsidRDefault="00D01804"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5" w:name="_Toc413246711"/>
      <w:r>
        <w:rPr>
          <w:rFonts w:eastAsiaTheme="majorEastAsia" w:cs="Arial"/>
          <w:bCs/>
          <w:snapToGrid/>
          <w:color w:val="F79646" w:themeColor="accent6"/>
          <w:lang w:val="es-PE" w:eastAsia="en-US"/>
        </w:rPr>
        <w:t>Resumen e</w:t>
      </w:r>
      <w:r w:rsidR="008761D7" w:rsidRPr="008761D7">
        <w:rPr>
          <w:rFonts w:eastAsiaTheme="majorEastAsia" w:cs="Arial"/>
          <w:bCs/>
          <w:snapToGrid/>
          <w:color w:val="F79646" w:themeColor="accent6"/>
          <w:lang w:val="es-PE" w:eastAsia="en-US"/>
        </w:rPr>
        <w:t>jecutivo</w:t>
      </w:r>
      <w:bookmarkEnd w:id="5"/>
      <w:r w:rsidR="008761D7" w:rsidRPr="008761D7">
        <w:rPr>
          <w:rFonts w:eastAsiaTheme="majorEastAsia" w:cs="Arial"/>
          <w:bCs/>
          <w:snapToGrid/>
          <w:color w:val="F79646" w:themeColor="accent6"/>
          <w:lang w:val="es-PE" w:eastAsia="en-US"/>
        </w:rPr>
        <w:t xml:space="preserve"> </w:t>
      </w:r>
    </w:p>
    <w:p w:rsidR="008761D7" w:rsidRDefault="008761D7" w:rsidP="008761D7">
      <w:pPr>
        <w:jc w:val="both"/>
        <w:rPr>
          <w:rFonts w:ascii="Arial" w:hAnsi="Arial" w:cs="Arial"/>
        </w:rPr>
      </w:pPr>
      <w:r w:rsidRPr="002F364C">
        <w:rPr>
          <w:rFonts w:ascii="Arial" w:hAnsi="Arial" w:cs="Arial"/>
        </w:rPr>
        <w:t>El cumplimiento de los presentes estándares y prácticas está relacionado directamente a las siguientes características en  las aplicaciones:</w:t>
      </w:r>
    </w:p>
    <w:p w:rsidR="000E319D" w:rsidRPr="002F364C" w:rsidRDefault="000E319D" w:rsidP="008761D7">
      <w:pPr>
        <w:jc w:val="both"/>
        <w:rPr>
          <w:rFonts w:ascii="Arial" w:hAnsi="Arial" w:cs="Arial"/>
        </w:rPr>
      </w:pPr>
    </w:p>
    <w:p w:rsidR="008761D7" w:rsidRPr="002F364C" w:rsidRDefault="003A15F7" w:rsidP="00764F0E">
      <w:pPr>
        <w:pStyle w:val="Prrafodelista"/>
        <w:numPr>
          <w:ilvl w:val="0"/>
          <w:numId w:val="2"/>
        </w:numPr>
        <w:jc w:val="both"/>
        <w:rPr>
          <w:rFonts w:ascii="Arial" w:hAnsi="Arial" w:cs="Arial"/>
          <w:sz w:val="20"/>
          <w:szCs w:val="20"/>
        </w:rPr>
      </w:pPr>
      <w:r>
        <w:rPr>
          <w:rFonts w:ascii="Arial" w:hAnsi="Arial" w:cs="Arial"/>
          <w:sz w:val="20"/>
          <w:szCs w:val="20"/>
        </w:rPr>
        <w:t>Tiempo de d</w:t>
      </w:r>
      <w:r w:rsidR="008761D7" w:rsidRPr="002F364C">
        <w:rPr>
          <w:rFonts w:ascii="Arial" w:hAnsi="Arial" w:cs="Arial"/>
          <w:sz w:val="20"/>
          <w:szCs w:val="20"/>
        </w:rPr>
        <w:t xml:space="preserve">esarrollo </w:t>
      </w:r>
    </w:p>
    <w:p w:rsidR="00CD21E1" w:rsidRDefault="008761D7" w:rsidP="00764F0E">
      <w:pPr>
        <w:pStyle w:val="Prrafodelista"/>
        <w:numPr>
          <w:ilvl w:val="0"/>
          <w:numId w:val="2"/>
        </w:numPr>
        <w:jc w:val="both"/>
        <w:rPr>
          <w:rFonts w:ascii="Arial" w:hAnsi="Arial" w:cs="Arial"/>
          <w:sz w:val="20"/>
          <w:szCs w:val="20"/>
        </w:rPr>
      </w:pPr>
      <w:r w:rsidRPr="00CD21E1">
        <w:rPr>
          <w:rFonts w:ascii="Arial" w:hAnsi="Arial" w:cs="Arial"/>
          <w:sz w:val="20"/>
          <w:szCs w:val="20"/>
        </w:rPr>
        <w:t xml:space="preserve">Flexibilidad </w:t>
      </w:r>
    </w:p>
    <w:p w:rsidR="008761D7" w:rsidRPr="00CD21E1" w:rsidRDefault="008761D7" w:rsidP="00764F0E">
      <w:pPr>
        <w:pStyle w:val="Prrafodelista"/>
        <w:numPr>
          <w:ilvl w:val="0"/>
          <w:numId w:val="2"/>
        </w:numPr>
        <w:jc w:val="both"/>
        <w:rPr>
          <w:rFonts w:ascii="Arial" w:hAnsi="Arial" w:cs="Arial"/>
          <w:sz w:val="20"/>
          <w:szCs w:val="20"/>
        </w:rPr>
      </w:pPr>
      <w:r w:rsidRPr="00CD21E1">
        <w:rPr>
          <w:rFonts w:ascii="Arial" w:hAnsi="Arial" w:cs="Arial"/>
          <w:sz w:val="20"/>
          <w:szCs w:val="20"/>
        </w:rPr>
        <w:t xml:space="preserve">Portabilidad </w:t>
      </w:r>
    </w:p>
    <w:p w:rsidR="008761D7" w:rsidRPr="002F364C" w:rsidRDefault="008761D7" w:rsidP="00764F0E">
      <w:pPr>
        <w:pStyle w:val="Prrafodelista"/>
        <w:numPr>
          <w:ilvl w:val="0"/>
          <w:numId w:val="2"/>
        </w:numPr>
        <w:jc w:val="both"/>
        <w:rPr>
          <w:rFonts w:ascii="Arial" w:hAnsi="Arial" w:cs="Arial"/>
          <w:sz w:val="20"/>
          <w:szCs w:val="20"/>
        </w:rPr>
      </w:pPr>
      <w:r w:rsidRPr="002F364C">
        <w:rPr>
          <w:rFonts w:ascii="Arial" w:hAnsi="Arial" w:cs="Arial"/>
          <w:sz w:val="20"/>
          <w:szCs w:val="20"/>
        </w:rPr>
        <w:t>Re-uso</w:t>
      </w:r>
    </w:p>
    <w:p w:rsidR="008761D7" w:rsidRPr="002F364C" w:rsidRDefault="008761D7" w:rsidP="00764F0E">
      <w:pPr>
        <w:pStyle w:val="Prrafodelista"/>
        <w:numPr>
          <w:ilvl w:val="0"/>
          <w:numId w:val="2"/>
        </w:numPr>
        <w:jc w:val="both"/>
        <w:rPr>
          <w:rFonts w:ascii="Arial" w:hAnsi="Arial" w:cs="Arial"/>
          <w:sz w:val="20"/>
          <w:szCs w:val="20"/>
        </w:rPr>
      </w:pPr>
      <w:r w:rsidRPr="002F364C">
        <w:rPr>
          <w:rFonts w:ascii="Arial" w:hAnsi="Arial" w:cs="Arial"/>
          <w:sz w:val="20"/>
          <w:szCs w:val="20"/>
        </w:rPr>
        <w:t>Reducción de las incidencias</w:t>
      </w:r>
    </w:p>
    <w:p w:rsidR="00CD21E1" w:rsidRDefault="008761D7" w:rsidP="00764F0E">
      <w:pPr>
        <w:pStyle w:val="Prrafodelista"/>
        <w:numPr>
          <w:ilvl w:val="0"/>
          <w:numId w:val="2"/>
        </w:numPr>
        <w:jc w:val="both"/>
        <w:rPr>
          <w:rFonts w:ascii="Arial" w:hAnsi="Arial" w:cs="Arial"/>
          <w:sz w:val="20"/>
          <w:szCs w:val="20"/>
        </w:rPr>
      </w:pPr>
      <w:r w:rsidRPr="002F364C">
        <w:rPr>
          <w:rFonts w:ascii="Arial" w:hAnsi="Arial" w:cs="Arial"/>
          <w:sz w:val="20"/>
          <w:szCs w:val="20"/>
        </w:rPr>
        <w:t>Rendimiento</w:t>
      </w:r>
    </w:p>
    <w:p w:rsidR="00CD21E1" w:rsidRDefault="00CD21E1" w:rsidP="00764F0E">
      <w:pPr>
        <w:pStyle w:val="Prrafodelista"/>
        <w:numPr>
          <w:ilvl w:val="0"/>
          <w:numId w:val="2"/>
        </w:numPr>
        <w:jc w:val="both"/>
        <w:rPr>
          <w:rFonts w:ascii="Arial" w:hAnsi="Arial" w:cs="Arial"/>
          <w:sz w:val="20"/>
          <w:szCs w:val="20"/>
        </w:rPr>
      </w:pPr>
      <w:r>
        <w:rPr>
          <w:rFonts w:ascii="Arial" w:hAnsi="Arial" w:cs="Arial"/>
          <w:sz w:val="20"/>
          <w:szCs w:val="20"/>
        </w:rPr>
        <w:t>Costo</w:t>
      </w:r>
    </w:p>
    <w:p w:rsidR="008761D7" w:rsidRPr="002F364C" w:rsidRDefault="00CD21E1" w:rsidP="00764F0E">
      <w:pPr>
        <w:pStyle w:val="Prrafodelista"/>
        <w:numPr>
          <w:ilvl w:val="0"/>
          <w:numId w:val="2"/>
        </w:numPr>
        <w:jc w:val="both"/>
        <w:rPr>
          <w:rFonts w:ascii="Arial" w:hAnsi="Arial" w:cs="Arial"/>
          <w:sz w:val="20"/>
          <w:szCs w:val="20"/>
        </w:rPr>
      </w:pPr>
      <w:r>
        <w:rPr>
          <w:rFonts w:ascii="Arial" w:hAnsi="Arial" w:cs="Arial"/>
          <w:sz w:val="20"/>
          <w:szCs w:val="20"/>
        </w:rPr>
        <w:t>Soporte</w:t>
      </w:r>
      <w:r w:rsidR="008761D7" w:rsidRPr="002F364C">
        <w:rPr>
          <w:rFonts w:ascii="Arial" w:hAnsi="Arial" w:cs="Arial"/>
          <w:sz w:val="20"/>
          <w:szCs w:val="20"/>
        </w:rPr>
        <w:t xml:space="preserve"> </w:t>
      </w:r>
    </w:p>
    <w:p w:rsidR="008761D7" w:rsidRPr="002F364C" w:rsidRDefault="008761D7" w:rsidP="008761D7">
      <w:pPr>
        <w:jc w:val="both"/>
        <w:rPr>
          <w:rFonts w:ascii="Arial" w:hAnsi="Arial" w:cs="Arial"/>
        </w:rPr>
      </w:pPr>
      <w:r w:rsidRPr="002F364C">
        <w:rPr>
          <w:rFonts w:ascii="Arial" w:hAnsi="Arial" w:cs="Arial"/>
        </w:rPr>
        <w:t>Para su cumplimiento es imprescindible</w:t>
      </w:r>
      <w:r w:rsidR="008609E6">
        <w:rPr>
          <w:rFonts w:ascii="Arial" w:hAnsi="Arial" w:cs="Arial"/>
        </w:rPr>
        <w:t xml:space="preserve"> el compromiso de los líderes y responsables de la implementación</w:t>
      </w:r>
      <w:r w:rsidRPr="002F364C">
        <w:rPr>
          <w:rFonts w:ascii="Arial" w:hAnsi="Arial" w:cs="Arial"/>
        </w:rPr>
        <w:t>, debiendo brindar los recursos y mecanismos necesarios para esto.</w:t>
      </w:r>
    </w:p>
    <w:p w:rsidR="00247129" w:rsidRPr="00247129" w:rsidRDefault="00247129"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6" w:name="_Toc413246712"/>
      <w:r w:rsidRPr="00247129">
        <w:rPr>
          <w:rFonts w:eastAsiaTheme="majorEastAsia" w:cs="Arial"/>
          <w:bCs/>
          <w:snapToGrid/>
          <w:color w:val="F79646" w:themeColor="accent6"/>
          <w:lang w:val="es-PE" w:eastAsia="en-US"/>
        </w:rPr>
        <w:t xml:space="preserve">Introducción y </w:t>
      </w:r>
      <w:r w:rsidR="003A15F7">
        <w:rPr>
          <w:rFonts w:eastAsiaTheme="majorEastAsia" w:cs="Arial"/>
          <w:bCs/>
          <w:snapToGrid/>
          <w:color w:val="F79646" w:themeColor="accent6"/>
          <w:lang w:val="es-PE" w:eastAsia="en-US"/>
        </w:rPr>
        <w:t>o</w:t>
      </w:r>
      <w:r w:rsidRPr="00247129">
        <w:rPr>
          <w:rFonts w:eastAsiaTheme="majorEastAsia" w:cs="Arial"/>
          <w:bCs/>
          <w:snapToGrid/>
          <w:color w:val="F79646" w:themeColor="accent6"/>
          <w:lang w:val="es-PE" w:eastAsia="en-US"/>
        </w:rPr>
        <w:t>bjetivos</w:t>
      </w:r>
      <w:bookmarkEnd w:id="6"/>
    </w:p>
    <w:p w:rsidR="00247129" w:rsidRPr="00BA762F" w:rsidRDefault="00247129" w:rsidP="00247129">
      <w:pPr>
        <w:jc w:val="both"/>
        <w:rPr>
          <w:rFonts w:ascii="Arial" w:hAnsi="Arial" w:cs="Arial"/>
        </w:rPr>
      </w:pPr>
      <w:r w:rsidRPr="00BA762F">
        <w:rPr>
          <w:rFonts w:ascii="Arial" w:hAnsi="Arial" w:cs="Arial"/>
        </w:rPr>
        <w:t xml:space="preserve">El objetivo del presente documento es  definir los estándares </w:t>
      </w:r>
      <w:r w:rsidR="003A15F7" w:rsidRPr="00BA762F">
        <w:rPr>
          <w:rFonts w:ascii="Arial" w:hAnsi="Arial" w:cs="Arial"/>
        </w:rPr>
        <w:t xml:space="preserve">y </w:t>
      </w:r>
      <w:r w:rsidR="00BA762F">
        <w:rPr>
          <w:rFonts w:ascii="Arial" w:hAnsi="Arial" w:cs="Arial"/>
        </w:rPr>
        <w:t xml:space="preserve"> las </w:t>
      </w:r>
      <w:r w:rsidR="003A15F7" w:rsidRPr="00BA762F">
        <w:rPr>
          <w:rFonts w:ascii="Arial" w:hAnsi="Arial" w:cs="Arial"/>
        </w:rPr>
        <w:t xml:space="preserve">prácticas </w:t>
      </w:r>
      <w:r w:rsidR="00BA762F">
        <w:rPr>
          <w:rFonts w:ascii="Arial" w:hAnsi="Arial" w:cs="Arial"/>
          <w:b/>
        </w:rPr>
        <w:t>a ser cumplida</w:t>
      </w:r>
      <w:r w:rsidRPr="00BA762F">
        <w:rPr>
          <w:rFonts w:ascii="Arial" w:hAnsi="Arial" w:cs="Arial"/>
          <w:b/>
        </w:rPr>
        <w:t xml:space="preserve">s </w:t>
      </w:r>
      <w:r w:rsidR="00CF455D" w:rsidRPr="00BA762F">
        <w:rPr>
          <w:rFonts w:ascii="Arial" w:hAnsi="Arial" w:cs="Arial"/>
          <w:b/>
        </w:rPr>
        <w:t xml:space="preserve">(de forma obligatoria) </w:t>
      </w:r>
      <w:r w:rsidRPr="00BA762F">
        <w:rPr>
          <w:rFonts w:ascii="Arial" w:hAnsi="Arial" w:cs="Arial"/>
        </w:rPr>
        <w:t xml:space="preserve">en el desarrollo de </w:t>
      </w:r>
      <w:r w:rsidR="00165E88">
        <w:rPr>
          <w:rFonts w:ascii="Arial" w:hAnsi="Arial" w:cs="Arial"/>
        </w:rPr>
        <w:t>aplicaciones móviles</w:t>
      </w:r>
      <w:r w:rsidR="00052B1C">
        <w:rPr>
          <w:rFonts w:ascii="Arial" w:hAnsi="Arial" w:cs="Arial"/>
        </w:rPr>
        <w:t xml:space="preserve"> de web híbrida</w:t>
      </w:r>
      <w:bookmarkStart w:id="7" w:name="_GoBack"/>
      <w:bookmarkEnd w:id="7"/>
      <w:r w:rsidR="00165E88">
        <w:rPr>
          <w:rFonts w:ascii="Arial" w:hAnsi="Arial" w:cs="Arial"/>
        </w:rPr>
        <w:t xml:space="preserve"> así como componentes diseñados para ser ejecutados en este tipo de dispositivos.</w:t>
      </w:r>
    </w:p>
    <w:p w:rsidR="00247129" w:rsidRPr="00247129" w:rsidRDefault="00247129"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8" w:name="_Toc402951910"/>
      <w:bookmarkStart w:id="9" w:name="_Toc413246713"/>
      <w:r w:rsidRPr="00247129">
        <w:rPr>
          <w:rFonts w:eastAsiaTheme="majorEastAsia" w:cs="Arial"/>
          <w:bCs/>
          <w:snapToGrid/>
          <w:color w:val="F79646" w:themeColor="accent6"/>
          <w:lang w:val="es-PE" w:eastAsia="en-US"/>
        </w:rPr>
        <w:t>Definiciones</w:t>
      </w:r>
      <w:bookmarkEnd w:id="8"/>
      <w:bookmarkEnd w:id="9"/>
      <w:r w:rsidRPr="00247129">
        <w:rPr>
          <w:rFonts w:eastAsiaTheme="majorEastAsia" w:cs="Arial"/>
          <w:bCs/>
          <w:snapToGrid/>
          <w:color w:val="F79646" w:themeColor="accent6"/>
          <w:lang w:val="es-PE" w:eastAsia="en-US"/>
        </w:rPr>
        <w:t xml:space="preserve"> </w:t>
      </w:r>
    </w:p>
    <w:p w:rsidR="00247129" w:rsidRPr="00BA762F" w:rsidRDefault="00247129" w:rsidP="00247129">
      <w:pPr>
        <w:jc w:val="both"/>
        <w:rPr>
          <w:rFonts w:ascii="Arial" w:hAnsi="Arial" w:cs="Arial"/>
        </w:rPr>
      </w:pPr>
      <w:r w:rsidRPr="00BA762F">
        <w:rPr>
          <w:rFonts w:ascii="Arial" w:hAnsi="Arial" w:cs="Arial"/>
        </w:rPr>
        <w:t xml:space="preserve">A continuación se enumeran las definiciones a ser tomadas en cuenta en el presente documento y </w:t>
      </w:r>
      <w:r w:rsidR="001A42AB" w:rsidRPr="00BA762F">
        <w:rPr>
          <w:rFonts w:ascii="Arial" w:hAnsi="Arial" w:cs="Arial"/>
        </w:rPr>
        <w:t>anexos:</w:t>
      </w:r>
    </w:p>
    <w:p w:rsidR="001A42AB" w:rsidRPr="00BA762F" w:rsidRDefault="001A42AB" w:rsidP="00247129">
      <w:pPr>
        <w:jc w:val="both"/>
        <w:rPr>
          <w:rFonts w:ascii="Arial" w:hAnsi="Arial" w:cs="Arial"/>
        </w:rPr>
      </w:pPr>
    </w:p>
    <w:p w:rsidR="00247129" w:rsidRPr="00BA762F" w:rsidRDefault="00247129" w:rsidP="00764F0E">
      <w:pPr>
        <w:pStyle w:val="Prrafodelista"/>
        <w:numPr>
          <w:ilvl w:val="0"/>
          <w:numId w:val="3"/>
        </w:numPr>
        <w:jc w:val="both"/>
        <w:rPr>
          <w:rFonts w:ascii="Arial" w:hAnsi="Arial" w:cs="Arial"/>
          <w:sz w:val="20"/>
          <w:szCs w:val="20"/>
        </w:rPr>
      </w:pPr>
      <w:r w:rsidRPr="00BA762F">
        <w:rPr>
          <w:rFonts w:ascii="Arial" w:hAnsi="Arial" w:cs="Arial"/>
          <w:sz w:val="20"/>
          <w:szCs w:val="20"/>
        </w:rPr>
        <w:t xml:space="preserve">Documento de Diseño </w:t>
      </w:r>
      <w:r w:rsidR="001A42AB" w:rsidRPr="00BA762F">
        <w:rPr>
          <w:rFonts w:ascii="Arial" w:hAnsi="Arial" w:cs="Arial"/>
          <w:sz w:val="20"/>
          <w:szCs w:val="20"/>
        </w:rPr>
        <w:t>Técnico: Documento que detalla el d</w:t>
      </w:r>
      <w:r w:rsidR="00D82698">
        <w:rPr>
          <w:rFonts w:ascii="Arial" w:hAnsi="Arial" w:cs="Arial"/>
          <w:sz w:val="20"/>
          <w:szCs w:val="20"/>
        </w:rPr>
        <w:t>iseño técnico de un aplicativo o</w:t>
      </w:r>
      <w:r w:rsidR="001A42AB" w:rsidRPr="00BA762F">
        <w:rPr>
          <w:rFonts w:ascii="Arial" w:hAnsi="Arial" w:cs="Arial"/>
          <w:sz w:val="20"/>
          <w:szCs w:val="20"/>
        </w:rPr>
        <w:t xml:space="preserve"> solución en particular.</w:t>
      </w:r>
    </w:p>
    <w:p w:rsidR="001A42AB" w:rsidRPr="00BA762F" w:rsidRDefault="00247129" w:rsidP="00764F0E">
      <w:pPr>
        <w:pStyle w:val="Prrafodelista"/>
        <w:numPr>
          <w:ilvl w:val="0"/>
          <w:numId w:val="3"/>
        </w:numPr>
        <w:jc w:val="both"/>
        <w:rPr>
          <w:rFonts w:ascii="Arial" w:hAnsi="Arial" w:cs="Arial"/>
          <w:sz w:val="20"/>
          <w:szCs w:val="20"/>
        </w:rPr>
      </w:pPr>
      <w:r w:rsidRPr="00BA762F">
        <w:rPr>
          <w:rFonts w:ascii="Arial" w:hAnsi="Arial" w:cs="Arial"/>
          <w:sz w:val="20"/>
          <w:szCs w:val="20"/>
        </w:rPr>
        <w:t xml:space="preserve">Documento de Análisis </w:t>
      </w:r>
      <w:r w:rsidR="001A42AB" w:rsidRPr="00BA762F">
        <w:rPr>
          <w:rFonts w:ascii="Arial" w:hAnsi="Arial" w:cs="Arial"/>
          <w:sz w:val="20"/>
          <w:szCs w:val="20"/>
        </w:rPr>
        <w:t>Técnico: Documento que detalla el análisis técnico de un aplicativo o solución en particular.</w:t>
      </w:r>
    </w:p>
    <w:p w:rsidR="00247129" w:rsidRPr="00BA762F" w:rsidRDefault="00247129" w:rsidP="00764F0E">
      <w:pPr>
        <w:pStyle w:val="Prrafodelista"/>
        <w:numPr>
          <w:ilvl w:val="0"/>
          <w:numId w:val="3"/>
        </w:numPr>
        <w:jc w:val="both"/>
        <w:rPr>
          <w:rFonts w:ascii="Arial" w:hAnsi="Arial" w:cs="Arial"/>
          <w:sz w:val="20"/>
          <w:szCs w:val="20"/>
        </w:rPr>
      </w:pPr>
      <w:r w:rsidRPr="00BA762F">
        <w:rPr>
          <w:rFonts w:ascii="Arial" w:hAnsi="Arial" w:cs="Arial"/>
          <w:sz w:val="20"/>
          <w:szCs w:val="20"/>
        </w:rPr>
        <w:t xml:space="preserve">Documento de </w:t>
      </w:r>
      <w:r w:rsidR="001A42AB" w:rsidRPr="00BA762F">
        <w:rPr>
          <w:rFonts w:ascii="Arial" w:hAnsi="Arial" w:cs="Arial"/>
          <w:sz w:val="20"/>
          <w:szCs w:val="20"/>
        </w:rPr>
        <w:t>Arquitectura: Documento que detalla la arquitectura de un aplicativo ó solución en particular.</w:t>
      </w:r>
    </w:p>
    <w:p w:rsidR="00E2272D" w:rsidRPr="00BA762F" w:rsidRDefault="00EE4B89" w:rsidP="00764F0E">
      <w:pPr>
        <w:pStyle w:val="Prrafodelista"/>
        <w:numPr>
          <w:ilvl w:val="0"/>
          <w:numId w:val="3"/>
        </w:numPr>
        <w:jc w:val="both"/>
        <w:rPr>
          <w:rFonts w:ascii="Arial" w:hAnsi="Arial" w:cs="Arial"/>
          <w:sz w:val="20"/>
          <w:szCs w:val="20"/>
        </w:rPr>
      </w:pPr>
      <w:r w:rsidRPr="00BA762F">
        <w:rPr>
          <w:rFonts w:ascii="Arial" w:hAnsi="Arial" w:cs="Arial"/>
          <w:sz w:val="20"/>
          <w:szCs w:val="20"/>
        </w:rPr>
        <w:t>Practica:</w:t>
      </w:r>
      <w:r w:rsidR="00E2272D" w:rsidRPr="00BA762F">
        <w:rPr>
          <w:rFonts w:ascii="Arial" w:hAnsi="Arial" w:cs="Arial"/>
          <w:sz w:val="20"/>
          <w:szCs w:val="20"/>
        </w:rPr>
        <w:t xml:space="preserve"> Ejercicio realizado bajo ciertas reglas</w:t>
      </w:r>
      <w:r w:rsidR="00D82698">
        <w:rPr>
          <w:rFonts w:ascii="Arial" w:hAnsi="Arial" w:cs="Arial"/>
          <w:sz w:val="20"/>
          <w:szCs w:val="20"/>
        </w:rPr>
        <w:t>;</w:t>
      </w:r>
      <w:r>
        <w:rPr>
          <w:rFonts w:ascii="Arial" w:hAnsi="Arial" w:cs="Arial"/>
          <w:sz w:val="20"/>
          <w:szCs w:val="20"/>
        </w:rPr>
        <w:t xml:space="preserve"> para los fines de este manual se considera obligatoria.</w:t>
      </w:r>
    </w:p>
    <w:p w:rsidR="00E2272D" w:rsidRPr="00BA762F" w:rsidRDefault="00E2272D" w:rsidP="00764F0E">
      <w:pPr>
        <w:pStyle w:val="Prrafodelista"/>
        <w:numPr>
          <w:ilvl w:val="0"/>
          <w:numId w:val="3"/>
        </w:numPr>
        <w:jc w:val="both"/>
        <w:rPr>
          <w:rFonts w:ascii="Arial" w:hAnsi="Arial" w:cs="Arial"/>
          <w:sz w:val="20"/>
          <w:szCs w:val="20"/>
        </w:rPr>
      </w:pPr>
      <w:r w:rsidRPr="00BA762F">
        <w:rPr>
          <w:rFonts w:ascii="Arial" w:hAnsi="Arial" w:cs="Arial"/>
          <w:sz w:val="20"/>
          <w:szCs w:val="20"/>
        </w:rPr>
        <w:t>Estándar:</w:t>
      </w:r>
      <w:r w:rsidR="00BA762F">
        <w:rPr>
          <w:rFonts w:ascii="Arial" w:hAnsi="Arial" w:cs="Arial"/>
          <w:sz w:val="20"/>
          <w:szCs w:val="20"/>
        </w:rPr>
        <w:t xml:space="preserve"> Modelo, regla o patrón </w:t>
      </w:r>
    </w:p>
    <w:p w:rsidR="00E2272D" w:rsidRPr="00BA762F" w:rsidRDefault="00E2272D" w:rsidP="00764F0E">
      <w:pPr>
        <w:pStyle w:val="Prrafodelista"/>
        <w:numPr>
          <w:ilvl w:val="0"/>
          <w:numId w:val="3"/>
        </w:numPr>
        <w:jc w:val="both"/>
        <w:rPr>
          <w:rFonts w:ascii="Arial" w:hAnsi="Arial" w:cs="Arial"/>
          <w:sz w:val="20"/>
          <w:szCs w:val="20"/>
        </w:rPr>
      </w:pPr>
      <w:r w:rsidRPr="00BA762F">
        <w:rPr>
          <w:rFonts w:ascii="Arial" w:hAnsi="Arial" w:cs="Arial"/>
          <w:sz w:val="20"/>
          <w:szCs w:val="20"/>
        </w:rPr>
        <w:t>CID : Centro de integración y desarrollo corporativo Yanbal</w:t>
      </w:r>
    </w:p>
    <w:p w:rsidR="00E2272D" w:rsidRPr="00BA762F" w:rsidRDefault="00E2272D" w:rsidP="00764F0E">
      <w:pPr>
        <w:pStyle w:val="Prrafodelista"/>
        <w:numPr>
          <w:ilvl w:val="0"/>
          <w:numId w:val="3"/>
        </w:numPr>
        <w:jc w:val="both"/>
        <w:rPr>
          <w:rFonts w:ascii="Arial" w:hAnsi="Arial" w:cs="Arial"/>
          <w:sz w:val="20"/>
          <w:szCs w:val="20"/>
        </w:rPr>
      </w:pPr>
      <w:r w:rsidRPr="00BA762F">
        <w:rPr>
          <w:rFonts w:ascii="Arial" w:hAnsi="Arial" w:cs="Arial"/>
          <w:sz w:val="20"/>
          <w:szCs w:val="20"/>
        </w:rPr>
        <w:t xml:space="preserve">PAN: </w:t>
      </w:r>
      <w:r w:rsidR="00070308" w:rsidRPr="00BA762F">
        <w:rPr>
          <w:rFonts w:ascii="Arial" w:hAnsi="Arial" w:cs="Arial"/>
          <w:sz w:val="20"/>
          <w:szCs w:val="20"/>
        </w:rPr>
        <w:t>Área</w:t>
      </w:r>
      <w:r w:rsidRPr="00BA762F">
        <w:rPr>
          <w:rFonts w:ascii="Arial" w:hAnsi="Arial" w:cs="Arial"/>
          <w:sz w:val="20"/>
          <w:szCs w:val="20"/>
        </w:rPr>
        <w:t xml:space="preserve"> de proyectos , arquitectura y nuevas tecnologías corporativa de Yanbal</w:t>
      </w:r>
    </w:p>
    <w:p w:rsidR="00E2272D" w:rsidRDefault="00E2272D" w:rsidP="00764F0E">
      <w:pPr>
        <w:pStyle w:val="Prrafodelista"/>
        <w:numPr>
          <w:ilvl w:val="0"/>
          <w:numId w:val="3"/>
        </w:numPr>
        <w:jc w:val="both"/>
        <w:rPr>
          <w:rFonts w:ascii="Arial" w:hAnsi="Arial" w:cs="Arial"/>
          <w:sz w:val="20"/>
          <w:szCs w:val="20"/>
        </w:rPr>
      </w:pPr>
      <w:r w:rsidRPr="00BA762F">
        <w:rPr>
          <w:rFonts w:ascii="Arial" w:hAnsi="Arial" w:cs="Arial"/>
          <w:sz w:val="20"/>
          <w:szCs w:val="20"/>
        </w:rPr>
        <w:t xml:space="preserve">ISS : Área de </w:t>
      </w:r>
      <w:r w:rsidR="00070308" w:rsidRPr="00BA762F">
        <w:rPr>
          <w:rFonts w:ascii="Arial" w:hAnsi="Arial" w:cs="Arial"/>
          <w:sz w:val="20"/>
          <w:szCs w:val="20"/>
        </w:rPr>
        <w:t>infraestructura,  soporte y s</w:t>
      </w:r>
      <w:r w:rsidRPr="00BA762F">
        <w:rPr>
          <w:rFonts w:ascii="Arial" w:hAnsi="Arial" w:cs="Arial"/>
          <w:sz w:val="20"/>
          <w:szCs w:val="20"/>
        </w:rPr>
        <w:t>eguridad de sistemas corporativo</w:t>
      </w:r>
    </w:p>
    <w:p w:rsidR="00165E88" w:rsidRDefault="00165E88" w:rsidP="00764F0E">
      <w:pPr>
        <w:pStyle w:val="Prrafodelista"/>
        <w:numPr>
          <w:ilvl w:val="0"/>
          <w:numId w:val="3"/>
        </w:numPr>
        <w:jc w:val="both"/>
        <w:rPr>
          <w:rFonts w:ascii="Arial" w:hAnsi="Arial" w:cs="Arial"/>
          <w:sz w:val="20"/>
          <w:szCs w:val="20"/>
        </w:rPr>
      </w:pPr>
      <w:r>
        <w:rPr>
          <w:rFonts w:ascii="Arial" w:hAnsi="Arial" w:cs="Arial"/>
          <w:sz w:val="20"/>
          <w:szCs w:val="20"/>
        </w:rPr>
        <w:t>Aplicaciones Móviles: Aplicaciones diseñadas para ser ejecutadas en teléfonos inteligentes, tabletas y otros dispositivos móviles.</w:t>
      </w:r>
    </w:p>
    <w:p w:rsidR="007F23C7" w:rsidRPr="00BA762F" w:rsidRDefault="007F23C7" w:rsidP="00764F0E">
      <w:pPr>
        <w:pStyle w:val="Prrafodelista"/>
        <w:numPr>
          <w:ilvl w:val="0"/>
          <w:numId w:val="3"/>
        </w:numPr>
        <w:jc w:val="both"/>
        <w:rPr>
          <w:rFonts w:ascii="Arial" w:hAnsi="Arial" w:cs="Arial"/>
          <w:sz w:val="20"/>
          <w:szCs w:val="20"/>
        </w:rPr>
      </w:pPr>
      <w:r>
        <w:rPr>
          <w:rFonts w:ascii="Arial" w:hAnsi="Arial" w:cs="Arial"/>
          <w:sz w:val="20"/>
          <w:szCs w:val="20"/>
        </w:rPr>
        <w:t>Comité de Arquitectura: Órgano rector del área de arquitectura y de la arquitectura corporativa de Yanbal.</w:t>
      </w:r>
    </w:p>
    <w:p w:rsidR="007B7277" w:rsidRDefault="00CF455D"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10" w:name="_Toc413246714"/>
      <w:r>
        <w:rPr>
          <w:rFonts w:eastAsiaTheme="majorEastAsia" w:cs="Arial"/>
          <w:bCs/>
          <w:snapToGrid/>
          <w:color w:val="F79646" w:themeColor="accent6"/>
          <w:lang w:val="es-PE" w:eastAsia="en-US"/>
        </w:rPr>
        <w:t>Documentos r</w:t>
      </w:r>
      <w:r w:rsidR="007B7277">
        <w:rPr>
          <w:rFonts w:eastAsiaTheme="majorEastAsia" w:cs="Arial"/>
          <w:bCs/>
          <w:snapToGrid/>
          <w:color w:val="F79646" w:themeColor="accent6"/>
          <w:lang w:val="es-PE" w:eastAsia="en-US"/>
        </w:rPr>
        <w:t>elacionados</w:t>
      </w:r>
      <w:bookmarkEnd w:id="10"/>
    </w:p>
    <w:p w:rsidR="00E52324" w:rsidRPr="00BA762F" w:rsidRDefault="00E52324" w:rsidP="007B7277">
      <w:pPr>
        <w:rPr>
          <w:rFonts w:ascii="Arial" w:hAnsi="Arial" w:cs="Arial"/>
        </w:rPr>
      </w:pPr>
      <w:r w:rsidRPr="00BA762F">
        <w:rPr>
          <w:rFonts w:ascii="Arial" w:hAnsi="Arial" w:cs="Arial"/>
        </w:rPr>
        <w:t>El</w:t>
      </w:r>
      <w:r w:rsidR="007B7277" w:rsidRPr="00BA762F">
        <w:rPr>
          <w:rFonts w:ascii="Arial" w:hAnsi="Arial" w:cs="Arial"/>
        </w:rPr>
        <w:t xml:space="preserve"> diseño de </w:t>
      </w:r>
      <w:r w:rsidR="00165E88">
        <w:rPr>
          <w:rFonts w:ascii="Arial" w:hAnsi="Arial" w:cs="Arial"/>
        </w:rPr>
        <w:t xml:space="preserve">las </w:t>
      </w:r>
      <w:r w:rsidR="007B7277" w:rsidRPr="00BA762F">
        <w:rPr>
          <w:rFonts w:ascii="Arial" w:hAnsi="Arial" w:cs="Arial"/>
        </w:rPr>
        <w:t xml:space="preserve">aplicaciones </w:t>
      </w:r>
      <w:r w:rsidRPr="00BA762F">
        <w:rPr>
          <w:rFonts w:ascii="Arial" w:hAnsi="Arial" w:cs="Arial"/>
        </w:rPr>
        <w:t xml:space="preserve">debe de enmarcarse dentro de lo especificado en los siguientes documentos, </w:t>
      </w:r>
      <w:r w:rsidR="00CF455D" w:rsidRPr="00BA762F">
        <w:rPr>
          <w:rFonts w:ascii="Arial" w:hAnsi="Arial" w:cs="Arial"/>
        </w:rPr>
        <w:t>lo indicado en el presente no implica bajo ningún criterio el no cumplimiento de lo allí definido</w:t>
      </w:r>
      <w:r w:rsidRPr="00BA762F">
        <w:rPr>
          <w:rFonts w:ascii="Arial" w:hAnsi="Arial" w:cs="Arial"/>
        </w:rPr>
        <w:t>.</w:t>
      </w:r>
    </w:p>
    <w:p w:rsidR="00E52324" w:rsidRPr="00BA762F" w:rsidRDefault="00E52324" w:rsidP="007B7277">
      <w:pPr>
        <w:rPr>
          <w:rFonts w:ascii="Arial" w:hAnsi="Arial" w:cs="Arial"/>
        </w:rPr>
      </w:pPr>
    </w:p>
    <w:p w:rsidR="00E52324" w:rsidRPr="00BA762F" w:rsidRDefault="00E52324" w:rsidP="00114BC2">
      <w:pPr>
        <w:pStyle w:val="Prrafodelista"/>
        <w:numPr>
          <w:ilvl w:val="0"/>
          <w:numId w:val="5"/>
        </w:numPr>
        <w:rPr>
          <w:rFonts w:ascii="Arial" w:hAnsi="Arial" w:cs="Arial"/>
          <w:sz w:val="20"/>
          <w:szCs w:val="20"/>
        </w:rPr>
      </w:pPr>
      <w:r w:rsidRPr="00BA762F">
        <w:rPr>
          <w:rFonts w:ascii="Arial" w:hAnsi="Arial" w:cs="Arial"/>
          <w:sz w:val="20"/>
          <w:szCs w:val="20"/>
        </w:rPr>
        <w:t>GUIA DE SEGURIDAD DE SISTEMAS DE INFORMACION</w:t>
      </w:r>
    </w:p>
    <w:p w:rsidR="00E52324" w:rsidRPr="00BA762F" w:rsidRDefault="00E52324" w:rsidP="00114BC2">
      <w:pPr>
        <w:pStyle w:val="Prrafodelista"/>
        <w:numPr>
          <w:ilvl w:val="0"/>
          <w:numId w:val="5"/>
        </w:numPr>
        <w:rPr>
          <w:rFonts w:ascii="Arial" w:eastAsia="Times New Roman" w:hAnsi="Arial" w:cs="Arial"/>
          <w:sz w:val="20"/>
          <w:szCs w:val="20"/>
          <w:lang w:val="es-ES" w:eastAsia="es-ES"/>
        </w:rPr>
      </w:pPr>
      <w:r w:rsidRPr="00BA762F">
        <w:rPr>
          <w:rFonts w:ascii="Arial" w:hAnsi="Arial" w:cs="Arial"/>
          <w:sz w:val="20"/>
          <w:szCs w:val="20"/>
        </w:rPr>
        <w:t>POLITICAS DE SISTEMAS DE INFORMACION</w:t>
      </w:r>
    </w:p>
    <w:p w:rsidR="00E52324" w:rsidRPr="00BA762F" w:rsidRDefault="00E52324" w:rsidP="00114BC2">
      <w:pPr>
        <w:pStyle w:val="Prrafodelista"/>
        <w:numPr>
          <w:ilvl w:val="0"/>
          <w:numId w:val="5"/>
        </w:numPr>
        <w:rPr>
          <w:rFonts w:ascii="Arial" w:eastAsia="Times New Roman" w:hAnsi="Arial" w:cs="Arial"/>
          <w:sz w:val="20"/>
          <w:szCs w:val="20"/>
          <w:lang w:val="es-ES" w:eastAsia="es-ES"/>
        </w:rPr>
      </w:pPr>
      <w:r w:rsidRPr="00BA762F">
        <w:rPr>
          <w:rFonts w:ascii="Arial" w:hAnsi="Arial" w:cs="Arial"/>
          <w:sz w:val="20"/>
          <w:szCs w:val="20"/>
        </w:rPr>
        <w:t>PRINCIPIOS DE ARQUITECTURA</w:t>
      </w:r>
    </w:p>
    <w:p w:rsidR="00E52324" w:rsidRPr="00D82698" w:rsidRDefault="00E52324" w:rsidP="00114BC2">
      <w:pPr>
        <w:pStyle w:val="Prrafodelista"/>
        <w:numPr>
          <w:ilvl w:val="0"/>
          <w:numId w:val="5"/>
        </w:numPr>
        <w:rPr>
          <w:rFonts w:ascii="Arial" w:eastAsia="Times New Roman" w:hAnsi="Arial" w:cs="Arial"/>
          <w:sz w:val="20"/>
          <w:szCs w:val="20"/>
          <w:lang w:val="es-ES" w:eastAsia="es-ES"/>
        </w:rPr>
      </w:pPr>
      <w:r w:rsidRPr="00BA762F">
        <w:rPr>
          <w:rFonts w:ascii="Arial" w:hAnsi="Arial" w:cs="Arial"/>
          <w:sz w:val="20"/>
          <w:szCs w:val="20"/>
        </w:rPr>
        <w:t>POLITICAS DE ARQUITECTURA</w:t>
      </w:r>
    </w:p>
    <w:p w:rsidR="00D82698" w:rsidRPr="00D82698" w:rsidRDefault="00D82698" w:rsidP="00D82698">
      <w:pPr>
        <w:rPr>
          <w:rFonts w:ascii="Arial" w:hAnsi="Arial" w:cs="Arial"/>
        </w:rPr>
      </w:pPr>
      <w:r>
        <w:rPr>
          <w:rFonts w:ascii="Arial" w:hAnsi="Arial" w:cs="Arial"/>
        </w:rPr>
        <w:t>Dichos documentos pueden ser encontrados en el portal de intranet Yanbalnet ó Yn.</w:t>
      </w:r>
    </w:p>
    <w:p w:rsidR="001A42AB" w:rsidRPr="001A42AB" w:rsidRDefault="00CF455D"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11" w:name="_Toc413246715"/>
      <w:r>
        <w:rPr>
          <w:rFonts w:eastAsiaTheme="majorEastAsia" w:cs="Arial"/>
          <w:bCs/>
          <w:snapToGrid/>
          <w:color w:val="F79646" w:themeColor="accent6"/>
          <w:lang w:val="es-PE" w:eastAsia="en-US"/>
        </w:rPr>
        <w:t>Excepciones</w:t>
      </w:r>
      <w:bookmarkEnd w:id="11"/>
      <w:r>
        <w:rPr>
          <w:rFonts w:eastAsiaTheme="majorEastAsia" w:cs="Arial"/>
          <w:bCs/>
          <w:snapToGrid/>
          <w:color w:val="F79646" w:themeColor="accent6"/>
          <w:lang w:val="es-PE" w:eastAsia="en-US"/>
        </w:rPr>
        <w:t xml:space="preserve"> </w:t>
      </w:r>
    </w:p>
    <w:p w:rsidR="001A42AB" w:rsidRDefault="001A42AB" w:rsidP="00BA762F">
      <w:pPr>
        <w:jc w:val="both"/>
        <w:rPr>
          <w:rFonts w:ascii="Arial" w:hAnsi="Arial" w:cs="Arial"/>
        </w:rPr>
      </w:pPr>
      <w:r w:rsidRPr="002F7FD9">
        <w:rPr>
          <w:rFonts w:ascii="Arial" w:hAnsi="Arial" w:cs="Arial"/>
        </w:rPr>
        <w:t xml:space="preserve">Sin perjuicio de lo expuesto </w:t>
      </w:r>
      <w:r w:rsidR="0053486E">
        <w:rPr>
          <w:rFonts w:ascii="Arial" w:hAnsi="Arial" w:cs="Arial"/>
        </w:rPr>
        <w:t xml:space="preserve"> </w:t>
      </w:r>
      <w:r w:rsidRPr="002F7FD9">
        <w:rPr>
          <w:rFonts w:ascii="Arial" w:hAnsi="Arial" w:cs="Arial"/>
        </w:rPr>
        <w:t xml:space="preserve">y reconociendo que una práctica y/o estándar no es aplicable a todos los proyectos y situaciones, </w:t>
      </w:r>
      <w:r w:rsidRPr="002F7FD9">
        <w:rPr>
          <w:rFonts w:ascii="Arial" w:hAnsi="Arial" w:cs="Arial"/>
          <w:b/>
        </w:rPr>
        <w:t>cualquier excepción al presente deberá de ser presentada, justificada y documentada mediante alguno de los siguientes mecanismos</w:t>
      </w:r>
      <w:r w:rsidR="00EE4B89">
        <w:rPr>
          <w:rFonts w:ascii="Arial" w:hAnsi="Arial" w:cs="Arial"/>
          <w:b/>
        </w:rPr>
        <w:t xml:space="preserve"> de acuerdo a su condición</w:t>
      </w:r>
      <w:r w:rsidRPr="002F7FD9">
        <w:rPr>
          <w:rFonts w:ascii="Arial" w:hAnsi="Arial" w:cs="Arial"/>
        </w:rPr>
        <w:t xml:space="preserve">: </w:t>
      </w:r>
    </w:p>
    <w:p w:rsidR="001A42AB" w:rsidRPr="002F7FD9" w:rsidRDefault="001A42AB" w:rsidP="00BA762F">
      <w:pPr>
        <w:jc w:val="both"/>
        <w:rPr>
          <w:rFonts w:ascii="Arial" w:hAnsi="Arial" w:cs="Arial"/>
        </w:rPr>
      </w:pPr>
    </w:p>
    <w:p w:rsidR="00E52324" w:rsidRPr="00E52324" w:rsidRDefault="00CF455D" w:rsidP="00114BC2">
      <w:pPr>
        <w:pStyle w:val="Prrafodelista"/>
        <w:numPr>
          <w:ilvl w:val="0"/>
          <w:numId w:val="4"/>
        </w:numPr>
        <w:jc w:val="both"/>
        <w:rPr>
          <w:rFonts w:ascii="Arial" w:hAnsi="Arial" w:cs="Arial"/>
          <w:sz w:val="20"/>
          <w:szCs w:val="20"/>
        </w:rPr>
      </w:pPr>
      <w:r>
        <w:rPr>
          <w:rFonts w:ascii="Arial" w:hAnsi="Arial" w:cs="Arial"/>
          <w:sz w:val="20"/>
          <w:szCs w:val="20"/>
        </w:rPr>
        <w:t>Excepción aprobada por el proyecto y director del á</w:t>
      </w:r>
      <w:r w:rsidR="00E52324" w:rsidRPr="00E52324">
        <w:rPr>
          <w:rFonts w:ascii="Arial" w:hAnsi="Arial" w:cs="Arial"/>
          <w:sz w:val="20"/>
          <w:szCs w:val="20"/>
        </w:rPr>
        <w:t>rea</w:t>
      </w:r>
      <w:r w:rsidR="00EE4B89">
        <w:rPr>
          <w:rFonts w:ascii="Arial" w:hAnsi="Arial" w:cs="Arial"/>
          <w:sz w:val="20"/>
          <w:szCs w:val="20"/>
        </w:rPr>
        <w:t xml:space="preserve"> de seguridad</w:t>
      </w:r>
      <w:r w:rsidR="0053486E">
        <w:rPr>
          <w:rFonts w:ascii="Arial" w:hAnsi="Arial" w:cs="Arial"/>
          <w:sz w:val="20"/>
          <w:szCs w:val="20"/>
        </w:rPr>
        <w:t xml:space="preserve"> (ISS)</w:t>
      </w:r>
      <w:r w:rsidR="00E52324" w:rsidRPr="00E52324">
        <w:rPr>
          <w:rFonts w:ascii="Arial" w:hAnsi="Arial" w:cs="Arial"/>
          <w:sz w:val="20"/>
          <w:szCs w:val="20"/>
        </w:rPr>
        <w:t>: Cuando la excepción vaya en perjuicio de los principios y políticas definidas por el área</w:t>
      </w:r>
      <w:r w:rsidR="00E52324">
        <w:rPr>
          <w:rFonts w:ascii="Arial" w:hAnsi="Arial" w:cs="Arial"/>
          <w:sz w:val="20"/>
          <w:szCs w:val="20"/>
        </w:rPr>
        <w:t xml:space="preserve"> de seguridad</w:t>
      </w:r>
      <w:r w:rsidR="00E52324" w:rsidRPr="00E52324">
        <w:rPr>
          <w:rFonts w:ascii="Arial" w:hAnsi="Arial" w:cs="Arial"/>
          <w:sz w:val="20"/>
          <w:szCs w:val="20"/>
        </w:rPr>
        <w:t>.</w:t>
      </w:r>
    </w:p>
    <w:p w:rsidR="001A42AB" w:rsidRPr="00E52324" w:rsidRDefault="00CF455D" w:rsidP="00114BC2">
      <w:pPr>
        <w:pStyle w:val="Prrafodelista"/>
        <w:numPr>
          <w:ilvl w:val="0"/>
          <w:numId w:val="4"/>
        </w:numPr>
        <w:jc w:val="both"/>
        <w:rPr>
          <w:rFonts w:ascii="Arial" w:hAnsi="Arial" w:cs="Arial"/>
          <w:sz w:val="20"/>
          <w:szCs w:val="20"/>
        </w:rPr>
      </w:pPr>
      <w:r>
        <w:rPr>
          <w:rFonts w:ascii="Arial" w:hAnsi="Arial" w:cs="Arial"/>
          <w:sz w:val="20"/>
          <w:szCs w:val="20"/>
        </w:rPr>
        <w:t>Excepción aprobada por el proyecto y director del á</w:t>
      </w:r>
      <w:r w:rsidRPr="00E52324">
        <w:rPr>
          <w:rFonts w:ascii="Arial" w:hAnsi="Arial" w:cs="Arial"/>
          <w:sz w:val="20"/>
          <w:szCs w:val="20"/>
        </w:rPr>
        <w:t>rea</w:t>
      </w:r>
      <w:r w:rsidR="00EE4B89">
        <w:rPr>
          <w:rFonts w:ascii="Arial" w:hAnsi="Arial" w:cs="Arial"/>
          <w:sz w:val="20"/>
          <w:szCs w:val="20"/>
        </w:rPr>
        <w:t xml:space="preserve">  PAN</w:t>
      </w:r>
      <w:r w:rsidR="001A42AB" w:rsidRPr="00E52324">
        <w:rPr>
          <w:rFonts w:ascii="Arial" w:hAnsi="Arial" w:cs="Arial"/>
          <w:sz w:val="20"/>
          <w:szCs w:val="20"/>
        </w:rPr>
        <w:t>: Cuando la excepción vaya en perjuicio de los principios y políticas definidas por el área.</w:t>
      </w:r>
    </w:p>
    <w:p w:rsidR="001A42AB" w:rsidRPr="00E52324" w:rsidRDefault="00EB0E0D" w:rsidP="00114BC2">
      <w:pPr>
        <w:pStyle w:val="Prrafodelista"/>
        <w:numPr>
          <w:ilvl w:val="0"/>
          <w:numId w:val="4"/>
        </w:numPr>
        <w:jc w:val="both"/>
        <w:rPr>
          <w:rFonts w:ascii="Arial" w:hAnsi="Arial" w:cs="Arial"/>
          <w:sz w:val="20"/>
          <w:szCs w:val="20"/>
        </w:rPr>
      </w:pPr>
      <w:r>
        <w:rPr>
          <w:rFonts w:ascii="Arial" w:hAnsi="Arial" w:cs="Arial"/>
          <w:sz w:val="20"/>
          <w:szCs w:val="20"/>
        </w:rPr>
        <w:t xml:space="preserve">Detallada y justificada en el </w:t>
      </w:r>
      <w:r w:rsidR="00CF455D">
        <w:rPr>
          <w:rFonts w:ascii="Arial" w:hAnsi="Arial" w:cs="Arial"/>
          <w:sz w:val="20"/>
          <w:szCs w:val="20"/>
        </w:rPr>
        <w:t>d</w:t>
      </w:r>
      <w:r w:rsidR="001A42AB" w:rsidRPr="00E52324">
        <w:rPr>
          <w:rFonts w:ascii="Arial" w:hAnsi="Arial" w:cs="Arial"/>
          <w:sz w:val="20"/>
          <w:szCs w:val="20"/>
        </w:rPr>
        <w:t xml:space="preserve">ocumento de </w:t>
      </w:r>
      <w:r w:rsidR="00CF455D">
        <w:rPr>
          <w:rFonts w:ascii="Arial" w:hAnsi="Arial" w:cs="Arial"/>
          <w:sz w:val="20"/>
          <w:szCs w:val="20"/>
        </w:rPr>
        <w:t>a</w:t>
      </w:r>
      <w:r w:rsidR="001A42AB" w:rsidRPr="00E52324">
        <w:rPr>
          <w:rFonts w:ascii="Arial" w:hAnsi="Arial" w:cs="Arial"/>
          <w:sz w:val="20"/>
          <w:szCs w:val="20"/>
        </w:rPr>
        <w:t>rquitectura</w:t>
      </w:r>
      <w:r w:rsidR="00CF455D">
        <w:rPr>
          <w:rFonts w:ascii="Arial" w:hAnsi="Arial" w:cs="Arial"/>
          <w:sz w:val="20"/>
          <w:szCs w:val="20"/>
        </w:rPr>
        <w:t xml:space="preserve"> (o equivalente):</w:t>
      </w:r>
      <w:r w:rsidR="001A42AB" w:rsidRPr="00E52324">
        <w:rPr>
          <w:rFonts w:ascii="Arial" w:hAnsi="Arial" w:cs="Arial"/>
          <w:sz w:val="20"/>
          <w:szCs w:val="20"/>
        </w:rPr>
        <w:t xml:space="preserve"> Cuando </w:t>
      </w:r>
      <w:r w:rsidR="00EE4B89">
        <w:rPr>
          <w:rFonts w:ascii="Arial" w:hAnsi="Arial" w:cs="Arial"/>
          <w:sz w:val="20"/>
          <w:szCs w:val="20"/>
        </w:rPr>
        <w:t>se trate de una desviación a los presentes estándares</w:t>
      </w:r>
      <w:r w:rsidR="0053486E">
        <w:rPr>
          <w:rFonts w:ascii="Arial" w:hAnsi="Arial" w:cs="Arial"/>
          <w:sz w:val="20"/>
          <w:szCs w:val="20"/>
        </w:rPr>
        <w:t xml:space="preserve"> y donde este documento lo indique</w:t>
      </w:r>
      <w:r w:rsidR="001A42AB" w:rsidRPr="00E52324">
        <w:rPr>
          <w:rFonts w:ascii="Arial" w:hAnsi="Arial" w:cs="Arial"/>
          <w:sz w:val="20"/>
          <w:szCs w:val="20"/>
        </w:rPr>
        <w:t>.</w:t>
      </w:r>
    </w:p>
    <w:p w:rsidR="001A42AB" w:rsidRPr="00E52324" w:rsidRDefault="00EB0E0D" w:rsidP="00114BC2">
      <w:pPr>
        <w:pStyle w:val="Prrafodelista"/>
        <w:numPr>
          <w:ilvl w:val="0"/>
          <w:numId w:val="4"/>
        </w:numPr>
        <w:jc w:val="both"/>
        <w:rPr>
          <w:rFonts w:ascii="Arial" w:hAnsi="Arial" w:cs="Arial"/>
          <w:sz w:val="20"/>
          <w:szCs w:val="20"/>
        </w:rPr>
      </w:pPr>
      <w:r>
        <w:rPr>
          <w:rFonts w:ascii="Arial" w:hAnsi="Arial" w:cs="Arial"/>
          <w:sz w:val="20"/>
          <w:szCs w:val="20"/>
        </w:rPr>
        <w:t>Detallada y justificada en el d</w:t>
      </w:r>
      <w:r w:rsidR="001A42AB" w:rsidRPr="00E52324">
        <w:rPr>
          <w:rFonts w:ascii="Arial" w:hAnsi="Arial" w:cs="Arial"/>
          <w:sz w:val="20"/>
          <w:szCs w:val="20"/>
        </w:rPr>
        <w:t>ise</w:t>
      </w:r>
      <w:r w:rsidR="00CF455D">
        <w:rPr>
          <w:rFonts w:ascii="Arial" w:hAnsi="Arial" w:cs="Arial"/>
          <w:sz w:val="20"/>
          <w:szCs w:val="20"/>
        </w:rPr>
        <w:t>ño t</w:t>
      </w:r>
      <w:r w:rsidR="001A42AB" w:rsidRPr="00E52324">
        <w:rPr>
          <w:rFonts w:ascii="Arial" w:hAnsi="Arial" w:cs="Arial"/>
          <w:sz w:val="20"/>
          <w:szCs w:val="20"/>
        </w:rPr>
        <w:t>écnico</w:t>
      </w:r>
      <w:r w:rsidR="00CF455D">
        <w:rPr>
          <w:rFonts w:ascii="Arial" w:hAnsi="Arial" w:cs="Arial"/>
          <w:sz w:val="20"/>
          <w:szCs w:val="20"/>
        </w:rPr>
        <w:t xml:space="preserve"> (o equivalente)</w:t>
      </w:r>
      <w:r w:rsidR="001A42AB" w:rsidRPr="00E52324">
        <w:rPr>
          <w:rFonts w:ascii="Arial" w:hAnsi="Arial" w:cs="Arial"/>
          <w:sz w:val="20"/>
          <w:szCs w:val="20"/>
        </w:rPr>
        <w:t xml:space="preserve">: </w:t>
      </w:r>
      <w:r w:rsidR="0053486E">
        <w:rPr>
          <w:rFonts w:ascii="Arial" w:hAnsi="Arial" w:cs="Arial"/>
          <w:sz w:val="20"/>
          <w:szCs w:val="20"/>
        </w:rPr>
        <w:t xml:space="preserve">En los puntos que específica </w:t>
      </w:r>
      <w:r w:rsidR="00D82698">
        <w:rPr>
          <w:rFonts w:ascii="Arial" w:hAnsi="Arial" w:cs="Arial"/>
          <w:sz w:val="20"/>
          <w:szCs w:val="20"/>
        </w:rPr>
        <w:t xml:space="preserve">así </w:t>
      </w:r>
      <w:r w:rsidR="0053486E">
        <w:rPr>
          <w:rFonts w:ascii="Arial" w:hAnsi="Arial" w:cs="Arial"/>
          <w:sz w:val="20"/>
          <w:szCs w:val="20"/>
        </w:rPr>
        <w:t>el presente documento</w:t>
      </w:r>
      <w:r w:rsidR="001A42AB" w:rsidRPr="00E52324">
        <w:rPr>
          <w:rFonts w:ascii="Arial" w:hAnsi="Arial" w:cs="Arial"/>
          <w:sz w:val="20"/>
          <w:szCs w:val="20"/>
        </w:rPr>
        <w:t>.</w:t>
      </w:r>
    </w:p>
    <w:p w:rsidR="001A42AB" w:rsidRPr="001A42AB" w:rsidRDefault="00070308"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12" w:name="_Toc413246716"/>
      <w:r>
        <w:rPr>
          <w:rFonts w:eastAsiaTheme="majorEastAsia" w:cs="Arial"/>
          <w:bCs/>
          <w:snapToGrid/>
          <w:color w:val="F79646" w:themeColor="accent6"/>
          <w:lang w:val="es-PE" w:eastAsia="en-US"/>
        </w:rPr>
        <w:t>Principios de d</w:t>
      </w:r>
      <w:r w:rsidR="001A42AB" w:rsidRPr="001A42AB">
        <w:rPr>
          <w:rFonts w:eastAsiaTheme="majorEastAsia" w:cs="Arial"/>
          <w:bCs/>
          <w:snapToGrid/>
          <w:color w:val="F79646" w:themeColor="accent6"/>
          <w:lang w:val="es-PE" w:eastAsia="en-US"/>
        </w:rPr>
        <w:t>iseño</w:t>
      </w:r>
      <w:bookmarkEnd w:id="12"/>
    </w:p>
    <w:p w:rsidR="001A42AB" w:rsidRPr="003531FF" w:rsidRDefault="001A42AB" w:rsidP="001A42AB">
      <w:pPr>
        <w:rPr>
          <w:rFonts w:ascii="Arial" w:hAnsi="Arial" w:cs="Arial"/>
        </w:rPr>
      </w:pPr>
      <w:r w:rsidRPr="003531FF">
        <w:rPr>
          <w:rFonts w:ascii="Arial" w:hAnsi="Arial" w:cs="Arial"/>
        </w:rPr>
        <w:t xml:space="preserve">Los siguientes principios deben ser </w:t>
      </w:r>
      <w:r w:rsidR="00070308">
        <w:rPr>
          <w:rFonts w:ascii="Arial" w:hAnsi="Arial" w:cs="Arial"/>
        </w:rPr>
        <w:t xml:space="preserve">cumplidos </w:t>
      </w:r>
      <w:r w:rsidRPr="003531FF">
        <w:rPr>
          <w:rFonts w:ascii="Arial" w:hAnsi="Arial" w:cs="Arial"/>
        </w:rPr>
        <w:t xml:space="preserve"> durante el diseño de </w:t>
      </w:r>
      <w:r w:rsidR="00792AF8">
        <w:rPr>
          <w:rFonts w:ascii="Arial" w:hAnsi="Arial" w:cs="Arial"/>
        </w:rPr>
        <w:t xml:space="preserve">aplicaciones y </w:t>
      </w:r>
      <w:r w:rsidRPr="003531FF">
        <w:rPr>
          <w:rFonts w:ascii="Arial" w:hAnsi="Arial" w:cs="Arial"/>
        </w:rPr>
        <w:t xml:space="preserve">componentes </w:t>
      </w:r>
      <w:r w:rsidR="00792AF8">
        <w:rPr>
          <w:rFonts w:ascii="Arial" w:hAnsi="Arial" w:cs="Arial"/>
        </w:rPr>
        <w:t>de aplicativos móviles:</w:t>
      </w:r>
    </w:p>
    <w:p w:rsidR="001A42AB" w:rsidRDefault="001A42AB" w:rsidP="00877FB5">
      <w:pPr>
        <w:jc w:val="both"/>
        <w:rPr>
          <w:rFonts w:ascii="Arial" w:hAnsi="Arial" w:cs="Arial"/>
        </w:rPr>
      </w:pPr>
    </w:p>
    <w:p w:rsidR="001C3DFE" w:rsidRDefault="001C3DFE" w:rsidP="00114BC2">
      <w:pPr>
        <w:pStyle w:val="Prrafodelista"/>
        <w:numPr>
          <w:ilvl w:val="0"/>
          <w:numId w:val="6"/>
        </w:numPr>
        <w:jc w:val="both"/>
        <w:rPr>
          <w:rFonts w:ascii="Arial" w:hAnsi="Arial" w:cs="Arial"/>
          <w:sz w:val="20"/>
          <w:szCs w:val="20"/>
        </w:rPr>
      </w:pPr>
      <w:r>
        <w:rPr>
          <w:rFonts w:ascii="Arial" w:hAnsi="Arial" w:cs="Arial"/>
          <w:sz w:val="20"/>
          <w:szCs w:val="20"/>
        </w:rPr>
        <w:t>Las aplicaciones móviles serán de naturaleza Web Hibrida, salvo excepción al presente documentada en el documento de Arquitectura</w:t>
      </w:r>
      <w:r w:rsidR="007F23C7">
        <w:rPr>
          <w:rFonts w:ascii="Arial" w:hAnsi="Arial" w:cs="Arial"/>
          <w:sz w:val="20"/>
          <w:szCs w:val="20"/>
        </w:rPr>
        <w:t xml:space="preserve"> y aprobada por el comité de arquitectura</w:t>
      </w:r>
      <w:r>
        <w:rPr>
          <w:rFonts w:ascii="Arial" w:hAnsi="Arial" w:cs="Arial"/>
          <w:sz w:val="20"/>
          <w:szCs w:val="20"/>
        </w:rPr>
        <w:t>.</w:t>
      </w:r>
    </w:p>
    <w:p w:rsidR="001C3DFE" w:rsidRDefault="001C3DFE" w:rsidP="001C3DFE">
      <w:pPr>
        <w:pStyle w:val="Prrafodelista"/>
        <w:ind w:left="360"/>
        <w:jc w:val="both"/>
        <w:rPr>
          <w:rFonts w:ascii="Arial" w:hAnsi="Arial" w:cs="Arial"/>
          <w:sz w:val="20"/>
          <w:szCs w:val="20"/>
        </w:rPr>
      </w:pPr>
    </w:p>
    <w:p w:rsidR="00AA4A34" w:rsidRDefault="00AA4A34" w:rsidP="00114BC2">
      <w:pPr>
        <w:pStyle w:val="Prrafodelista"/>
        <w:numPr>
          <w:ilvl w:val="0"/>
          <w:numId w:val="6"/>
        </w:numPr>
        <w:jc w:val="both"/>
        <w:rPr>
          <w:rFonts w:ascii="Arial" w:hAnsi="Arial" w:cs="Arial"/>
          <w:sz w:val="20"/>
          <w:szCs w:val="20"/>
        </w:rPr>
      </w:pPr>
      <w:r w:rsidRPr="00CE7FF6">
        <w:rPr>
          <w:rFonts w:ascii="Arial" w:hAnsi="Arial" w:cs="Arial"/>
          <w:sz w:val="20"/>
          <w:szCs w:val="20"/>
        </w:rPr>
        <w:t xml:space="preserve">KIS  (keep it simple):   El código debe de  tratar de ser lo más sencillo posible,  partiendo las tareas complejas en tareas sencillas y simples, evitando (en la medida de </w:t>
      </w:r>
      <w:r>
        <w:rPr>
          <w:rFonts w:ascii="Arial" w:hAnsi="Arial" w:cs="Arial"/>
          <w:sz w:val="20"/>
          <w:szCs w:val="20"/>
        </w:rPr>
        <w:t>lo posible) código largo, sobre-</w:t>
      </w:r>
      <w:r w:rsidRPr="00CE7FF6">
        <w:rPr>
          <w:rFonts w:ascii="Arial" w:hAnsi="Arial" w:cs="Arial"/>
          <w:sz w:val="20"/>
          <w:szCs w:val="20"/>
        </w:rPr>
        <w:t xml:space="preserve">complicado y difícil de entender.  </w:t>
      </w:r>
    </w:p>
    <w:p w:rsidR="00AA4A34" w:rsidRPr="00CE7FF6" w:rsidRDefault="00AA4A34" w:rsidP="00AA4A34">
      <w:pPr>
        <w:pStyle w:val="Prrafodelista"/>
        <w:jc w:val="both"/>
        <w:rPr>
          <w:rFonts w:ascii="Arial" w:hAnsi="Arial" w:cs="Arial"/>
          <w:sz w:val="20"/>
          <w:szCs w:val="20"/>
        </w:rPr>
      </w:pPr>
    </w:p>
    <w:p w:rsidR="00AA4A34" w:rsidRPr="00CE7FF6" w:rsidRDefault="00AA4A34" w:rsidP="00114BC2">
      <w:pPr>
        <w:pStyle w:val="Prrafodelista"/>
        <w:numPr>
          <w:ilvl w:val="0"/>
          <w:numId w:val="6"/>
        </w:numPr>
        <w:jc w:val="both"/>
        <w:rPr>
          <w:rFonts w:ascii="Arial" w:hAnsi="Arial" w:cs="Arial"/>
          <w:sz w:val="20"/>
          <w:szCs w:val="20"/>
        </w:rPr>
      </w:pPr>
      <w:r w:rsidRPr="00CE7FF6">
        <w:rPr>
          <w:rFonts w:ascii="Arial" w:hAnsi="Arial" w:cs="Arial"/>
          <w:sz w:val="20"/>
          <w:szCs w:val="20"/>
        </w:rPr>
        <w:t>DRY: De las siglas “ Don’t Repeat Yourself”, este principio indica que :</w:t>
      </w:r>
    </w:p>
    <w:p w:rsidR="00AA4A34" w:rsidRPr="00CE7FF6" w:rsidRDefault="00AA4A34" w:rsidP="00AA4A34">
      <w:pPr>
        <w:pStyle w:val="Prrafodelista"/>
        <w:jc w:val="both"/>
        <w:rPr>
          <w:rFonts w:ascii="Arial" w:hAnsi="Arial" w:cs="Arial"/>
          <w:sz w:val="20"/>
          <w:szCs w:val="20"/>
        </w:rPr>
      </w:pPr>
    </w:p>
    <w:p w:rsidR="00AA4A34" w:rsidRPr="00CE7FF6" w:rsidRDefault="00AA4A34" w:rsidP="00114BC2">
      <w:pPr>
        <w:pStyle w:val="Prrafodelista"/>
        <w:numPr>
          <w:ilvl w:val="1"/>
          <w:numId w:val="7"/>
        </w:numPr>
        <w:jc w:val="both"/>
        <w:rPr>
          <w:rFonts w:ascii="Arial" w:hAnsi="Arial" w:cs="Arial"/>
          <w:sz w:val="20"/>
          <w:szCs w:val="20"/>
        </w:rPr>
      </w:pPr>
      <w:r w:rsidRPr="00CE7FF6">
        <w:rPr>
          <w:rFonts w:ascii="Arial" w:hAnsi="Arial" w:cs="Arial"/>
          <w:sz w:val="20"/>
          <w:szCs w:val="20"/>
        </w:rPr>
        <w:t>Todo Comportamiento (o conocimiento “know how”</w:t>
      </w:r>
      <w:r w:rsidRPr="00CE7FF6">
        <w:rPr>
          <w:rStyle w:val="Refdenotaalpie"/>
          <w:rFonts w:ascii="Arial" w:hAnsi="Arial" w:cs="Arial"/>
          <w:sz w:val="20"/>
          <w:szCs w:val="20"/>
        </w:rPr>
        <w:t xml:space="preserve"> </w:t>
      </w:r>
      <w:r w:rsidRPr="00CE7FF6">
        <w:rPr>
          <w:rStyle w:val="Refdenotaalpie"/>
          <w:rFonts w:ascii="Arial" w:hAnsi="Arial" w:cs="Arial"/>
          <w:sz w:val="20"/>
          <w:szCs w:val="20"/>
        </w:rPr>
        <w:footnoteReference w:id="1"/>
      </w:r>
      <w:r w:rsidRPr="00CE7FF6">
        <w:rPr>
          <w:rFonts w:ascii="Arial" w:hAnsi="Arial" w:cs="Arial"/>
          <w:sz w:val="20"/>
          <w:szCs w:val="20"/>
        </w:rPr>
        <w:t>)  debe tener una sola representación en código y debe de ser una sola pieza dentro de sistema.</w:t>
      </w:r>
    </w:p>
    <w:p w:rsidR="00AA4A34" w:rsidRPr="00CE7FF6" w:rsidRDefault="00AA4A34" w:rsidP="00114BC2">
      <w:pPr>
        <w:pStyle w:val="Prrafodelista"/>
        <w:numPr>
          <w:ilvl w:val="1"/>
          <w:numId w:val="7"/>
        </w:numPr>
        <w:jc w:val="both"/>
        <w:rPr>
          <w:rFonts w:ascii="Arial" w:hAnsi="Arial" w:cs="Arial"/>
          <w:sz w:val="20"/>
          <w:szCs w:val="20"/>
        </w:rPr>
      </w:pPr>
      <w:r>
        <w:rPr>
          <w:rFonts w:ascii="Arial" w:hAnsi="Arial" w:cs="Arial"/>
          <w:sz w:val="20"/>
          <w:szCs w:val="20"/>
        </w:rPr>
        <w:t>L</w:t>
      </w:r>
      <w:r w:rsidRPr="00CE7FF6">
        <w:rPr>
          <w:rFonts w:ascii="Arial" w:hAnsi="Arial" w:cs="Arial"/>
          <w:sz w:val="20"/>
          <w:szCs w:val="20"/>
        </w:rPr>
        <w:t xml:space="preserve">as funciones comunes o lógica similar </w:t>
      </w:r>
      <w:r w:rsidRPr="00CE7FF6">
        <w:rPr>
          <w:rFonts w:ascii="Arial" w:hAnsi="Arial" w:cs="Arial"/>
          <w:b/>
          <w:sz w:val="20"/>
          <w:szCs w:val="20"/>
        </w:rPr>
        <w:t>no deben de ser duplicadas</w:t>
      </w:r>
      <w:r w:rsidRPr="00CE7FF6">
        <w:rPr>
          <w:rFonts w:ascii="Arial" w:hAnsi="Arial" w:cs="Arial"/>
          <w:sz w:val="20"/>
          <w:szCs w:val="20"/>
        </w:rPr>
        <w:t xml:space="preserve"> (Ej: Copy + Paste). </w:t>
      </w:r>
    </w:p>
    <w:p w:rsidR="00AA4A34" w:rsidRDefault="00AA4A34" w:rsidP="00AA4A34">
      <w:pPr>
        <w:ind w:left="708"/>
        <w:jc w:val="both"/>
        <w:rPr>
          <w:rFonts w:ascii="Arial" w:hAnsi="Arial" w:cs="Arial"/>
        </w:rPr>
      </w:pPr>
      <w:r w:rsidRPr="00CE7FF6">
        <w:rPr>
          <w:rFonts w:ascii="Arial" w:hAnsi="Arial" w:cs="Arial"/>
        </w:rPr>
        <w:t>Por tanto, la lógica  (comportamiento o “kwon how”)   debe ser encapsula</w:t>
      </w:r>
      <w:r>
        <w:rPr>
          <w:rFonts w:ascii="Arial" w:hAnsi="Arial" w:cs="Arial"/>
        </w:rPr>
        <w:t>da</w:t>
      </w:r>
      <w:r w:rsidRPr="00CE7FF6">
        <w:rPr>
          <w:rFonts w:ascii="Arial" w:hAnsi="Arial" w:cs="Arial"/>
        </w:rPr>
        <w:t xml:space="preserve"> e incluida en componentes comunes de la aplicación (si son de su ámbito de interés) ó e</w:t>
      </w:r>
      <w:r>
        <w:rPr>
          <w:rFonts w:ascii="Arial" w:hAnsi="Arial" w:cs="Arial"/>
        </w:rPr>
        <w:t>n la librería  corporativa (ver punto i</w:t>
      </w:r>
      <w:r w:rsidRPr="00CE7FF6">
        <w:rPr>
          <w:rFonts w:ascii="Arial" w:hAnsi="Arial" w:cs="Arial"/>
        </w:rPr>
        <w:t xml:space="preserve"> </w:t>
      </w:r>
      <w:r>
        <w:rPr>
          <w:rFonts w:ascii="Arial" w:hAnsi="Arial" w:cs="Arial"/>
        </w:rPr>
        <w:t>“</w:t>
      </w:r>
      <w:r w:rsidRPr="00CE7FF6">
        <w:rPr>
          <w:rFonts w:ascii="Arial" w:hAnsi="Arial" w:cs="Arial"/>
        </w:rPr>
        <w:t>Librería  Corporativa</w:t>
      </w:r>
      <w:r>
        <w:rPr>
          <w:rFonts w:ascii="Arial" w:hAnsi="Arial" w:cs="Arial"/>
        </w:rPr>
        <w:t>”</w:t>
      </w:r>
      <w:r w:rsidRPr="00CE7FF6">
        <w:rPr>
          <w:rFonts w:ascii="Arial" w:hAnsi="Arial" w:cs="Arial"/>
        </w:rPr>
        <w:t>)   de tener probabilidades de re-uso  entre aplicaciones.</w:t>
      </w:r>
    </w:p>
    <w:p w:rsidR="00AA4A34" w:rsidRPr="00CE7FF6" w:rsidRDefault="00AA4A34" w:rsidP="00AA4A34">
      <w:pPr>
        <w:jc w:val="both"/>
        <w:rPr>
          <w:rFonts w:ascii="Arial" w:hAnsi="Arial" w:cs="Arial"/>
        </w:rPr>
      </w:pPr>
    </w:p>
    <w:p w:rsidR="00AA4A34" w:rsidRPr="00CE7FF6" w:rsidRDefault="00AA4A34" w:rsidP="00114BC2">
      <w:pPr>
        <w:pStyle w:val="Prrafodelista"/>
        <w:numPr>
          <w:ilvl w:val="0"/>
          <w:numId w:val="6"/>
        </w:numPr>
        <w:jc w:val="both"/>
        <w:rPr>
          <w:rFonts w:ascii="Arial" w:hAnsi="Arial" w:cs="Arial"/>
          <w:sz w:val="20"/>
          <w:szCs w:val="20"/>
        </w:rPr>
      </w:pPr>
      <w:r w:rsidRPr="00CE7FF6">
        <w:rPr>
          <w:rFonts w:ascii="Arial" w:hAnsi="Arial" w:cs="Arial"/>
          <w:sz w:val="20"/>
          <w:szCs w:val="20"/>
        </w:rPr>
        <w:t>YAGNY  (“</w:t>
      </w:r>
      <w:r w:rsidRPr="00CE7FF6">
        <w:rPr>
          <w:rFonts w:ascii="Arial" w:hAnsi="Arial" w:cs="Arial"/>
          <w:b/>
          <w:bCs/>
          <w:sz w:val="20"/>
          <w:szCs w:val="20"/>
        </w:rPr>
        <w:t>Y</w:t>
      </w:r>
      <w:r w:rsidRPr="00CE7FF6">
        <w:rPr>
          <w:rFonts w:ascii="Arial" w:hAnsi="Arial" w:cs="Arial"/>
          <w:sz w:val="20"/>
          <w:szCs w:val="20"/>
        </w:rPr>
        <w:t xml:space="preserve">ou </w:t>
      </w:r>
      <w:r w:rsidRPr="00CE7FF6">
        <w:rPr>
          <w:rFonts w:ascii="Arial" w:hAnsi="Arial" w:cs="Arial"/>
          <w:b/>
          <w:bCs/>
          <w:sz w:val="20"/>
          <w:szCs w:val="20"/>
        </w:rPr>
        <w:t>A</w:t>
      </w:r>
      <w:r w:rsidRPr="00CE7FF6">
        <w:rPr>
          <w:rFonts w:ascii="Arial" w:hAnsi="Arial" w:cs="Arial"/>
          <w:sz w:val="20"/>
          <w:szCs w:val="20"/>
        </w:rPr>
        <w:t xml:space="preserve">ren’t </w:t>
      </w:r>
      <w:r w:rsidRPr="00CE7FF6">
        <w:rPr>
          <w:rFonts w:ascii="Arial" w:hAnsi="Arial" w:cs="Arial"/>
          <w:b/>
          <w:bCs/>
          <w:sz w:val="20"/>
          <w:szCs w:val="20"/>
        </w:rPr>
        <w:t>G</w:t>
      </w:r>
      <w:r w:rsidRPr="00CE7FF6">
        <w:rPr>
          <w:rFonts w:ascii="Arial" w:hAnsi="Arial" w:cs="Arial"/>
          <w:sz w:val="20"/>
          <w:szCs w:val="20"/>
        </w:rPr>
        <w:t xml:space="preserve">onna </w:t>
      </w:r>
      <w:r w:rsidRPr="00CE7FF6">
        <w:rPr>
          <w:rFonts w:ascii="Arial" w:hAnsi="Arial" w:cs="Arial"/>
          <w:b/>
          <w:bCs/>
          <w:sz w:val="20"/>
          <w:szCs w:val="20"/>
        </w:rPr>
        <w:t>N</w:t>
      </w:r>
      <w:r w:rsidRPr="00CE7FF6">
        <w:rPr>
          <w:rFonts w:ascii="Arial" w:hAnsi="Arial" w:cs="Arial"/>
          <w:sz w:val="20"/>
          <w:szCs w:val="20"/>
        </w:rPr>
        <w:t xml:space="preserve">eed </w:t>
      </w:r>
      <w:r w:rsidRPr="00CE7FF6">
        <w:rPr>
          <w:rFonts w:ascii="Arial" w:hAnsi="Arial" w:cs="Arial"/>
          <w:b/>
          <w:bCs/>
          <w:sz w:val="20"/>
          <w:szCs w:val="20"/>
        </w:rPr>
        <w:t>I</w:t>
      </w:r>
      <w:r w:rsidRPr="00CE7FF6">
        <w:rPr>
          <w:rFonts w:ascii="Arial" w:hAnsi="Arial" w:cs="Arial"/>
          <w:sz w:val="20"/>
          <w:szCs w:val="20"/>
        </w:rPr>
        <w:t xml:space="preserve">t”): No se deben incluir características o funcionalidades  que no sean necesarias para cumplir lo especificado - </w:t>
      </w:r>
      <w:r w:rsidRPr="00CE7FF6">
        <w:rPr>
          <w:rFonts w:ascii="Arial" w:hAnsi="Arial" w:cs="Arial"/>
          <w:b/>
          <w:i/>
          <w:sz w:val="20"/>
          <w:szCs w:val="20"/>
        </w:rPr>
        <w:t>‘si no está en el concepto, no debe de ser incluido’</w:t>
      </w:r>
      <w:r w:rsidRPr="00CE7FF6">
        <w:rPr>
          <w:rFonts w:ascii="Arial" w:hAnsi="Arial" w:cs="Arial"/>
          <w:sz w:val="20"/>
          <w:szCs w:val="20"/>
        </w:rPr>
        <w:t>.</w:t>
      </w:r>
    </w:p>
    <w:p w:rsidR="00AA4A34" w:rsidRPr="00CE7FF6" w:rsidRDefault="00AA4A34" w:rsidP="00AA4A34">
      <w:pPr>
        <w:pStyle w:val="Prrafodelista"/>
        <w:jc w:val="both"/>
        <w:rPr>
          <w:rFonts w:ascii="Arial" w:hAnsi="Arial" w:cs="Arial"/>
          <w:sz w:val="20"/>
          <w:szCs w:val="20"/>
        </w:rPr>
      </w:pPr>
    </w:p>
    <w:p w:rsidR="00AA4A34" w:rsidRPr="00CE7FF6" w:rsidRDefault="00AA4A34" w:rsidP="00114BC2">
      <w:pPr>
        <w:pStyle w:val="Prrafodelista"/>
        <w:numPr>
          <w:ilvl w:val="0"/>
          <w:numId w:val="6"/>
        </w:numPr>
        <w:jc w:val="both"/>
        <w:rPr>
          <w:rFonts w:ascii="Arial" w:hAnsi="Arial" w:cs="Arial"/>
          <w:sz w:val="20"/>
          <w:szCs w:val="20"/>
        </w:rPr>
      </w:pPr>
      <w:r w:rsidRPr="00CE7FF6">
        <w:rPr>
          <w:rFonts w:ascii="Arial" w:hAnsi="Arial" w:cs="Arial"/>
          <w:sz w:val="20"/>
          <w:szCs w:val="20"/>
        </w:rPr>
        <w:t>Open/Closed principle: Este principio postula que  las clases deben estar abiertas para ser extendidas, pero cerradas  para su modificación.</w:t>
      </w:r>
    </w:p>
    <w:p w:rsidR="00AA4A34" w:rsidRPr="00CE7FF6" w:rsidRDefault="00AA4A34" w:rsidP="00AA4A34">
      <w:pPr>
        <w:pStyle w:val="Prrafodelista"/>
        <w:jc w:val="both"/>
        <w:rPr>
          <w:rFonts w:ascii="Arial" w:hAnsi="Arial" w:cs="Arial"/>
          <w:sz w:val="20"/>
          <w:szCs w:val="20"/>
        </w:rPr>
      </w:pPr>
    </w:p>
    <w:p w:rsidR="00AA4A34" w:rsidRPr="00CE7FF6" w:rsidRDefault="00AA4A34" w:rsidP="00114BC2">
      <w:pPr>
        <w:pStyle w:val="Prrafodelista"/>
        <w:numPr>
          <w:ilvl w:val="0"/>
          <w:numId w:val="6"/>
        </w:numPr>
        <w:jc w:val="both"/>
        <w:rPr>
          <w:rFonts w:ascii="Arial" w:hAnsi="Arial" w:cs="Arial"/>
          <w:sz w:val="20"/>
          <w:szCs w:val="20"/>
        </w:rPr>
      </w:pPr>
      <w:r w:rsidRPr="00CE7FF6">
        <w:rPr>
          <w:rFonts w:ascii="Arial" w:hAnsi="Arial" w:cs="Arial"/>
          <w:sz w:val="20"/>
          <w:szCs w:val="20"/>
        </w:rPr>
        <w:t>Segregación de Interfaces</w:t>
      </w:r>
      <w:r w:rsidRPr="00CE7FF6">
        <w:rPr>
          <w:rStyle w:val="Refdenotaalpie"/>
          <w:rFonts w:ascii="Arial" w:hAnsi="Arial" w:cs="Arial"/>
          <w:sz w:val="20"/>
          <w:szCs w:val="20"/>
        </w:rPr>
        <w:footnoteReference w:id="2"/>
      </w:r>
      <w:r w:rsidRPr="00CE7FF6">
        <w:rPr>
          <w:rFonts w:ascii="Arial" w:hAnsi="Arial" w:cs="Arial"/>
          <w:sz w:val="20"/>
          <w:szCs w:val="20"/>
        </w:rPr>
        <w:t xml:space="preserve">: Se debe considerar que: “Muchas interfaces específicas son mejores que una sola de uso genérico”. Esto nos indica que ninguna clase cliente debería de depender de métodos que no utiliza, para esto es necesario dividir as tareas en  interfaces más pequeñas, de esta manera no deberán   “saber ó conocer” (depender)  de métodos que no son de su interés. </w:t>
      </w:r>
    </w:p>
    <w:p w:rsidR="00AA4A34" w:rsidRPr="00CE7FF6" w:rsidRDefault="00AA4A34" w:rsidP="00AA4A34">
      <w:pPr>
        <w:pStyle w:val="Prrafodelista"/>
        <w:jc w:val="both"/>
        <w:rPr>
          <w:rFonts w:ascii="Arial" w:hAnsi="Arial" w:cs="Arial"/>
          <w:sz w:val="20"/>
          <w:szCs w:val="20"/>
        </w:rPr>
      </w:pPr>
    </w:p>
    <w:p w:rsidR="00AA4A34" w:rsidRPr="00CE7FF6" w:rsidRDefault="00AA4A34" w:rsidP="00114BC2">
      <w:pPr>
        <w:pStyle w:val="Prrafodelista"/>
        <w:numPr>
          <w:ilvl w:val="0"/>
          <w:numId w:val="6"/>
        </w:numPr>
        <w:jc w:val="both"/>
        <w:rPr>
          <w:rFonts w:ascii="Arial" w:hAnsi="Arial" w:cs="Arial"/>
          <w:sz w:val="20"/>
          <w:szCs w:val="20"/>
        </w:rPr>
      </w:pPr>
      <w:r w:rsidRPr="00CE7FF6">
        <w:rPr>
          <w:rFonts w:ascii="Arial" w:hAnsi="Arial" w:cs="Arial"/>
          <w:sz w:val="20"/>
          <w:szCs w:val="20"/>
        </w:rPr>
        <w:t>Inversión de Dependencia :   Se deben observar estos dos postulados :</w:t>
      </w:r>
    </w:p>
    <w:p w:rsidR="00AA4A34" w:rsidRPr="00CE7FF6" w:rsidRDefault="00AA4A34" w:rsidP="00AA4A34">
      <w:pPr>
        <w:pStyle w:val="Prrafodelista"/>
        <w:jc w:val="both"/>
        <w:rPr>
          <w:rFonts w:ascii="Arial" w:hAnsi="Arial" w:cs="Arial"/>
          <w:sz w:val="20"/>
          <w:szCs w:val="20"/>
        </w:rPr>
      </w:pPr>
    </w:p>
    <w:p w:rsidR="00AA4A34" w:rsidRPr="004B5DE5" w:rsidRDefault="00AA4A34" w:rsidP="00114BC2">
      <w:pPr>
        <w:pStyle w:val="Prrafodelista"/>
        <w:numPr>
          <w:ilvl w:val="1"/>
          <w:numId w:val="6"/>
        </w:numPr>
        <w:jc w:val="both"/>
        <w:rPr>
          <w:rFonts w:ascii="Arial" w:hAnsi="Arial" w:cs="Arial"/>
          <w:sz w:val="20"/>
          <w:szCs w:val="20"/>
        </w:rPr>
      </w:pPr>
      <w:r w:rsidRPr="004B5DE5">
        <w:rPr>
          <w:rFonts w:ascii="Arial" w:hAnsi="Arial" w:cs="Arial"/>
          <w:sz w:val="20"/>
          <w:szCs w:val="20"/>
        </w:rPr>
        <w:t>Los módulos de alto nivel no deben depender de los módulos de bajo nivel, ambos</w:t>
      </w:r>
      <w:r>
        <w:rPr>
          <w:rFonts w:ascii="Arial" w:hAnsi="Arial" w:cs="Arial"/>
          <w:sz w:val="20"/>
          <w:szCs w:val="20"/>
        </w:rPr>
        <w:t xml:space="preserve"> deben depender de abstracciones.</w:t>
      </w:r>
    </w:p>
    <w:p w:rsidR="00AA4A34" w:rsidRPr="00AA4A34" w:rsidRDefault="00AA4A34" w:rsidP="00114BC2">
      <w:pPr>
        <w:pStyle w:val="Prrafodelista"/>
        <w:numPr>
          <w:ilvl w:val="1"/>
          <w:numId w:val="6"/>
        </w:numPr>
        <w:jc w:val="both"/>
        <w:rPr>
          <w:rFonts w:ascii="Arial" w:hAnsi="Arial" w:cs="Arial"/>
          <w:sz w:val="20"/>
          <w:szCs w:val="20"/>
        </w:rPr>
      </w:pPr>
      <w:r w:rsidRPr="004B5DE5">
        <w:rPr>
          <w:rFonts w:ascii="Arial" w:hAnsi="Arial" w:cs="Arial"/>
          <w:i/>
          <w:iCs/>
          <w:sz w:val="20"/>
          <w:szCs w:val="20"/>
        </w:rPr>
        <w:t>Las abstracciones no deben depender de los detalles, los detalles de</w:t>
      </w:r>
      <w:r>
        <w:rPr>
          <w:rFonts w:ascii="Arial" w:hAnsi="Arial" w:cs="Arial"/>
          <w:i/>
          <w:iCs/>
          <w:sz w:val="20"/>
          <w:szCs w:val="20"/>
        </w:rPr>
        <w:t>ben depender de las abstracciones</w:t>
      </w:r>
      <w:r w:rsidRPr="004B5DE5">
        <w:rPr>
          <w:rFonts w:ascii="Arial" w:hAnsi="Arial" w:cs="Arial"/>
          <w:i/>
          <w:iCs/>
          <w:sz w:val="20"/>
          <w:szCs w:val="20"/>
        </w:rPr>
        <w:t>)</w:t>
      </w:r>
      <w:r>
        <w:rPr>
          <w:rFonts w:ascii="Arial" w:hAnsi="Arial" w:cs="Arial"/>
          <w:i/>
          <w:iCs/>
          <w:sz w:val="20"/>
          <w:szCs w:val="20"/>
        </w:rPr>
        <w:t>.</w:t>
      </w:r>
    </w:p>
    <w:p w:rsidR="00AA4A34" w:rsidRPr="004B5DE5" w:rsidRDefault="00AA4A34" w:rsidP="00AA4A34">
      <w:pPr>
        <w:pStyle w:val="Prrafodelista"/>
        <w:ind w:left="792"/>
        <w:jc w:val="both"/>
        <w:rPr>
          <w:rFonts w:ascii="Arial" w:hAnsi="Arial" w:cs="Arial"/>
          <w:sz w:val="20"/>
          <w:szCs w:val="20"/>
        </w:rPr>
      </w:pPr>
    </w:p>
    <w:p w:rsidR="00792AF8" w:rsidRPr="00792AF8" w:rsidRDefault="00792AF8" w:rsidP="00114BC2">
      <w:pPr>
        <w:pStyle w:val="Prrafodelista"/>
        <w:numPr>
          <w:ilvl w:val="0"/>
          <w:numId w:val="6"/>
        </w:numPr>
        <w:jc w:val="both"/>
        <w:rPr>
          <w:rFonts w:ascii="Arial" w:hAnsi="Arial" w:cs="Arial"/>
          <w:sz w:val="20"/>
          <w:szCs w:val="20"/>
        </w:rPr>
      </w:pPr>
      <w:r w:rsidRPr="00792AF8">
        <w:rPr>
          <w:rFonts w:ascii="Arial" w:hAnsi="Arial" w:cs="Arial"/>
          <w:sz w:val="20"/>
          <w:szCs w:val="20"/>
        </w:rPr>
        <w:t xml:space="preserve">Nunca presente información de depuración a sí mismo </w:t>
      </w:r>
      <w:r w:rsidR="007F23C7">
        <w:rPr>
          <w:rFonts w:ascii="Arial" w:hAnsi="Arial" w:cs="Arial"/>
          <w:sz w:val="20"/>
          <w:szCs w:val="20"/>
        </w:rPr>
        <w:t>y/</w:t>
      </w:r>
      <w:r w:rsidRPr="00792AF8">
        <w:rPr>
          <w:rFonts w:ascii="Arial" w:hAnsi="Arial" w:cs="Arial"/>
          <w:sz w:val="20"/>
          <w:szCs w:val="20"/>
        </w:rPr>
        <w:t>o al usuario final a través de la interfaz de usuario (por ejemplo: mensaje de alertas). Utilice el comando console, para el registro de la información de salida en la depuración.</w:t>
      </w:r>
    </w:p>
    <w:p w:rsidR="00AA4A34" w:rsidRDefault="00AA4A34" w:rsidP="00AA4A34">
      <w:pPr>
        <w:pStyle w:val="Prrafodelista"/>
        <w:ind w:left="360"/>
        <w:jc w:val="both"/>
        <w:rPr>
          <w:rFonts w:ascii="Arial" w:hAnsi="Arial" w:cs="Arial"/>
          <w:sz w:val="20"/>
          <w:szCs w:val="20"/>
        </w:rPr>
      </w:pPr>
    </w:p>
    <w:p w:rsidR="00EB752E" w:rsidRDefault="00070308" w:rsidP="00EB752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13" w:name="_Toc413246717"/>
      <w:r w:rsidRPr="00812FAF">
        <w:rPr>
          <w:rFonts w:eastAsiaTheme="majorEastAsia" w:cs="Arial"/>
          <w:bCs/>
          <w:snapToGrid/>
          <w:color w:val="F79646" w:themeColor="accent6"/>
          <w:lang w:val="es-PE" w:eastAsia="en-US"/>
        </w:rPr>
        <w:t>Estándares y prácticas</w:t>
      </w:r>
      <w:bookmarkEnd w:id="13"/>
      <w:r w:rsidRPr="00812FAF">
        <w:rPr>
          <w:rFonts w:eastAsiaTheme="majorEastAsia" w:cs="Arial"/>
          <w:bCs/>
          <w:snapToGrid/>
          <w:color w:val="F79646" w:themeColor="accent6"/>
          <w:lang w:val="es-PE" w:eastAsia="en-US"/>
        </w:rPr>
        <w:t xml:space="preserve"> </w:t>
      </w:r>
    </w:p>
    <w:p w:rsidR="00812FAF" w:rsidRPr="00812FAF" w:rsidRDefault="00812FAF" w:rsidP="00812FAF">
      <w:pPr>
        <w:rPr>
          <w:lang w:val="es-PE" w:eastAsia="en-US"/>
        </w:rPr>
      </w:pPr>
    </w:p>
    <w:p w:rsidR="00EB752E" w:rsidRPr="00695741" w:rsidRDefault="00EB752E" w:rsidP="001C3DFE">
      <w:pPr>
        <w:pStyle w:val="Prrafodelista"/>
        <w:ind w:left="360"/>
        <w:rPr>
          <w:rFonts w:ascii="Arial" w:hAnsi="Arial" w:cs="Arial"/>
          <w:sz w:val="20"/>
          <w:szCs w:val="20"/>
        </w:rPr>
      </w:pPr>
      <w:r w:rsidRPr="00695741">
        <w:rPr>
          <w:rFonts w:ascii="Arial" w:hAnsi="Arial" w:cs="Arial"/>
          <w:sz w:val="20"/>
          <w:szCs w:val="20"/>
        </w:rPr>
        <w:t xml:space="preserve">Los estándares </w:t>
      </w:r>
      <w:r w:rsidR="00BA762F">
        <w:rPr>
          <w:rFonts w:ascii="Arial" w:hAnsi="Arial" w:cs="Arial"/>
          <w:sz w:val="20"/>
          <w:szCs w:val="20"/>
        </w:rPr>
        <w:t>y prácticas a ser cumplida</w:t>
      </w:r>
      <w:r w:rsidRPr="00695741">
        <w:rPr>
          <w:rFonts w:ascii="Arial" w:hAnsi="Arial" w:cs="Arial"/>
          <w:sz w:val="20"/>
          <w:szCs w:val="20"/>
        </w:rPr>
        <w:t xml:space="preserve">s e detallan a continuación: </w:t>
      </w:r>
    </w:p>
    <w:p w:rsidR="007F23C7" w:rsidRDefault="007F23C7" w:rsidP="00764F0E">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14" w:name="_Toc413246718"/>
      <w:r>
        <w:rPr>
          <w:rFonts w:eastAsiaTheme="majorEastAsia" w:cs="Arial"/>
          <w:bCs/>
          <w:snapToGrid/>
          <w:color w:val="F79646" w:themeColor="accent6"/>
          <w:lang w:val="es-PE" w:eastAsia="en-US"/>
        </w:rPr>
        <w:t xml:space="preserve">Compatibilidad con </w:t>
      </w:r>
      <w:r w:rsidR="00584279">
        <w:rPr>
          <w:rFonts w:eastAsiaTheme="majorEastAsia" w:cs="Arial"/>
          <w:bCs/>
          <w:snapToGrid/>
          <w:color w:val="F79646" w:themeColor="accent6"/>
          <w:lang w:val="es-PE" w:eastAsia="en-US"/>
        </w:rPr>
        <w:t>t</w:t>
      </w:r>
      <w:r>
        <w:rPr>
          <w:rFonts w:eastAsiaTheme="majorEastAsia" w:cs="Arial"/>
          <w:bCs/>
          <w:snapToGrid/>
          <w:color w:val="F79646" w:themeColor="accent6"/>
          <w:lang w:val="es-PE" w:eastAsia="en-US"/>
        </w:rPr>
        <w:t>iendas</w:t>
      </w:r>
      <w:bookmarkEnd w:id="14"/>
    </w:p>
    <w:p w:rsidR="007F23C7" w:rsidRPr="007F23C7" w:rsidRDefault="007F23C7" w:rsidP="007F23C7">
      <w:pPr>
        <w:ind w:left="360"/>
        <w:rPr>
          <w:rFonts w:ascii="Arial" w:eastAsiaTheme="minorHAnsi" w:hAnsi="Arial" w:cs="Arial"/>
          <w:lang w:val="es-PE" w:eastAsia="en-US"/>
        </w:rPr>
      </w:pPr>
      <w:r w:rsidRPr="007F23C7">
        <w:rPr>
          <w:rFonts w:ascii="Arial" w:eastAsiaTheme="minorHAnsi" w:hAnsi="Arial" w:cs="Arial"/>
          <w:lang w:val="es-PE" w:eastAsia="en-US"/>
        </w:rPr>
        <w:t>Las apl</w:t>
      </w:r>
      <w:r w:rsidR="00B62E6F">
        <w:rPr>
          <w:rFonts w:ascii="Arial" w:eastAsiaTheme="minorHAnsi" w:hAnsi="Arial" w:cs="Arial"/>
          <w:lang w:val="es-PE" w:eastAsia="en-US"/>
        </w:rPr>
        <w:t>icaciones deberán  ser cumplir los requisitos de publicación</w:t>
      </w:r>
      <w:r w:rsidRPr="007F23C7">
        <w:rPr>
          <w:rFonts w:ascii="Arial" w:eastAsiaTheme="minorHAnsi" w:hAnsi="Arial" w:cs="Arial"/>
          <w:lang w:val="es-PE" w:eastAsia="en-US"/>
        </w:rPr>
        <w:t xml:space="preserve"> </w:t>
      </w:r>
      <w:r w:rsidR="00B62E6F">
        <w:rPr>
          <w:rFonts w:ascii="Arial" w:eastAsiaTheme="minorHAnsi" w:hAnsi="Arial" w:cs="Arial"/>
          <w:lang w:val="es-PE" w:eastAsia="en-US"/>
        </w:rPr>
        <w:t>de</w:t>
      </w:r>
      <w:r w:rsidRPr="007F23C7">
        <w:rPr>
          <w:rFonts w:ascii="Arial" w:eastAsiaTheme="minorHAnsi" w:hAnsi="Arial" w:cs="Arial"/>
          <w:lang w:val="es-PE" w:eastAsia="en-US"/>
        </w:rPr>
        <w:t xml:space="preserve"> las siguientes tiendas de aplicaciones</w:t>
      </w:r>
      <w:r w:rsidR="00B62E6F">
        <w:rPr>
          <w:rFonts w:ascii="Arial" w:eastAsiaTheme="minorHAnsi" w:hAnsi="Arial" w:cs="Arial"/>
          <w:lang w:val="es-PE" w:eastAsia="en-US"/>
        </w:rPr>
        <w:t xml:space="preserve"> móviles</w:t>
      </w:r>
      <w:r w:rsidRPr="007F23C7">
        <w:rPr>
          <w:rFonts w:ascii="Arial" w:eastAsiaTheme="minorHAnsi" w:hAnsi="Arial" w:cs="Arial"/>
          <w:lang w:val="es-PE" w:eastAsia="en-US"/>
        </w:rPr>
        <w:t>:</w:t>
      </w:r>
    </w:p>
    <w:p w:rsidR="007F23C7" w:rsidRPr="007F23C7" w:rsidRDefault="007F23C7" w:rsidP="007F23C7">
      <w:pPr>
        <w:ind w:left="360"/>
        <w:rPr>
          <w:rFonts w:ascii="Arial" w:eastAsiaTheme="minorHAnsi" w:hAnsi="Arial" w:cs="Arial"/>
          <w:lang w:val="es-PE" w:eastAsia="en-US"/>
        </w:rPr>
      </w:pPr>
    </w:p>
    <w:p w:rsidR="007F23C7" w:rsidRPr="007F23C7" w:rsidRDefault="007F23C7" w:rsidP="000776DB">
      <w:pPr>
        <w:pStyle w:val="Prrafodelista"/>
        <w:numPr>
          <w:ilvl w:val="1"/>
          <w:numId w:val="17"/>
        </w:numPr>
        <w:rPr>
          <w:rFonts w:ascii="Arial" w:hAnsi="Arial" w:cs="Arial"/>
        </w:rPr>
      </w:pPr>
      <w:r w:rsidRPr="007F23C7">
        <w:rPr>
          <w:rFonts w:ascii="Arial" w:hAnsi="Arial" w:cs="Arial"/>
        </w:rPr>
        <w:t>Apple iStore</w:t>
      </w:r>
    </w:p>
    <w:p w:rsidR="007F23C7" w:rsidRPr="007F23C7" w:rsidRDefault="007F23C7" w:rsidP="000776DB">
      <w:pPr>
        <w:pStyle w:val="Prrafodelista"/>
        <w:numPr>
          <w:ilvl w:val="1"/>
          <w:numId w:val="17"/>
        </w:numPr>
        <w:rPr>
          <w:rFonts w:ascii="Arial" w:hAnsi="Arial" w:cs="Arial"/>
        </w:rPr>
      </w:pPr>
      <w:r w:rsidRPr="007F23C7">
        <w:rPr>
          <w:rFonts w:ascii="Arial" w:hAnsi="Arial" w:cs="Arial"/>
        </w:rPr>
        <w:t>Google Play</w:t>
      </w:r>
    </w:p>
    <w:p w:rsidR="007F23C7" w:rsidRDefault="007F23C7" w:rsidP="000776DB">
      <w:pPr>
        <w:pStyle w:val="Prrafodelista"/>
        <w:numPr>
          <w:ilvl w:val="1"/>
          <w:numId w:val="17"/>
        </w:numPr>
        <w:rPr>
          <w:rFonts w:ascii="Arial" w:hAnsi="Arial" w:cs="Arial"/>
        </w:rPr>
      </w:pPr>
      <w:r w:rsidRPr="007F23C7">
        <w:rPr>
          <w:rFonts w:ascii="Arial" w:hAnsi="Arial" w:cs="Arial"/>
        </w:rPr>
        <w:t>Windows Store</w:t>
      </w:r>
    </w:p>
    <w:p w:rsidR="007F23C7" w:rsidRPr="00B62E6F" w:rsidRDefault="00B62E6F" w:rsidP="00B62E6F">
      <w:pPr>
        <w:ind w:left="360"/>
        <w:rPr>
          <w:rFonts w:ascii="Arial" w:eastAsiaTheme="minorHAnsi" w:hAnsi="Arial" w:cs="Arial"/>
          <w:lang w:val="es-PE" w:eastAsia="en-US"/>
        </w:rPr>
      </w:pPr>
      <w:r w:rsidRPr="00B62E6F">
        <w:rPr>
          <w:rFonts w:ascii="Arial" w:eastAsiaTheme="minorHAnsi" w:hAnsi="Arial" w:cs="Arial"/>
          <w:lang w:val="es-PE" w:eastAsia="en-US"/>
        </w:rPr>
        <w:t xml:space="preserve">Para esto se deberá comprobar mediante su publicación </w:t>
      </w:r>
      <w:r>
        <w:rPr>
          <w:rFonts w:ascii="Arial" w:eastAsiaTheme="minorHAnsi" w:hAnsi="Arial" w:cs="Arial"/>
          <w:lang w:val="es-PE" w:eastAsia="en-US"/>
        </w:rPr>
        <w:t>(privada)  en dichas tiendas, para comprobar el cumplimiento de ellas.</w:t>
      </w:r>
      <w:r w:rsidRPr="00B62E6F">
        <w:rPr>
          <w:rFonts w:ascii="Arial" w:eastAsiaTheme="minorHAnsi" w:hAnsi="Arial" w:cs="Arial"/>
          <w:lang w:val="es-PE" w:eastAsia="en-US"/>
        </w:rPr>
        <w:t xml:space="preserve"> </w:t>
      </w:r>
    </w:p>
    <w:p w:rsidR="00544C77" w:rsidRDefault="00544C77" w:rsidP="00764F0E">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15" w:name="_Toc413246719"/>
      <w:r>
        <w:rPr>
          <w:rFonts w:eastAsiaTheme="majorEastAsia" w:cs="Arial"/>
          <w:bCs/>
          <w:snapToGrid/>
          <w:color w:val="F79646" w:themeColor="accent6"/>
          <w:lang w:val="es-PE" w:eastAsia="en-US"/>
        </w:rPr>
        <w:t>Sistema de “Bug Report”</w:t>
      </w:r>
      <w:bookmarkEnd w:id="15"/>
    </w:p>
    <w:p w:rsidR="00544C77" w:rsidRDefault="00544C77" w:rsidP="00544C77">
      <w:pPr>
        <w:ind w:left="360"/>
        <w:rPr>
          <w:rFonts w:ascii="Arial" w:eastAsiaTheme="minorHAnsi" w:hAnsi="Arial" w:cs="Arial"/>
          <w:lang w:val="es-PE" w:eastAsia="en-US"/>
        </w:rPr>
      </w:pPr>
      <w:r w:rsidRPr="00544C77">
        <w:rPr>
          <w:rFonts w:ascii="Arial" w:eastAsiaTheme="minorHAnsi" w:hAnsi="Arial" w:cs="Arial"/>
          <w:lang w:val="es-PE" w:eastAsia="en-US"/>
        </w:rPr>
        <w:t xml:space="preserve">Las aplicaciones móviles </w:t>
      </w:r>
      <w:r>
        <w:rPr>
          <w:rFonts w:ascii="Arial" w:eastAsiaTheme="minorHAnsi" w:hAnsi="Arial" w:cs="Arial"/>
          <w:lang w:val="es-PE" w:eastAsia="en-US"/>
        </w:rPr>
        <w:t>externas</w:t>
      </w:r>
      <w:r w:rsidR="00715664">
        <w:rPr>
          <w:rFonts w:ascii="Arial" w:eastAsiaTheme="minorHAnsi" w:hAnsi="Arial" w:cs="Arial"/>
          <w:lang w:val="es-PE" w:eastAsia="en-US"/>
        </w:rPr>
        <w:t xml:space="preserve"> (dirigidas al público en general o fuerza de ventas)</w:t>
      </w:r>
      <w:r w:rsidRPr="00544C77">
        <w:rPr>
          <w:rFonts w:ascii="Arial" w:eastAsiaTheme="minorHAnsi" w:hAnsi="Arial" w:cs="Arial"/>
          <w:lang w:val="es-PE" w:eastAsia="en-US"/>
        </w:rPr>
        <w:t xml:space="preserve"> deberán de</w:t>
      </w:r>
      <w:r>
        <w:rPr>
          <w:rFonts w:ascii="Arial" w:eastAsiaTheme="minorHAnsi" w:hAnsi="Arial" w:cs="Arial"/>
          <w:lang w:val="es-PE" w:eastAsia="en-US"/>
        </w:rPr>
        <w:t xml:space="preserve"> adoptar una herramienta de reporte de errores externa, el estándar actual </w:t>
      </w:r>
      <w:r w:rsidR="007F23C7">
        <w:rPr>
          <w:rFonts w:ascii="Arial" w:eastAsiaTheme="minorHAnsi" w:hAnsi="Arial" w:cs="Arial"/>
          <w:lang w:val="es-PE" w:eastAsia="en-US"/>
        </w:rPr>
        <w:t>para esta herramienta es</w:t>
      </w:r>
      <w:r>
        <w:rPr>
          <w:rFonts w:ascii="Arial" w:eastAsiaTheme="minorHAnsi" w:hAnsi="Arial" w:cs="Arial"/>
          <w:lang w:val="es-PE" w:eastAsia="en-US"/>
        </w:rPr>
        <w:t xml:space="preserve">: </w:t>
      </w:r>
    </w:p>
    <w:p w:rsidR="00544C77" w:rsidRDefault="00544C77" w:rsidP="00544C77">
      <w:pPr>
        <w:ind w:left="360"/>
        <w:rPr>
          <w:rFonts w:ascii="Arial" w:eastAsiaTheme="minorHAnsi" w:hAnsi="Arial" w:cs="Arial"/>
          <w:lang w:val="es-PE" w:eastAsia="en-US"/>
        </w:rPr>
      </w:pPr>
    </w:p>
    <w:p w:rsidR="00544C77" w:rsidRDefault="00544C77" w:rsidP="00114BC2">
      <w:pPr>
        <w:pStyle w:val="Prrafodelista"/>
        <w:numPr>
          <w:ilvl w:val="1"/>
          <w:numId w:val="12"/>
        </w:numPr>
        <w:rPr>
          <w:rFonts w:eastAsiaTheme="majorEastAsia"/>
        </w:rPr>
      </w:pPr>
      <w:r w:rsidRPr="00544C77">
        <w:rPr>
          <w:rFonts w:eastAsiaTheme="majorEastAsia"/>
        </w:rPr>
        <w:t xml:space="preserve">Raygun </w:t>
      </w:r>
      <w:r>
        <w:rPr>
          <w:rFonts w:eastAsiaTheme="majorEastAsia"/>
        </w:rPr>
        <w:t>(</w:t>
      </w:r>
      <w:hyperlink r:id="rId10" w:history="1">
        <w:r w:rsidR="000730B7" w:rsidRPr="00692A88">
          <w:rPr>
            <w:rStyle w:val="Hipervnculo"/>
            <w:rFonts w:eastAsiaTheme="majorEastAsia"/>
          </w:rPr>
          <w:t>https://raygun.io/</w:t>
        </w:r>
      </w:hyperlink>
      <w:r>
        <w:rPr>
          <w:rFonts w:eastAsiaTheme="majorEastAsia"/>
        </w:rPr>
        <w:t>)</w:t>
      </w:r>
    </w:p>
    <w:p w:rsidR="000730B7" w:rsidRPr="000730B7" w:rsidRDefault="000730B7" w:rsidP="000730B7">
      <w:pPr>
        <w:ind w:left="360"/>
        <w:rPr>
          <w:rFonts w:ascii="Arial" w:eastAsiaTheme="minorHAnsi" w:hAnsi="Arial" w:cs="Arial"/>
          <w:lang w:val="es-PE" w:eastAsia="en-US"/>
        </w:rPr>
      </w:pPr>
      <w:r w:rsidRPr="000730B7">
        <w:rPr>
          <w:rFonts w:ascii="Arial" w:eastAsiaTheme="minorHAnsi" w:hAnsi="Arial" w:cs="Arial"/>
          <w:lang w:val="es-PE" w:eastAsia="en-US"/>
        </w:rPr>
        <w:t xml:space="preserve">El acceso a esta librería deberá de estar encapsulado </w:t>
      </w:r>
      <w:r>
        <w:rPr>
          <w:rFonts w:ascii="Arial" w:eastAsiaTheme="minorHAnsi" w:hAnsi="Arial" w:cs="Arial"/>
          <w:lang w:val="es-PE" w:eastAsia="en-US"/>
        </w:rPr>
        <w:t>en la librería corporativa</w:t>
      </w:r>
      <w:r w:rsidR="007F23C7">
        <w:rPr>
          <w:rFonts w:ascii="Arial" w:eastAsiaTheme="minorHAnsi" w:hAnsi="Arial" w:cs="Arial"/>
          <w:lang w:val="es-PE" w:eastAsia="en-US"/>
        </w:rPr>
        <w:t xml:space="preserve"> móvil </w:t>
      </w:r>
      <w:r w:rsidR="002F3F9B">
        <w:rPr>
          <w:rFonts w:ascii="Arial" w:eastAsiaTheme="minorHAnsi" w:hAnsi="Arial" w:cs="Arial"/>
          <w:lang w:val="es-PE" w:eastAsia="en-US"/>
        </w:rPr>
        <w:t xml:space="preserve"> y sus parámetros deben ser parámetros de la aplicación no editables por él usuario</w:t>
      </w:r>
      <w:r>
        <w:rPr>
          <w:rFonts w:ascii="Arial" w:eastAsiaTheme="minorHAnsi" w:hAnsi="Arial" w:cs="Arial"/>
          <w:lang w:val="es-PE" w:eastAsia="en-US"/>
        </w:rPr>
        <w:t>.</w:t>
      </w:r>
    </w:p>
    <w:p w:rsidR="000B45CA" w:rsidRDefault="00E92FB0" w:rsidP="00764F0E">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16" w:name="_Toc413246720"/>
      <w:r>
        <w:rPr>
          <w:rFonts w:eastAsiaTheme="majorEastAsia" w:cs="Arial"/>
          <w:bCs/>
          <w:snapToGrid/>
          <w:color w:val="F79646" w:themeColor="accent6"/>
          <w:lang w:val="es-PE" w:eastAsia="en-US"/>
        </w:rPr>
        <w:t xml:space="preserve">Arquitectura aplicaciones tipo </w:t>
      </w:r>
      <w:r w:rsidR="00584279">
        <w:rPr>
          <w:rFonts w:eastAsiaTheme="majorEastAsia" w:cs="Arial"/>
          <w:bCs/>
          <w:snapToGrid/>
          <w:color w:val="F79646" w:themeColor="accent6"/>
          <w:lang w:val="es-PE" w:eastAsia="en-US"/>
        </w:rPr>
        <w:t>w</w:t>
      </w:r>
      <w:r w:rsidR="000B45CA">
        <w:rPr>
          <w:rFonts w:eastAsiaTheme="majorEastAsia" w:cs="Arial"/>
          <w:bCs/>
          <w:snapToGrid/>
          <w:color w:val="F79646" w:themeColor="accent6"/>
          <w:lang w:val="es-PE" w:eastAsia="en-US"/>
        </w:rPr>
        <w:t xml:space="preserve">eb </w:t>
      </w:r>
      <w:r w:rsidR="00584279">
        <w:rPr>
          <w:rFonts w:eastAsiaTheme="majorEastAsia" w:cs="Arial"/>
          <w:bCs/>
          <w:snapToGrid/>
          <w:color w:val="F79646" w:themeColor="accent6"/>
          <w:lang w:val="es-PE" w:eastAsia="en-US"/>
        </w:rPr>
        <w:t>h</w:t>
      </w:r>
      <w:r w:rsidR="000B45CA">
        <w:rPr>
          <w:rFonts w:eastAsiaTheme="majorEastAsia" w:cs="Arial"/>
          <w:bCs/>
          <w:snapToGrid/>
          <w:color w:val="F79646" w:themeColor="accent6"/>
          <w:lang w:val="es-PE" w:eastAsia="en-US"/>
        </w:rPr>
        <w:t>ibrida</w:t>
      </w:r>
      <w:bookmarkEnd w:id="16"/>
      <w:r w:rsidR="000B45CA">
        <w:rPr>
          <w:rFonts w:eastAsiaTheme="majorEastAsia" w:cs="Arial"/>
          <w:bCs/>
          <w:snapToGrid/>
          <w:color w:val="F79646" w:themeColor="accent6"/>
          <w:lang w:val="es-PE" w:eastAsia="en-US"/>
        </w:rPr>
        <w:t xml:space="preserve"> </w:t>
      </w:r>
    </w:p>
    <w:p w:rsidR="0093006E" w:rsidRPr="00B62E6F" w:rsidRDefault="0093006E" w:rsidP="0093006E">
      <w:pPr>
        <w:pStyle w:val="Prrafodelista"/>
        <w:ind w:left="360"/>
        <w:rPr>
          <w:rFonts w:ascii="Arial" w:hAnsi="Arial" w:cs="Arial"/>
          <w:sz w:val="20"/>
          <w:szCs w:val="20"/>
        </w:rPr>
      </w:pPr>
      <w:r w:rsidRPr="00B62E6F">
        <w:rPr>
          <w:rFonts w:ascii="Arial" w:hAnsi="Arial" w:cs="Arial"/>
          <w:sz w:val="20"/>
          <w:szCs w:val="20"/>
        </w:rPr>
        <w:t>Las aplicacione</w:t>
      </w:r>
      <w:r w:rsidR="00E92FB0" w:rsidRPr="00B62E6F">
        <w:rPr>
          <w:rFonts w:ascii="Arial" w:hAnsi="Arial" w:cs="Arial"/>
          <w:sz w:val="20"/>
          <w:szCs w:val="20"/>
        </w:rPr>
        <w:t>s móviles del tipo Web Hibrida se basaran en la siguiente arquitectura</w:t>
      </w:r>
      <w:r w:rsidR="00395DFF" w:rsidRPr="00B62E6F">
        <w:rPr>
          <w:rFonts w:ascii="Arial" w:hAnsi="Arial" w:cs="Arial"/>
          <w:sz w:val="20"/>
          <w:szCs w:val="20"/>
        </w:rPr>
        <w:t xml:space="preserve"> y considerarán una filosofía de SPA (single page application)</w:t>
      </w:r>
      <w:r w:rsidR="00E92FB0" w:rsidRPr="00B62E6F">
        <w:rPr>
          <w:rFonts w:ascii="Arial" w:hAnsi="Arial" w:cs="Arial"/>
          <w:sz w:val="20"/>
          <w:szCs w:val="20"/>
        </w:rPr>
        <w:t>:</w:t>
      </w:r>
    </w:p>
    <w:p w:rsidR="004D48B2" w:rsidRPr="00B62E6F" w:rsidRDefault="004D48B2" w:rsidP="0093006E">
      <w:pPr>
        <w:pStyle w:val="Prrafodelista"/>
        <w:ind w:left="360"/>
        <w:rPr>
          <w:rFonts w:ascii="Arial" w:hAnsi="Arial" w:cs="Arial"/>
          <w:sz w:val="20"/>
          <w:szCs w:val="20"/>
        </w:rPr>
      </w:pPr>
    </w:p>
    <w:p w:rsidR="00E92FB0" w:rsidRPr="00B62E6F" w:rsidRDefault="00E92FB0" w:rsidP="000776DB">
      <w:pPr>
        <w:pStyle w:val="Prrafodelista"/>
        <w:numPr>
          <w:ilvl w:val="1"/>
          <w:numId w:val="23"/>
        </w:numPr>
        <w:rPr>
          <w:rFonts w:ascii="Arial" w:eastAsiaTheme="majorEastAsia" w:hAnsi="Arial" w:cs="Arial"/>
          <w:sz w:val="20"/>
          <w:szCs w:val="20"/>
        </w:rPr>
      </w:pPr>
      <w:r w:rsidRPr="00B62E6F">
        <w:rPr>
          <w:rFonts w:ascii="Arial" w:eastAsiaTheme="majorEastAsia" w:hAnsi="Arial" w:cs="Arial"/>
          <w:sz w:val="20"/>
          <w:szCs w:val="20"/>
        </w:rPr>
        <w:t>SQLite : Persistencia de datos en el dispositivo móvil</w:t>
      </w:r>
    </w:p>
    <w:p w:rsidR="004D48B2" w:rsidRPr="00B62E6F" w:rsidRDefault="004D48B2" w:rsidP="000776DB">
      <w:pPr>
        <w:pStyle w:val="Prrafodelista"/>
        <w:numPr>
          <w:ilvl w:val="1"/>
          <w:numId w:val="23"/>
        </w:numPr>
        <w:rPr>
          <w:rFonts w:ascii="Arial" w:eastAsiaTheme="majorEastAsia" w:hAnsi="Arial" w:cs="Arial"/>
          <w:sz w:val="20"/>
          <w:szCs w:val="20"/>
        </w:rPr>
      </w:pPr>
      <w:r w:rsidRPr="00B62E6F">
        <w:rPr>
          <w:rFonts w:ascii="Arial" w:eastAsiaTheme="majorEastAsia" w:hAnsi="Arial" w:cs="Arial"/>
          <w:sz w:val="20"/>
          <w:szCs w:val="20"/>
        </w:rPr>
        <w:t>Apache Cordova /</w:t>
      </w:r>
      <w:r w:rsidR="00395DFF" w:rsidRPr="00B62E6F">
        <w:rPr>
          <w:rFonts w:ascii="Arial" w:eastAsiaTheme="majorEastAsia" w:hAnsi="Arial" w:cs="Arial"/>
          <w:sz w:val="20"/>
          <w:szCs w:val="20"/>
        </w:rPr>
        <w:t>Phonegap:</w:t>
      </w:r>
      <w:r w:rsidR="00E92FB0" w:rsidRPr="00B62E6F">
        <w:rPr>
          <w:rFonts w:ascii="Arial" w:eastAsiaTheme="majorEastAsia" w:hAnsi="Arial" w:cs="Arial"/>
          <w:sz w:val="20"/>
          <w:szCs w:val="20"/>
        </w:rPr>
        <w:t xml:space="preserve"> Plataforma de ejecución de las aplicaciones y acceso a los componentes de los dispositivos móviles.</w:t>
      </w:r>
    </w:p>
    <w:p w:rsidR="001C3DFE" w:rsidRPr="00B62E6F" w:rsidRDefault="004D48B2" w:rsidP="000776DB">
      <w:pPr>
        <w:pStyle w:val="Prrafodelista"/>
        <w:numPr>
          <w:ilvl w:val="1"/>
          <w:numId w:val="23"/>
        </w:numPr>
        <w:rPr>
          <w:rFonts w:ascii="Arial" w:eastAsiaTheme="majorEastAsia" w:hAnsi="Arial" w:cs="Arial"/>
          <w:sz w:val="20"/>
          <w:szCs w:val="20"/>
        </w:rPr>
      </w:pPr>
      <w:r w:rsidRPr="00B62E6F">
        <w:rPr>
          <w:rFonts w:ascii="Arial" w:eastAsiaTheme="majorEastAsia" w:hAnsi="Arial" w:cs="Arial"/>
          <w:sz w:val="20"/>
          <w:szCs w:val="20"/>
        </w:rPr>
        <w:t xml:space="preserve">Google </w:t>
      </w:r>
      <w:proofErr w:type="gramStart"/>
      <w:r w:rsidRPr="00B62E6F">
        <w:rPr>
          <w:rFonts w:ascii="Arial" w:eastAsiaTheme="majorEastAsia" w:hAnsi="Arial" w:cs="Arial"/>
          <w:sz w:val="20"/>
          <w:szCs w:val="20"/>
        </w:rPr>
        <w:t>AngularJS</w:t>
      </w:r>
      <w:r w:rsidR="00395DFF" w:rsidRPr="00B62E6F">
        <w:rPr>
          <w:rFonts w:ascii="Arial" w:eastAsiaTheme="majorEastAsia" w:hAnsi="Arial" w:cs="Arial"/>
          <w:sz w:val="20"/>
          <w:szCs w:val="20"/>
        </w:rPr>
        <w:t xml:space="preserve"> :</w:t>
      </w:r>
      <w:proofErr w:type="gramEnd"/>
      <w:r w:rsidR="00395DFF" w:rsidRPr="00B62E6F">
        <w:rPr>
          <w:rFonts w:ascii="Arial" w:eastAsiaTheme="majorEastAsia" w:hAnsi="Arial" w:cs="Arial"/>
          <w:sz w:val="20"/>
          <w:szCs w:val="20"/>
        </w:rPr>
        <w:t xml:space="preserve"> Gestión de vistas , controladores y  llamadas a la base de datos o servicios bajo un esquema MVC. </w:t>
      </w:r>
    </w:p>
    <w:p w:rsidR="004D48B2" w:rsidRDefault="004D48B2" w:rsidP="000776DB">
      <w:pPr>
        <w:pStyle w:val="Prrafodelista"/>
        <w:numPr>
          <w:ilvl w:val="1"/>
          <w:numId w:val="23"/>
        </w:numPr>
        <w:rPr>
          <w:rFonts w:ascii="Arial" w:eastAsiaTheme="majorEastAsia" w:hAnsi="Arial" w:cs="Arial"/>
          <w:sz w:val="20"/>
          <w:szCs w:val="20"/>
        </w:rPr>
      </w:pPr>
      <w:r w:rsidRPr="00B62E6F">
        <w:rPr>
          <w:rFonts w:ascii="Arial" w:eastAsiaTheme="majorEastAsia" w:hAnsi="Arial" w:cs="Arial"/>
          <w:sz w:val="20"/>
          <w:szCs w:val="20"/>
        </w:rPr>
        <w:t>IONIC</w:t>
      </w:r>
      <w:r w:rsidR="00E92FB0" w:rsidRPr="00B62E6F">
        <w:rPr>
          <w:rFonts w:ascii="Arial" w:eastAsiaTheme="majorEastAsia" w:hAnsi="Arial" w:cs="Arial"/>
          <w:sz w:val="20"/>
          <w:szCs w:val="20"/>
        </w:rPr>
        <w:t xml:space="preserve">  : Interface de usuario</w:t>
      </w:r>
    </w:p>
    <w:p w:rsidR="00D264F2" w:rsidRPr="00D264F2" w:rsidRDefault="00D264F2" w:rsidP="00D264F2">
      <w:pPr>
        <w:ind w:left="360"/>
        <w:rPr>
          <w:rFonts w:ascii="Arial" w:eastAsiaTheme="majorEastAsia" w:hAnsi="Arial" w:cs="Arial"/>
        </w:rPr>
      </w:pPr>
    </w:p>
    <w:p w:rsidR="00D264F2" w:rsidRDefault="00D264F2" w:rsidP="00D264F2">
      <w:pPr>
        <w:pStyle w:val="Prrafodelista"/>
        <w:ind w:left="360"/>
        <w:rPr>
          <w:rFonts w:ascii="Arial" w:hAnsi="Arial" w:cs="Arial"/>
          <w:sz w:val="20"/>
          <w:szCs w:val="20"/>
        </w:rPr>
      </w:pPr>
      <w:r w:rsidRPr="00D264F2">
        <w:rPr>
          <w:rFonts w:ascii="Arial" w:hAnsi="Arial" w:cs="Arial"/>
          <w:sz w:val="20"/>
          <w:szCs w:val="20"/>
        </w:rPr>
        <w:t xml:space="preserve">El desarrollo en esta plataforma deberá de </w:t>
      </w:r>
      <w:r>
        <w:rPr>
          <w:rFonts w:ascii="Arial" w:hAnsi="Arial" w:cs="Arial"/>
          <w:sz w:val="20"/>
          <w:szCs w:val="20"/>
        </w:rPr>
        <w:t>obedecer los siguientes lineamientos de acuerdo a la tecnología indicada:</w:t>
      </w:r>
    </w:p>
    <w:p w:rsidR="00D264F2" w:rsidRDefault="00D264F2" w:rsidP="00D264F2">
      <w:pPr>
        <w:pStyle w:val="Prrafodelista"/>
        <w:ind w:left="360"/>
        <w:rPr>
          <w:rFonts w:ascii="Arial" w:hAnsi="Arial" w:cs="Arial"/>
          <w:sz w:val="20"/>
          <w:szCs w:val="20"/>
        </w:rPr>
      </w:pPr>
    </w:p>
    <w:p w:rsidR="00D264F2" w:rsidRPr="00D264F2" w:rsidRDefault="00D264F2" w:rsidP="000776DB">
      <w:pPr>
        <w:pStyle w:val="Prrafodelista"/>
        <w:keepLines/>
        <w:numPr>
          <w:ilvl w:val="0"/>
          <w:numId w:val="19"/>
        </w:numPr>
        <w:spacing w:before="480"/>
        <w:rPr>
          <w:rFonts w:ascii="Arial" w:hAnsi="Arial" w:cs="Arial"/>
          <w:sz w:val="20"/>
          <w:szCs w:val="20"/>
        </w:rPr>
      </w:pPr>
      <w:r w:rsidRPr="00D264F2">
        <w:rPr>
          <w:rFonts w:ascii="Arial" w:hAnsi="Arial" w:cs="Arial"/>
          <w:sz w:val="20"/>
          <w:szCs w:val="20"/>
        </w:rPr>
        <w:t xml:space="preserve">HTML y CSS: Se deberá seguir las reglas planteadas en el Anexo A – Google HTML css Style Guide. </w:t>
      </w:r>
      <w:bookmarkStart w:id="17" w:name="_Toc404878178"/>
    </w:p>
    <w:p w:rsidR="00D264F2" w:rsidRPr="00D264F2" w:rsidRDefault="00D264F2" w:rsidP="000776DB">
      <w:pPr>
        <w:pStyle w:val="Prrafodelista"/>
        <w:keepLines/>
        <w:numPr>
          <w:ilvl w:val="0"/>
          <w:numId w:val="19"/>
        </w:numPr>
        <w:spacing w:before="480"/>
        <w:rPr>
          <w:rFonts w:ascii="Arial" w:hAnsi="Arial" w:cs="Arial"/>
          <w:sz w:val="20"/>
          <w:szCs w:val="20"/>
        </w:rPr>
      </w:pPr>
      <w:r w:rsidRPr="00D264F2">
        <w:rPr>
          <w:rFonts w:ascii="Arial" w:eastAsiaTheme="majorEastAsia" w:hAnsi="Arial" w:cs="Arial"/>
          <w:bCs/>
          <w:sz w:val="20"/>
          <w:szCs w:val="20"/>
        </w:rPr>
        <w:t>JavaScript</w:t>
      </w:r>
      <w:bookmarkEnd w:id="17"/>
      <w:r w:rsidRPr="00D264F2">
        <w:rPr>
          <w:rFonts w:ascii="Arial" w:eastAsiaTheme="majorEastAsia" w:hAnsi="Arial" w:cs="Arial"/>
          <w:bCs/>
          <w:sz w:val="20"/>
          <w:szCs w:val="20"/>
        </w:rPr>
        <w:t xml:space="preserve">: </w:t>
      </w:r>
      <w:r w:rsidRPr="00D264F2">
        <w:rPr>
          <w:rFonts w:ascii="Arial" w:hAnsi="Arial" w:cs="Arial"/>
          <w:sz w:val="20"/>
          <w:szCs w:val="20"/>
        </w:rPr>
        <w:t>El código deberá de cumplir con lo especificado en el AnexoB – Estándares  Programación y Documentación Javascript, en cuanto a código y documentación.</w:t>
      </w:r>
    </w:p>
    <w:p w:rsidR="00D264F2" w:rsidRDefault="00D264F2" w:rsidP="000776DB">
      <w:pPr>
        <w:pStyle w:val="Prrafodelista"/>
        <w:keepLines/>
        <w:numPr>
          <w:ilvl w:val="0"/>
          <w:numId w:val="19"/>
        </w:numPr>
        <w:spacing w:before="480"/>
        <w:rPr>
          <w:rFonts w:ascii="Arial" w:eastAsiaTheme="majorEastAsia" w:hAnsi="Arial" w:cs="Arial"/>
          <w:bCs/>
          <w:sz w:val="20"/>
          <w:szCs w:val="20"/>
        </w:rPr>
      </w:pPr>
      <w:r w:rsidRPr="00D264F2">
        <w:rPr>
          <w:rFonts w:ascii="Arial" w:eastAsiaTheme="majorEastAsia" w:hAnsi="Arial" w:cs="Arial"/>
          <w:bCs/>
          <w:sz w:val="20"/>
          <w:szCs w:val="20"/>
        </w:rPr>
        <w:t>AngularJS: El  uso de AngularJS, debe de enmarcarse dentro de los estándares de programación y documentación Javascript  (Anexo B)  y además lo especificado en el Anexo C –  Estándares  Programación y Angular JS</w:t>
      </w:r>
    </w:p>
    <w:p w:rsidR="00102A4C" w:rsidRPr="00102A4C" w:rsidRDefault="00102A4C" w:rsidP="00102A4C">
      <w:pPr>
        <w:pStyle w:val="Prrafodelista"/>
        <w:ind w:left="360"/>
        <w:rPr>
          <w:rFonts w:ascii="Arial" w:hAnsi="Arial" w:cs="Arial"/>
          <w:sz w:val="20"/>
          <w:szCs w:val="20"/>
        </w:rPr>
      </w:pPr>
      <w:r w:rsidRPr="00102A4C">
        <w:rPr>
          <w:rFonts w:ascii="Arial" w:hAnsi="Arial" w:cs="Arial"/>
          <w:sz w:val="20"/>
          <w:szCs w:val="20"/>
        </w:rPr>
        <w:t>De adoptarse una herramienta de desarrollo se podrá  utilizar el formato de código por defaul</w:t>
      </w:r>
      <w:r>
        <w:rPr>
          <w:rFonts w:ascii="Arial" w:hAnsi="Arial" w:cs="Arial"/>
          <w:sz w:val="20"/>
          <w:szCs w:val="20"/>
        </w:rPr>
        <w:t>t</w:t>
      </w:r>
      <w:r w:rsidRPr="00102A4C">
        <w:rPr>
          <w:rFonts w:ascii="Arial" w:hAnsi="Arial" w:cs="Arial"/>
          <w:sz w:val="20"/>
          <w:szCs w:val="20"/>
        </w:rPr>
        <w:t xml:space="preserve"> brindado por la misma, de lo contrario se adoptará el formato indicado en cada anexo de acuerdo a la tecnología.</w:t>
      </w:r>
    </w:p>
    <w:p w:rsidR="000B45CA" w:rsidRDefault="00374475" w:rsidP="000B45CA">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18" w:name="_Toc413246721"/>
      <w:r>
        <w:rPr>
          <w:rFonts w:eastAsiaTheme="majorEastAsia" w:cs="Arial"/>
          <w:bCs/>
          <w:snapToGrid/>
          <w:color w:val="F79646" w:themeColor="accent6"/>
          <w:lang w:val="es-PE" w:eastAsia="en-US"/>
        </w:rPr>
        <w:t>Librería Corporativa</w:t>
      </w:r>
      <w:bookmarkEnd w:id="18"/>
    </w:p>
    <w:p w:rsidR="006A6FCF" w:rsidRPr="006A6FCF" w:rsidRDefault="006A6FCF" w:rsidP="006A6FCF">
      <w:pPr>
        <w:rPr>
          <w:rFonts w:eastAsiaTheme="majorEastAsia"/>
          <w:lang w:val="es-PE" w:eastAsia="en-US"/>
        </w:rPr>
      </w:pPr>
    </w:p>
    <w:p w:rsidR="0062063B" w:rsidRPr="008C2060" w:rsidRDefault="0062063B" w:rsidP="0062063B">
      <w:pPr>
        <w:ind w:left="360"/>
        <w:jc w:val="both"/>
        <w:rPr>
          <w:rFonts w:ascii="Arial" w:hAnsi="Arial" w:cs="Arial"/>
        </w:rPr>
      </w:pPr>
      <w:r w:rsidRPr="004B5DE5">
        <w:rPr>
          <w:rFonts w:ascii="Arial" w:hAnsi="Arial" w:cs="Arial"/>
        </w:rPr>
        <w:t xml:space="preserve">Las  funciones  que sean (o tengan altas probabilidades de ser) utilizadas en más de una aplicación deberán de </w:t>
      </w:r>
      <w:r>
        <w:rPr>
          <w:rFonts w:ascii="Arial" w:hAnsi="Arial" w:cs="Arial"/>
        </w:rPr>
        <w:t>añadirse a</w:t>
      </w:r>
      <w:r w:rsidRPr="004B5DE5">
        <w:rPr>
          <w:rFonts w:ascii="Arial" w:hAnsi="Arial" w:cs="Arial"/>
        </w:rPr>
        <w:t xml:space="preserve"> esta librería,</w:t>
      </w:r>
      <w:r>
        <w:rPr>
          <w:rFonts w:ascii="Arial" w:hAnsi="Arial" w:cs="Arial"/>
        </w:rPr>
        <w:t xml:space="preserve"> siguiendo este mismo criterio</w:t>
      </w:r>
      <w:r w:rsidRPr="004B5DE5">
        <w:rPr>
          <w:rFonts w:ascii="Arial" w:hAnsi="Arial" w:cs="Arial"/>
        </w:rPr>
        <w:t xml:space="preserve"> </w:t>
      </w:r>
      <w:r w:rsidRPr="008C2060">
        <w:rPr>
          <w:rFonts w:ascii="Arial" w:hAnsi="Arial" w:cs="Arial"/>
        </w:rPr>
        <w:t>los frameworks  (</w:t>
      </w:r>
      <w:r>
        <w:rPr>
          <w:rFonts w:ascii="Arial" w:hAnsi="Arial" w:cs="Arial"/>
        </w:rPr>
        <w:t>y/</w:t>
      </w:r>
      <w:r w:rsidRPr="008C2060">
        <w:rPr>
          <w:rFonts w:ascii="Arial" w:hAnsi="Arial" w:cs="Arial"/>
        </w:rPr>
        <w:t>ó librerías) externas que se decidan incorporar ya sean libres o de fabricantes deberán estar encapsuladas dentro de esta librería.</w:t>
      </w:r>
    </w:p>
    <w:p w:rsidR="0062063B" w:rsidRPr="004B5DE5" w:rsidRDefault="0062063B" w:rsidP="0062063B">
      <w:pPr>
        <w:ind w:left="360"/>
        <w:jc w:val="both"/>
        <w:rPr>
          <w:rFonts w:ascii="Arial" w:hAnsi="Arial" w:cs="Arial"/>
        </w:rPr>
      </w:pPr>
    </w:p>
    <w:p w:rsidR="0062063B" w:rsidRPr="00DA22DF" w:rsidRDefault="0062063B" w:rsidP="0062063B">
      <w:pPr>
        <w:ind w:left="360"/>
        <w:jc w:val="both"/>
        <w:rPr>
          <w:rFonts w:ascii="Arial" w:hAnsi="Arial" w:cs="Arial"/>
        </w:rPr>
      </w:pPr>
      <w:r w:rsidRPr="00DA22DF">
        <w:rPr>
          <w:rFonts w:ascii="Arial" w:hAnsi="Arial" w:cs="Arial"/>
        </w:rPr>
        <w:t xml:space="preserve">Esta librería debe de ser incluida en los documentos de Arquitectura y Diseño indicando la versión de la misma además debe especificar que métodos y clases deberán de ser modificadas y/o añadidas a la misma (en diseño). </w:t>
      </w:r>
    </w:p>
    <w:p w:rsidR="0062063B" w:rsidRPr="00DA22DF" w:rsidRDefault="0062063B" w:rsidP="0062063B">
      <w:pPr>
        <w:ind w:left="360"/>
        <w:jc w:val="both"/>
        <w:rPr>
          <w:rFonts w:ascii="Arial" w:hAnsi="Arial" w:cs="Arial"/>
          <w:b/>
        </w:rPr>
      </w:pPr>
    </w:p>
    <w:p w:rsidR="0062063B" w:rsidRDefault="0062063B" w:rsidP="0062063B">
      <w:pPr>
        <w:ind w:left="360"/>
        <w:jc w:val="both"/>
        <w:rPr>
          <w:rFonts w:ascii="Arial" w:hAnsi="Arial" w:cs="Arial"/>
        </w:rPr>
      </w:pPr>
      <w:r w:rsidRPr="0062063B">
        <w:rPr>
          <w:rFonts w:ascii="Arial" w:hAnsi="Arial" w:cs="Arial"/>
          <w:b/>
        </w:rPr>
        <w:t>Criterio de Adopción:</w:t>
      </w:r>
      <w:r w:rsidRPr="0062063B">
        <w:rPr>
          <w:rFonts w:ascii="Arial" w:hAnsi="Arial" w:cs="Arial"/>
        </w:rPr>
        <w:t xml:space="preserve"> L</w:t>
      </w:r>
      <w:r>
        <w:rPr>
          <w:rFonts w:ascii="Arial" w:hAnsi="Arial" w:cs="Arial"/>
        </w:rPr>
        <w:t>a decisión de adopción</w:t>
      </w:r>
      <w:r w:rsidRPr="0062063B">
        <w:rPr>
          <w:rFonts w:ascii="Arial" w:hAnsi="Arial" w:cs="Arial"/>
        </w:rPr>
        <w:t xml:space="preserve">  pertenecerá al área de arquitectura detallándose la incorpora</w:t>
      </w:r>
      <w:r>
        <w:rPr>
          <w:rFonts w:ascii="Arial" w:hAnsi="Arial" w:cs="Arial"/>
        </w:rPr>
        <w:t xml:space="preserve">ción en el documento de diseño y además en </w:t>
      </w:r>
      <w:r w:rsidRPr="0062063B">
        <w:rPr>
          <w:rFonts w:ascii="Arial" w:hAnsi="Arial" w:cs="Arial"/>
        </w:rPr>
        <w:t xml:space="preserve"> </w:t>
      </w:r>
      <w:r>
        <w:rPr>
          <w:rFonts w:ascii="Arial" w:hAnsi="Arial" w:cs="Arial"/>
        </w:rPr>
        <w:t>la documentación correspondiente a la librería</w:t>
      </w:r>
      <w:r w:rsidRPr="0062063B">
        <w:rPr>
          <w:rFonts w:ascii="Arial" w:hAnsi="Arial" w:cs="Arial"/>
        </w:rPr>
        <w:t>.</w:t>
      </w:r>
    </w:p>
    <w:p w:rsidR="00A97D10" w:rsidRDefault="00A97D10" w:rsidP="0062063B">
      <w:pPr>
        <w:ind w:left="360"/>
        <w:jc w:val="both"/>
        <w:rPr>
          <w:rFonts w:ascii="Arial" w:hAnsi="Arial" w:cs="Arial"/>
        </w:rPr>
      </w:pPr>
    </w:p>
    <w:p w:rsidR="00A97D10" w:rsidRPr="0062063B" w:rsidRDefault="00A97D10" w:rsidP="0062063B">
      <w:pPr>
        <w:ind w:left="360"/>
        <w:jc w:val="both"/>
        <w:rPr>
          <w:rFonts w:ascii="Arial" w:hAnsi="Arial" w:cs="Arial"/>
        </w:rPr>
      </w:pPr>
      <w:r>
        <w:rPr>
          <w:rFonts w:ascii="Arial" w:hAnsi="Arial" w:cs="Arial"/>
        </w:rPr>
        <w:t>En el caso de proveedores, este código deberá de ser incluido dentro de las aplicaciones móviles, siendo el proveedor responsable de las  mejoras, correcciones o modificaciones (de ser necesarias) para su correcto funcionamiento.</w:t>
      </w:r>
    </w:p>
    <w:p w:rsidR="003F3CD8" w:rsidRDefault="003F3CD8" w:rsidP="00764F0E">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19" w:name="_Toc413246722"/>
      <w:r>
        <w:rPr>
          <w:rFonts w:eastAsiaTheme="majorEastAsia" w:cs="Arial"/>
          <w:bCs/>
          <w:snapToGrid/>
          <w:color w:val="F79646" w:themeColor="accent6"/>
          <w:lang w:val="es-PE" w:eastAsia="en-US"/>
        </w:rPr>
        <w:t>Minimización</w:t>
      </w:r>
      <w:bookmarkEnd w:id="19"/>
    </w:p>
    <w:p w:rsidR="00993DB7" w:rsidRPr="00993DB7" w:rsidRDefault="00993DB7" w:rsidP="00993DB7">
      <w:pPr>
        <w:rPr>
          <w:rFonts w:eastAsiaTheme="majorEastAsia"/>
          <w:lang w:val="es-PE" w:eastAsia="en-US"/>
        </w:rPr>
      </w:pPr>
    </w:p>
    <w:p w:rsidR="003F3CD8" w:rsidRDefault="003F3CD8" w:rsidP="003F3CD8">
      <w:pPr>
        <w:ind w:left="360"/>
        <w:jc w:val="both"/>
        <w:rPr>
          <w:rFonts w:ascii="Arial" w:hAnsi="Arial" w:cs="Arial"/>
        </w:rPr>
      </w:pPr>
      <w:r w:rsidRPr="003F3CD8">
        <w:rPr>
          <w:rFonts w:ascii="Arial" w:hAnsi="Arial" w:cs="Arial"/>
        </w:rPr>
        <w:t xml:space="preserve">El código </w:t>
      </w:r>
      <w:r w:rsidR="00DE0CE6">
        <w:rPr>
          <w:rFonts w:ascii="Arial" w:hAnsi="Arial" w:cs="Arial"/>
        </w:rPr>
        <w:t xml:space="preserve">fuente javascript </w:t>
      </w:r>
      <w:r w:rsidRPr="003F3CD8">
        <w:rPr>
          <w:rFonts w:ascii="Arial" w:hAnsi="Arial" w:cs="Arial"/>
        </w:rPr>
        <w:t xml:space="preserve">debe minimizarse, es decir remover los espacios en blanco </w:t>
      </w:r>
      <w:r w:rsidR="00BA67C3">
        <w:rPr>
          <w:rFonts w:ascii="Arial" w:hAnsi="Arial" w:cs="Arial"/>
        </w:rPr>
        <w:t>antes de su compilación final, con la finalidad de  reducir el tamaño de las aplicaciones.</w:t>
      </w:r>
    </w:p>
    <w:p w:rsidR="00BA67C3" w:rsidRDefault="00BA67C3" w:rsidP="003F3CD8">
      <w:pPr>
        <w:ind w:left="360"/>
        <w:jc w:val="both"/>
        <w:rPr>
          <w:rFonts w:ascii="Arial" w:hAnsi="Arial" w:cs="Arial"/>
        </w:rPr>
      </w:pPr>
    </w:p>
    <w:p w:rsidR="00BA67C3" w:rsidRPr="003F3CD8" w:rsidRDefault="00BA67C3" w:rsidP="003F3CD8">
      <w:pPr>
        <w:ind w:left="360"/>
        <w:jc w:val="both"/>
        <w:rPr>
          <w:rFonts w:ascii="Arial" w:hAnsi="Arial" w:cs="Arial"/>
        </w:rPr>
      </w:pPr>
      <w:r>
        <w:rPr>
          <w:rFonts w:ascii="Arial" w:hAnsi="Arial" w:cs="Arial"/>
        </w:rPr>
        <w:t xml:space="preserve">Sin embargo el código fuente </w:t>
      </w:r>
      <w:r w:rsidR="00DE0CE6">
        <w:rPr>
          <w:rFonts w:ascii="Arial" w:hAnsi="Arial" w:cs="Arial"/>
        </w:rPr>
        <w:t xml:space="preserve">como entregable debe mantener los estándares fijados en el presente con respecto a espacios en blanco,  indentación y orden. </w:t>
      </w:r>
    </w:p>
    <w:p w:rsidR="00A97D10" w:rsidRPr="00A97D10" w:rsidRDefault="00812FAF" w:rsidP="00A97D10">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20" w:name="_Toc413246723"/>
      <w:r>
        <w:rPr>
          <w:rFonts w:eastAsiaTheme="majorEastAsia" w:cs="Arial"/>
          <w:bCs/>
          <w:snapToGrid/>
          <w:color w:val="F79646" w:themeColor="accent6"/>
          <w:lang w:val="es-PE" w:eastAsia="en-US"/>
        </w:rPr>
        <w:t>Base de Datos Móvil</w:t>
      </w:r>
      <w:bookmarkEnd w:id="20"/>
    </w:p>
    <w:p w:rsidR="00320F0B" w:rsidRPr="00320F0B" w:rsidRDefault="00320F0B" w:rsidP="00320F0B">
      <w:pPr>
        <w:rPr>
          <w:rFonts w:eastAsiaTheme="majorEastAsia"/>
          <w:lang w:val="es-PE" w:eastAsia="en-US"/>
        </w:rPr>
      </w:pPr>
    </w:p>
    <w:p w:rsidR="00320F0B" w:rsidRPr="006B2CDD" w:rsidRDefault="00320F0B" w:rsidP="00114BC2">
      <w:pPr>
        <w:pStyle w:val="Prrafodelista"/>
        <w:numPr>
          <w:ilvl w:val="0"/>
          <w:numId w:val="9"/>
        </w:numPr>
        <w:rPr>
          <w:rFonts w:ascii="Arial" w:hAnsi="Arial" w:cs="Arial"/>
          <w:sz w:val="20"/>
          <w:szCs w:val="20"/>
        </w:rPr>
      </w:pPr>
      <w:r w:rsidRPr="006B2CDD">
        <w:rPr>
          <w:rFonts w:ascii="Arial" w:hAnsi="Arial" w:cs="Arial"/>
          <w:sz w:val="20"/>
          <w:szCs w:val="20"/>
        </w:rPr>
        <w:t>La base de datos a utilizarse en los aplicativos móviles es SQLite, siguiendo los estándares y prácticas definidas en el documento relativo a este punto (Guía de Práctica y Estándares de Base de Datos Relacional), el cual se podrá encontrar en el portal de intranet Yn ó Yanbalnet.</w:t>
      </w:r>
    </w:p>
    <w:p w:rsidR="00E3695B" w:rsidRDefault="00E3695B" w:rsidP="00764F0E">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21" w:name="_Toc413246724"/>
      <w:r>
        <w:rPr>
          <w:rFonts w:eastAsiaTheme="majorEastAsia" w:cs="Arial"/>
          <w:bCs/>
          <w:snapToGrid/>
          <w:color w:val="F79646" w:themeColor="accent6"/>
          <w:lang w:val="es-PE" w:eastAsia="en-US"/>
        </w:rPr>
        <w:t>Transaccionalidad</w:t>
      </w:r>
      <w:bookmarkEnd w:id="21"/>
    </w:p>
    <w:p w:rsidR="00A97D10" w:rsidRPr="00A97D10" w:rsidRDefault="00A97D10" w:rsidP="00A97D10">
      <w:pPr>
        <w:rPr>
          <w:rFonts w:eastAsiaTheme="majorEastAsia"/>
          <w:lang w:val="es-PE" w:eastAsia="en-US"/>
        </w:rPr>
      </w:pPr>
    </w:p>
    <w:p w:rsidR="00374475" w:rsidRDefault="00374475" w:rsidP="00E22B73">
      <w:pPr>
        <w:pStyle w:val="Prrafodelista"/>
        <w:ind w:left="360"/>
        <w:rPr>
          <w:rFonts w:ascii="Arial" w:hAnsi="Arial" w:cs="Arial"/>
          <w:sz w:val="20"/>
          <w:szCs w:val="20"/>
        </w:rPr>
      </w:pPr>
      <w:r w:rsidRPr="00374475">
        <w:rPr>
          <w:rFonts w:ascii="Arial" w:hAnsi="Arial" w:cs="Arial"/>
          <w:sz w:val="20"/>
          <w:szCs w:val="20"/>
        </w:rPr>
        <w:t xml:space="preserve">Las aplicaciones móviles </w:t>
      </w:r>
      <w:r w:rsidR="00A8029B">
        <w:rPr>
          <w:rFonts w:ascii="Arial" w:hAnsi="Arial" w:cs="Arial"/>
          <w:sz w:val="20"/>
          <w:szCs w:val="20"/>
        </w:rPr>
        <w:t>deberán</w:t>
      </w:r>
      <w:r w:rsidR="00D5598D">
        <w:rPr>
          <w:rFonts w:ascii="Arial" w:hAnsi="Arial" w:cs="Arial"/>
          <w:sz w:val="20"/>
          <w:szCs w:val="20"/>
        </w:rPr>
        <w:t xml:space="preserve"> asegurar </w:t>
      </w:r>
      <w:r w:rsidR="00A97D10">
        <w:rPr>
          <w:rFonts w:ascii="Arial" w:hAnsi="Arial" w:cs="Arial"/>
          <w:sz w:val="20"/>
          <w:szCs w:val="20"/>
        </w:rPr>
        <w:t xml:space="preserve"> (</w:t>
      </w:r>
      <w:r w:rsidR="00D5598D">
        <w:rPr>
          <w:rFonts w:ascii="Arial" w:hAnsi="Arial" w:cs="Arial"/>
          <w:sz w:val="20"/>
          <w:szCs w:val="20"/>
        </w:rPr>
        <w:t xml:space="preserve">dentro </w:t>
      </w:r>
      <w:r w:rsidR="00A97D10">
        <w:rPr>
          <w:rFonts w:ascii="Arial" w:hAnsi="Arial" w:cs="Arial"/>
          <w:sz w:val="20"/>
          <w:szCs w:val="20"/>
        </w:rPr>
        <w:t>su contexto:</w:t>
      </w:r>
      <w:r w:rsidR="00D5598D">
        <w:rPr>
          <w:rFonts w:ascii="Arial" w:hAnsi="Arial" w:cs="Arial"/>
          <w:sz w:val="20"/>
          <w:szCs w:val="20"/>
        </w:rPr>
        <w:t xml:space="preserve"> aplicación</w:t>
      </w:r>
      <w:r w:rsidR="00A97D10">
        <w:rPr>
          <w:rFonts w:ascii="Arial" w:hAnsi="Arial" w:cs="Arial"/>
          <w:sz w:val="20"/>
          <w:szCs w:val="20"/>
        </w:rPr>
        <w:t xml:space="preserve">) </w:t>
      </w:r>
      <w:r w:rsidR="00D5598D">
        <w:rPr>
          <w:rFonts w:ascii="Arial" w:hAnsi="Arial" w:cs="Arial"/>
          <w:sz w:val="20"/>
          <w:szCs w:val="20"/>
        </w:rPr>
        <w:t xml:space="preserve"> no </w:t>
      </w:r>
      <w:r w:rsidR="00A8029B">
        <w:rPr>
          <w:rFonts w:ascii="Arial" w:hAnsi="Arial" w:cs="Arial"/>
          <w:sz w:val="20"/>
          <w:szCs w:val="20"/>
        </w:rPr>
        <w:t>generar</w:t>
      </w:r>
      <w:r w:rsidR="00D5598D">
        <w:rPr>
          <w:rFonts w:ascii="Arial" w:hAnsi="Arial" w:cs="Arial"/>
          <w:sz w:val="20"/>
          <w:szCs w:val="20"/>
        </w:rPr>
        <w:t xml:space="preserve"> datos inconsistentes dentro de la base de datos del dispositivo móvil ni en los sistemas de </w:t>
      </w:r>
      <w:r w:rsidR="00D5598D" w:rsidRPr="00D5598D">
        <w:rPr>
          <w:rFonts w:ascii="Arial" w:hAnsi="Arial" w:cs="Arial"/>
          <w:b/>
          <w:sz w:val="20"/>
          <w:szCs w:val="20"/>
        </w:rPr>
        <w:t>back end</w:t>
      </w:r>
      <w:r w:rsidR="00D5598D">
        <w:rPr>
          <w:rFonts w:ascii="Arial" w:hAnsi="Arial" w:cs="Arial"/>
          <w:sz w:val="20"/>
          <w:szCs w:val="20"/>
        </w:rPr>
        <w:t>, debiendo considerar</w:t>
      </w:r>
      <w:r w:rsidR="00A97D10">
        <w:rPr>
          <w:rFonts w:ascii="Arial" w:hAnsi="Arial" w:cs="Arial"/>
          <w:sz w:val="20"/>
          <w:szCs w:val="20"/>
        </w:rPr>
        <w:t xml:space="preserve"> para este fin</w:t>
      </w:r>
      <w:r w:rsidR="00D5598D">
        <w:rPr>
          <w:rFonts w:ascii="Arial" w:hAnsi="Arial" w:cs="Arial"/>
          <w:sz w:val="20"/>
          <w:szCs w:val="20"/>
        </w:rPr>
        <w:t>:</w:t>
      </w:r>
    </w:p>
    <w:p w:rsidR="00D5598D" w:rsidRDefault="00D5598D" w:rsidP="00374475">
      <w:pPr>
        <w:pStyle w:val="Prrafodelista"/>
        <w:rPr>
          <w:rFonts w:ascii="Arial" w:hAnsi="Arial" w:cs="Arial"/>
          <w:sz w:val="20"/>
          <w:szCs w:val="20"/>
        </w:rPr>
      </w:pPr>
    </w:p>
    <w:p w:rsidR="00D5598D" w:rsidRPr="00A8029B" w:rsidRDefault="00A8029B" w:rsidP="00114BC2">
      <w:pPr>
        <w:pStyle w:val="Prrafodelista"/>
        <w:numPr>
          <w:ilvl w:val="0"/>
          <w:numId w:val="8"/>
        </w:numPr>
        <w:rPr>
          <w:rFonts w:ascii="Arial" w:hAnsi="Arial" w:cs="Arial"/>
          <w:sz w:val="20"/>
          <w:szCs w:val="20"/>
        </w:rPr>
      </w:pPr>
      <w:r>
        <w:rPr>
          <w:rFonts w:ascii="Arial" w:hAnsi="Arial" w:cs="Arial"/>
          <w:sz w:val="20"/>
          <w:szCs w:val="20"/>
        </w:rPr>
        <w:t>Utilizar los mecanismos que ofrece la Base de Datos</w:t>
      </w:r>
      <w:r w:rsidRPr="00A8029B">
        <w:rPr>
          <w:rFonts w:ascii="Arial" w:hAnsi="Arial" w:cs="Arial"/>
          <w:sz w:val="20"/>
          <w:szCs w:val="20"/>
        </w:rPr>
        <w:t xml:space="preserve"> SQLite p</w:t>
      </w:r>
      <w:r w:rsidR="00D5598D" w:rsidRPr="00A8029B">
        <w:rPr>
          <w:rFonts w:ascii="Arial" w:hAnsi="Arial" w:cs="Arial"/>
          <w:sz w:val="20"/>
          <w:szCs w:val="20"/>
        </w:rPr>
        <w:t>ara mantener la integridad dentro de la base de datos del dispositivo móvil</w:t>
      </w:r>
      <w:r w:rsidR="00320F0B" w:rsidRPr="00A8029B">
        <w:rPr>
          <w:rFonts w:ascii="Arial" w:hAnsi="Arial" w:cs="Arial"/>
          <w:sz w:val="20"/>
          <w:szCs w:val="20"/>
        </w:rPr>
        <w:t>.</w:t>
      </w:r>
    </w:p>
    <w:p w:rsidR="00A8029B" w:rsidRDefault="00A8029B" w:rsidP="00A8029B">
      <w:pPr>
        <w:pStyle w:val="Prrafodelista"/>
        <w:ind w:left="1440"/>
        <w:rPr>
          <w:rFonts w:ascii="Arial" w:hAnsi="Arial" w:cs="Arial"/>
          <w:sz w:val="20"/>
          <w:szCs w:val="20"/>
        </w:rPr>
      </w:pPr>
    </w:p>
    <w:p w:rsidR="001A1F9F" w:rsidRPr="00A8029B" w:rsidRDefault="001A1F9F" w:rsidP="00114BC2">
      <w:pPr>
        <w:pStyle w:val="Prrafodelista"/>
        <w:numPr>
          <w:ilvl w:val="0"/>
          <w:numId w:val="8"/>
        </w:numPr>
        <w:rPr>
          <w:rFonts w:ascii="Arial" w:eastAsiaTheme="majorEastAsia" w:hAnsi="Arial" w:cs="Arial"/>
          <w:sz w:val="20"/>
          <w:szCs w:val="20"/>
        </w:rPr>
      </w:pPr>
      <w:r>
        <w:rPr>
          <w:rFonts w:ascii="Arial" w:hAnsi="Arial" w:cs="Arial"/>
          <w:sz w:val="20"/>
          <w:szCs w:val="20"/>
        </w:rPr>
        <w:t xml:space="preserve">En caso la aplicación permita su manejo fuera de línea, deberá de considerar y resolver las posibles inconsistencias y conflictos que se pudieran generar por </w:t>
      </w:r>
      <w:r w:rsidR="00A8029B">
        <w:rPr>
          <w:rFonts w:ascii="Arial" w:hAnsi="Arial" w:cs="Arial"/>
          <w:sz w:val="20"/>
          <w:szCs w:val="20"/>
        </w:rPr>
        <w:t xml:space="preserve">su </w:t>
      </w:r>
      <w:r>
        <w:rPr>
          <w:rFonts w:ascii="Arial" w:hAnsi="Arial" w:cs="Arial"/>
          <w:sz w:val="20"/>
          <w:szCs w:val="20"/>
        </w:rPr>
        <w:t>uso fuera de línea, debiendo realizar las consultas y validaciones necesarias</w:t>
      </w:r>
      <w:r w:rsidR="00A8029B">
        <w:rPr>
          <w:rFonts w:ascii="Arial" w:hAnsi="Arial" w:cs="Arial"/>
          <w:sz w:val="20"/>
          <w:szCs w:val="20"/>
        </w:rPr>
        <w:t xml:space="preserve"> al reconectarse (o en el momento propicio). A</w:t>
      </w:r>
      <w:r>
        <w:rPr>
          <w:rFonts w:ascii="Arial" w:hAnsi="Arial" w:cs="Arial"/>
          <w:sz w:val="20"/>
          <w:szCs w:val="20"/>
        </w:rPr>
        <w:t xml:space="preserve"> fin de no actualizar o insertar los sistemas del </w:t>
      </w:r>
      <w:r w:rsidRPr="001A1F9F">
        <w:rPr>
          <w:rFonts w:ascii="Arial" w:hAnsi="Arial" w:cs="Arial"/>
          <w:b/>
          <w:sz w:val="20"/>
          <w:szCs w:val="20"/>
        </w:rPr>
        <w:t>back end</w:t>
      </w:r>
      <w:r>
        <w:rPr>
          <w:rFonts w:ascii="Arial" w:hAnsi="Arial" w:cs="Arial"/>
          <w:b/>
          <w:sz w:val="20"/>
          <w:szCs w:val="20"/>
        </w:rPr>
        <w:t xml:space="preserve"> </w:t>
      </w:r>
      <w:r>
        <w:rPr>
          <w:rFonts w:ascii="Arial" w:hAnsi="Arial" w:cs="Arial"/>
          <w:sz w:val="20"/>
          <w:szCs w:val="20"/>
        </w:rPr>
        <w:t>con información inconsistente</w:t>
      </w:r>
      <w:r w:rsidR="00A8029B">
        <w:rPr>
          <w:rFonts w:ascii="Arial" w:hAnsi="Arial" w:cs="Arial"/>
          <w:sz w:val="20"/>
          <w:szCs w:val="20"/>
        </w:rPr>
        <w:t xml:space="preserve"> ó expirada</w:t>
      </w:r>
      <w:r>
        <w:rPr>
          <w:rFonts w:ascii="Arial" w:hAnsi="Arial" w:cs="Arial"/>
          <w:sz w:val="20"/>
          <w:szCs w:val="20"/>
        </w:rPr>
        <w:t>.</w:t>
      </w:r>
    </w:p>
    <w:p w:rsidR="00A8029B" w:rsidRPr="00A8029B" w:rsidRDefault="00A8029B" w:rsidP="00A8029B">
      <w:pPr>
        <w:pStyle w:val="Prrafodelista"/>
        <w:rPr>
          <w:rFonts w:ascii="Arial" w:eastAsiaTheme="majorEastAsia" w:hAnsi="Arial" w:cs="Arial"/>
          <w:sz w:val="20"/>
          <w:szCs w:val="20"/>
        </w:rPr>
      </w:pPr>
    </w:p>
    <w:p w:rsidR="005C24A9" w:rsidRPr="005C24A9" w:rsidRDefault="005C24A9" w:rsidP="00114BC2">
      <w:pPr>
        <w:pStyle w:val="Prrafodelista"/>
        <w:numPr>
          <w:ilvl w:val="0"/>
          <w:numId w:val="8"/>
        </w:numPr>
        <w:rPr>
          <w:rFonts w:ascii="Arial" w:eastAsiaTheme="majorEastAsia" w:hAnsi="Arial" w:cs="Arial"/>
          <w:sz w:val="20"/>
          <w:szCs w:val="20"/>
        </w:rPr>
      </w:pPr>
      <w:r>
        <w:rPr>
          <w:rFonts w:ascii="Arial" w:hAnsi="Arial" w:cs="Arial"/>
          <w:sz w:val="20"/>
          <w:szCs w:val="20"/>
        </w:rPr>
        <w:t xml:space="preserve">Deberá implementar los mecanismos necesarios para soportar errores y fallos en la transmisión de datos con los sistemas de </w:t>
      </w:r>
      <w:r w:rsidRPr="005C24A9">
        <w:rPr>
          <w:rFonts w:ascii="Arial" w:hAnsi="Arial" w:cs="Arial"/>
          <w:b/>
          <w:sz w:val="20"/>
          <w:szCs w:val="20"/>
        </w:rPr>
        <w:t>back end</w:t>
      </w:r>
      <w:r>
        <w:rPr>
          <w:rFonts w:ascii="Arial" w:hAnsi="Arial" w:cs="Arial"/>
          <w:b/>
          <w:sz w:val="20"/>
          <w:szCs w:val="20"/>
        </w:rPr>
        <w:t xml:space="preserve">, </w:t>
      </w:r>
      <w:r w:rsidRPr="005C24A9">
        <w:rPr>
          <w:rFonts w:ascii="Arial" w:hAnsi="Arial" w:cs="Arial"/>
          <w:sz w:val="20"/>
          <w:szCs w:val="20"/>
        </w:rPr>
        <w:t>debiendo asegurar</w:t>
      </w:r>
      <w:r>
        <w:rPr>
          <w:rFonts w:ascii="Arial" w:hAnsi="Arial" w:cs="Arial"/>
          <w:b/>
          <w:sz w:val="20"/>
          <w:szCs w:val="20"/>
        </w:rPr>
        <w:t xml:space="preserve"> </w:t>
      </w:r>
      <w:r w:rsidRPr="005C24A9">
        <w:rPr>
          <w:rFonts w:ascii="Arial" w:hAnsi="Arial" w:cs="Arial"/>
          <w:sz w:val="20"/>
          <w:szCs w:val="20"/>
        </w:rPr>
        <w:t>la consistencia de datos tanto en el dispositivo como en los sistemas antes mencionados ante dichas fallas.</w:t>
      </w:r>
    </w:p>
    <w:p w:rsidR="00941A31" w:rsidRDefault="00941A31" w:rsidP="00764F0E">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22" w:name="_Toc413246725"/>
      <w:r>
        <w:rPr>
          <w:rFonts w:eastAsiaTheme="majorEastAsia" w:cs="Arial"/>
          <w:bCs/>
          <w:snapToGrid/>
          <w:color w:val="F79646" w:themeColor="accent6"/>
          <w:lang w:val="es-PE" w:eastAsia="en-US"/>
        </w:rPr>
        <w:t>Seguridad</w:t>
      </w:r>
      <w:bookmarkEnd w:id="22"/>
    </w:p>
    <w:p w:rsidR="00B94B0F" w:rsidRPr="00B94B0F" w:rsidRDefault="00B94B0F" w:rsidP="00B94B0F">
      <w:pPr>
        <w:rPr>
          <w:rFonts w:eastAsiaTheme="majorEastAsia"/>
          <w:lang w:val="es-PE" w:eastAsia="en-US"/>
        </w:rPr>
      </w:pPr>
    </w:p>
    <w:p w:rsidR="002B24F6" w:rsidRDefault="002B24F6" w:rsidP="00B94B0F">
      <w:pPr>
        <w:pStyle w:val="Prrafodelista"/>
        <w:ind w:left="360"/>
        <w:rPr>
          <w:rFonts w:ascii="Arial" w:hAnsi="Arial" w:cs="Arial"/>
          <w:sz w:val="20"/>
          <w:szCs w:val="20"/>
        </w:rPr>
      </w:pPr>
      <w:r w:rsidRPr="002B24F6">
        <w:rPr>
          <w:rFonts w:ascii="Arial" w:hAnsi="Arial" w:cs="Arial"/>
          <w:sz w:val="20"/>
          <w:szCs w:val="20"/>
        </w:rPr>
        <w:t xml:space="preserve">Las aplicaciones </w:t>
      </w:r>
      <w:r>
        <w:rPr>
          <w:rFonts w:ascii="Arial" w:hAnsi="Arial" w:cs="Arial"/>
          <w:sz w:val="20"/>
          <w:szCs w:val="20"/>
        </w:rPr>
        <w:t>móviles deberán:</w:t>
      </w:r>
    </w:p>
    <w:p w:rsidR="002B24F6" w:rsidRDefault="002B24F6" w:rsidP="002B24F6">
      <w:pPr>
        <w:pStyle w:val="Prrafodelista"/>
        <w:rPr>
          <w:rFonts w:ascii="Arial" w:hAnsi="Arial" w:cs="Arial"/>
          <w:sz w:val="20"/>
          <w:szCs w:val="20"/>
        </w:rPr>
      </w:pPr>
    </w:p>
    <w:p w:rsidR="00A8029B" w:rsidRDefault="002B24F6" w:rsidP="00114BC2">
      <w:pPr>
        <w:pStyle w:val="Prrafodelista"/>
        <w:numPr>
          <w:ilvl w:val="0"/>
          <w:numId w:val="10"/>
        </w:numPr>
        <w:rPr>
          <w:rFonts w:ascii="Arial" w:hAnsi="Arial" w:cs="Arial"/>
          <w:sz w:val="20"/>
          <w:szCs w:val="20"/>
        </w:rPr>
      </w:pPr>
      <w:r w:rsidRPr="00A8029B">
        <w:rPr>
          <w:rFonts w:ascii="Arial" w:hAnsi="Arial" w:cs="Arial"/>
          <w:sz w:val="20"/>
          <w:szCs w:val="20"/>
        </w:rPr>
        <w:t xml:space="preserve">Autenticar los usuarios contra los sistemas del </w:t>
      </w:r>
      <w:r w:rsidRPr="00A8029B">
        <w:rPr>
          <w:rFonts w:ascii="Arial" w:hAnsi="Arial" w:cs="Arial"/>
          <w:b/>
          <w:sz w:val="20"/>
          <w:szCs w:val="20"/>
        </w:rPr>
        <w:t>back-end</w:t>
      </w:r>
      <w:r w:rsidRPr="00A8029B">
        <w:rPr>
          <w:rFonts w:ascii="Arial" w:hAnsi="Arial" w:cs="Arial"/>
          <w:sz w:val="20"/>
          <w:szCs w:val="20"/>
        </w:rPr>
        <w:t xml:space="preserve"> </w:t>
      </w:r>
      <w:r w:rsidR="00EE3B01">
        <w:rPr>
          <w:rFonts w:ascii="Arial" w:hAnsi="Arial" w:cs="Arial"/>
          <w:sz w:val="20"/>
          <w:szCs w:val="20"/>
        </w:rPr>
        <w:t>apropiado de acuerdo al caso</w:t>
      </w:r>
      <w:r w:rsidR="00B94B0F">
        <w:rPr>
          <w:rFonts w:ascii="Arial" w:hAnsi="Arial" w:cs="Arial"/>
          <w:sz w:val="20"/>
          <w:szCs w:val="20"/>
        </w:rPr>
        <w:t xml:space="preserve"> (Intranet, Génesis, Directorio Activo)</w:t>
      </w:r>
      <w:r w:rsidRPr="00A8029B">
        <w:rPr>
          <w:rFonts w:ascii="Arial" w:hAnsi="Arial" w:cs="Arial"/>
          <w:sz w:val="20"/>
          <w:szCs w:val="20"/>
        </w:rPr>
        <w:t>.</w:t>
      </w:r>
    </w:p>
    <w:p w:rsidR="00EE3B01" w:rsidRDefault="00B94B0F" w:rsidP="00114BC2">
      <w:pPr>
        <w:pStyle w:val="Prrafodelista"/>
        <w:numPr>
          <w:ilvl w:val="0"/>
          <w:numId w:val="10"/>
        </w:numPr>
        <w:rPr>
          <w:rFonts w:ascii="Arial" w:hAnsi="Arial" w:cs="Arial"/>
          <w:sz w:val="20"/>
          <w:szCs w:val="20"/>
        </w:rPr>
      </w:pPr>
      <w:r>
        <w:rPr>
          <w:rFonts w:ascii="Arial" w:hAnsi="Arial" w:cs="Arial"/>
          <w:sz w:val="20"/>
          <w:szCs w:val="20"/>
        </w:rPr>
        <w:t>Deberán exponer solamente</w:t>
      </w:r>
      <w:r w:rsidR="00F975DC" w:rsidRPr="00F975DC">
        <w:rPr>
          <w:rFonts w:ascii="Arial" w:hAnsi="Arial" w:cs="Arial"/>
          <w:sz w:val="20"/>
          <w:szCs w:val="20"/>
        </w:rPr>
        <w:t xml:space="preserve"> los </w:t>
      </w:r>
      <w:r w:rsidR="00F975DC" w:rsidRPr="00F975DC">
        <w:rPr>
          <w:rFonts w:ascii="Arial" w:hAnsi="Arial" w:cs="Arial"/>
          <w:b/>
          <w:sz w:val="20"/>
          <w:szCs w:val="20"/>
        </w:rPr>
        <w:t>contenidos y operaciones</w:t>
      </w:r>
      <w:r w:rsidR="00F975DC" w:rsidRPr="00F975DC">
        <w:rPr>
          <w:rFonts w:ascii="Arial" w:hAnsi="Arial" w:cs="Arial"/>
          <w:sz w:val="20"/>
          <w:szCs w:val="20"/>
        </w:rPr>
        <w:t xml:space="preserve"> a los cuales el usuario tiene autorización.</w:t>
      </w:r>
    </w:p>
    <w:p w:rsidR="00EE3B01" w:rsidRDefault="00EE3B01" w:rsidP="00114BC2">
      <w:pPr>
        <w:pStyle w:val="Prrafodelista"/>
        <w:numPr>
          <w:ilvl w:val="0"/>
          <w:numId w:val="10"/>
        </w:numPr>
        <w:rPr>
          <w:rFonts w:ascii="Arial" w:hAnsi="Arial" w:cs="Arial"/>
          <w:sz w:val="20"/>
          <w:szCs w:val="20"/>
        </w:rPr>
      </w:pPr>
      <w:r>
        <w:rPr>
          <w:rFonts w:ascii="Arial" w:hAnsi="Arial" w:cs="Arial"/>
          <w:sz w:val="20"/>
          <w:szCs w:val="20"/>
        </w:rPr>
        <w:t xml:space="preserve">Se comunicarán con los sistemas de Unique mediante los protocolos </w:t>
      </w:r>
      <w:r w:rsidR="00B94B0F">
        <w:rPr>
          <w:rFonts w:ascii="Arial" w:hAnsi="Arial" w:cs="Arial"/>
          <w:sz w:val="20"/>
          <w:szCs w:val="20"/>
        </w:rPr>
        <w:t xml:space="preserve">seguros </w:t>
      </w:r>
      <w:r>
        <w:rPr>
          <w:rFonts w:ascii="Arial" w:hAnsi="Arial" w:cs="Arial"/>
          <w:sz w:val="20"/>
          <w:szCs w:val="20"/>
        </w:rPr>
        <w:t xml:space="preserve">establecidos en la </w:t>
      </w:r>
      <w:r w:rsidRPr="00A8029B">
        <w:rPr>
          <w:rFonts w:ascii="Arial" w:hAnsi="Arial" w:cs="Arial"/>
          <w:b/>
        </w:rPr>
        <w:t>GUIA DE SEGURIDAD DE SISTEMAS DE INFORMACION</w:t>
      </w:r>
      <w:r>
        <w:rPr>
          <w:rFonts w:ascii="Arial" w:hAnsi="Arial" w:cs="Arial"/>
          <w:b/>
        </w:rPr>
        <w:t>.</w:t>
      </w:r>
    </w:p>
    <w:p w:rsidR="00283AFA" w:rsidRDefault="00283AFA" w:rsidP="00114BC2">
      <w:pPr>
        <w:pStyle w:val="Prrafodelista"/>
        <w:numPr>
          <w:ilvl w:val="0"/>
          <w:numId w:val="10"/>
        </w:numPr>
        <w:rPr>
          <w:rFonts w:ascii="Arial" w:hAnsi="Arial" w:cs="Arial"/>
          <w:sz w:val="20"/>
          <w:szCs w:val="20"/>
        </w:rPr>
      </w:pPr>
      <w:r>
        <w:rPr>
          <w:rFonts w:ascii="Arial" w:hAnsi="Arial" w:cs="Arial"/>
          <w:sz w:val="20"/>
          <w:szCs w:val="20"/>
        </w:rPr>
        <w:t>Podrán almacenar las contraseñas de ma</w:t>
      </w:r>
      <w:r w:rsidR="00A8029B">
        <w:rPr>
          <w:rFonts w:ascii="Arial" w:hAnsi="Arial" w:cs="Arial"/>
          <w:sz w:val="20"/>
          <w:szCs w:val="20"/>
        </w:rPr>
        <w:t>nera local siempre y cuando</w:t>
      </w:r>
      <w:r w:rsidR="00EE3B01">
        <w:rPr>
          <w:rFonts w:ascii="Arial" w:hAnsi="Arial" w:cs="Arial"/>
          <w:sz w:val="20"/>
          <w:szCs w:val="20"/>
        </w:rPr>
        <w:t xml:space="preserve"> estas estén </w:t>
      </w:r>
      <w:r w:rsidR="00B94B0F">
        <w:rPr>
          <w:rFonts w:ascii="Arial" w:hAnsi="Arial" w:cs="Arial"/>
          <w:sz w:val="20"/>
          <w:szCs w:val="20"/>
        </w:rPr>
        <w:t>encriptados</w:t>
      </w:r>
      <w:r w:rsidR="00EE3B01">
        <w:rPr>
          <w:rFonts w:ascii="Arial" w:hAnsi="Arial" w:cs="Arial"/>
          <w:sz w:val="20"/>
          <w:szCs w:val="20"/>
        </w:rPr>
        <w:t xml:space="preserve"> de acuerdo </w:t>
      </w:r>
      <w:r w:rsidR="00F975DC">
        <w:rPr>
          <w:rFonts w:ascii="Arial" w:hAnsi="Arial" w:cs="Arial"/>
          <w:sz w:val="20"/>
          <w:szCs w:val="20"/>
        </w:rPr>
        <w:t>al punto 5.</w:t>
      </w:r>
    </w:p>
    <w:p w:rsidR="00A8029B" w:rsidRDefault="00307634" w:rsidP="00114BC2">
      <w:pPr>
        <w:pStyle w:val="Prrafodelista"/>
        <w:numPr>
          <w:ilvl w:val="0"/>
          <w:numId w:val="10"/>
        </w:numPr>
        <w:rPr>
          <w:rFonts w:ascii="Arial" w:hAnsi="Arial" w:cs="Arial"/>
          <w:sz w:val="20"/>
          <w:szCs w:val="20"/>
        </w:rPr>
      </w:pPr>
      <w:r>
        <w:rPr>
          <w:rFonts w:ascii="Arial" w:hAnsi="Arial" w:cs="Arial"/>
          <w:sz w:val="20"/>
          <w:szCs w:val="20"/>
        </w:rPr>
        <w:t>Para encriptar datos utilizarán</w:t>
      </w:r>
      <w:r w:rsidR="00EE3B01">
        <w:rPr>
          <w:rFonts w:ascii="Arial" w:hAnsi="Arial" w:cs="Arial"/>
          <w:sz w:val="20"/>
          <w:szCs w:val="20"/>
        </w:rPr>
        <w:t xml:space="preserve"> los algoritmos definidos en la </w:t>
      </w:r>
      <w:r w:rsidR="00EE3B01" w:rsidRPr="00A8029B">
        <w:rPr>
          <w:rFonts w:ascii="Arial" w:hAnsi="Arial" w:cs="Arial"/>
          <w:b/>
        </w:rPr>
        <w:t>GUIA DE SEGURIDAD DE SISTEMAS DE INFORMACION</w:t>
      </w:r>
      <w:r w:rsidR="00EE3B01">
        <w:rPr>
          <w:rFonts w:ascii="Arial" w:hAnsi="Arial" w:cs="Arial"/>
          <w:sz w:val="20"/>
          <w:szCs w:val="20"/>
        </w:rPr>
        <w:t xml:space="preserve">; </w:t>
      </w:r>
      <w:r w:rsidR="00A8029B" w:rsidRPr="00EE3B01">
        <w:rPr>
          <w:rFonts w:ascii="Arial" w:hAnsi="Arial" w:cs="Arial"/>
          <w:sz w:val="20"/>
          <w:szCs w:val="20"/>
        </w:rPr>
        <w:t xml:space="preserve"> sin embargo el número de iteraciones utilizadas </w:t>
      </w:r>
      <w:r w:rsidR="00EE3B01">
        <w:rPr>
          <w:rFonts w:ascii="Arial" w:hAnsi="Arial" w:cs="Arial"/>
          <w:sz w:val="20"/>
          <w:szCs w:val="20"/>
        </w:rPr>
        <w:t xml:space="preserve">así como el resto de parámetros </w:t>
      </w:r>
      <w:r w:rsidR="00A8029B" w:rsidRPr="00EE3B01">
        <w:rPr>
          <w:rFonts w:ascii="Arial" w:hAnsi="Arial" w:cs="Arial"/>
          <w:sz w:val="20"/>
          <w:szCs w:val="20"/>
        </w:rPr>
        <w:t>será</w:t>
      </w:r>
      <w:r w:rsidR="00EE3B01">
        <w:rPr>
          <w:rFonts w:ascii="Arial" w:hAnsi="Arial" w:cs="Arial"/>
          <w:sz w:val="20"/>
          <w:szCs w:val="20"/>
        </w:rPr>
        <w:t>n</w:t>
      </w:r>
      <w:r w:rsidR="00A8029B" w:rsidRPr="00EE3B01">
        <w:rPr>
          <w:rFonts w:ascii="Arial" w:hAnsi="Arial" w:cs="Arial"/>
          <w:sz w:val="20"/>
          <w:szCs w:val="20"/>
        </w:rPr>
        <w:t xml:space="preserve"> un parámetro de la aplicación (no manipulable por el usuario) y será fijado de acuerdo a los requerimientos de esta, no debiendo ser menores a </w:t>
      </w:r>
      <w:r w:rsidR="00EE3B01" w:rsidRPr="00EE3B01">
        <w:rPr>
          <w:rFonts w:ascii="Arial" w:hAnsi="Arial" w:cs="Arial"/>
          <w:sz w:val="20"/>
          <w:szCs w:val="20"/>
        </w:rPr>
        <w:t>2</w:t>
      </w:r>
      <w:r w:rsidR="00A8029B" w:rsidRPr="00EE3B01">
        <w:rPr>
          <w:rFonts w:ascii="Arial" w:hAnsi="Arial" w:cs="Arial"/>
          <w:sz w:val="20"/>
          <w:szCs w:val="20"/>
        </w:rPr>
        <w:t xml:space="preserve"> </w:t>
      </w:r>
      <w:r w:rsidR="00EE3B01" w:rsidRPr="00EE3B01">
        <w:rPr>
          <w:rFonts w:ascii="Arial" w:hAnsi="Arial" w:cs="Arial"/>
          <w:sz w:val="20"/>
          <w:szCs w:val="20"/>
        </w:rPr>
        <w:t>iteraciones</w:t>
      </w:r>
      <w:r w:rsidR="00F975DC">
        <w:rPr>
          <w:rFonts w:ascii="Arial" w:hAnsi="Arial" w:cs="Arial"/>
          <w:sz w:val="20"/>
          <w:szCs w:val="20"/>
        </w:rPr>
        <w:t xml:space="preserve"> en ningún caso</w:t>
      </w:r>
      <w:r w:rsidR="00A8029B" w:rsidRPr="00EE3B01">
        <w:rPr>
          <w:rFonts w:ascii="Arial" w:hAnsi="Arial" w:cs="Arial"/>
          <w:sz w:val="20"/>
          <w:szCs w:val="20"/>
        </w:rPr>
        <w:t>.</w:t>
      </w:r>
    </w:p>
    <w:p w:rsidR="00307634" w:rsidRDefault="00307634" w:rsidP="00114BC2">
      <w:pPr>
        <w:pStyle w:val="Prrafodelista"/>
        <w:numPr>
          <w:ilvl w:val="0"/>
          <w:numId w:val="10"/>
        </w:numPr>
        <w:rPr>
          <w:rFonts w:ascii="Arial" w:hAnsi="Arial" w:cs="Arial"/>
          <w:sz w:val="20"/>
          <w:szCs w:val="20"/>
        </w:rPr>
      </w:pPr>
      <w:r>
        <w:rPr>
          <w:rFonts w:ascii="Arial" w:hAnsi="Arial" w:cs="Arial"/>
          <w:sz w:val="20"/>
          <w:szCs w:val="20"/>
        </w:rPr>
        <w:t>Deberán encriptar los siguientes tipos de datos (siempre y cuando la aplicación los gestione):</w:t>
      </w:r>
    </w:p>
    <w:p w:rsidR="00307634" w:rsidRPr="00307634" w:rsidRDefault="00307634" w:rsidP="00307634">
      <w:pPr>
        <w:pStyle w:val="Prrafodelista"/>
        <w:rPr>
          <w:rFonts w:ascii="Arial" w:hAnsi="Arial" w:cs="Arial"/>
          <w:sz w:val="20"/>
          <w:szCs w:val="20"/>
        </w:rPr>
      </w:pPr>
    </w:p>
    <w:p w:rsidR="00307634" w:rsidRDefault="00307634" w:rsidP="00114BC2">
      <w:pPr>
        <w:pStyle w:val="Prrafodelista"/>
        <w:numPr>
          <w:ilvl w:val="1"/>
          <w:numId w:val="10"/>
        </w:numPr>
        <w:rPr>
          <w:rFonts w:ascii="Arial" w:hAnsi="Arial" w:cs="Arial"/>
          <w:sz w:val="20"/>
          <w:szCs w:val="20"/>
        </w:rPr>
      </w:pPr>
      <w:r>
        <w:rPr>
          <w:rFonts w:ascii="Arial" w:hAnsi="Arial" w:cs="Arial"/>
          <w:sz w:val="20"/>
          <w:szCs w:val="20"/>
        </w:rPr>
        <w:t>Datos personales</w:t>
      </w:r>
      <w:r w:rsidR="00102A4C">
        <w:rPr>
          <w:rFonts w:ascii="Arial" w:hAnsi="Arial" w:cs="Arial"/>
          <w:sz w:val="20"/>
          <w:szCs w:val="20"/>
        </w:rPr>
        <w:t xml:space="preserve"> </w:t>
      </w:r>
    </w:p>
    <w:p w:rsidR="00307634" w:rsidRDefault="00307634" w:rsidP="00114BC2">
      <w:pPr>
        <w:pStyle w:val="Prrafodelista"/>
        <w:numPr>
          <w:ilvl w:val="1"/>
          <w:numId w:val="10"/>
        </w:numPr>
        <w:rPr>
          <w:rFonts w:ascii="Arial" w:hAnsi="Arial" w:cs="Arial"/>
          <w:sz w:val="20"/>
          <w:szCs w:val="20"/>
        </w:rPr>
      </w:pPr>
      <w:r>
        <w:rPr>
          <w:rFonts w:ascii="Arial" w:hAnsi="Arial" w:cs="Arial"/>
          <w:sz w:val="20"/>
          <w:szCs w:val="20"/>
        </w:rPr>
        <w:t>Información sensible sobre Yanbal y su negocio</w:t>
      </w:r>
    </w:p>
    <w:p w:rsidR="00307634" w:rsidRPr="00EE3B01" w:rsidRDefault="00307634" w:rsidP="00114BC2">
      <w:pPr>
        <w:pStyle w:val="Prrafodelista"/>
        <w:numPr>
          <w:ilvl w:val="1"/>
          <w:numId w:val="10"/>
        </w:numPr>
        <w:rPr>
          <w:rFonts w:ascii="Arial" w:hAnsi="Arial" w:cs="Arial"/>
          <w:sz w:val="20"/>
          <w:szCs w:val="20"/>
        </w:rPr>
      </w:pPr>
      <w:r>
        <w:rPr>
          <w:rFonts w:ascii="Arial" w:hAnsi="Arial" w:cs="Arial"/>
          <w:sz w:val="20"/>
          <w:szCs w:val="20"/>
        </w:rPr>
        <w:t>Parámetros de Conexión a otros sistemas y dispositivos como por ejemplo servicios web.</w:t>
      </w:r>
    </w:p>
    <w:p w:rsidR="00901E14" w:rsidRDefault="00901E14" w:rsidP="00812FAF">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23" w:name="_Toc413246726"/>
      <w:r>
        <w:rPr>
          <w:rFonts w:eastAsiaTheme="majorEastAsia" w:cs="Arial"/>
          <w:bCs/>
          <w:snapToGrid/>
          <w:color w:val="F79646" w:themeColor="accent6"/>
          <w:lang w:val="es-PE" w:eastAsia="en-US"/>
        </w:rPr>
        <w:t>Pruebas</w:t>
      </w:r>
      <w:bookmarkEnd w:id="23"/>
      <w:r>
        <w:rPr>
          <w:rFonts w:eastAsiaTheme="majorEastAsia" w:cs="Arial"/>
          <w:bCs/>
          <w:snapToGrid/>
          <w:color w:val="F79646" w:themeColor="accent6"/>
          <w:lang w:val="es-PE" w:eastAsia="en-US"/>
        </w:rPr>
        <w:t xml:space="preserve"> </w:t>
      </w:r>
    </w:p>
    <w:p w:rsidR="00B94B0F" w:rsidRPr="00B94B0F" w:rsidRDefault="00B94B0F" w:rsidP="00B94B0F">
      <w:pPr>
        <w:rPr>
          <w:rFonts w:eastAsiaTheme="majorEastAsia"/>
          <w:lang w:val="es-PE" w:eastAsia="en-US"/>
        </w:rPr>
      </w:pPr>
    </w:p>
    <w:p w:rsidR="00880AB3" w:rsidRPr="00BA59EC" w:rsidRDefault="00D66110" w:rsidP="00B94B0F">
      <w:pPr>
        <w:pStyle w:val="Prrafodelista"/>
        <w:ind w:left="0"/>
        <w:rPr>
          <w:rFonts w:ascii="Arial" w:hAnsi="Arial" w:cs="Arial"/>
          <w:sz w:val="20"/>
          <w:szCs w:val="20"/>
        </w:rPr>
      </w:pPr>
      <w:r w:rsidRPr="00BA59EC">
        <w:rPr>
          <w:rFonts w:ascii="Arial" w:hAnsi="Arial" w:cs="Arial"/>
          <w:sz w:val="20"/>
          <w:szCs w:val="20"/>
        </w:rPr>
        <w:t xml:space="preserve">De acuerdo al alcance definido para la aplicación, su arquitectura y funcionalidades </w:t>
      </w:r>
      <w:r w:rsidR="00880AB3" w:rsidRPr="00BA59EC">
        <w:rPr>
          <w:rFonts w:ascii="Arial" w:hAnsi="Arial" w:cs="Arial"/>
          <w:sz w:val="20"/>
          <w:szCs w:val="20"/>
        </w:rPr>
        <w:t xml:space="preserve">se </w:t>
      </w:r>
      <w:r w:rsidRPr="00BA59EC">
        <w:rPr>
          <w:rFonts w:ascii="Arial" w:hAnsi="Arial" w:cs="Arial"/>
          <w:sz w:val="20"/>
          <w:szCs w:val="20"/>
        </w:rPr>
        <w:t>deberán</w:t>
      </w:r>
      <w:r w:rsidR="00880AB3" w:rsidRPr="00BA59EC">
        <w:rPr>
          <w:rFonts w:ascii="Arial" w:hAnsi="Arial" w:cs="Arial"/>
          <w:sz w:val="20"/>
          <w:szCs w:val="20"/>
        </w:rPr>
        <w:t xml:space="preserve"> considerar: </w:t>
      </w:r>
    </w:p>
    <w:p w:rsidR="00880AB3" w:rsidRPr="00880AB3" w:rsidRDefault="00880AB3" w:rsidP="00880AB3">
      <w:pPr>
        <w:rPr>
          <w:rFonts w:eastAsiaTheme="majorEastAsia"/>
          <w:lang w:val="es-PE" w:eastAsia="en-US"/>
        </w:rPr>
      </w:pPr>
    </w:p>
    <w:p w:rsidR="00880AB3" w:rsidRDefault="00D66110" w:rsidP="00114BC2">
      <w:pPr>
        <w:pStyle w:val="Prrafodelista"/>
        <w:numPr>
          <w:ilvl w:val="0"/>
          <w:numId w:val="11"/>
        </w:numPr>
        <w:rPr>
          <w:rFonts w:ascii="Arial" w:hAnsi="Arial" w:cs="Arial"/>
          <w:sz w:val="20"/>
          <w:szCs w:val="20"/>
        </w:rPr>
      </w:pPr>
      <w:r>
        <w:rPr>
          <w:rFonts w:ascii="Arial" w:hAnsi="Arial" w:cs="Arial"/>
          <w:sz w:val="20"/>
          <w:szCs w:val="20"/>
        </w:rPr>
        <w:t>El área de arquitectura d</w:t>
      </w:r>
      <w:r w:rsidR="00880AB3" w:rsidRPr="00880AB3">
        <w:rPr>
          <w:rFonts w:ascii="Arial" w:hAnsi="Arial" w:cs="Arial"/>
          <w:sz w:val="20"/>
          <w:szCs w:val="20"/>
        </w:rPr>
        <w:t xml:space="preserve">efinirá el conjunto de equipos sobre los cuales se </w:t>
      </w:r>
      <w:r w:rsidR="00B94B0F">
        <w:rPr>
          <w:rFonts w:ascii="Arial" w:hAnsi="Arial" w:cs="Arial"/>
          <w:sz w:val="20"/>
          <w:szCs w:val="20"/>
        </w:rPr>
        <w:t xml:space="preserve">probará y </w:t>
      </w:r>
      <w:r w:rsidR="00880AB3" w:rsidRPr="00880AB3">
        <w:rPr>
          <w:rFonts w:ascii="Arial" w:hAnsi="Arial" w:cs="Arial"/>
          <w:sz w:val="20"/>
          <w:szCs w:val="20"/>
        </w:rPr>
        <w:t>certificará la aplicación, mismos sobre las cuales se realizarán la totalidad de las pruebas de desarrollo y certificación</w:t>
      </w:r>
      <w:r w:rsidR="00B94B0F">
        <w:rPr>
          <w:rFonts w:ascii="Arial" w:hAnsi="Arial" w:cs="Arial"/>
          <w:sz w:val="20"/>
          <w:szCs w:val="20"/>
        </w:rPr>
        <w:t xml:space="preserve"> considerando todos los roles e idiomas de ser el caso</w:t>
      </w:r>
      <w:r w:rsidR="00880AB3" w:rsidRPr="00880AB3">
        <w:rPr>
          <w:rFonts w:ascii="Arial" w:hAnsi="Arial" w:cs="Arial"/>
          <w:sz w:val="20"/>
          <w:szCs w:val="20"/>
        </w:rPr>
        <w:t>.</w:t>
      </w:r>
    </w:p>
    <w:p w:rsidR="00880AB3" w:rsidRPr="00B94B0F" w:rsidRDefault="00880AB3" w:rsidP="00880AB3">
      <w:pPr>
        <w:ind w:left="1080"/>
        <w:rPr>
          <w:rFonts w:ascii="Arial" w:hAnsi="Arial" w:cs="Arial"/>
          <w:lang w:val="es-PE"/>
        </w:rPr>
      </w:pPr>
    </w:p>
    <w:p w:rsidR="00880AB3" w:rsidRDefault="00880AB3" w:rsidP="00114BC2">
      <w:pPr>
        <w:pStyle w:val="Prrafodelista"/>
        <w:numPr>
          <w:ilvl w:val="0"/>
          <w:numId w:val="11"/>
        </w:numPr>
        <w:rPr>
          <w:rFonts w:ascii="Arial" w:hAnsi="Arial" w:cs="Arial"/>
          <w:sz w:val="20"/>
          <w:szCs w:val="20"/>
        </w:rPr>
      </w:pPr>
      <w:r w:rsidRPr="00880AB3">
        <w:rPr>
          <w:rFonts w:ascii="Arial" w:hAnsi="Arial" w:cs="Arial"/>
          <w:sz w:val="20"/>
          <w:szCs w:val="20"/>
        </w:rPr>
        <w:t xml:space="preserve">Se podrá definir un conjunto adicional de equipos </w:t>
      </w:r>
      <w:r>
        <w:rPr>
          <w:rFonts w:ascii="Arial" w:hAnsi="Arial" w:cs="Arial"/>
          <w:sz w:val="20"/>
          <w:szCs w:val="20"/>
        </w:rPr>
        <w:t xml:space="preserve">para pruebas de </w:t>
      </w:r>
      <w:r w:rsidRPr="00880AB3">
        <w:rPr>
          <w:rFonts w:ascii="Arial" w:hAnsi="Arial" w:cs="Arial"/>
          <w:b/>
          <w:sz w:val="20"/>
          <w:szCs w:val="20"/>
        </w:rPr>
        <w:t>validación</w:t>
      </w:r>
      <w:r>
        <w:rPr>
          <w:rFonts w:ascii="Arial" w:hAnsi="Arial" w:cs="Arial"/>
          <w:sz w:val="20"/>
          <w:szCs w:val="20"/>
        </w:rPr>
        <w:t xml:space="preserve"> con la finalidad de realizar</w:t>
      </w:r>
      <w:r w:rsidRPr="00880AB3">
        <w:rPr>
          <w:rFonts w:ascii="Arial" w:hAnsi="Arial" w:cs="Arial"/>
          <w:sz w:val="20"/>
          <w:szCs w:val="20"/>
        </w:rPr>
        <w:t xml:space="preserve"> pruebas adicionales sobre una o varias funcionalidades y escenarios acotados</w:t>
      </w:r>
      <w:r>
        <w:rPr>
          <w:rFonts w:ascii="Arial" w:hAnsi="Arial" w:cs="Arial"/>
          <w:sz w:val="20"/>
          <w:szCs w:val="20"/>
        </w:rPr>
        <w:t xml:space="preserve"> como por ejemplo (instalación e inicio)</w:t>
      </w:r>
      <w:r w:rsidRPr="00880AB3">
        <w:rPr>
          <w:rFonts w:ascii="Arial" w:hAnsi="Arial" w:cs="Arial"/>
          <w:sz w:val="20"/>
          <w:szCs w:val="20"/>
        </w:rPr>
        <w:t>, con la finalidad de comprobar parcialmente su funcionamiento.</w:t>
      </w:r>
    </w:p>
    <w:p w:rsidR="00D66110" w:rsidRPr="00D66110" w:rsidRDefault="00D66110" w:rsidP="00D66110">
      <w:pPr>
        <w:pStyle w:val="Prrafodelista"/>
        <w:rPr>
          <w:rFonts w:ascii="Arial" w:hAnsi="Arial" w:cs="Arial"/>
          <w:sz w:val="20"/>
          <w:szCs w:val="20"/>
        </w:rPr>
      </w:pPr>
    </w:p>
    <w:p w:rsidR="00D66110" w:rsidRPr="00D66110" w:rsidRDefault="00D66110" w:rsidP="00114BC2">
      <w:pPr>
        <w:pStyle w:val="Prrafodelista"/>
        <w:numPr>
          <w:ilvl w:val="0"/>
          <w:numId w:val="11"/>
        </w:numPr>
        <w:rPr>
          <w:rFonts w:ascii="Arial" w:hAnsi="Arial" w:cs="Arial"/>
          <w:b/>
          <w:sz w:val="20"/>
          <w:szCs w:val="20"/>
        </w:rPr>
      </w:pPr>
      <w:r>
        <w:rPr>
          <w:rFonts w:ascii="Arial" w:hAnsi="Arial" w:cs="Arial"/>
          <w:sz w:val="20"/>
          <w:szCs w:val="20"/>
        </w:rPr>
        <w:t xml:space="preserve">De la misma manera se deberán de considerar las pruebas no funcionales listadas en el </w:t>
      </w:r>
      <w:r w:rsidRPr="00D66110">
        <w:rPr>
          <w:rFonts w:ascii="Arial" w:hAnsi="Arial" w:cs="Arial"/>
          <w:b/>
          <w:sz w:val="20"/>
          <w:szCs w:val="20"/>
        </w:rPr>
        <w:t xml:space="preserve">Anexo </w:t>
      </w:r>
      <w:r w:rsidR="00023477">
        <w:rPr>
          <w:rFonts w:ascii="Arial" w:hAnsi="Arial" w:cs="Arial"/>
          <w:b/>
          <w:sz w:val="20"/>
          <w:szCs w:val="20"/>
        </w:rPr>
        <w:t>D</w:t>
      </w:r>
      <w:r w:rsidRPr="00D66110">
        <w:rPr>
          <w:rFonts w:ascii="Arial" w:hAnsi="Arial" w:cs="Arial"/>
          <w:b/>
          <w:sz w:val="20"/>
          <w:szCs w:val="20"/>
        </w:rPr>
        <w:t xml:space="preserve"> - CHECKLIST DE CASOS DE PRUEBA NO FUNCIONALES PARA APLICACIONES MOVILES</w:t>
      </w:r>
      <w:r>
        <w:rPr>
          <w:rFonts w:ascii="Arial" w:hAnsi="Arial" w:cs="Arial"/>
          <w:b/>
          <w:sz w:val="20"/>
          <w:szCs w:val="20"/>
        </w:rPr>
        <w:t>,</w:t>
      </w:r>
      <w:r w:rsidRPr="00D66110">
        <w:rPr>
          <w:rFonts w:ascii="Arial" w:hAnsi="Arial" w:cs="Arial"/>
          <w:sz w:val="20"/>
          <w:szCs w:val="20"/>
        </w:rPr>
        <w:t xml:space="preserve"> especificando el conjunto de equipos donde deben ser ejecutadas.</w:t>
      </w:r>
    </w:p>
    <w:p w:rsidR="00EB752E" w:rsidRDefault="00EB752E" w:rsidP="00812FAF">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24" w:name="_Toc413246727"/>
      <w:r w:rsidRPr="00DF4552">
        <w:rPr>
          <w:rFonts w:eastAsiaTheme="majorEastAsia" w:cs="Arial"/>
          <w:bCs/>
          <w:snapToGrid/>
          <w:color w:val="F79646" w:themeColor="accent6"/>
          <w:lang w:val="es-PE" w:eastAsia="en-US"/>
        </w:rPr>
        <w:t>Herramientas</w:t>
      </w:r>
      <w:bookmarkEnd w:id="24"/>
    </w:p>
    <w:p w:rsidR="00E22B73" w:rsidRPr="00E22B73" w:rsidRDefault="00E22B73" w:rsidP="00E22B73">
      <w:pPr>
        <w:rPr>
          <w:rFonts w:eastAsiaTheme="majorEastAsia"/>
          <w:lang w:val="es-PE" w:eastAsia="en-US"/>
        </w:rPr>
      </w:pPr>
    </w:p>
    <w:p w:rsidR="00A84067" w:rsidRDefault="00A84067" w:rsidP="00B94B0F">
      <w:pPr>
        <w:pStyle w:val="Prrafodelista"/>
        <w:ind w:left="0"/>
        <w:rPr>
          <w:rFonts w:ascii="Arial" w:hAnsi="Arial" w:cs="Arial"/>
          <w:sz w:val="20"/>
          <w:szCs w:val="20"/>
        </w:rPr>
      </w:pPr>
      <w:r w:rsidRPr="00A84067">
        <w:rPr>
          <w:rFonts w:ascii="Arial" w:hAnsi="Arial" w:cs="Arial"/>
          <w:sz w:val="20"/>
          <w:szCs w:val="20"/>
        </w:rPr>
        <w:t>Las siguientes herramientas pueden ser utilizadas para el desarrollo y mantenimiento de los aplicativos</w:t>
      </w:r>
      <w:r w:rsidR="00023477">
        <w:rPr>
          <w:rFonts w:ascii="Arial" w:hAnsi="Arial" w:cs="Arial"/>
          <w:sz w:val="20"/>
          <w:szCs w:val="20"/>
        </w:rPr>
        <w:t xml:space="preserve">, debiendo acordarse las versiones de las mismas </w:t>
      </w:r>
      <w:r w:rsidR="00BC4F1A">
        <w:rPr>
          <w:rFonts w:ascii="Arial" w:hAnsi="Arial" w:cs="Arial"/>
          <w:sz w:val="20"/>
          <w:szCs w:val="20"/>
        </w:rPr>
        <w:t>al</w:t>
      </w:r>
      <w:r w:rsidR="00023477">
        <w:rPr>
          <w:rFonts w:ascii="Arial" w:hAnsi="Arial" w:cs="Arial"/>
          <w:sz w:val="20"/>
          <w:szCs w:val="20"/>
        </w:rPr>
        <w:t xml:space="preserve"> inicio del proyecto:</w:t>
      </w:r>
    </w:p>
    <w:p w:rsidR="00E22B73" w:rsidRDefault="00E22B73" w:rsidP="00A84067">
      <w:pPr>
        <w:pStyle w:val="Prrafodelista"/>
        <w:rPr>
          <w:rFonts w:ascii="Arial" w:hAnsi="Arial" w:cs="Arial"/>
          <w:sz w:val="20"/>
          <w:szCs w:val="20"/>
        </w:rPr>
      </w:pPr>
    </w:p>
    <w:p w:rsidR="00E22B73" w:rsidRDefault="00E22B73" w:rsidP="00A84067">
      <w:pPr>
        <w:pStyle w:val="Prrafodelista"/>
        <w:rPr>
          <w:rFonts w:ascii="Arial" w:hAnsi="Arial" w:cs="Arial"/>
          <w:sz w:val="20"/>
          <w:szCs w:val="20"/>
        </w:rPr>
      </w:pPr>
    </w:p>
    <w:p w:rsidR="00E22B73" w:rsidRDefault="00E22B73" w:rsidP="000776DB">
      <w:pPr>
        <w:pStyle w:val="Prrafodelista"/>
        <w:numPr>
          <w:ilvl w:val="2"/>
          <w:numId w:val="22"/>
        </w:numPr>
        <w:rPr>
          <w:rFonts w:ascii="Arial" w:hAnsi="Arial" w:cs="Arial"/>
          <w:sz w:val="20"/>
          <w:szCs w:val="20"/>
        </w:rPr>
      </w:pPr>
      <w:r>
        <w:rPr>
          <w:rFonts w:ascii="Arial" w:hAnsi="Arial" w:cs="Arial"/>
          <w:sz w:val="20"/>
          <w:szCs w:val="20"/>
        </w:rPr>
        <w:t>Android JDK</w:t>
      </w:r>
    </w:p>
    <w:p w:rsidR="00E22B73" w:rsidRPr="002A7015" w:rsidRDefault="00E22B73" w:rsidP="000776DB">
      <w:pPr>
        <w:pStyle w:val="Prrafodelista"/>
        <w:numPr>
          <w:ilvl w:val="2"/>
          <w:numId w:val="22"/>
        </w:numPr>
        <w:rPr>
          <w:rFonts w:ascii="Arial" w:hAnsi="Arial" w:cs="Arial"/>
          <w:sz w:val="20"/>
          <w:szCs w:val="20"/>
          <w:lang w:val="en-US"/>
        </w:rPr>
      </w:pPr>
      <w:r w:rsidRPr="00E22B73">
        <w:rPr>
          <w:rFonts w:ascii="Arial" w:hAnsi="Arial" w:cs="Arial"/>
          <w:sz w:val="20"/>
          <w:szCs w:val="20"/>
          <w:lang w:val="en-US"/>
        </w:rPr>
        <w:t>Eclipse ADT (Android Developer Tools)</w:t>
      </w:r>
    </w:p>
    <w:p w:rsidR="00A84067" w:rsidRDefault="00A84067" w:rsidP="000776DB">
      <w:pPr>
        <w:pStyle w:val="Prrafodelista"/>
        <w:numPr>
          <w:ilvl w:val="2"/>
          <w:numId w:val="22"/>
        </w:numPr>
        <w:rPr>
          <w:rFonts w:ascii="Arial" w:hAnsi="Arial" w:cs="Arial"/>
          <w:sz w:val="20"/>
          <w:szCs w:val="20"/>
        </w:rPr>
      </w:pPr>
      <w:r>
        <w:rPr>
          <w:rFonts w:ascii="Arial" w:hAnsi="Arial" w:cs="Arial"/>
          <w:sz w:val="20"/>
          <w:szCs w:val="20"/>
        </w:rPr>
        <w:t>Sublime Text Editor</w:t>
      </w:r>
    </w:p>
    <w:p w:rsidR="00A84067" w:rsidRDefault="00A84067" w:rsidP="000776DB">
      <w:pPr>
        <w:pStyle w:val="Prrafodelista"/>
        <w:numPr>
          <w:ilvl w:val="2"/>
          <w:numId w:val="22"/>
        </w:numPr>
        <w:rPr>
          <w:rFonts w:ascii="Arial" w:hAnsi="Arial" w:cs="Arial"/>
          <w:sz w:val="20"/>
          <w:szCs w:val="20"/>
        </w:rPr>
      </w:pPr>
      <w:r>
        <w:rPr>
          <w:rFonts w:ascii="Arial" w:hAnsi="Arial" w:cs="Arial"/>
          <w:sz w:val="20"/>
          <w:szCs w:val="20"/>
        </w:rPr>
        <w:t>IntelliJ IDEA</w:t>
      </w:r>
      <w:r w:rsidR="00023477">
        <w:rPr>
          <w:rFonts w:ascii="Arial" w:hAnsi="Arial" w:cs="Arial"/>
          <w:sz w:val="20"/>
          <w:szCs w:val="20"/>
        </w:rPr>
        <w:t xml:space="preserve"> + PhoneGAP/Cordova Plugin</w:t>
      </w:r>
    </w:p>
    <w:p w:rsidR="00A84067" w:rsidRDefault="00A84067" w:rsidP="000776DB">
      <w:pPr>
        <w:pStyle w:val="Prrafodelista"/>
        <w:numPr>
          <w:ilvl w:val="2"/>
          <w:numId w:val="22"/>
        </w:numPr>
        <w:rPr>
          <w:rFonts w:ascii="Arial" w:hAnsi="Arial" w:cs="Arial"/>
          <w:sz w:val="20"/>
          <w:szCs w:val="20"/>
        </w:rPr>
      </w:pPr>
      <w:r>
        <w:rPr>
          <w:rFonts w:ascii="Arial" w:hAnsi="Arial" w:cs="Arial"/>
          <w:sz w:val="20"/>
          <w:szCs w:val="20"/>
        </w:rPr>
        <w:t>Notepad ++</w:t>
      </w:r>
    </w:p>
    <w:p w:rsidR="00E22B73" w:rsidRDefault="00E22B73" w:rsidP="000776DB">
      <w:pPr>
        <w:pStyle w:val="Prrafodelista"/>
        <w:numPr>
          <w:ilvl w:val="2"/>
          <w:numId w:val="22"/>
        </w:numPr>
        <w:rPr>
          <w:rFonts w:ascii="Arial" w:hAnsi="Arial" w:cs="Arial"/>
          <w:sz w:val="20"/>
          <w:szCs w:val="20"/>
        </w:rPr>
      </w:pPr>
      <w:r>
        <w:rPr>
          <w:rFonts w:ascii="Arial" w:hAnsi="Arial" w:cs="Arial"/>
          <w:sz w:val="20"/>
          <w:szCs w:val="20"/>
        </w:rPr>
        <w:t>xCode</w:t>
      </w:r>
    </w:p>
    <w:p w:rsidR="00E22B73" w:rsidRDefault="00E22B73" w:rsidP="000776DB">
      <w:pPr>
        <w:pStyle w:val="Prrafodelista"/>
        <w:numPr>
          <w:ilvl w:val="2"/>
          <w:numId w:val="22"/>
        </w:numPr>
        <w:rPr>
          <w:rFonts w:ascii="Arial" w:hAnsi="Arial" w:cs="Arial"/>
          <w:sz w:val="20"/>
          <w:szCs w:val="20"/>
        </w:rPr>
      </w:pPr>
      <w:r>
        <w:rPr>
          <w:rFonts w:ascii="Arial" w:hAnsi="Arial" w:cs="Arial"/>
          <w:sz w:val="20"/>
          <w:szCs w:val="20"/>
        </w:rPr>
        <w:t>NodeJS</w:t>
      </w:r>
    </w:p>
    <w:p w:rsidR="00E22B73" w:rsidRDefault="00E22B73" w:rsidP="000776DB">
      <w:pPr>
        <w:pStyle w:val="Prrafodelista"/>
        <w:numPr>
          <w:ilvl w:val="2"/>
          <w:numId w:val="22"/>
        </w:numPr>
        <w:rPr>
          <w:rFonts w:ascii="Arial" w:hAnsi="Arial" w:cs="Arial"/>
          <w:sz w:val="20"/>
          <w:szCs w:val="20"/>
        </w:rPr>
      </w:pPr>
      <w:r>
        <w:rPr>
          <w:rFonts w:ascii="Arial" w:hAnsi="Arial" w:cs="Arial"/>
          <w:sz w:val="20"/>
          <w:szCs w:val="20"/>
        </w:rPr>
        <w:t>IONIC</w:t>
      </w:r>
    </w:p>
    <w:p w:rsidR="00E22B73" w:rsidRDefault="00E22B73" w:rsidP="000776DB">
      <w:pPr>
        <w:pStyle w:val="Prrafodelista"/>
        <w:numPr>
          <w:ilvl w:val="2"/>
          <w:numId w:val="22"/>
        </w:numPr>
        <w:rPr>
          <w:rFonts w:ascii="Arial" w:hAnsi="Arial" w:cs="Arial"/>
          <w:sz w:val="20"/>
          <w:szCs w:val="20"/>
        </w:rPr>
      </w:pPr>
      <w:r>
        <w:rPr>
          <w:rFonts w:ascii="Arial" w:hAnsi="Arial" w:cs="Arial"/>
          <w:sz w:val="20"/>
          <w:szCs w:val="20"/>
        </w:rPr>
        <w:t>PhoneGap</w:t>
      </w:r>
    </w:p>
    <w:p w:rsidR="00E22B73" w:rsidRDefault="00E22B73" w:rsidP="000776DB">
      <w:pPr>
        <w:pStyle w:val="Prrafodelista"/>
        <w:numPr>
          <w:ilvl w:val="2"/>
          <w:numId w:val="22"/>
        </w:numPr>
        <w:rPr>
          <w:rFonts w:ascii="Arial" w:hAnsi="Arial" w:cs="Arial"/>
          <w:sz w:val="20"/>
          <w:szCs w:val="20"/>
        </w:rPr>
      </w:pPr>
      <w:r>
        <w:rPr>
          <w:rFonts w:ascii="Arial" w:hAnsi="Arial" w:cs="Arial"/>
          <w:sz w:val="20"/>
          <w:szCs w:val="20"/>
        </w:rPr>
        <w:t>NodeJS</w:t>
      </w:r>
    </w:p>
    <w:p w:rsidR="00E22B73" w:rsidRDefault="00E22B73" w:rsidP="000776DB">
      <w:pPr>
        <w:pStyle w:val="Prrafodelista"/>
        <w:numPr>
          <w:ilvl w:val="2"/>
          <w:numId w:val="22"/>
        </w:numPr>
        <w:rPr>
          <w:rFonts w:ascii="Arial" w:hAnsi="Arial" w:cs="Arial"/>
          <w:sz w:val="20"/>
          <w:szCs w:val="20"/>
        </w:rPr>
      </w:pPr>
      <w:r>
        <w:rPr>
          <w:rFonts w:ascii="Arial" w:hAnsi="Arial" w:cs="Arial"/>
          <w:sz w:val="20"/>
          <w:szCs w:val="20"/>
        </w:rPr>
        <w:t>Apache ANT</w:t>
      </w:r>
    </w:p>
    <w:p w:rsidR="00E45C99" w:rsidRPr="009E1DD7" w:rsidRDefault="00E45C99" w:rsidP="000776DB">
      <w:pPr>
        <w:pStyle w:val="Prrafodelista"/>
        <w:numPr>
          <w:ilvl w:val="2"/>
          <w:numId w:val="22"/>
        </w:numPr>
        <w:rPr>
          <w:rFonts w:ascii="Arial" w:hAnsi="Arial" w:cs="Arial"/>
          <w:sz w:val="20"/>
          <w:szCs w:val="20"/>
        </w:rPr>
      </w:pPr>
      <w:r>
        <w:rPr>
          <w:rFonts w:ascii="Arial" w:eastAsiaTheme="majorEastAsia" w:hAnsi="Arial" w:cs="Arial"/>
          <w:sz w:val="20"/>
          <w:szCs w:val="20"/>
        </w:rPr>
        <w:t>W3C HTML validator</w:t>
      </w:r>
    </w:p>
    <w:p w:rsidR="009E1DD7" w:rsidRPr="009E1DD7" w:rsidRDefault="009E1DD7" w:rsidP="000776DB">
      <w:pPr>
        <w:pStyle w:val="Prrafodelista"/>
        <w:numPr>
          <w:ilvl w:val="2"/>
          <w:numId w:val="22"/>
        </w:numPr>
        <w:rPr>
          <w:rFonts w:ascii="Arial" w:hAnsi="Arial" w:cs="Arial"/>
          <w:sz w:val="20"/>
          <w:szCs w:val="20"/>
        </w:rPr>
      </w:pPr>
      <w:r>
        <w:rPr>
          <w:rFonts w:ascii="Arial" w:eastAsiaTheme="majorEastAsia" w:hAnsi="Arial" w:cs="Arial"/>
          <w:sz w:val="20"/>
          <w:szCs w:val="20"/>
        </w:rPr>
        <w:t>W3C CSS validator</w:t>
      </w:r>
    </w:p>
    <w:p w:rsidR="009E1DD7" w:rsidRPr="009E1DD7" w:rsidRDefault="00004A32" w:rsidP="000776DB">
      <w:pPr>
        <w:pStyle w:val="Prrafodelista"/>
        <w:numPr>
          <w:ilvl w:val="2"/>
          <w:numId w:val="22"/>
        </w:numPr>
        <w:rPr>
          <w:rFonts w:ascii="Arial" w:eastAsiaTheme="majorEastAsia" w:hAnsi="Arial" w:cs="Arial"/>
          <w:sz w:val="20"/>
          <w:szCs w:val="20"/>
        </w:rPr>
      </w:pPr>
      <w:r>
        <w:rPr>
          <w:rFonts w:ascii="Arial" w:eastAsiaTheme="majorEastAsia" w:hAnsi="Arial" w:cs="Arial"/>
          <w:sz w:val="20"/>
          <w:szCs w:val="20"/>
        </w:rPr>
        <w:t>F</w:t>
      </w:r>
      <w:r w:rsidR="009E1DD7">
        <w:rPr>
          <w:rFonts w:ascii="Arial" w:eastAsiaTheme="majorEastAsia" w:hAnsi="Arial" w:cs="Arial"/>
          <w:sz w:val="20"/>
          <w:szCs w:val="20"/>
        </w:rPr>
        <w:t>irefox Developer Edition</w:t>
      </w:r>
    </w:p>
    <w:p w:rsidR="00EB752E" w:rsidRDefault="00EB752E" w:rsidP="00812FAF">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25" w:name="_Toc413246728"/>
      <w:r w:rsidRPr="00DF4552">
        <w:rPr>
          <w:rFonts w:eastAsiaTheme="majorEastAsia" w:cs="Arial"/>
          <w:bCs/>
          <w:snapToGrid/>
          <w:color w:val="F79646" w:themeColor="accent6"/>
          <w:lang w:val="es-PE" w:eastAsia="en-US"/>
        </w:rPr>
        <w:t>Fuentes</w:t>
      </w:r>
      <w:bookmarkEnd w:id="25"/>
    </w:p>
    <w:p w:rsidR="00E22B73" w:rsidRDefault="00E22B73" w:rsidP="00E22B73">
      <w:pPr>
        <w:rPr>
          <w:rFonts w:eastAsiaTheme="majorEastAsia"/>
          <w:lang w:val="es-PE" w:eastAsia="en-US"/>
        </w:rPr>
      </w:pPr>
    </w:p>
    <w:p w:rsidR="00E22B73" w:rsidRPr="00E22B73" w:rsidRDefault="00E22B73" w:rsidP="000776DB">
      <w:pPr>
        <w:pStyle w:val="Prrafodelista"/>
        <w:numPr>
          <w:ilvl w:val="0"/>
          <w:numId w:val="21"/>
        </w:numPr>
        <w:rPr>
          <w:rFonts w:eastAsiaTheme="majorEastAsia"/>
        </w:rPr>
      </w:pPr>
      <w:r w:rsidRPr="00E22B73">
        <w:rPr>
          <w:rFonts w:eastAsiaTheme="majorEastAsia"/>
        </w:rPr>
        <w:t>Instalación y Configuración sobre Windows 7 u 8  (http://learn.ionicframework.com/videos/windows-android/)</w:t>
      </w:r>
    </w:p>
    <w:p w:rsidR="00D66110" w:rsidRDefault="00D66110">
      <w:pPr>
        <w:rPr>
          <w:rFonts w:ascii="Arial" w:hAnsi="Arial" w:cs="Arial"/>
        </w:rPr>
      </w:pPr>
      <w:r>
        <w:rPr>
          <w:rFonts w:ascii="Arial" w:hAnsi="Arial" w:cs="Arial"/>
        </w:rPr>
        <w:br w:type="page"/>
      </w:r>
    </w:p>
    <w:p w:rsidR="00C71A5A" w:rsidRPr="00111084" w:rsidRDefault="00C71A5A" w:rsidP="00102A4C">
      <w:pPr>
        <w:pStyle w:val="Ttulo1"/>
        <w:keepLines/>
        <w:numPr>
          <w:ilvl w:val="0"/>
          <w:numId w:val="1"/>
        </w:numPr>
        <w:spacing w:before="480" w:line="276" w:lineRule="auto"/>
        <w:rPr>
          <w:rFonts w:eastAsiaTheme="majorEastAsia" w:cs="Arial"/>
          <w:bCs/>
          <w:snapToGrid/>
          <w:color w:val="F79646" w:themeColor="accent6"/>
          <w:lang w:val="en-US" w:eastAsia="en-US"/>
        </w:rPr>
      </w:pPr>
      <w:bookmarkStart w:id="26" w:name="_Toc413246729"/>
      <w:r w:rsidRPr="006E298D">
        <w:rPr>
          <w:rFonts w:eastAsiaTheme="majorEastAsia" w:cs="Arial"/>
          <w:bCs/>
          <w:snapToGrid/>
          <w:color w:val="F79646" w:themeColor="accent6"/>
          <w:lang w:val="en-US" w:eastAsia="en-US"/>
        </w:rPr>
        <w:t>Anexo</w:t>
      </w:r>
      <w:r w:rsidRPr="00111084">
        <w:rPr>
          <w:rFonts w:eastAsiaTheme="majorEastAsia" w:cs="Arial"/>
          <w:bCs/>
          <w:snapToGrid/>
          <w:color w:val="F79646" w:themeColor="accent6"/>
          <w:lang w:val="en-US" w:eastAsia="en-US"/>
        </w:rPr>
        <w:t xml:space="preserve"> A – Google HTML css Style Guide.</w:t>
      </w:r>
      <w:bookmarkEnd w:id="26"/>
    </w:p>
    <w:p w:rsidR="00B0040E" w:rsidRPr="00715664" w:rsidRDefault="00B0040E" w:rsidP="00B0040E">
      <w:pPr>
        <w:ind w:left="360"/>
        <w:rPr>
          <w:rFonts w:ascii="Arial" w:eastAsiaTheme="majorEastAsia" w:hAnsi="Arial" w:cs="Arial"/>
          <w:lang w:val="en-US" w:eastAsia="en-US"/>
        </w:rPr>
      </w:pPr>
    </w:p>
    <w:p w:rsidR="00510F4C" w:rsidRPr="00B0040E" w:rsidRDefault="00B0040E" w:rsidP="00B0040E">
      <w:pPr>
        <w:ind w:left="360"/>
        <w:rPr>
          <w:rFonts w:ascii="Arial" w:eastAsiaTheme="majorEastAsia" w:hAnsi="Arial" w:cs="Arial"/>
          <w:lang w:val="es-PE" w:eastAsia="en-US"/>
        </w:rPr>
      </w:pPr>
      <w:r w:rsidRPr="00B0040E">
        <w:rPr>
          <w:rFonts w:ascii="Arial" w:eastAsiaTheme="majorEastAsia" w:hAnsi="Arial" w:cs="Arial"/>
          <w:lang w:val="es-PE" w:eastAsia="en-US"/>
        </w:rPr>
        <w:t xml:space="preserve">Traducido de: </w:t>
      </w:r>
      <w:hyperlink r:id="rId11" w:history="1">
        <w:r w:rsidRPr="00B0040E">
          <w:rPr>
            <w:rFonts w:ascii="Arial" w:hAnsi="Arial" w:cs="Arial"/>
            <w:lang w:val="es-PE" w:eastAsia="en-US"/>
          </w:rPr>
          <w:t>http://google-styleguide.googlecode.com/svn/trunk/htmlcssguide.xml?_sm_au_=iVVkWMRWjQbRjrTN</w:t>
        </w:r>
      </w:hyperlink>
      <w:r w:rsidRPr="00B0040E">
        <w:rPr>
          <w:rFonts w:ascii="Arial" w:eastAsiaTheme="majorEastAsia" w:hAnsi="Arial" w:cs="Arial"/>
          <w:lang w:val="es-PE" w:eastAsia="en-US"/>
        </w:rPr>
        <w:t xml:space="preserve"> el 15/01/2015</w:t>
      </w:r>
    </w:p>
    <w:p w:rsidR="00510F4C" w:rsidRPr="00510F4C" w:rsidRDefault="00E45C99" w:rsidP="000776DB">
      <w:pPr>
        <w:pStyle w:val="Ttulo1"/>
        <w:keepLines/>
        <w:numPr>
          <w:ilvl w:val="0"/>
          <w:numId w:val="18"/>
        </w:numPr>
        <w:spacing w:before="480" w:line="276" w:lineRule="auto"/>
        <w:jc w:val="left"/>
        <w:rPr>
          <w:rFonts w:eastAsiaTheme="majorEastAsia" w:cs="Arial"/>
          <w:bCs/>
          <w:snapToGrid/>
          <w:color w:val="F79646" w:themeColor="accent6"/>
          <w:lang w:val="es-PE" w:eastAsia="en-US"/>
        </w:rPr>
      </w:pPr>
      <w:bookmarkStart w:id="27" w:name="_Toc413246730"/>
      <w:r>
        <w:rPr>
          <w:rFonts w:eastAsiaTheme="majorEastAsia" w:cs="Arial"/>
          <w:bCs/>
          <w:snapToGrid/>
          <w:color w:val="F79646" w:themeColor="accent6"/>
          <w:lang w:val="es-PE" w:eastAsia="en-US"/>
        </w:rPr>
        <w:t>Generales</w:t>
      </w:r>
      <w:bookmarkEnd w:id="27"/>
    </w:p>
    <w:p w:rsidR="00C71A5A" w:rsidRPr="00C71A5A" w:rsidRDefault="00C71A5A" w:rsidP="00C71A5A">
      <w:pPr>
        <w:ind w:left="360"/>
        <w:rPr>
          <w:rFonts w:ascii="Arial" w:eastAsiaTheme="minorHAnsi" w:hAnsi="Arial" w:cs="Arial"/>
          <w:lang w:val="en-US" w:eastAsia="en-US"/>
        </w:rPr>
      </w:pPr>
    </w:p>
    <w:p w:rsidR="00817639" w:rsidRPr="00817639" w:rsidRDefault="00817639" w:rsidP="00817639">
      <w:pPr>
        <w:pStyle w:val="Prrafodelista"/>
        <w:numPr>
          <w:ilvl w:val="1"/>
          <w:numId w:val="13"/>
        </w:numPr>
        <w:ind w:left="360"/>
        <w:jc w:val="both"/>
        <w:rPr>
          <w:rFonts w:ascii="Arial" w:eastAsiaTheme="majorEastAsia" w:hAnsi="Arial" w:cs="Arial"/>
          <w:sz w:val="20"/>
          <w:szCs w:val="20"/>
        </w:rPr>
      </w:pPr>
      <w:r w:rsidRPr="00817639">
        <w:rPr>
          <w:rFonts w:ascii="Arial" w:hAnsi="Arial" w:cs="Arial"/>
          <w:b/>
          <w:sz w:val="20"/>
          <w:szCs w:val="20"/>
        </w:rPr>
        <w:t>UTF – 8</w:t>
      </w:r>
    </w:p>
    <w:p w:rsidR="00817639" w:rsidRPr="00817639" w:rsidRDefault="00817639" w:rsidP="00817639">
      <w:pPr>
        <w:pStyle w:val="Prrafodelista"/>
        <w:ind w:left="360"/>
        <w:jc w:val="both"/>
        <w:rPr>
          <w:rFonts w:ascii="Arial" w:eastAsiaTheme="majorEastAsia" w:hAnsi="Arial" w:cs="Arial"/>
          <w:sz w:val="20"/>
          <w:szCs w:val="20"/>
        </w:rPr>
      </w:pPr>
      <w:r w:rsidRPr="00817639">
        <w:rPr>
          <w:rFonts w:ascii="Arial" w:hAnsi="Arial" w:cs="Arial"/>
          <w:sz w:val="20"/>
          <w:szCs w:val="20"/>
        </w:rPr>
        <w:t>A</w:t>
      </w:r>
      <w:r w:rsidRPr="00817639">
        <w:rPr>
          <w:rFonts w:ascii="Arial" w:eastAsiaTheme="majorEastAsia" w:hAnsi="Arial" w:cs="Arial"/>
          <w:sz w:val="20"/>
          <w:szCs w:val="20"/>
        </w:rPr>
        <w:t xml:space="preserve">segurece de que el editor que está utilizando soporte </w:t>
      </w:r>
      <w:r>
        <w:rPr>
          <w:rFonts w:ascii="Arial" w:eastAsiaTheme="majorEastAsia" w:hAnsi="Arial" w:cs="Arial"/>
          <w:sz w:val="20"/>
          <w:szCs w:val="20"/>
        </w:rPr>
        <w:t xml:space="preserve">este enconding sin macas, </w:t>
      </w:r>
      <w:r w:rsidRPr="00817639">
        <w:rPr>
          <w:rFonts w:ascii="Arial" w:eastAsiaTheme="majorEastAsia" w:hAnsi="Arial" w:cs="Arial"/>
          <w:sz w:val="20"/>
          <w:szCs w:val="20"/>
        </w:rPr>
        <w:t xml:space="preserve"> además especifíquelo en </w:t>
      </w:r>
      <w:r>
        <w:rPr>
          <w:rFonts w:ascii="Arial" w:eastAsiaTheme="majorEastAsia" w:hAnsi="Arial" w:cs="Arial"/>
          <w:sz w:val="20"/>
          <w:szCs w:val="20"/>
        </w:rPr>
        <w:t xml:space="preserve">los archivos HTML </w:t>
      </w:r>
      <w:r w:rsidRPr="00817639">
        <w:rPr>
          <w:rFonts w:ascii="Arial" w:eastAsiaTheme="majorEastAsia" w:hAnsi="Arial" w:cs="Arial"/>
          <w:sz w:val="20"/>
          <w:szCs w:val="20"/>
        </w:rPr>
        <w:t xml:space="preserve">la cabecera utilizando: </w:t>
      </w:r>
    </w:p>
    <w:p w:rsidR="00817639" w:rsidRDefault="00817639" w:rsidP="00817639">
      <w:pPr>
        <w:ind w:left="360"/>
        <w:jc w:val="both"/>
        <w:rPr>
          <w:rFonts w:ascii="Arial" w:eastAsiaTheme="majorEastAsia" w:hAnsi="Arial" w:cs="Arial"/>
          <w:lang w:val="es-PE" w:eastAsia="en-US"/>
        </w:rPr>
      </w:pPr>
      <w:r w:rsidRPr="00817639">
        <w:rPr>
          <w:rFonts w:ascii="Arial" w:eastAsiaTheme="majorEastAsia" w:hAnsi="Arial" w:cs="Arial"/>
          <w:lang w:val="es-PE" w:eastAsia="en-US"/>
        </w:rPr>
        <w:t>&lt;meta charset="utf-8"&gt;</w:t>
      </w:r>
    </w:p>
    <w:p w:rsidR="00817639" w:rsidRDefault="00817639" w:rsidP="00817639">
      <w:pPr>
        <w:ind w:left="360"/>
        <w:jc w:val="both"/>
        <w:rPr>
          <w:rFonts w:ascii="Arial" w:eastAsiaTheme="majorEastAsia" w:hAnsi="Arial" w:cs="Arial"/>
          <w:lang w:val="es-PE" w:eastAsia="en-US"/>
        </w:rPr>
      </w:pPr>
    </w:p>
    <w:p w:rsidR="00817639" w:rsidRDefault="00817639" w:rsidP="00817639">
      <w:pPr>
        <w:ind w:left="360"/>
        <w:jc w:val="both"/>
        <w:rPr>
          <w:rFonts w:ascii="Arial" w:eastAsiaTheme="majorEastAsia" w:hAnsi="Arial" w:cs="Arial"/>
          <w:lang w:val="es-PE" w:eastAsia="en-US"/>
        </w:rPr>
      </w:pPr>
      <w:r>
        <w:rPr>
          <w:rFonts w:ascii="Arial" w:eastAsiaTheme="majorEastAsia" w:hAnsi="Arial" w:cs="Arial"/>
          <w:lang w:val="es-PE" w:eastAsia="en-US"/>
        </w:rPr>
        <w:t>No lo especifique en los archivos de estilo, ya que se asumirá este encoding.</w:t>
      </w:r>
    </w:p>
    <w:p w:rsidR="00817639" w:rsidRPr="00817639" w:rsidRDefault="00817639" w:rsidP="00817639">
      <w:pPr>
        <w:ind w:left="-72"/>
        <w:jc w:val="both"/>
        <w:rPr>
          <w:rFonts w:ascii="Arial" w:eastAsiaTheme="majorEastAsia" w:hAnsi="Arial" w:cs="Arial"/>
          <w:lang w:val="es-PE" w:eastAsia="en-US"/>
        </w:rPr>
      </w:pPr>
    </w:p>
    <w:p w:rsidR="00FC461D" w:rsidRPr="00FC461D" w:rsidRDefault="00FC461D" w:rsidP="00C71A5A">
      <w:pPr>
        <w:pStyle w:val="Prrafodelista"/>
        <w:numPr>
          <w:ilvl w:val="1"/>
          <w:numId w:val="13"/>
        </w:numPr>
        <w:ind w:left="360"/>
        <w:jc w:val="both"/>
        <w:rPr>
          <w:rFonts w:ascii="Arial" w:hAnsi="Arial" w:cs="Arial"/>
          <w:sz w:val="20"/>
          <w:szCs w:val="20"/>
        </w:rPr>
      </w:pPr>
      <w:r w:rsidRPr="00FC461D">
        <w:rPr>
          <w:rFonts w:ascii="Arial" w:eastAsiaTheme="majorEastAsia" w:hAnsi="Arial" w:cs="Arial"/>
          <w:b/>
          <w:sz w:val="20"/>
          <w:szCs w:val="20"/>
        </w:rPr>
        <w:t>Protocolo:</w:t>
      </w:r>
      <w:r>
        <w:rPr>
          <w:rFonts w:ascii="Arial" w:eastAsiaTheme="majorEastAsia" w:hAnsi="Arial" w:cs="Arial"/>
          <w:sz w:val="20"/>
          <w:szCs w:val="20"/>
        </w:rPr>
        <w:t xml:space="preserve"> </w:t>
      </w:r>
    </w:p>
    <w:p w:rsidR="00C71A5A" w:rsidRPr="00152A94" w:rsidRDefault="00C71A5A" w:rsidP="00FC461D">
      <w:pPr>
        <w:pStyle w:val="Prrafodelista"/>
        <w:ind w:left="360"/>
        <w:jc w:val="both"/>
        <w:rPr>
          <w:rFonts w:ascii="Arial" w:hAnsi="Arial" w:cs="Arial"/>
          <w:sz w:val="20"/>
          <w:szCs w:val="20"/>
        </w:rPr>
      </w:pPr>
      <w:r w:rsidRPr="00152A94">
        <w:rPr>
          <w:rFonts w:ascii="Arial" w:eastAsiaTheme="majorEastAsia" w:hAnsi="Arial" w:cs="Arial"/>
          <w:sz w:val="20"/>
          <w:szCs w:val="20"/>
        </w:rPr>
        <w:t>Omitir el protocolo</w:t>
      </w:r>
      <w:r w:rsidR="00FC461D">
        <w:rPr>
          <w:rFonts w:ascii="Arial" w:eastAsiaTheme="majorEastAsia" w:hAnsi="Arial" w:cs="Arial"/>
          <w:sz w:val="20"/>
          <w:szCs w:val="20"/>
        </w:rPr>
        <w:t xml:space="preserve"> </w:t>
      </w:r>
      <w:r w:rsidR="00FC461D" w:rsidRPr="00152A94">
        <w:rPr>
          <w:rFonts w:ascii="Arial" w:hAnsi="Arial" w:cs="Arial"/>
          <w:sz w:val="20"/>
          <w:szCs w:val="20"/>
        </w:rPr>
        <w:t>(http: https:)</w:t>
      </w:r>
      <w:r w:rsidRPr="00152A94">
        <w:rPr>
          <w:rFonts w:ascii="Arial" w:eastAsiaTheme="majorEastAsia" w:hAnsi="Arial" w:cs="Arial"/>
          <w:sz w:val="20"/>
          <w:szCs w:val="20"/>
        </w:rPr>
        <w:t xml:space="preserve"> al momento de llamar a un recurso </w:t>
      </w:r>
      <w:r w:rsidR="00FC461D" w:rsidRPr="00152A94">
        <w:rPr>
          <w:rFonts w:ascii="Arial" w:eastAsiaTheme="majorEastAsia" w:hAnsi="Arial" w:cs="Arial"/>
          <w:sz w:val="20"/>
          <w:szCs w:val="20"/>
        </w:rPr>
        <w:t>local</w:t>
      </w:r>
      <w:r w:rsidRPr="00152A94">
        <w:rPr>
          <w:rFonts w:ascii="Arial" w:hAnsi="Arial" w:cs="Arial"/>
          <w:sz w:val="20"/>
          <w:szCs w:val="20"/>
        </w:rPr>
        <w:t xml:space="preserve"> de URLs que apuntan a las imágenes y otros archivos multimedia, hojas de estilo y scripts a menos que los respectivos archivos no están disponibles en ambos protocolos.</w:t>
      </w:r>
      <w:r w:rsidRPr="00152A94">
        <w:rPr>
          <w:rFonts w:ascii="Arial" w:hAnsi="Arial" w:cs="Arial"/>
          <w:sz w:val="20"/>
          <w:szCs w:val="20"/>
        </w:rPr>
        <w:tab/>
      </w:r>
    </w:p>
    <w:tbl>
      <w:tblPr>
        <w:tblW w:w="9001"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06"/>
        <w:gridCol w:w="4395"/>
      </w:tblGrid>
      <w:tr w:rsidR="00C71A5A" w:rsidRPr="00A43EDE" w:rsidTr="00FD15A2">
        <w:trPr>
          <w:trHeight w:val="308"/>
        </w:trPr>
        <w:tc>
          <w:tcPr>
            <w:tcW w:w="4606" w:type="dxa"/>
            <w:shd w:val="clear" w:color="auto" w:fill="auto"/>
            <w:noWrap/>
            <w:hideMark/>
          </w:tcPr>
          <w:p w:rsidR="00C71A5A" w:rsidRPr="0060574B" w:rsidRDefault="00C71A5A" w:rsidP="00FD15A2">
            <w:pPr>
              <w:rPr>
                <w:rFonts w:ascii="Arial" w:hAnsi="Arial" w:cs="Arial"/>
                <w:b/>
                <w:bCs/>
                <w:noProof/>
                <w:lang w:eastAsia="es-PE"/>
              </w:rPr>
            </w:pPr>
            <w:r w:rsidRPr="0060574B">
              <w:rPr>
                <w:rFonts w:ascii="Arial" w:hAnsi="Arial" w:cs="Arial"/>
                <w:b/>
                <w:bCs/>
                <w:noProof/>
                <w:lang w:eastAsia="es-PE"/>
              </w:rPr>
              <w:t>Incorrecto</w:t>
            </w:r>
          </w:p>
        </w:tc>
        <w:tc>
          <w:tcPr>
            <w:tcW w:w="4395" w:type="dxa"/>
            <w:shd w:val="clear" w:color="auto" w:fill="auto"/>
          </w:tcPr>
          <w:p w:rsidR="00C71A5A" w:rsidRPr="0060574B" w:rsidRDefault="00C71A5A" w:rsidP="00FD15A2">
            <w:pPr>
              <w:rPr>
                <w:rFonts w:ascii="Arial" w:hAnsi="Arial" w:cs="Arial"/>
                <w:b/>
                <w:bCs/>
                <w:noProof/>
                <w:lang w:eastAsia="es-PE"/>
              </w:rPr>
            </w:pPr>
            <w:r w:rsidRPr="0060574B">
              <w:rPr>
                <w:rFonts w:ascii="Arial" w:hAnsi="Arial" w:cs="Arial"/>
                <w:b/>
                <w:bCs/>
                <w:noProof/>
                <w:lang w:eastAsia="es-PE"/>
              </w:rPr>
              <w:t>Correcto</w:t>
            </w:r>
          </w:p>
        </w:tc>
      </w:tr>
      <w:tr w:rsidR="00C71A5A" w:rsidRPr="006E298D" w:rsidTr="00FD15A2">
        <w:trPr>
          <w:trHeight w:val="808"/>
        </w:trPr>
        <w:tc>
          <w:tcPr>
            <w:tcW w:w="4606" w:type="dxa"/>
            <w:shd w:val="clear" w:color="auto" w:fill="auto"/>
            <w:noWrap/>
            <w:hideMark/>
          </w:tcPr>
          <w:p w:rsidR="00C71A5A" w:rsidRPr="00A43EDE" w:rsidRDefault="00C71A5A" w:rsidP="00FD15A2">
            <w:pPr>
              <w:autoSpaceDE w:val="0"/>
              <w:autoSpaceDN w:val="0"/>
              <w:adjustRightInd w:val="0"/>
              <w:rPr>
                <w:rFonts w:ascii="Arial" w:eastAsia="MS Mincho" w:hAnsi="Arial" w:cs="Arial"/>
                <w:noProof/>
                <w:color w:val="000000"/>
                <w:highlight w:val="white"/>
                <w:lang w:val="en-US" w:eastAsia="en-AU"/>
              </w:rPr>
            </w:pPr>
            <w:r w:rsidRPr="00A43EDE">
              <w:rPr>
                <w:rFonts w:ascii="Arial" w:eastAsia="MS Mincho" w:hAnsi="Arial" w:cs="Arial"/>
                <w:noProof/>
                <w:color w:val="000000"/>
                <w:highlight w:val="white"/>
                <w:lang w:val="en-US" w:eastAsia="en-AU"/>
              </w:rPr>
              <w:t>&lt;script src="</w:t>
            </w:r>
            <w:r w:rsidRPr="00A43EDE">
              <w:rPr>
                <w:rFonts w:ascii="Arial" w:eastAsia="MS Mincho" w:hAnsi="Arial" w:cs="Arial"/>
                <w:noProof/>
                <w:color w:val="000000"/>
                <w:highlight w:val="yellow"/>
                <w:lang w:val="en-US" w:eastAsia="en-AU"/>
              </w:rPr>
              <w:t>http://</w:t>
            </w:r>
            <w:r w:rsidRPr="00A43EDE">
              <w:rPr>
                <w:rFonts w:ascii="Arial" w:eastAsia="MS Mincho" w:hAnsi="Arial" w:cs="Arial"/>
                <w:noProof/>
                <w:color w:val="000000"/>
                <w:highlight w:val="white"/>
                <w:lang w:val="en-US" w:eastAsia="en-AU"/>
              </w:rPr>
              <w:t>www.google.com/js/gweb/analytics/autotrack.js"&gt;&lt;/script&gt;</w:t>
            </w:r>
          </w:p>
        </w:tc>
        <w:tc>
          <w:tcPr>
            <w:tcW w:w="4395" w:type="dxa"/>
            <w:shd w:val="clear" w:color="auto" w:fill="auto"/>
          </w:tcPr>
          <w:p w:rsidR="00C71A5A" w:rsidRPr="00A43EDE" w:rsidRDefault="00C71A5A" w:rsidP="00FD15A2">
            <w:pPr>
              <w:autoSpaceDE w:val="0"/>
              <w:autoSpaceDN w:val="0"/>
              <w:adjustRightInd w:val="0"/>
              <w:rPr>
                <w:rFonts w:ascii="Arial" w:eastAsia="MS Mincho" w:hAnsi="Arial" w:cs="Arial"/>
                <w:noProof/>
                <w:color w:val="0000FF"/>
                <w:highlight w:val="white"/>
                <w:lang w:val="en-US" w:eastAsia="en-AU"/>
              </w:rPr>
            </w:pPr>
            <w:r w:rsidRPr="00A43EDE">
              <w:rPr>
                <w:rFonts w:ascii="Arial" w:eastAsia="MS Mincho" w:hAnsi="Arial" w:cs="Arial"/>
                <w:noProof/>
                <w:lang w:val="en-US" w:eastAsia="en-AU"/>
              </w:rPr>
              <w:t>&lt;script src="//www.google.com/js/gweb/analytics/autotrack.js"&gt;&lt;/script&gt;</w:t>
            </w:r>
          </w:p>
        </w:tc>
      </w:tr>
    </w:tbl>
    <w:p w:rsidR="00C71A5A" w:rsidRPr="00A43EDE" w:rsidRDefault="00C71A5A" w:rsidP="00C71A5A">
      <w:pPr>
        <w:jc w:val="both"/>
        <w:rPr>
          <w:rFonts w:ascii="Arial" w:hAnsi="Arial" w:cs="Arial"/>
          <w:b/>
          <w:lang w:val="en-US"/>
        </w:rPr>
      </w:pPr>
    </w:p>
    <w:p w:rsidR="00FC461D" w:rsidRPr="00FC461D" w:rsidRDefault="00FC461D" w:rsidP="00FC461D">
      <w:pPr>
        <w:pStyle w:val="Prrafodelista"/>
        <w:numPr>
          <w:ilvl w:val="1"/>
          <w:numId w:val="13"/>
        </w:numPr>
        <w:ind w:left="360"/>
        <w:jc w:val="both"/>
        <w:rPr>
          <w:rFonts w:ascii="Arial" w:eastAsiaTheme="majorEastAsia" w:hAnsi="Arial" w:cs="Arial"/>
          <w:b/>
          <w:sz w:val="20"/>
          <w:szCs w:val="20"/>
        </w:rPr>
      </w:pPr>
      <w:r w:rsidRPr="00FC461D">
        <w:rPr>
          <w:rFonts w:ascii="Arial" w:eastAsiaTheme="majorEastAsia" w:hAnsi="Arial" w:cs="Arial"/>
          <w:b/>
          <w:sz w:val="20"/>
          <w:szCs w:val="20"/>
        </w:rPr>
        <w:t xml:space="preserve">Capitalización : </w:t>
      </w:r>
    </w:p>
    <w:p w:rsidR="00C71A5A" w:rsidRPr="00152A94" w:rsidRDefault="00FC461D" w:rsidP="00F71A8C">
      <w:pPr>
        <w:pStyle w:val="Prrafodelista"/>
        <w:ind w:left="360"/>
        <w:jc w:val="both"/>
        <w:rPr>
          <w:rFonts w:ascii="Arial" w:eastAsiaTheme="majorEastAsia" w:hAnsi="Arial" w:cs="Arial"/>
          <w:sz w:val="20"/>
          <w:szCs w:val="20"/>
        </w:rPr>
      </w:pPr>
      <w:r>
        <w:rPr>
          <w:rFonts w:ascii="Arial" w:eastAsiaTheme="majorEastAsia" w:hAnsi="Arial" w:cs="Arial"/>
          <w:sz w:val="20"/>
          <w:szCs w:val="20"/>
        </w:rPr>
        <w:t xml:space="preserve">Todo el código debe estar en minúsculas, </w:t>
      </w:r>
      <w:r>
        <w:rPr>
          <w:rFonts w:ascii="Arial" w:hAnsi="Arial" w:cs="Arial"/>
          <w:sz w:val="20"/>
          <w:szCs w:val="20"/>
        </w:rPr>
        <w:t>e</w:t>
      </w:r>
      <w:r w:rsidR="00C71A5A" w:rsidRPr="00152A94">
        <w:rPr>
          <w:rFonts w:ascii="Arial" w:hAnsi="Arial" w:cs="Arial"/>
          <w:sz w:val="20"/>
          <w:szCs w:val="20"/>
        </w:rPr>
        <w:t>sto se aplica a los nombres de elementos HTML, atributos, valores de atributos, selectores CSS, las propiedades y los valores de propiedad (con la excepción de las cadenas).</w:t>
      </w:r>
    </w:p>
    <w:tbl>
      <w:tblPr>
        <w:tblW w:w="9072"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77"/>
        <w:gridCol w:w="4395"/>
      </w:tblGrid>
      <w:tr w:rsidR="00C71A5A" w:rsidRPr="00A43EDE" w:rsidTr="00FD15A2">
        <w:trPr>
          <w:trHeight w:val="300"/>
        </w:trPr>
        <w:tc>
          <w:tcPr>
            <w:tcW w:w="4677" w:type="dxa"/>
            <w:shd w:val="clear" w:color="auto" w:fill="auto"/>
            <w:noWrap/>
            <w:hideMark/>
          </w:tcPr>
          <w:p w:rsidR="00C71A5A" w:rsidRPr="003831BE" w:rsidRDefault="00C71A5A" w:rsidP="00FD15A2">
            <w:pPr>
              <w:rPr>
                <w:rFonts w:ascii="Arial" w:hAnsi="Arial" w:cs="Arial"/>
                <w:b/>
                <w:bCs/>
                <w:noProof/>
                <w:lang w:eastAsia="es-PE"/>
              </w:rPr>
            </w:pPr>
            <w:r w:rsidRPr="003831BE">
              <w:rPr>
                <w:rFonts w:ascii="Arial" w:hAnsi="Arial" w:cs="Arial"/>
                <w:b/>
                <w:bCs/>
                <w:noProof/>
                <w:lang w:eastAsia="es-PE"/>
              </w:rPr>
              <w:t>Incorrecto</w:t>
            </w:r>
          </w:p>
        </w:tc>
        <w:tc>
          <w:tcPr>
            <w:tcW w:w="4395" w:type="dxa"/>
            <w:shd w:val="clear" w:color="auto" w:fill="auto"/>
          </w:tcPr>
          <w:p w:rsidR="00C71A5A" w:rsidRPr="003831BE" w:rsidRDefault="00C71A5A" w:rsidP="00FD15A2">
            <w:pPr>
              <w:rPr>
                <w:rFonts w:ascii="Arial" w:hAnsi="Arial" w:cs="Arial"/>
                <w:b/>
                <w:bCs/>
                <w:noProof/>
                <w:lang w:eastAsia="es-PE"/>
              </w:rPr>
            </w:pPr>
            <w:r w:rsidRPr="003831BE">
              <w:rPr>
                <w:rFonts w:ascii="Arial" w:hAnsi="Arial" w:cs="Arial"/>
                <w:b/>
                <w:bCs/>
                <w:noProof/>
                <w:lang w:eastAsia="es-PE"/>
              </w:rPr>
              <w:t>Correcto</w:t>
            </w:r>
          </w:p>
        </w:tc>
      </w:tr>
      <w:tr w:rsidR="00C71A5A" w:rsidRPr="006E298D" w:rsidTr="00FD15A2">
        <w:trPr>
          <w:trHeight w:val="788"/>
        </w:trPr>
        <w:tc>
          <w:tcPr>
            <w:tcW w:w="4677" w:type="dxa"/>
            <w:shd w:val="clear" w:color="auto" w:fill="auto"/>
            <w:noWrap/>
            <w:hideMark/>
          </w:tcPr>
          <w:p w:rsidR="00C71A5A" w:rsidRPr="00A43EDE" w:rsidRDefault="00C71A5A" w:rsidP="00FD15A2">
            <w:pPr>
              <w:autoSpaceDE w:val="0"/>
              <w:autoSpaceDN w:val="0"/>
              <w:adjustRightInd w:val="0"/>
              <w:rPr>
                <w:rFonts w:ascii="Arial" w:eastAsia="MS Mincho" w:hAnsi="Arial" w:cs="Arial"/>
                <w:noProof/>
                <w:color w:val="000000"/>
                <w:highlight w:val="white"/>
                <w:lang w:val="en-US" w:eastAsia="en-AU"/>
              </w:rPr>
            </w:pPr>
            <w:r w:rsidRPr="00A43EDE">
              <w:rPr>
                <w:rFonts w:ascii="Arial" w:eastAsia="MS Mincho" w:hAnsi="Arial" w:cs="Arial"/>
                <w:noProof/>
                <w:color w:val="000000"/>
                <w:lang w:val="en-US" w:eastAsia="en-AU"/>
              </w:rPr>
              <w:t>&lt;</w:t>
            </w:r>
            <w:r w:rsidRPr="00A43EDE">
              <w:rPr>
                <w:rFonts w:ascii="Arial" w:eastAsia="MS Mincho" w:hAnsi="Arial" w:cs="Arial"/>
                <w:noProof/>
                <w:color w:val="000000"/>
                <w:highlight w:val="yellow"/>
                <w:lang w:val="en-US" w:eastAsia="en-AU"/>
              </w:rPr>
              <w:t>IMG</w:t>
            </w:r>
            <w:r w:rsidRPr="00A43EDE">
              <w:rPr>
                <w:rFonts w:ascii="Arial" w:eastAsia="MS Mincho" w:hAnsi="Arial" w:cs="Arial"/>
                <w:noProof/>
                <w:color w:val="000000"/>
                <w:lang w:val="en-US" w:eastAsia="en-AU"/>
              </w:rPr>
              <w:t xml:space="preserve"> </w:t>
            </w:r>
            <w:r w:rsidRPr="00A43EDE">
              <w:rPr>
                <w:rFonts w:ascii="Arial" w:eastAsia="MS Mincho" w:hAnsi="Arial" w:cs="Arial"/>
                <w:noProof/>
                <w:color w:val="000000"/>
                <w:highlight w:val="yellow"/>
                <w:lang w:val="en-US" w:eastAsia="en-AU"/>
              </w:rPr>
              <w:t>SRC</w:t>
            </w:r>
            <w:r w:rsidRPr="00A43EDE">
              <w:rPr>
                <w:rFonts w:ascii="Arial" w:eastAsia="MS Mincho" w:hAnsi="Arial" w:cs="Arial"/>
                <w:noProof/>
                <w:color w:val="000000"/>
                <w:lang w:val="en-US" w:eastAsia="en-AU"/>
              </w:rPr>
              <w:t xml:space="preserve">="google.png" </w:t>
            </w:r>
            <w:r w:rsidRPr="00A43EDE">
              <w:rPr>
                <w:rFonts w:ascii="Arial" w:eastAsia="MS Mincho" w:hAnsi="Arial" w:cs="Arial"/>
                <w:noProof/>
                <w:color w:val="000000"/>
                <w:highlight w:val="yellow"/>
                <w:lang w:val="en-US" w:eastAsia="en-AU"/>
              </w:rPr>
              <w:t>ALT</w:t>
            </w:r>
            <w:r w:rsidRPr="00A43EDE">
              <w:rPr>
                <w:rFonts w:ascii="Arial" w:eastAsia="MS Mincho" w:hAnsi="Arial" w:cs="Arial"/>
                <w:noProof/>
                <w:color w:val="000000"/>
                <w:lang w:val="en-US" w:eastAsia="en-AU"/>
              </w:rPr>
              <w:t>="Google" /&gt;</w:t>
            </w:r>
          </w:p>
        </w:tc>
        <w:tc>
          <w:tcPr>
            <w:tcW w:w="4395" w:type="dxa"/>
            <w:shd w:val="clear" w:color="auto" w:fill="auto"/>
          </w:tcPr>
          <w:p w:rsidR="00C71A5A" w:rsidRPr="00A43EDE" w:rsidRDefault="00C71A5A" w:rsidP="00FD15A2">
            <w:pPr>
              <w:autoSpaceDE w:val="0"/>
              <w:autoSpaceDN w:val="0"/>
              <w:adjustRightInd w:val="0"/>
              <w:rPr>
                <w:rFonts w:ascii="Arial" w:eastAsia="MS Mincho" w:hAnsi="Arial" w:cs="Arial"/>
                <w:noProof/>
                <w:color w:val="0000FF"/>
                <w:highlight w:val="white"/>
                <w:lang w:val="en-US" w:eastAsia="en-AU"/>
              </w:rPr>
            </w:pPr>
            <w:r w:rsidRPr="00A43EDE">
              <w:rPr>
                <w:rFonts w:ascii="Arial" w:eastAsia="MS Mincho" w:hAnsi="Arial" w:cs="Arial"/>
                <w:noProof/>
                <w:lang w:val="en-US" w:eastAsia="en-AU"/>
              </w:rPr>
              <w:t>&lt;img src="google.png" alt="Google" /&gt;</w:t>
            </w:r>
          </w:p>
        </w:tc>
      </w:tr>
    </w:tbl>
    <w:p w:rsidR="00C71A5A" w:rsidRPr="00A43EDE" w:rsidRDefault="00C71A5A" w:rsidP="00C71A5A">
      <w:pPr>
        <w:jc w:val="both"/>
        <w:rPr>
          <w:rFonts w:ascii="Arial" w:hAnsi="Arial" w:cs="Arial"/>
          <w:lang w:val="en-US"/>
        </w:rPr>
      </w:pPr>
    </w:p>
    <w:p w:rsidR="00817639" w:rsidRDefault="00817639" w:rsidP="00FC461D">
      <w:pPr>
        <w:pStyle w:val="Prrafodelista"/>
        <w:numPr>
          <w:ilvl w:val="1"/>
          <w:numId w:val="13"/>
        </w:numPr>
        <w:ind w:left="360"/>
        <w:jc w:val="both"/>
        <w:rPr>
          <w:rFonts w:ascii="Arial" w:eastAsiaTheme="majorEastAsia" w:hAnsi="Arial" w:cs="Arial"/>
          <w:b/>
          <w:sz w:val="20"/>
          <w:szCs w:val="20"/>
        </w:rPr>
      </w:pPr>
      <w:bookmarkStart w:id="28" w:name="Trailing_Whitespace"/>
      <w:r>
        <w:rPr>
          <w:rFonts w:ascii="Arial" w:eastAsiaTheme="majorEastAsia" w:hAnsi="Arial" w:cs="Arial"/>
          <w:b/>
          <w:sz w:val="20"/>
          <w:szCs w:val="20"/>
        </w:rPr>
        <w:t>Comentarios :</w:t>
      </w:r>
    </w:p>
    <w:p w:rsidR="00817639" w:rsidRPr="00817639" w:rsidRDefault="00817639" w:rsidP="00F71A8C">
      <w:pPr>
        <w:pStyle w:val="Prrafodelista"/>
        <w:ind w:left="360"/>
        <w:jc w:val="both"/>
        <w:rPr>
          <w:rFonts w:ascii="Arial" w:eastAsiaTheme="majorEastAsia" w:hAnsi="Arial" w:cs="Arial"/>
          <w:sz w:val="20"/>
          <w:szCs w:val="20"/>
        </w:rPr>
      </w:pPr>
      <w:r>
        <w:rPr>
          <w:rFonts w:ascii="Arial" w:eastAsiaTheme="majorEastAsia" w:hAnsi="Arial" w:cs="Arial"/>
          <w:sz w:val="20"/>
          <w:szCs w:val="20"/>
        </w:rPr>
        <w:t>Exp</w:t>
      </w:r>
      <w:r w:rsidRPr="00817639">
        <w:rPr>
          <w:rFonts w:ascii="Arial" w:eastAsiaTheme="majorEastAsia" w:hAnsi="Arial" w:cs="Arial"/>
          <w:sz w:val="20"/>
          <w:szCs w:val="20"/>
        </w:rPr>
        <w:t>lique el código cuando sea útil y necesario indicando su función y que realiza con respecto a la funcionalidad.</w:t>
      </w:r>
    </w:p>
    <w:p w:rsidR="00817639" w:rsidRPr="00817639" w:rsidRDefault="00817639" w:rsidP="00F71A8C">
      <w:pPr>
        <w:pStyle w:val="Prrafodelista"/>
        <w:ind w:left="360"/>
        <w:jc w:val="both"/>
        <w:rPr>
          <w:rFonts w:ascii="Arial" w:eastAsiaTheme="majorEastAsia" w:hAnsi="Arial" w:cs="Arial"/>
          <w:sz w:val="20"/>
          <w:szCs w:val="20"/>
        </w:rPr>
      </w:pPr>
    </w:p>
    <w:p w:rsidR="00817639" w:rsidRDefault="00817639" w:rsidP="00F71A8C">
      <w:pPr>
        <w:pStyle w:val="Prrafodelista"/>
        <w:ind w:left="360"/>
        <w:jc w:val="both"/>
        <w:rPr>
          <w:rFonts w:ascii="Arial" w:eastAsiaTheme="majorEastAsia" w:hAnsi="Arial" w:cs="Arial"/>
          <w:sz w:val="20"/>
          <w:szCs w:val="20"/>
        </w:rPr>
      </w:pPr>
      <w:r w:rsidRPr="00817639">
        <w:rPr>
          <w:rFonts w:ascii="Arial" w:eastAsiaTheme="majorEastAsia" w:hAnsi="Arial" w:cs="Arial"/>
          <w:sz w:val="20"/>
          <w:szCs w:val="20"/>
        </w:rPr>
        <w:t>No es necesario ni recomendable documentar todo el código HTML y CSS y quedará al criterio del programador.</w:t>
      </w:r>
    </w:p>
    <w:p w:rsidR="00E45C99" w:rsidRDefault="00E45C99" w:rsidP="00817639">
      <w:pPr>
        <w:pStyle w:val="Prrafodelista"/>
        <w:ind w:left="360"/>
        <w:rPr>
          <w:rFonts w:ascii="Arial" w:eastAsiaTheme="majorEastAsia" w:hAnsi="Arial" w:cs="Arial"/>
          <w:sz w:val="20"/>
          <w:szCs w:val="20"/>
        </w:rPr>
      </w:pPr>
    </w:p>
    <w:p w:rsidR="00E45C99" w:rsidRPr="00E45C99" w:rsidRDefault="00E45C99" w:rsidP="00E45C99">
      <w:pPr>
        <w:pStyle w:val="Prrafodelista"/>
        <w:numPr>
          <w:ilvl w:val="1"/>
          <w:numId w:val="13"/>
        </w:numPr>
        <w:ind w:left="360"/>
        <w:jc w:val="both"/>
        <w:rPr>
          <w:rFonts w:ascii="Arial" w:eastAsiaTheme="majorEastAsia" w:hAnsi="Arial" w:cs="Arial"/>
          <w:b/>
          <w:sz w:val="20"/>
          <w:szCs w:val="20"/>
        </w:rPr>
      </w:pPr>
      <w:r w:rsidRPr="00E45C99">
        <w:rPr>
          <w:rFonts w:ascii="Arial" w:eastAsiaTheme="majorEastAsia" w:hAnsi="Arial" w:cs="Arial"/>
          <w:b/>
          <w:sz w:val="20"/>
          <w:szCs w:val="20"/>
        </w:rPr>
        <w:t>Comentarios de Acción (TODO)</w:t>
      </w:r>
    </w:p>
    <w:p w:rsidR="00E45C99" w:rsidRPr="00817639" w:rsidRDefault="00E45C99" w:rsidP="00F71A8C">
      <w:pPr>
        <w:pStyle w:val="Prrafodelista"/>
        <w:ind w:left="360"/>
        <w:jc w:val="both"/>
        <w:rPr>
          <w:rFonts w:ascii="Arial" w:eastAsiaTheme="majorEastAsia" w:hAnsi="Arial" w:cs="Arial"/>
          <w:sz w:val="20"/>
          <w:szCs w:val="20"/>
        </w:rPr>
      </w:pPr>
      <w:r>
        <w:rPr>
          <w:rFonts w:ascii="Arial" w:eastAsiaTheme="majorEastAsia" w:hAnsi="Arial" w:cs="Arial"/>
          <w:sz w:val="20"/>
          <w:szCs w:val="20"/>
        </w:rPr>
        <w:t>Utilice solo la etiqueta TODO para este tipo de comentarios.</w:t>
      </w:r>
    </w:p>
    <w:tbl>
      <w:tblPr>
        <w:tblW w:w="9072"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77"/>
        <w:gridCol w:w="4395"/>
      </w:tblGrid>
      <w:tr w:rsidR="00E45C99" w:rsidRPr="00A43EDE" w:rsidTr="002A7015">
        <w:trPr>
          <w:trHeight w:val="300"/>
        </w:trPr>
        <w:tc>
          <w:tcPr>
            <w:tcW w:w="4677" w:type="dxa"/>
            <w:shd w:val="clear" w:color="auto" w:fill="auto"/>
            <w:noWrap/>
            <w:hideMark/>
          </w:tcPr>
          <w:p w:rsidR="00E45C99" w:rsidRPr="003831BE" w:rsidRDefault="00E45C99" w:rsidP="002A7015">
            <w:pPr>
              <w:rPr>
                <w:rFonts w:ascii="Arial" w:hAnsi="Arial" w:cs="Arial"/>
                <w:b/>
                <w:bCs/>
                <w:noProof/>
                <w:lang w:eastAsia="es-PE"/>
              </w:rPr>
            </w:pPr>
            <w:r w:rsidRPr="003831BE">
              <w:rPr>
                <w:rFonts w:ascii="Arial" w:hAnsi="Arial" w:cs="Arial"/>
                <w:b/>
                <w:bCs/>
                <w:noProof/>
                <w:lang w:eastAsia="es-PE"/>
              </w:rPr>
              <w:t>Incorrecto</w:t>
            </w:r>
          </w:p>
        </w:tc>
        <w:tc>
          <w:tcPr>
            <w:tcW w:w="4395" w:type="dxa"/>
            <w:shd w:val="clear" w:color="auto" w:fill="auto"/>
          </w:tcPr>
          <w:p w:rsidR="00E45C99" w:rsidRPr="003831BE" w:rsidRDefault="00E45C99" w:rsidP="002A7015">
            <w:pPr>
              <w:rPr>
                <w:rFonts w:ascii="Arial" w:hAnsi="Arial" w:cs="Arial"/>
                <w:b/>
                <w:bCs/>
                <w:noProof/>
                <w:lang w:eastAsia="es-PE"/>
              </w:rPr>
            </w:pPr>
            <w:r w:rsidRPr="003831BE">
              <w:rPr>
                <w:rFonts w:ascii="Arial" w:hAnsi="Arial" w:cs="Arial"/>
                <w:b/>
                <w:bCs/>
                <w:noProof/>
                <w:lang w:eastAsia="es-PE"/>
              </w:rPr>
              <w:t>Correcto</w:t>
            </w:r>
          </w:p>
        </w:tc>
      </w:tr>
      <w:tr w:rsidR="00E45C99" w:rsidRPr="00AA4423" w:rsidTr="002A7015">
        <w:trPr>
          <w:trHeight w:val="788"/>
        </w:trPr>
        <w:tc>
          <w:tcPr>
            <w:tcW w:w="4677" w:type="dxa"/>
            <w:shd w:val="clear" w:color="auto" w:fill="auto"/>
            <w:noWrap/>
            <w:hideMark/>
          </w:tcPr>
          <w:p w:rsidR="00E45C99" w:rsidRPr="00E45C99" w:rsidRDefault="00E45C99" w:rsidP="00E45C99">
            <w:pPr>
              <w:autoSpaceDE w:val="0"/>
              <w:autoSpaceDN w:val="0"/>
              <w:adjustRightInd w:val="0"/>
              <w:rPr>
                <w:rFonts w:ascii="Arial" w:eastAsia="MS Mincho" w:hAnsi="Arial" w:cs="Arial"/>
                <w:noProof/>
                <w:color w:val="000000"/>
                <w:lang w:val="en-US" w:eastAsia="en-AU"/>
              </w:rPr>
            </w:pPr>
            <w:r w:rsidRPr="00E45C99">
              <w:rPr>
                <w:rFonts w:ascii="Arial" w:eastAsia="MS Mincho" w:hAnsi="Arial" w:cs="Arial"/>
                <w:noProof/>
                <w:color w:val="000000"/>
                <w:lang w:val="en-US" w:eastAsia="en-AU"/>
              </w:rPr>
              <w:t>{# TODO(john.doe): revisit centering #}</w:t>
            </w:r>
          </w:p>
          <w:p w:rsidR="00E45C99" w:rsidRPr="00A43EDE" w:rsidRDefault="00E45C99" w:rsidP="00E45C99">
            <w:pPr>
              <w:autoSpaceDE w:val="0"/>
              <w:autoSpaceDN w:val="0"/>
              <w:adjustRightInd w:val="0"/>
              <w:rPr>
                <w:rFonts w:ascii="Arial" w:eastAsia="MS Mincho" w:hAnsi="Arial" w:cs="Arial"/>
                <w:noProof/>
                <w:color w:val="000000"/>
                <w:highlight w:val="white"/>
                <w:lang w:val="en-US" w:eastAsia="en-AU"/>
              </w:rPr>
            </w:pPr>
            <w:r w:rsidRPr="00E45C99">
              <w:rPr>
                <w:rFonts w:ascii="Arial" w:eastAsia="MS Mincho" w:hAnsi="Arial" w:cs="Arial"/>
                <w:noProof/>
                <w:color w:val="000000"/>
                <w:lang w:val="en-US" w:eastAsia="en-AU"/>
              </w:rPr>
              <w:t>&lt;center&gt;Test&lt;/center&gt;</w:t>
            </w:r>
          </w:p>
        </w:tc>
        <w:tc>
          <w:tcPr>
            <w:tcW w:w="4395" w:type="dxa"/>
            <w:shd w:val="clear" w:color="auto" w:fill="auto"/>
          </w:tcPr>
          <w:p w:rsidR="00E45C99" w:rsidRPr="00E45C99" w:rsidRDefault="00E45C99" w:rsidP="00E45C99">
            <w:pPr>
              <w:autoSpaceDE w:val="0"/>
              <w:autoSpaceDN w:val="0"/>
              <w:adjustRightInd w:val="0"/>
              <w:rPr>
                <w:rFonts w:ascii="Arial" w:eastAsia="MS Mincho" w:hAnsi="Arial" w:cs="Arial"/>
                <w:noProof/>
                <w:lang w:val="en-US" w:eastAsia="en-AU"/>
              </w:rPr>
            </w:pPr>
            <w:r w:rsidRPr="00E45C99">
              <w:rPr>
                <w:rFonts w:ascii="Arial" w:eastAsia="MS Mincho" w:hAnsi="Arial" w:cs="Arial"/>
                <w:noProof/>
                <w:lang w:val="en-US" w:eastAsia="en-AU"/>
              </w:rPr>
              <w:t>&lt;!-- TODO: remove optional tags --&gt;</w:t>
            </w:r>
          </w:p>
          <w:p w:rsidR="00E45C99" w:rsidRPr="00E45C99" w:rsidRDefault="00E45C99" w:rsidP="00E45C99">
            <w:pPr>
              <w:autoSpaceDE w:val="0"/>
              <w:autoSpaceDN w:val="0"/>
              <w:adjustRightInd w:val="0"/>
              <w:rPr>
                <w:rFonts w:ascii="Arial" w:eastAsia="MS Mincho" w:hAnsi="Arial" w:cs="Arial"/>
                <w:noProof/>
                <w:lang w:val="en-US" w:eastAsia="en-AU"/>
              </w:rPr>
            </w:pPr>
            <w:r w:rsidRPr="00E45C99">
              <w:rPr>
                <w:rFonts w:ascii="Arial" w:eastAsia="MS Mincho" w:hAnsi="Arial" w:cs="Arial"/>
                <w:noProof/>
                <w:lang w:val="en-US" w:eastAsia="en-AU"/>
              </w:rPr>
              <w:t>&lt;ul&gt;</w:t>
            </w:r>
          </w:p>
          <w:p w:rsidR="00E45C99" w:rsidRPr="00E45C99" w:rsidRDefault="00E45C99" w:rsidP="00E45C99">
            <w:pPr>
              <w:autoSpaceDE w:val="0"/>
              <w:autoSpaceDN w:val="0"/>
              <w:adjustRightInd w:val="0"/>
              <w:rPr>
                <w:rFonts w:ascii="Arial" w:eastAsia="MS Mincho" w:hAnsi="Arial" w:cs="Arial"/>
                <w:noProof/>
                <w:lang w:val="en-US" w:eastAsia="en-AU"/>
              </w:rPr>
            </w:pPr>
            <w:r w:rsidRPr="00E45C99">
              <w:rPr>
                <w:rFonts w:ascii="Arial" w:eastAsia="MS Mincho" w:hAnsi="Arial" w:cs="Arial"/>
                <w:noProof/>
                <w:lang w:val="en-US" w:eastAsia="en-AU"/>
              </w:rPr>
              <w:t xml:space="preserve">  &lt;li&gt;Apples&lt;/li&gt;</w:t>
            </w:r>
          </w:p>
          <w:p w:rsidR="00E45C99" w:rsidRPr="00E45C99" w:rsidRDefault="00E45C99" w:rsidP="00E45C99">
            <w:pPr>
              <w:autoSpaceDE w:val="0"/>
              <w:autoSpaceDN w:val="0"/>
              <w:adjustRightInd w:val="0"/>
              <w:rPr>
                <w:rFonts w:ascii="Arial" w:eastAsia="MS Mincho" w:hAnsi="Arial" w:cs="Arial"/>
                <w:noProof/>
                <w:lang w:val="en-US" w:eastAsia="en-AU"/>
              </w:rPr>
            </w:pPr>
            <w:r w:rsidRPr="00E45C99">
              <w:rPr>
                <w:rFonts w:ascii="Arial" w:eastAsia="MS Mincho" w:hAnsi="Arial" w:cs="Arial"/>
                <w:noProof/>
                <w:lang w:val="en-US" w:eastAsia="en-AU"/>
              </w:rPr>
              <w:t xml:space="preserve">  &lt;li&gt;Oranges&lt;/li&gt;</w:t>
            </w:r>
          </w:p>
          <w:p w:rsidR="00E45C99" w:rsidRPr="00A43EDE" w:rsidRDefault="00E45C99" w:rsidP="00E45C99">
            <w:pPr>
              <w:autoSpaceDE w:val="0"/>
              <w:autoSpaceDN w:val="0"/>
              <w:adjustRightInd w:val="0"/>
              <w:rPr>
                <w:rFonts w:ascii="Arial" w:eastAsia="MS Mincho" w:hAnsi="Arial" w:cs="Arial"/>
                <w:noProof/>
                <w:color w:val="0000FF"/>
                <w:highlight w:val="white"/>
                <w:lang w:val="en-US" w:eastAsia="en-AU"/>
              </w:rPr>
            </w:pPr>
            <w:r w:rsidRPr="00E45C99">
              <w:rPr>
                <w:rFonts w:ascii="Arial" w:eastAsia="MS Mincho" w:hAnsi="Arial" w:cs="Arial"/>
                <w:noProof/>
                <w:lang w:val="en-US" w:eastAsia="en-AU"/>
              </w:rPr>
              <w:t>&lt;/ul&gt;</w:t>
            </w:r>
          </w:p>
        </w:tc>
      </w:tr>
    </w:tbl>
    <w:p w:rsidR="00817639" w:rsidRPr="00E45C99" w:rsidRDefault="00817639" w:rsidP="00817639">
      <w:pPr>
        <w:ind w:left="-72"/>
        <w:jc w:val="both"/>
        <w:rPr>
          <w:rFonts w:ascii="Arial" w:eastAsiaTheme="majorEastAsia" w:hAnsi="Arial" w:cs="Arial"/>
          <w:b/>
          <w:lang w:val="en-US"/>
        </w:rPr>
      </w:pPr>
    </w:p>
    <w:p w:rsidR="00FC461D" w:rsidRPr="00FC461D" w:rsidRDefault="00FC461D" w:rsidP="00FC461D">
      <w:pPr>
        <w:pStyle w:val="Prrafodelista"/>
        <w:numPr>
          <w:ilvl w:val="1"/>
          <w:numId w:val="13"/>
        </w:numPr>
        <w:ind w:left="360"/>
        <w:jc w:val="both"/>
        <w:rPr>
          <w:rFonts w:ascii="Arial" w:eastAsiaTheme="majorEastAsia" w:hAnsi="Arial" w:cs="Arial"/>
          <w:b/>
          <w:sz w:val="20"/>
          <w:szCs w:val="20"/>
        </w:rPr>
      </w:pPr>
      <w:r w:rsidRPr="00FC461D">
        <w:rPr>
          <w:rFonts w:ascii="Arial" w:eastAsiaTheme="majorEastAsia" w:hAnsi="Arial" w:cs="Arial"/>
          <w:b/>
          <w:sz w:val="20"/>
          <w:szCs w:val="20"/>
        </w:rPr>
        <w:t>Trailing Whitespace</w:t>
      </w:r>
      <w:bookmarkEnd w:id="28"/>
    </w:p>
    <w:p w:rsidR="00FC461D" w:rsidRDefault="00817639" w:rsidP="00F71A8C">
      <w:pPr>
        <w:pStyle w:val="Prrafodelista"/>
        <w:ind w:left="360"/>
        <w:jc w:val="both"/>
        <w:rPr>
          <w:rFonts w:ascii="Arial" w:eastAsiaTheme="majorEastAsia" w:hAnsi="Arial" w:cs="Arial"/>
          <w:sz w:val="20"/>
          <w:szCs w:val="20"/>
        </w:rPr>
      </w:pPr>
      <w:r>
        <w:rPr>
          <w:rFonts w:ascii="Arial" w:eastAsiaTheme="majorEastAsia" w:hAnsi="Arial" w:cs="Arial"/>
          <w:sz w:val="20"/>
          <w:szCs w:val="20"/>
        </w:rPr>
        <w:t>No utilizar l</w:t>
      </w:r>
      <w:r w:rsidR="00FC461D" w:rsidRPr="00817639">
        <w:rPr>
          <w:rFonts w:ascii="Arial" w:eastAsiaTheme="majorEastAsia" w:hAnsi="Arial" w:cs="Arial"/>
          <w:sz w:val="20"/>
          <w:szCs w:val="20"/>
        </w:rPr>
        <w:t>o</w:t>
      </w:r>
      <w:r>
        <w:rPr>
          <w:rFonts w:ascii="Arial" w:eastAsiaTheme="majorEastAsia" w:hAnsi="Arial" w:cs="Arial"/>
          <w:sz w:val="20"/>
          <w:szCs w:val="20"/>
        </w:rPr>
        <w:t>s</w:t>
      </w:r>
      <w:r w:rsidR="00FC461D" w:rsidRPr="00817639">
        <w:rPr>
          <w:rFonts w:ascii="Arial" w:eastAsiaTheme="majorEastAsia" w:hAnsi="Arial" w:cs="Arial"/>
          <w:sz w:val="20"/>
          <w:szCs w:val="20"/>
        </w:rPr>
        <w:t xml:space="preserve"> caracteres de salto de carro ó trailing WhiteSpace, ya que son innecesarios y pueden complicar </w:t>
      </w:r>
      <w:r w:rsidRPr="00817639">
        <w:rPr>
          <w:rFonts w:ascii="Arial" w:eastAsiaTheme="majorEastAsia" w:hAnsi="Arial" w:cs="Arial"/>
          <w:sz w:val="20"/>
          <w:szCs w:val="20"/>
        </w:rPr>
        <w:t>las divisiones.</w:t>
      </w:r>
    </w:p>
    <w:tbl>
      <w:tblPr>
        <w:tblW w:w="9072"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77"/>
        <w:gridCol w:w="4395"/>
      </w:tblGrid>
      <w:tr w:rsidR="00817639" w:rsidRPr="00A43EDE" w:rsidTr="002A7015">
        <w:trPr>
          <w:trHeight w:val="300"/>
        </w:trPr>
        <w:tc>
          <w:tcPr>
            <w:tcW w:w="4677" w:type="dxa"/>
            <w:shd w:val="clear" w:color="auto" w:fill="auto"/>
            <w:noWrap/>
            <w:hideMark/>
          </w:tcPr>
          <w:p w:rsidR="00817639" w:rsidRPr="003831BE" w:rsidRDefault="00817639" w:rsidP="002A7015">
            <w:pPr>
              <w:rPr>
                <w:rFonts w:ascii="Arial" w:hAnsi="Arial" w:cs="Arial"/>
                <w:b/>
                <w:bCs/>
                <w:noProof/>
                <w:lang w:eastAsia="es-PE"/>
              </w:rPr>
            </w:pPr>
            <w:r w:rsidRPr="003831BE">
              <w:rPr>
                <w:rFonts w:ascii="Arial" w:hAnsi="Arial" w:cs="Arial"/>
                <w:b/>
                <w:bCs/>
                <w:noProof/>
                <w:lang w:eastAsia="es-PE"/>
              </w:rPr>
              <w:t>Incorrecto</w:t>
            </w:r>
          </w:p>
        </w:tc>
        <w:tc>
          <w:tcPr>
            <w:tcW w:w="4395" w:type="dxa"/>
            <w:shd w:val="clear" w:color="auto" w:fill="auto"/>
          </w:tcPr>
          <w:p w:rsidR="00817639" w:rsidRPr="003831BE" w:rsidRDefault="00817639" w:rsidP="002A7015">
            <w:pPr>
              <w:rPr>
                <w:rFonts w:ascii="Arial" w:hAnsi="Arial" w:cs="Arial"/>
                <w:b/>
                <w:bCs/>
                <w:noProof/>
                <w:lang w:eastAsia="es-PE"/>
              </w:rPr>
            </w:pPr>
            <w:r w:rsidRPr="003831BE">
              <w:rPr>
                <w:rFonts w:ascii="Arial" w:hAnsi="Arial" w:cs="Arial"/>
                <w:b/>
                <w:bCs/>
                <w:noProof/>
                <w:lang w:eastAsia="es-PE"/>
              </w:rPr>
              <w:t>Correcto</w:t>
            </w:r>
          </w:p>
        </w:tc>
      </w:tr>
      <w:tr w:rsidR="00817639" w:rsidRPr="00AA4423" w:rsidTr="002A7015">
        <w:trPr>
          <w:trHeight w:val="788"/>
        </w:trPr>
        <w:tc>
          <w:tcPr>
            <w:tcW w:w="4677" w:type="dxa"/>
            <w:shd w:val="clear" w:color="auto" w:fill="auto"/>
            <w:noWrap/>
            <w:hideMark/>
          </w:tcPr>
          <w:p w:rsidR="00817639" w:rsidRPr="00A43EDE" w:rsidRDefault="00817639" w:rsidP="00817639">
            <w:pPr>
              <w:autoSpaceDE w:val="0"/>
              <w:autoSpaceDN w:val="0"/>
              <w:adjustRightInd w:val="0"/>
              <w:rPr>
                <w:rFonts w:ascii="Arial" w:eastAsia="MS Mincho" w:hAnsi="Arial" w:cs="Arial"/>
                <w:noProof/>
                <w:color w:val="000000"/>
                <w:highlight w:val="white"/>
                <w:lang w:val="en-US" w:eastAsia="en-AU"/>
              </w:rPr>
            </w:pPr>
            <w:r w:rsidRPr="00817639">
              <w:rPr>
                <w:rFonts w:ascii="Arial" w:eastAsia="MS Mincho" w:hAnsi="Arial" w:cs="Arial"/>
                <w:noProof/>
                <w:color w:val="000000"/>
                <w:lang w:val="en-US" w:eastAsia="en-AU"/>
              </w:rPr>
              <w:t>&lt;p&gt;What?_</w:t>
            </w:r>
          </w:p>
        </w:tc>
        <w:tc>
          <w:tcPr>
            <w:tcW w:w="4395" w:type="dxa"/>
            <w:shd w:val="clear" w:color="auto" w:fill="auto"/>
          </w:tcPr>
          <w:p w:rsidR="00817639" w:rsidRPr="00817639" w:rsidRDefault="00817639" w:rsidP="00817639">
            <w:pPr>
              <w:autoSpaceDE w:val="0"/>
              <w:autoSpaceDN w:val="0"/>
              <w:adjustRightInd w:val="0"/>
              <w:rPr>
                <w:rFonts w:ascii="Arial" w:eastAsia="MS Mincho" w:hAnsi="Arial" w:cs="Arial"/>
                <w:noProof/>
                <w:lang w:val="en-US" w:eastAsia="en-AU"/>
              </w:rPr>
            </w:pPr>
          </w:p>
          <w:p w:rsidR="00817639" w:rsidRPr="00A43EDE" w:rsidRDefault="00817639" w:rsidP="00817639">
            <w:pPr>
              <w:autoSpaceDE w:val="0"/>
              <w:autoSpaceDN w:val="0"/>
              <w:adjustRightInd w:val="0"/>
              <w:rPr>
                <w:rFonts w:ascii="Arial" w:eastAsia="MS Mincho" w:hAnsi="Arial" w:cs="Arial"/>
                <w:noProof/>
                <w:color w:val="0000FF"/>
                <w:highlight w:val="white"/>
                <w:lang w:val="en-US" w:eastAsia="en-AU"/>
              </w:rPr>
            </w:pPr>
            <w:r w:rsidRPr="00817639">
              <w:rPr>
                <w:rFonts w:ascii="Arial" w:eastAsia="MS Mincho" w:hAnsi="Arial" w:cs="Arial"/>
                <w:noProof/>
                <w:lang w:val="en-US" w:eastAsia="en-AU"/>
              </w:rPr>
              <w:t>&lt;p&gt;Yes please.</w:t>
            </w:r>
          </w:p>
        </w:tc>
      </w:tr>
    </w:tbl>
    <w:p w:rsidR="00E45C99" w:rsidRPr="00510F4C" w:rsidRDefault="00E45C99" w:rsidP="000776DB">
      <w:pPr>
        <w:pStyle w:val="Ttulo1"/>
        <w:keepLines/>
        <w:numPr>
          <w:ilvl w:val="0"/>
          <w:numId w:val="18"/>
        </w:numPr>
        <w:spacing w:before="480" w:line="276" w:lineRule="auto"/>
        <w:jc w:val="left"/>
        <w:rPr>
          <w:rFonts w:eastAsiaTheme="majorEastAsia" w:cs="Arial"/>
          <w:bCs/>
          <w:snapToGrid/>
          <w:color w:val="F79646" w:themeColor="accent6"/>
          <w:lang w:val="es-PE" w:eastAsia="en-US"/>
        </w:rPr>
      </w:pPr>
      <w:bookmarkStart w:id="29" w:name="_Toc413246731"/>
      <w:r w:rsidRPr="00510F4C">
        <w:rPr>
          <w:rFonts w:eastAsiaTheme="majorEastAsia" w:cs="Arial"/>
          <w:bCs/>
          <w:snapToGrid/>
          <w:color w:val="F79646" w:themeColor="accent6"/>
          <w:lang w:val="es-PE" w:eastAsia="en-US"/>
        </w:rPr>
        <w:t>HTML</w:t>
      </w:r>
      <w:bookmarkEnd w:id="29"/>
    </w:p>
    <w:p w:rsidR="00817639" w:rsidRPr="00817639" w:rsidRDefault="00817639" w:rsidP="00817639">
      <w:pPr>
        <w:jc w:val="both"/>
        <w:rPr>
          <w:rFonts w:ascii="Arial" w:eastAsiaTheme="minorHAnsi" w:hAnsi="Arial" w:cs="Arial"/>
          <w:i/>
          <w:lang w:val="en-US"/>
        </w:rPr>
      </w:pPr>
    </w:p>
    <w:p w:rsidR="00E45C99" w:rsidRDefault="00E45C99" w:rsidP="00F71A8C">
      <w:pPr>
        <w:pStyle w:val="Prrafodelista"/>
        <w:numPr>
          <w:ilvl w:val="1"/>
          <w:numId w:val="13"/>
        </w:numPr>
        <w:jc w:val="both"/>
        <w:rPr>
          <w:rFonts w:ascii="Arial" w:eastAsiaTheme="majorEastAsia" w:hAnsi="Arial" w:cs="Arial"/>
          <w:b/>
          <w:sz w:val="20"/>
          <w:szCs w:val="20"/>
        </w:rPr>
      </w:pPr>
      <w:r w:rsidRPr="00E45C99">
        <w:rPr>
          <w:rFonts w:ascii="Arial" w:eastAsiaTheme="majorEastAsia" w:hAnsi="Arial" w:cs="Arial"/>
          <w:b/>
          <w:sz w:val="20"/>
          <w:szCs w:val="20"/>
        </w:rPr>
        <w:t>Sintaxis HTML</w:t>
      </w:r>
    </w:p>
    <w:p w:rsidR="00E45C99" w:rsidRDefault="00E45C99" w:rsidP="00F71A8C">
      <w:pPr>
        <w:pStyle w:val="Prrafodelista"/>
        <w:ind w:left="360"/>
        <w:jc w:val="both"/>
        <w:rPr>
          <w:rFonts w:ascii="Arial" w:eastAsiaTheme="majorEastAsia" w:hAnsi="Arial" w:cs="Arial"/>
          <w:sz w:val="20"/>
          <w:szCs w:val="20"/>
        </w:rPr>
      </w:pPr>
      <w:r w:rsidRPr="00E45C99">
        <w:rPr>
          <w:rFonts w:ascii="Arial" w:eastAsiaTheme="majorEastAsia" w:hAnsi="Arial" w:cs="Arial"/>
          <w:sz w:val="20"/>
          <w:szCs w:val="20"/>
        </w:rPr>
        <w:t>Utilice código HTML con sintaxis valida, excepto en donde hacerlo no permita cumplir con la performance requerida dado el tamaño del archivo.</w:t>
      </w:r>
    </w:p>
    <w:p w:rsidR="006542E7" w:rsidRDefault="006542E7" w:rsidP="00E45C99">
      <w:pPr>
        <w:pStyle w:val="Prrafodelista"/>
        <w:ind w:left="360"/>
        <w:rPr>
          <w:rFonts w:ascii="Arial" w:eastAsiaTheme="majorEastAsia" w:hAnsi="Arial" w:cs="Arial"/>
          <w:sz w:val="20"/>
          <w:szCs w:val="20"/>
        </w:rPr>
      </w:pPr>
    </w:p>
    <w:tbl>
      <w:tblPr>
        <w:tblW w:w="9072" w:type="dxa"/>
        <w:tblInd w:w="49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4677"/>
        <w:gridCol w:w="4395"/>
      </w:tblGrid>
      <w:tr w:rsidR="006542E7" w:rsidRPr="00A43EDE" w:rsidTr="002A7015">
        <w:trPr>
          <w:trHeight w:val="300"/>
        </w:trPr>
        <w:tc>
          <w:tcPr>
            <w:tcW w:w="4677" w:type="dxa"/>
            <w:shd w:val="clear" w:color="auto" w:fill="auto"/>
            <w:noWrap/>
            <w:hideMark/>
          </w:tcPr>
          <w:p w:rsidR="006542E7" w:rsidRPr="003831BE" w:rsidRDefault="006542E7" w:rsidP="002A7015">
            <w:pPr>
              <w:rPr>
                <w:rFonts w:ascii="Arial" w:hAnsi="Arial" w:cs="Arial"/>
                <w:b/>
                <w:bCs/>
                <w:noProof/>
                <w:lang w:eastAsia="es-PE"/>
              </w:rPr>
            </w:pPr>
            <w:r w:rsidRPr="003831BE">
              <w:rPr>
                <w:rFonts w:ascii="Arial" w:hAnsi="Arial" w:cs="Arial"/>
                <w:b/>
                <w:bCs/>
                <w:noProof/>
                <w:lang w:eastAsia="es-PE"/>
              </w:rPr>
              <w:t>Incorrecto</w:t>
            </w:r>
          </w:p>
        </w:tc>
        <w:tc>
          <w:tcPr>
            <w:tcW w:w="4395" w:type="dxa"/>
            <w:shd w:val="clear" w:color="auto" w:fill="auto"/>
          </w:tcPr>
          <w:p w:rsidR="006542E7" w:rsidRPr="003831BE" w:rsidRDefault="006542E7" w:rsidP="002A7015">
            <w:pPr>
              <w:rPr>
                <w:rFonts w:ascii="Arial" w:hAnsi="Arial" w:cs="Arial"/>
                <w:b/>
                <w:bCs/>
                <w:noProof/>
                <w:lang w:eastAsia="es-PE"/>
              </w:rPr>
            </w:pPr>
            <w:r w:rsidRPr="003831BE">
              <w:rPr>
                <w:rFonts w:ascii="Arial" w:hAnsi="Arial" w:cs="Arial"/>
                <w:b/>
                <w:bCs/>
                <w:noProof/>
                <w:lang w:eastAsia="es-PE"/>
              </w:rPr>
              <w:t>Correcto</w:t>
            </w:r>
          </w:p>
        </w:tc>
      </w:tr>
      <w:tr w:rsidR="006542E7" w:rsidRPr="006E298D" w:rsidTr="002A7015">
        <w:trPr>
          <w:trHeight w:val="788"/>
        </w:trPr>
        <w:tc>
          <w:tcPr>
            <w:tcW w:w="4677" w:type="dxa"/>
            <w:shd w:val="clear" w:color="auto" w:fill="auto"/>
            <w:noWrap/>
            <w:hideMark/>
          </w:tcPr>
          <w:p w:rsidR="006542E7" w:rsidRPr="006542E7" w:rsidRDefault="006542E7" w:rsidP="006542E7">
            <w:pPr>
              <w:autoSpaceDE w:val="0"/>
              <w:autoSpaceDN w:val="0"/>
              <w:adjustRightInd w:val="0"/>
              <w:rPr>
                <w:rFonts w:ascii="Arial" w:eastAsia="MS Mincho" w:hAnsi="Arial" w:cs="Arial"/>
                <w:noProof/>
                <w:color w:val="000000"/>
                <w:lang w:val="en-US" w:eastAsia="en-AU"/>
              </w:rPr>
            </w:pPr>
            <w:r w:rsidRPr="006542E7">
              <w:rPr>
                <w:rFonts w:ascii="Arial" w:eastAsia="MS Mincho" w:hAnsi="Arial" w:cs="Arial"/>
                <w:noProof/>
                <w:color w:val="000000"/>
                <w:lang w:val="en-US" w:eastAsia="en-AU"/>
              </w:rPr>
              <w:t>&lt;a href="recommendations/"&gt;All recommendations&lt;/a&gt;&lt;title&gt;Test&lt;/title&gt;</w:t>
            </w:r>
          </w:p>
          <w:p w:rsidR="006542E7" w:rsidRPr="00A43EDE" w:rsidRDefault="006542E7" w:rsidP="006542E7">
            <w:pPr>
              <w:autoSpaceDE w:val="0"/>
              <w:autoSpaceDN w:val="0"/>
              <w:adjustRightInd w:val="0"/>
              <w:rPr>
                <w:rFonts w:ascii="Arial" w:eastAsia="MS Mincho" w:hAnsi="Arial" w:cs="Arial"/>
                <w:noProof/>
                <w:color w:val="000000"/>
                <w:highlight w:val="white"/>
                <w:lang w:val="en-US" w:eastAsia="en-AU"/>
              </w:rPr>
            </w:pPr>
            <w:r w:rsidRPr="006542E7">
              <w:rPr>
                <w:rFonts w:ascii="Arial" w:eastAsia="MS Mincho" w:hAnsi="Arial" w:cs="Arial"/>
                <w:noProof/>
                <w:color w:val="000000"/>
                <w:lang w:val="en-US" w:eastAsia="en-AU"/>
              </w:rPr>
              <w:t>&lt;article&gt;This is only a test.</w:t>
            </w:r>
          </w:p>
        </w:tc>
        <w:tc>
          <w:tcPr>
            <w:tcW w:w="4395" w:type="dxa"/>
            <w:shd w:val="clear" w:color="auto" w:fill="auto"/>
          </w:tcPr>
          <w:p w:rsidR="006542E7" w:rsidRPr="006542E7" w:rsidRDefault="006542E7" w:rsidP="006542E7">
            <w:pPr>
              <w:autoSpaceDE w:val="0"/>
              <w:autoSpaceDN w:val="0"/>
              <w:adjustRightInd w:val="0"/>
              <w:rPr>
                <w:rFonts w:ascii="Arial" w:eastAsia="MS Mincho" w:hAnsi="Arial" w:cs="Arial"/>
                <w:noProof/>
                <w:color w:val="000000"/>
                <w:lang w:val="en-US" w:eastAsia="en-AU"/>
              </w:rPr>
            </w:pPr>
            <w:r w:rsidRPr="006542E7">
              <w:rPr>
                <w:rFonts w:ascii="Arial" w:eastAsia="MS Mincho" w:hAnsi="Arial" w:cs="Arial"/>
                <w:noProof/>
                <w:color w:val="000000"/>
                <w:lang w:val="en-US" w:eastAsia="en-AU"/>
              </w:rPr>
              <w:t>&lt;a href="recommendations/"&gt;All recommendations&lt;/a&gt;&lt;!DOCTYPE html&gt;</w:t>
            </w:r>
          </w:p>
          <w:p w:rsidR="006542E7" w:rsidRPr="006542E7" w:rsidRDefault="006542E7" w:rsidP="006542E7">
            <w:pPr>
              <w:autoSpaceDE w:val="0"/>
              <w:autoSpaceDN w:val="0"/>
              <w:adjustRightInd w:val="0"/>
              <w:rPr>
                <w:rFonts w:ascii="Arial" w:eastAsia="MS Mincho" w:hAnsi="Arial" w:cs="Arial"/>
                <w:noProof/>
                <w:color w:val="000000"/>
                <w:lang w:val="en-US" w:eastAsia="en-AU"/>
              </w:rPr>
            </w:pPr>
            <w:r w:rsidRPr="006542E7">
              <w:rPr>
                <w:rFonts w:ascii="Arial" w:eastAsia="MS Mincho" w:hAnsi="Arial" w:cs="Arial"/>
                <w:noProof/>
                <w:color w:val="000000"/>
                <w:lang w:val="en-US" w:eastAsia="en-AU"/>
              </w:rPr>
              <w:t>&lt;meta charset="utf-8"&gt;</w:t>
            </w:r>
          </w:p>
          <w:p w:rsidR="006542E7" w:rsidRPr="006542E7" w:rsidRDefault="006542E7" w:rsidP="006542E7">
            <w:pPr>
              <w:autoSpaceDE w:val="0"/>
              <w:autoSpaceDN w:val="0"/>
              <w:adjustRightInd w:val="0"/>
              <w:rPr>
                <w:rFonts w:ascii="Arial" w:eastAsia="MS Mincho" w:hAnsi="Arial" w:cs="Arial"/>
                <w:noProof/>
                <w:color w:val="000000"/>
                <w:lang w:val="en-US" w:eastAsia="en-AU"/>
              </w:rPr>
            </w:pPr>
            <w:r w:rsidRPr="006542E7">
              <w:rPr>
                <w:rFonts w:ascii="Arial" w:eastAsia="MS Mincho" w:hAnsi="Arial" w:cs="Arial"/>
                <w:noProof/>
                <w:color w:val="000000"/>
                <w:lang w:val="en-US" w:eastAsia="en-AU"/>
              </w:rPr>
              <w:t>&lt;title&gt;Test&lt;/title&gt;</w:t>
            </w:r>
          </w:p>
          <w:p w:rsidR="006542E7" w:rsidRPr="00A43EDE" w:rsidRDefault="006542E7" w:rsidP="006542E7">
            <w:pPr>
              <w:autoSpaceDE w:val="0"/>
              <w:autoSpaceDN w:val="0"/>
              <w:adjustRightInd w:val="0"/>
              <w:rPr>
                <w:rFonts w:ascii="Arial" w:eastAsia="MS Mincho" w:hAnsi="Arial" w:cs="Arial"/>
                <w:noProof/>
                <w:color w:val="0000FF"/>
                <w:highlight w:val="white"/>
                <w:lang w:val="en-US" w:eastAsia="en-AU"/>
              </w:rPr>
            </w:pPr>
            <w:r w:rsidRPr="006542E7">
              <w:rPr>
                <w:rFonts w:ascii="Arial" w:eastAsia="MS Mincho" w:hAnsi="Arial" w:cs="Arial"/>
                <w:noProof/>
                <w:color w:val="000000"/>
                <w:lang w:val="en-US" w:eastAsia="en-AU"/>
              </w:rPr>
              <w:t>&lt;article&gt;This is only a test.&lt;/article&gt;</w:t>
            </w:r>
          </w:p>
        </w:tc>
      </w:tr>
    </w:tbl>
    <w:p w:rsidR="006542E7" w:rsidRPr="006542E7" w:rsidRDefault="006542E7" w:rsidP="00E45C99">
      <w:pPr>
        <w:pStyle w:val="Prrafodelista"/>
        <w:ind w:left="360"/>
        <w:rPr>
          <w:rFonts w:ascii="Arial" w:eastAsiaTheme="majorEastAsia" w:hAnsi="Arial" w:cs="Arial"/>
          <w:sz w:val="20"/>
          <w:szCs w:val="20"/>
          <w:lang w:val="en-US"/>
        </w:rPr>
      </w:pPr>
    </w:p>
    <w:p w:rsidR="00E45C99" w:rsidRPr="006542E7" w:rsidRDefault="00E45C99" w:rsidP="00E45C99">
      <w:pPr>
        <w:pStyle w:val="Prrafodelista"/>
        <w:ind w:left="360"/>
        <w:rPr>
          <w:rFonts w:ascii="Arial" w:eastAsiaTheme="majorEastAsia" w:hAnsi="Arial" w:cs="Arial"/>
          <w:sz w:val="20"/>
          <w:szCs w:val="20"/>
          <w:lang w:val="en-US"/>
        </w:rPr>
      </w:pPr>
    </w:p>
    <w:p w:rsidR="00E45C99" w:rsidRPr="006542E7" w:rsidRDefault="00E45C99" w:rsidP="000776DB">
      <w:pPr>
        <w:pStyle w:val="Prrafodelista"/>
        <w:numPr>
          <w:ilvl w:val="0"/>
          <w:numId w:val="24"/>
        </w:numPr>
        <w:rPr>
          <w:rFonts w:ascii="Arial" w:eastAsiaTheme="majorEastAsia" w:hAnsi="Arial" w:cs="Arial"/>
          <w:b/>
          <w:sz w:val="16"/>
          <w:szCs w:val="16"/>
        </w:rPr>
      </w:pPr>
      <w:r w:rsidRPr="006542E7">
        <w:rPr>
          <w:rFonts w:ascii="Arial" w:eastAsiaTheme="majorEastAsia" w:hAnsi="Arial" w:cs="Arial"/>
          <w:b/>
          <w:sz w:val="16"/>
          <w:szCs w:val="16"/>
        </w:rPr>
        <w:t>Utilice una herramienta como W3C HTML validator.</w:t>
      </w:r>
    </w:p>
    <w:p w:rsidR="00E45C99" w:rsidRPr="00E45C99" w:rsidRDefault="00E45C99" w:rsidP="00E45C99">
      <w:pPr>
        <w:jc w:val="both"/>
        <w:rPr>
          <w:rFonts w:ascii="Arial" w:eastAsiaTheme="majorEastAsia" w:hAnsi="Arial" w:cs="Arial"/>
          <w:b/>
        </w:rPr>
      </w:pPr>
    </w:p>
    <w:p w:rsidR="00FF2F05" w:rsidRPr="00FF2F05" w:rsidRDefault="006542E7" w:rsidP="00F71A8C">
      <w:pPr>
        <w:pStyle w:val="Prrafodelista"/>
        <w:numPr>
          <w:ilvl w:val="1"/>
          <w:numId w:val="13"/>
        </w:numPr>
        <w:jc w:val="both"/>
        <w:rPr>
          <w:rFonts w:ascii="Arial" w:eastAsiaTheme="majorEastAsia" w:hAnsi="Arial" w:cs="Arial"/>
          <w:b/>
          <w:sz w:val="20"/>
          <w:szCs w:val="20"/>
        </w:rPr>
      </w:pPr>
      <w:r w:rsidRPr="00FF2F05">
        <w:rPr>
          <w:rFonts w:ascii="Arial" w:eastAsiaTheme="majorEastAsia" w:hAnsi="Arial" w:cs="Arial"/>
          <w:b/>
          <w:sz w:val="20"/>
          <w:szCs w:val="20"/>
        </w:rPr>
        <w:t xml:space="preserve">Semántica </w:t>
      </w:r>
    </w:p>
    <w:p w:rsidR="006542E7" w:rsidRPr="00FF2F05" w:rsidRDefault="006542E7" w:rsidP="00FF2F05">
      <w:pPr>
        <w:pStyle w:val="Prrafodelista"/>
        <w:ind w:left="360"/>
        <w:jc w:val="both"/>
        <w:rPr>
          <w:rFonts w:ascii="Arial" w:eastAsiaTheme="majorEastAsia" w:hAnsi="Arial" w:cs="Arial"/>
        </w:rPr>
      </w:pPr>
      <w:r w:rsidRPr="00FF2F05">
        <w:rPr>
          <w:rFonts w:ascii="Arial" w:eastAsiaTheme="majorEastAsia" w:hAnsi="Arial" w:cs="Arial"/>
          <w:sz w:val="20"/>
          <w:szCs w:val="20"/>
        </w:rPr>
        <w:t>Utilice los elementos para el fin que fueron creados (tags</w:t>
      </w:r>
      <w:proofErr w:type="gramStart"/>
      <w:r w:rsidRPr="00FF2F05">
        <w:rPr>
          <w:rFonts w:ascii="Arial" w:eastAsiaTheme="majorEastAsia" w:hAnsi="Arial" w:cs="Arial"/>
          <w:sz w:val="20"/>
          <w:szCs w:val="20"/>
        </w:rPr>
        <w:t>)</w:t>
      </w:r>
      <w:r w:rsidRPr="00FF2F05">
        <w:rPr>
          <w:rFonts w:ascii="Arial" w:eastAsiaTheme="majorEastAsia" w:hAnsi="Arial" w:cs="Arial"/>
        </w:rPr>
        <w:t xml:space="preserve"> ,</w:t>
      </w:r>
      <w:proofErr w:type="gramEnd"/>
      <w:r w:rsidRPr="00FF2F05">
        <w:rPr>
          <w:rFonts w:ascii="Arial" w:eastAsiaTheme="majorEastAsia" w:hAnsi="Arial" w:cs="Arial"/>
        </w:rPr>
        <w:t xml:space="preserve"> p</w:t>
      </w:r>
      <w:r w:rsidRPr="00FF2F05">
        <w:rPr>
          <w:rFonts w:ascii="Arial" w:eastAsiaTheme="majorEastAsia" w:hAnsi="Arial" w:cs="Arial"/>
          <w:sz w:val="20"/>
          <w:szCs w:val="20"/>
        </w:rPr>
        <w:t>o</w:t>
      </w:r>
      <w:r w:rsidRPr="00FF2F05">
        <w:rPr>
          <w:rFonts w:ascii="Arial" w:eastAsiaTheme="majorEastAsia" w:hAnsi="Arial" w:cs="Arial"/>
        </w:rPr>
        <w:t>r</w:t>
      </w:r>
      <w:r w:rsidRPr="00FF2F05">
        <w:rPr>
          <w:rFonts w:ascii="Arial" w:eastAsiaTheme="majorEastAsia" w:hAnsi="Arial" w:cs="Arial"/>
          <w:sz w:val="20"/>
          <w:szCs w:val="20"/>
        </w:rPr>
        <w:t xml:space="preserve"> ejemplo los elementos </w:t>
      </w:r>
      <w:r w:rsidRPr="00FF2F05">
        <w:rPr>
          <w:rFonts w:ascii="Arial" w:eastAsiaTheme="majorEastAsia" w:hAnsi="Arial" w:cs="Arial"/>
        </w:rPr>
        <w:t>&lt;</w:t>
      </w:r>
      <w:r w:rsidRPr="00FF2F05">
        <w:rPr>
          <w:rFonts w:ascii="Arial" w:eastAsiaTheme="majorEastAsia" w:hAnsi="Arial" w:cs="Arial"/>
          <w:sz w:val="20"/>
          <w:szCs w:val="20"/>
        </w:rPr>
        <w:t>headigs</w:t>
      </w:r>
      <w:r w:rsidRPr="00FF2F05">
        <w:rPr>
          <w:rFonts w:ascii="Arial" w:eastAsiaTheme="majorEastAsia" w:hAnsi="Arial" w:cs="Arial"/>
        </w:rPr>
        <w:t>&gt;</w:t>
      </w:r>
      <w:r w:rsidRPr="00FF2F05">
        <w:rPr>
          <w:rFonts w:ascii="Arial" w:eastAsiaTheme="majorEastAsia" w:hAnsi="Arial" w:cs="Arial"/>
          <w:sz w:val="20"/>
          <w:szCs w:val="20"/>
        </w:rPr>
        <w:t xml:space="preserve"> para encabezados, </w:t>
      </w:r>
      <w:r w:rsidRPr="00FF2F05">
        <w:rPr>
          <w:rFonts w:ascii="Arial" w:eastAsiaTheme="majorEastAsia" w:hAnsi="Arial" w:cs="Arial"/>
        </w:rPr>
        <w:t>&lt;</w:t>
      </w:r>
      <w:r w:rsidRPr="00FF2F05">
        <w:rPr>
          <w:rFonts w:ascii="Arial" w:eastAsiaTheme="majorEastAsia" w:hAnsi="Arial" w:cs="Arial"/>
          <w:sz w:val="20"/>
          <w:szCs w:val="20"/>
        </w:rPr>
        <w:t>p</w:t>
      </w:r>
      <w:r w:rsidRPr="00FF2F05">
        <w:rPr>
          <w:rFonts w:ascii="Arial" w:eastAsiaTheme="majorEastAsia" w:hAnsi="Arial" w:cs="Arial"/>
        </w:rPr>
        <w:t>&gt;</w:t>
      </w:r>
      <w:r w:rsidRPr="00FF2F05">
        <w:rPr>
          <w:rFonts w:ascii="Arial" w:eastAsiaTheme="majorEastAsia" w:hAnsi="Arial" w:cs="Arial"/>
          <w:sz w:val="20"/>
          <w:szCs w:val="20"/>
        </w:rPr>
        <w:t xml:space="preserve"> para parágrafos</w:t>
      </w:r>
      <w:r w:rsidRPr="00FF2F05">
        <w:rPr>
          <w:rFonts w:ascii="Arial" w:eastAsiaTheme="majorEastAsia" w:hAnsi="Arial" w:cs="Arial"/>
        </w:rPr>
        <w:t xml:space="preserve"> y </w:t>
      </w:r>
      <w:r w:rsidRPr="00FF2F05">
        <w:rPr>
          <w:rFonts w:ascii="Arial" w:eastAsiaTheme="majorEastAsia" w:hAnsi="Arial" w:cs="Arial"/>
          <w:sz w:val="20"/>
          <w:szCs w:val="20"/>
        </w:rPr>
        <w:t xml:space="preserve"> </w:t>
      </w:r>
      <w:r w:rsidRPr="00FF2F05">
        <w:rPr>
          <w:rFonts w:ascii="Arial" w:eastAsiaTheme="majorEastAsia" w:hAnsi="Arial" w:cs="Arial"/>
        </w:rPr>
        <w:t>&lt;</w:t>
      </w:r>
      <w:r w:rsidRPr="00FF2F05">
        <w:rPr>
          <w:rFonts w:ascii="Arial" w:eastAsiaTheme="majorEastAsia" w:hAnsi="Arial" w:cs="Arial"/>
          <w:sz w:val="20"/>
          <w:szCs w:val="20"/>
        </w:rPr>
        <w:t>a</w:t>
      </w:r>
      <w:r w:rsidRPr="00FF2F05">
        <w:rPr>
          <w:rFonts w:ascii="Arial" w:eastAsiaTheme="majorEastAsia" w:hAnsi="Arial" w:cs="Arial"/>
        </w:rPr>
        <w:t>&gt;</w:t>
      </w:r>
      <w:r w:rsidRPr="00FF2F05">
        <w:rPr>
          <w:rFonts w:ascii="Arial" w:eastAsiaTheme="majorEastAsia" w:hAnsi="Arial" w:cs="Arial"/>
          <w:sz w:val="20"/>
          <w:szCs w:val="20"/>
        </w:rPr>
        <w:t xml:space="preserve"> para anclas, por ejemplo : </w:t>
      </w:r>
    </w:p>
    <w:p w:rsidR="006542E7" w:rsidRDefault="006542E7" w:rsidP="006542E7">
      <w:pPr>
        <w:ind w:left="360"/>
        <w:jc w:val="both"/>
        <w:rPr>
          <w:rFonts w:ascii="Arial" w:eastAsiaTheme="majorEastAsia" w:hAnsi="Arial" w:cs="Arial"/>
        </w:rPr>
      </w:pPr>
    </w:p>
    <w:tbl>
      <w:tblPr>
        <w:tblW w:w="9072" w:type="dxa"/>
        <w:tblInd w:w="49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4677"/>
        <w:gridCol w:w="4395"/>
      </w:tblGrid>
      <w:tr w:rsidR="006542E7" w:rsidRPr="00A43EDE" w:rsidTr="002A7015">
        <w:trPr>
          <w:trHeight w:val="300"/>
        </w:trPr>
        <w:tc>
          <w:tcPr>
            <w:tcW w:w="4677" w:type="dxa"/>
            <w:shd w:val="clear" w:color="auto" w:fill="auto"/>
            <w:noWrap/>
            <w:hideMark/>
          </w:tcPr>
          <w:p w:rsidR="006542E7" w:rsidRPr="003831BE" w:rsidRDefault="006542E7" w:rsidP="002A7015">
            <w:pPr>
              <w:rPr>
                <w:rFonts w:ascii="Arial" w:hAnsi="Arial" w:cs="Arial"/>
                <w:b/>
                <w:bCs/>
                <w:noProof/>
                <w:lang w:eastAsia="es-PE"/>
              </w:rPr>
            </w:pPr>
            <w:r w:rsidRPr="003831BE">
              <w:rPr>
                <w:rFonts w:ascii="Arial" w:hAnsi="Arial" w:cs="Arial"/>
                <w:b/>
                <w:bCs/>
                <w:noProof/>
                <w:lang w:eastAsia="es-PE"/>
              </w:rPr>
              <w:t>Incorrecto</w:t>
            </w:r>
          </w:p>
        </w:tc>
        <w:tc>
          <w:tcPr>
            <w:tcW w:w="4395" w:type="dxa"/>
            <w:shd w:val="clear" w:color="auto" w:fill="auto"/>
          </w:tcPr>
          <w:p w:rsidR="006542E7" w:rsidRPr="003831BE" w:rsidRDefault="006542E7" w:rsidP="002A7015">
            <w:pPr>
              <w:rPr>
                <w:rFonts w:ascii="Arial" w:hAnsi="Arial" w:cs="Arial"/>
                <w:b/>
                <w:bCs/>
                <w:noProof/>
                <w:lang w:eastAsia="es-PE"/>
              </w:rPr>
            </w:pPr>
            <w:r w:rsidRPr="003831BE">
              <w:rPr>
                <w:rFonts w:ascii="Arial" w:hAnsi="Arial" w:cs="Arial"/>
                <w:b/>
                <w:bCs/>
                <w:noProof/>
                <w:lang w:eastAsia="es-PE"/>
              </w:rPr>
              <w:t>Correcto</w:t>
            </w:r>
          </w:p>
        </w:tc>
      </w:tr>
      <w:tr w:rsidR="006542E7" w:rsidRPr="006E298D" w:rsidTr="002A7015">
        <w:trPr>
          <w:trHeight w:val="788"/>
        </w:trPr>
        <w:tc>
          <w:tcPr>
            <w:tcW w:w="4677" w:type="dxa"/>
            <w:shd w:val="clear" w:color="auto" w:fill="auto"/>
            <w:noWrap/>
            <w:hideMark/>
          </w:tcPr>
          <w:p w:rsidR="006542E7" w:rsidRPr="00A43EDE" w:rsidRDefault="006542E7" w:rsidP="002A7015">
            <w:pPr>
              <w:autoSpaceDE w:val="0"/>
              <w:autoSpaceDN w:val="0"/>
              <w:adjustRightInd w:val="0"/>
              <w:rPr>
                <w:rFonts w:ascii="Arial" w:eastAsia="MS Mincho" w:hAnsi="Arial" w:cs="Arial"/>
                <w:noProof/>
                <w:color w:val="000000"/>
                <w:highlight w:val="white"/>
                <w:lang w:val="en-US" w:eastAsia="en-AU"/>
              </w:rPr>
            </w:pPr>
            <w:r w:rsidRPr="006542E7">
              <w:rPr>
                <w:rFonts w:ascii="Arial" w:eastAsia="MS Mincho" w:hAnsi="Arial" w:cs="Arial"/>
                <w:noProof/>
                <w:color w:val="000000"/>
                <w:lang w:val="en-US" w:eastAsia="en-AU"/>
              </w:rPr>
              <w:t>&lt;div onclick="goToRecommendations();"&gt;All recommendations&lt;/div&gt;</w:t>
            </w:r>
          </w:p>
        </w:tc>
        <w:tc>
          <w:tcPr>
            <w:tcW w:w="4395" w:type="dxa"/>
            <w:shd w:val="clear" w:color="auto" w:fill="auto"/>
          </w:tcPr>
          <w:p w:rsidR="006542E7" w:rsidRPr="00A43EDE" w:rsidRDefault="006542E7" w:rsidP="002A7015">
            <w:pPr>
              <w:autoSpaceDE w:val="0"/>
              <w:autoSpaceDN w:val="0"/>
              <w:adjustRightInd w:val="0"/>
              <w:rPr>
                <w:rFonts w:ascii="Arial" w:eastAsia="MS Mincho" w:hAnsi="Arial" w:cs="Arial"/>
                <w:noProof/>
                <w:color w:val="0000FF"/>
                <w:highlight w:val="white"/>
                <w:lang w:val="en-US" w:eastAsia="en-AU"/>
              </w:rPr>
            </w:pPr>
            <w:r w:rsidRPr="006542E7">
              <w:rPr>
                <w:rFonts w:ascii="Arial" w:eastAsia="MS Mincho" w:hAnsi="Arial" w:cs="Arial"/>
                <w:noProof/>
                <w:color w:val="000000"/>
                <w:lang w:val="en-US" w:eastAsia="en-AU"/>
              </w:rPr>
              <w:t>&lt;a href="recommendations/"&gt;All recommendations&lt;/a&gt;</w:t>
            </w:r>
          </w:p>
        </w:tc>
      </w:tr>
    </w:tbl>
    <w:p w:rsidR="006542E7" w:rsidRDefault="006542E7" w:rsidP="006542E7">
      <w:pPr>
        <w:ind w:left="360"/>
        <w:jc w:val="both"/>
        <w:rPr>
          <w:rFonts w:ascii="Arial" w:eastAsiaTheme="majorEastAsia" w:hAnsi="Arial" w:cs="Arial"/>
          <w:lang w:val="en-US"/>
        </w:rPr>
      </w:pPr>
    </w:p>
    <w:p w:rsidR="006542E7" w:rsidRPr="006542E7" w:rsidRDefault="006542E7" w:rsidP="006542E7">
      <w:pPr>
        <w:ind w:left="360"/>
        <w:jc w:val="both"/>
        <w:rPr>
          <w:rFonts w:ascii="Arial" w:eastAsiaTheme="majorEastAsia" w:hAnsi="Arial" w:cs="Arial"/>
          <w:lang w:val="es-PE"/>
        </w:rPr>
      </w:pPr>
      <w:r w:rsidRPr="006542E7">
        <w:rPr>
          <w:rFonts w:ascii="Arial" w:eastAsiaTheme="majorEastAsia" w:hAnsi="Arial" w:cs="Arial"/>
          <w:lang w:val="es-PE"/>
        </w:rPr>
        <w:t>Esta característica es importante para asegurar la accesibilidad y re-uso de c</w:t>
      </w:r>
      <w:r>
        <w:rPr>
          <w:rFonts w:ascii="Arial" w:eastAsiaTheme="majorEastAsia" w:hAnsi="Arial" w:cs="Arial"/>
          <w:lang w:val="es-PE"/>
        </w:rPr>
        <w:t>ódigo.</w:t>
      </w:r>
    </w:p>
    <w:p w:rsidR="006542E7" w:rsidRPr="006542E7" w:rsidRDefault="006542E7" w:rsidP="006542E7">
      <w:pPr>
        <w:ind w:left="360"/>
        <w:jc w:val="both"/>
        <w:rPr>
          <w:rFonts w:ascii="Arial" w:eastAsiaTheme="majorEastAsia" w:hAnsi="Arial" w:cs="Arial"/>
          <w:lang w:val="es-PE"/>
        </w:rPr>
      </w:pPr>
    </w:p>
    <w:p w:rsidR="00FF2F05" w:rsidRDefault="00FF2F05" w:rsidP="00FF2F05">
      <w:pPr>
        <w:jc w:val="both"/>
        <w:rPr>
          <w:rFonts w:ascii="Arial" w:eastAsiaTheme="majorEastAsia" w:hAnsi="Arial" w:cs="Arial"/>
        </w:rPr>
      </w:pPr>
    </w:p>
    <w:p w:rsidR="00FF2F05" w:rsidRDefault="00FF2F05" w:rsidP="00F71A8C">
      <w:pPr>
        <w:pStyle w:val="Prrafodelista"/>
        <w:numPr>
          <w:ilvl w:val="1"/>
          <w:numId w:val="13"/>
        </w:numPr>
        <w:jc w:val="both"/>
        <w:rPr>
          <w:rFonts w:ascii="Arial" w:eastAsiaTheme="majorEastAsia" w:hAnsi="Arial" w:cs="Arial"/>
          <w:b/>
          <w:sz w:val="20"/>
          <w:szCs w:val="20"/>
        </w:rPr>
      </w:pPr>
      <w:r w:rsidRPr="00FF2F05">
        <w:rPr>
          <w:rFonts w:ascii="Arial" w:eastAsiaTheme="majorEastAsia" w:hAnsi="Arial" w:cs="Arial"/>
          <w:b/>
          <w:sz w:val="20"/>
          <w:szCs w:val="20"/>
        </w:rPr>
        <w:t>Separación de  Intereses (Separation of concerns)</w:t>
      </w:r>
    </w:p>
    <w:p w:rsidR="00FF2F05" w:rsidRDefault="00FF2F05" w:rsidP="00F71A8C">
      <w:pPr>
        <w:pStyle w:val="Prrafodelista"/>
        <w:ind w:left="360"/>
        <w:jc w:val="both"/>
        <w:rPr>
          <w:rFonts w:ascii="Arial" w:eastAsiaTheme="majorEastAsia" w:hAnsi="Arial" w:cs="Arial"/>
          <w:sz w:val="20"/>
          <w:szCs w:val="20"/>
        </w:rPr>
      </w:pPr>
      <w:r w:rsidRPr="002213D7">
        <w:rPr>
          <w:rFonts w:ascii="Arial" w:eastAsiaTheme="majorEastAsia" w:hAnsi="Arial" w:cs="Arial"/>
          <w:sz w:val="20"/>
          <w:szCs w:val="20"/>
        </w:rPr>
        <w:t xml:space="preserve">Mantenga la estructura (markup) </w:t>
      </w:r>
      <w:r w:rsidR="002213D7" w:rsidRPr="002213D7">
        <w:rPr>
          <w:rFonts w:ascii="Arial" w:eastAsiaTheme="majorEastAsia" w:hAnsi="Arial" w:cs="Arial"/>
          <w:sz w:val="20"/>
          <w:szCs w:val="20"/>
        </w:rPr>
        <w:t xml:space="preserve">estrictamente separada </w:t>
      </w:r>
      <w:r w:rsidRPr="002213D7">
        <w:rPr>
          <w:rFonts w:ascii="Arial" w:eastAsiaTheme="majorEastAsia" w:hAnsi="Arial" w:cs="Arial"/>
          <w:sz w:val="20"/>
          <w:szCs w:val="20"/>
        </w:rPr>
        <w:t>de la presentación (styling)</w:t>
      </w:r>
      <w:r w:rsidR="002213D7" w:rsidRPr="002213D7">
        <w:rPr>
          <w:rFonts w:ascii="Arial" w:eastAsiaTheme="majorEastAsia" w:hAnsi="Arial" w:cs="Arial"/>
          <w:sz w:val="20"/>
          <w:szCs w:val="20"/>
        </w:rPr>
        <w:t xml:space="preserve"> y mantenga su interacción al mínimo. Es decir los documentos y templates solo deben contener HMTL y servir a propósitos estructurales, todo lo correspondiente a presentación en hojas de estilo y todo lo relacionado a comportamiento en scripts.</w:t>
      </w:r>
    </w:p>
    <w:p w:rsidR="002213D7" w:rsidRDefault="002213D7" w:rsidP="00F71A8C">
      <w:pPr>
        <w:pStyle w:val="Prrafodelista"/>
        <w:ind w:left="360"/>
        <w:jc w:val="both"/>
        <w:rPr>
          <w:rFonts w:ascii="Arial" w:eastAsiaTheme="majorEastAsia" w:hAnsi="Arial" w:cs="Arial"/>
          <w:sz w:val="20"/>
          <w:szCs w:val="20"/>
        </w:rPr>
      </w:pPr>
    </w:p>
    <w:p w:rsidR="002213D7" w:rsidRDefault="002213D7" w:rsidP="00F71A8C">
      <w:pPr>
        <w:pStyle w:val="Prrafodelista"/>
        <w:ind w:left="360"/>
        <w:jc w:val="both"/>
        <w:rPr>
          <w:rFonts w:ascii="Arial" w:eastAsiaTheme="majorEastAsia" w:hAnsi="Arial" w:cs="Arial"/>
          <w:sz w:val="20"/>
          <w:szCs w:val="20"/>
        </w:rPr>
      </w:pPr>
      <w:r>
        <w:rPr>
          <w:rFonts w:ascii="Arial" w:eastAsiaTheme="majorEastAsia" w:hAnsi="Arial" w:cs="Arial"/>
          <w:sz w:val="20"/>
          <w:szCs w:val="20"/>
        </w:rPr>
        <w:t>Es más caro mantener documentos HMTL así como templates cuando incluyen el estilo y los scripts.</w:t>
      </w:r>
    </w:p>
    <w:p w:rsidR="002213D7" w:rsidRDefault="002213D7" w:rsidP="002213D7">
      <w:pPr>
        <w:pStyle w:val="Prrafodelista"/>
        <w:ind w:left="360"/>
        <w:rPr>
          <w:rFonts w:ascii="Arial" w:eastAsiaTheme="majorEastAsia" w:hAnsi="Arial" w:cs="Arial"/>
          <w:sz w:val="20"/>
          <w:szCs w:val="20"/>
        </w:rPr>
      </w:pPr>
    </w:p>
    <w:tbl>
      <w:tblPr>
        <w:tblW w:w="9072" w:type="dxa"/>
        <w:tblInd w:w="49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4677"/>
        <w:gridCol w:w="4395"/>
      </w:tblGrid>
      <w:tr w:rsidR="002213D7" w:rsidRPr="00A43EDE" w:rsidTr="002A7015">
        <w:trPr>
          <w:trHeight w:val="300"/>
        </w:trPr>
        <w:tc>
          <w:tcPr>
            <w:tcW w:w="4677" w:type="dxa"/>
            <w:shd w:val="clear" w:color="auto" w:fill="auto"/>
            <w:noWrap/>
            <w:hideMark/>
          </w:tcPr>
          <w:p w:rsidR="002213D7" w:rsidRPr="003831BE" w:rsidRDefault="002213D7" w:rsidP="002A7015">
            <w:pPr>
              <w:rPr>
                <w:rFonts w:ascii="Arial" w:hAnsi="Arial" w:cs="Arial"/>
                <w:b/>
                <w:bCs/>
                <w:noProof/>
                <w:lang w:eastAsia="es-PE"/>
              </w:rPr>
            </w:pPr>
            <w:r w:rsidRPr="003831BE">
              <w:rPr>
                <w:rFonts w:ascii="Arial" w:hAnsi="Arial" w:cs="Arial"/>
                <w:b/>
                <w:bCs/>
                <w:noProof/>
                <w:lang w:eastAsia="es-PE"/>
              </w:rPr>
              <w:t>Incorrecto</w:t>
            </w:r>
          </w:p>
        </w:tc>
        <w:tc>
          <w:tcPr>
            <w:tcW w:w="4395" w:type="dxa"/>
            <w:shd w:val="clear" w:color="auto" w:fill="auto"/>
          </w:tcPr>
          <w:p w:rsidR="002213D7" w:rsidRPr="003831BE" w:rsidRDefault="002213D7" w:rsidP="002A7015">
            <w:pPr>
              <w:rPr>
                <w:rFonts w:ascii="Arial" w:hAnsi="Arial" w:cs="Arial"/>
                <w:b/>
                <w:bCs/>
                <w:noProof/>
                <w:lang w:eastAsia="es-PE"/>
              </w:rPr>
            </w:pPr>
            <w:r w:rsidRPr="003831BE">
              <w:rPr>
                <w:rFonts w:ascii="Arial" w:hAnsi="Arial" w:cs="Arial"/>
                <w:b/>
                <w:bCs/>
                <w:noProof/>
                <w:lang w:eastAsia="es-PE"/>
              </w:rPr>
              <w:t>Correcto</w:t>
            </w:r>
          </w:p>
        </w:tc>
      </w:tr>
      <w:tr w:rsidR="002213D7" w:rsidRPr="00A43EDE" w:rsidTr="002A7015">
        <w:trPr>
          <w:trHeight w:val="788"/>
        </w:trPr>
        <w:tc>
          <w:tcPr>
            <w:tcW w:w="4677" w:type="dxa"/>
            <w:shd w:val="clear" w:color="auto" w:fill="auto"/>
            <w:noWrap/>
            <w:hideMark/>
          </w:tcPr>
          <w:p w:rsidR="002213D7" w:rsidRPr="002213D7" w:rsidRDefault="002213D7" w:rsidP="002213D7">
            <w:pPr>
              <w:autoSpaceDE w:val="0"/>
              <w:autoSpaceDN w:val="0"/>
              <w:adjustRightInd w:val="0"/>
              <w:rPr>
                <w:rFonts w:ascii="Arial" w:eastAsia="MS Mincho" w:hAnsi="Arial" w:cs="Arial"/>
                <w:noProof/>
                <w:color w:val="000000"/>
                <w:lang w:val="en-US" w:eastAsia="en-AU"/>
              </w:rPr>
            </w:pPr>
            <w:r w:rsidRPr="002213D7">
              <w:rPr>
                <w:rFonts w:ascii="Arial" w:eastAsia="MS Mincho" w:hAnsi="Arial" w:cs="Arial"/>
                <w:noProof/>
                <w:color w:val="000000"/>
                <w:lang w:val="en-US" w:eastAsia="en-AU"/>
              </w:rPr>
              <w:t>&lt;!DOCTYPE html&gt;</w:t>
            </w:r>
          </w:p>
          <w:p w:rsidR="002213D7" w:rsidRPr="002213D7" w:rsidRDefault="002213D7" w:rsidP="002213D7">
            <w:pPr>
              <w:autoSpaceDE w:val="0"/>
              <w:autoSpaceDN w:val="0"/>
              <w:adjustRightInd w:val="0"/>
              <w:rPr>
                <w:rFonts w:ascii="Arial" w:eastAsia="MS Mincho" w:hAnsi="Arial" w:cs="Arial"/>
                <w:noProof/>
                <w:color w:val="000000"/>
                <w:lang w:val="en-US" w:eastAsia="en-AU"/>
              </w:rPr>
            </w:pPr>
            <w:r w:rsidRPr="002213D7">
              <w:rPr>
                <w:rFonts w:ascii="Arial" w:eastAsia="MS Mincho" w:hAnsi="Arial" w:cs="Arial"/>
                <w:noProof/>
                <w:color w:val="000000"/>
                <w:lang w:val="en-US" w:eastAsia="en-AU"/>
              </w:rPr>
              <w:t>&lt;title&gt;HTML sucks&lt;/title&gt;</w:t>
            </w:r>
          </w:p>
          <w:p w:rsidR="002213D7" w:rsidRPr="002213D7" w:rsidRDefault="002213D7" w:rsidP="002213D7">
            <w:pPr>
              <w:autoSpaceDE w:val="0"/>
              <w:autoSpaceDN w:val="0"/>
              <w:adjustRightInd w:val="0"/>
              <w:rPr>
                <w:rFonts w:ascii="Arial" w:eastAsia="MS Mincho" w:hAnsi="Arial" w:cs="Arial"/>
                <w:noProof/>
                <w:color w:val="000000"/>
                <w:lang w:val="en-US" w:eastAsia="en-AU"/>
              </w:rPr>
            </w:pPr>
            <w:r w:rsidRPr="002213D7">
              <w:rPr>
                <w:rFonts w:ascii="Arial" w:eastAsia="MS Mincho" w:hAnsi="Arial" w:cs="Arial"/>
                <w:noProof/>
                <w:color w:val="000000"/>
                <w:lang w:val="en-US" w:eastAsia="en-AU"/>
              </w:rPr>
              <w:t>&lt;link rel="stylesheet" href="base.css" media="screen"&gt;</w:t>
            </w:r>
          </w:p>
          <w:p w:rsidR="002213D7" w:rsidRPr="002213D7" w:rsidRDefault="002213D7" w:rsidP="002213D7">
            <w:pPr>
              <w:autoSpaceDE w:val="0"/>
              <w:autoSpaceDN w:val="0"/>
              <w:adjustRightInd w:val="0"/>
              <w:rPr>
                <w:rFonts w:ascii="Arial" w:eastAsia="MS Mincho" w:hAnsi="Arial" w:cs="Arial"/>
                <w:noProof/>
                <w:color w:val="000000"/>
                <w:lang w:val="en-US" w:eastAsia="en-AU"/>
              </w:rPr>
            </w:pPr>
            <w:r w:rsidRPr="002213D7">
              <w:rPr>
                <w:rFonts w:ascii="Arial" w:eastAsia="MS Mincho" w:hAnsi="Arial" w:cs="Arial"/>
                <w:noProof/>
                <w:color w:val="000000"/>
                <w:lang w:val="en-US" w:eastAsia="en-AU"/>
              </w:rPr>
              <w:t>&lt;link rel="stylesheet" href="grid.css" media="screen"&gt;</w:t>
            </w:r>
          </w:p>
          <w:p w:rsidR="002213D7" w:rsidRPr="002213D7" w:rsidRDefault="002213D7" w:rsidP="002213D7">
            <w:pPr>
              <w:autoSpaceDE w:val="0"/>
              <w:autoSpaceDN w:val="0"/>
              <w:adjustRightInd w:val="0"/>
              <w:rPr>
                <w:rFonts w:ascii="Arial" w:eastAsia="MS Mincho" w:hAnsi="Arial" w:cs="Arial"/>
                <w:noProof/>
                <w:color w:val="000000"/>
                <w:lang w:val="en-US" w:eastAsia="en-AU"/>
              </w:rPr>
            </w:pPr>
            <w:r w:rsidRPr="002213D7">
              <w:rPr>
                <w:rFonts w:ascii="Arial" w:eastAsia="MS Mincho" w:hAnsi="Arial" w:cs="Arial"/>
                <w:noProof/>
                <w:color w:val="000000"/>
                <w:lang w:val="en-US" w:eastAsia="en-AU"/>
              </w:rPr>
              <w:t>&lt;link rel="stylesheet" href="print.css" media="print"&gt;</w:t>
            </w:r>
          </w:p>
          <w:p w:rsidR="002213D7" w:rsidRPr="002213D7" w:rsidRDefault="002213D7" w:rsidP="002213D7">
            <w:pPr>
              <w:autoSpaceDE w:val="0"/>
              <w:autoSpaceDN w:val="0"/>
              <w:adjustRightInd w:val="0"/>
              <w:rPr>
                <w:rFonts w:ascii="Arial" w:eastAsia="MS Mincho" w:hAnsi="Arial" w:cs="Arial"/>
                <w:noProof/>
                <w:color w:val="000000"/>
                <w:lang w:val="en-US" w:eastAsia="en-AU"/>
              </w:rPr>
            </w:pPr>
            <w:r w:rsidRPr="002213D7">
              <w:rPr>
                <w:rFonts w:ascii="Arial" w:eastAsia="MS Mincho" w:hAnsi="Arial" w:cs="Arial"/>
                <w:noProof/>
                <w:color w:val="000000"/>
                <w:lang w:val="en-US" w:eastAsia="en-AU"/>
              </w:rPr>
              <w:t>&lt;h1 style="font-size: 1em;"&gt;HTML sucks&lt;/h1&gt;</w:t>
            </w:r>
          </w:p>
          <w:p w:rsidR="002213D7" w:rsidRPr="002213D7" w:rsidRDefault="002213D7" w:rsidP="002213D7">
            <w:pPr>
              <w:autoSpaceDE w:val="0"/>
              <w:autoSpaceDN w:val="0"/>
              <w:adjustRightInd w:val="0"/>
              <w:rPr>
                <w:rFonts w:ascii="Arial" w:eastAsia="MS Mincho" w:hAnsi="Arial" w:cs="Arial"/>
                <w:noProof/>
                <w:color w:val="000000"/>
                <w:lang w:val="en-US" w:eastAsia="en-AU"/>
              </w:rPr>
            </w:pPr>
            <w:r w:rsidRPr="002213D7">
              <w:rPr>
                <w:rFonts w:ascii="Arial" w:eastAsia="MS Mincho" w:hAnsi="Arial" w:cs="Arial"/>
                <w:noProof/>
                <w:color w:val="000000"/>
                <w:lang w:val="en-US" w:eastAsia="en-AU"/>
              </w:rPr>
              <w:t>&lt;p&gt;I’ve read about this on a few sites but now I’m sure:</w:t>
            </w:r>
          </w:p>
          <w:p w:rsidR="002213D7" w:rsidRPr="002213D7" w:rsidRDefault="002213D7" w:rsidP="002213D7">
            <w:pPr>
              <w:autoSpaceDE w:val="0"/>
              <w:autoSpaceDN w:val="0"/>
              <w:adjustRightInd w:val="0"/>
              <w:rPr>
                <w:rFonts w:ascii="Arial" w:eastAsia="MS Mincho" w:hAnsi="Arial" w:cs="Arial"/>
                <w:noProof/>
                <w:color w:val="000000"/>
                <w:lang w:val="es-PE" w:eastAsia="en-AU"/>
              </w:rPr>
            </w:pPr>
            <w:r w:rsidRPr="002213D7">
              <w:rPr>
                <w:rFonts w:ascii="Arial" w:eastAsia="MS Mincho" w:hAnsi="Arial" w:cs="Arial"/>
                <w:noProof/>
                <w:color w:val="000000"/>
                <w:lang w:val="en-US" w:eastAsia="en-AU"/>
              </w:rPr>
              <w:t xml:space="preserve">  </w:t>
            </w:r>
            <w:r w:rsidRPr="002213D7">
              <w:rPr>
                <w:rFonts w:ascii="Arial" w:eastAsia="MS Mincho" w:hAnsi="Arial" w:cs="Arial"/>
                <w:noProof/>
                <w:color w:val="000000"/>
                <w:lang w:val="es-PE" w:eastAsia="en-AU"/>
              </w:rPr>
              <w:t>&lt;u&gt;HTML is stupid!!1&lt;/u&gt;</w:t>
            </w:r>
          </w:p>
          <w:p w:rsidR="002213D7" w:rsidRPr="002213D7" w:rsidRDefault="002213D7" w:rsidP="002213D7">
            <w:pPr>
              <w:autoSpaceDE w:val="0"/>
              <w:autoSpaceDN w:val="0"/>
              <w:adjustRightInd w:val="0"/>
              <w:rPr>
                <w:rFonts w:ascii="Arial" w:eastAsia="MS Mincho" w:hAnsi="Arial" w:cs="Arial"/>
                <w:noProof/>
                <w:color w:val="000000"/>
                <w:lang w:val="en-US" w:eastAsia="en-AU"/>
              </w:rPr>
            </w:pPr>
            <w:r w:rsidRPr="002213D7">
              <w:rPr>
                <w:rFonts w:ascii="Arial" w:eastAsia="MS Mincho" w:hAnsi="Arial" w:cs="Arial"/>
                <w:noProof/>
                <w:color w:val="000000"/>
                <w:lang w:val="en-US" w:eastAsia="en-AU"/>
              </w:rPr>
              <w:t>&lt;center&gt;I can’t believe there’s no way to control the styling of</w:t>
            </w:r>
          </w:p>
          <w:p w:rsidR="002213D7" w:rsidRPr="00A43EDE" w:rsidRDefault="002213D7" w:rsidP="002213D7">
            <w:pPr>
              <w:autoSpaceDE w:val="0"/>
              <w:autoSpaceDN w:val="0"/>
              <w:adjustRightInd w:val="0"/>
              <w:rPr>
                <w:rFonts w:ascii="Arial" w:eastAsia="MS Mincho" w:hAnsi="Arial" w:cs="Arial"/>
                <w:noProof/>
                <w:color w:val="000000"/>
                <w:highlight w:val="white"/>
                <w:lang w:val="en-US" w:eastAsia="en-AU"/>
              </w:rPr>
            </w:pPr>
            <w:r w:rsidRPr="002213D7">
              <w:rPr>
                <w:rFonts w:ascii="Arial" w:eastAsia="MS Mincho" w:hAnsi="Arial" w:cs="Arial"/>
                <w:noProof/>
                <w:color w:val="000000"/>
                <w:lang w:val="en-US" w:eastAsia="en-AU"/>
              </w:rPr>
              <w:t xml:space="preserve">  my website without doing everything all over again!&lt;/center&gt;</w:t>
            </w:r>
          </w:p>
        </w:tc>
        <w:tc>
          <w:tcPr>
            <w:tcW w:w="4395" w:type="dxa"/>
            <w:shd w:val="clear" w:color="auto" w:fill="auto"/>
          </w:tcPr>
          <w:p w:rsidR="002213D7" w:rsidRPr="002213D7" w:rsidRDefault="002213D7" w:rsidP="002213D7">
            <w:pPr>
              <w:autoSpaceDE w:val="0"/>
              <w:autoSpaceDN w:val="0"/>
              <w:adjustRightInd w:val="0"/>
              <w:rPr>
                <w:rFonts w:ascii="Arial" w:eastAsia="MS Mincho" w:hAnsi="Arial" w:cs="Arial"/>
                <w:noProof/>
                <w:color w:val="000000"/>
                <w:lang w:val="en-US" w:eastAsia="en-AU"/>
              </w:rPr>
            </w:pPr>
            <w:r w:rsidRPr="002213D7">
              <w:rPr>
                <w:rFonts w:ascii="Arial" w:eastAsia="MS Mincho" w:hAnsi="Arial" w:cs="Arial"/>
                <w:noProof/>
                <w:color w:val="000000"/>
                <w:lang w:val="en-US" w:eastAsia="en-AU"/>
              </w:rPr>
              <w:t>&lt;!DOCTYPE html&gt;</w:t>
            </w:r>
          </w:p>
          <w:p w:rsidR="002213D7" w:rsidRPr="002213D7" w:rsidRDefault="002213D7" w:rsidP="002213D7">
            <w:pPr>
              <w:autoSpaceDE w:val="0"/>
              <w:autoSpaceDN w:val="0"/>
              <w:adjustRightInd w:val="0"/>
              <w:rPr>
                <w:rFonts w:ascii="Arial" w:eastAsia="MS Mincho" w:hAnsi="Arial" w:cs="Arial"/>
                <w:noProof/>
                <w:color w:val="000000"/>
                <w:lang w:val="en-US" w:eastAsia="en-AU"/>
              </w:rPr>
            </w:pPr>
            <w:r w:rsidRPr="002213D7">
              <w:rPr>
                <w:rFonts w:ascii="Arial" w:eastAsia="MS Mincho" w:hAnsi="Arial" w:cs="Arial"/>
                <w:noProof/>
                <w:color w:val="000000"/>
                <w:lang w:val="en-US" w:eastAsia="en-AU"/>
              </w:rPr>
              <w:t>&lt;title&gt;My first CSS-only redesign&lt;/title&gt;</w:t>
            </w:r>
          </w:p>
          <w:p w:rsidR="002213D7" w:rsidRPr="002213D7" w:rsidRDefault="002213D7" w:rsidP="002213D7">
            <w:pPr>
              <w:autoSpaceDE w:val="0"/>
              <w:autoSpaceDN w:val="0"/>
              <w:adjustRightInd w:val="0"/>
              <w:rPr>
                <w:rFonts w:ascii="Arial" w:eastAsia="MS Mincho" w:hAnsi="Arial" w:cs="Arial"/>
                <w:noProof/>
                <w:color w:val="000000"/>
                <w:lang w:val="en-US" w:eastAsia="en-AU"/>
              </w:rPr>
            </w:pPr>
            <w:r w:rsidRPr="002213D7">
              <w:rPr>
                <w:rFonts w:ascii="Arial" w:eastAsia="MS Mincho" w:hAnsi="Arial" w:cs="Arial"/>
                <w:noProof/>
                <w:color w:val="000000"/>
                <w:lang w:val="en-US" w:eastAsia="en-AU"/>
              </w:rPr>
              <w:t>&lt;link rel="stylesheet" href="default.css"&gt;</w:t>
            </w:r>
          </w:p>
          <w:p w:rsidR="002213D7" w:rsidRPr="002213D7" w:rsidRDefault="002213D7" w:rsidP="002213D7">
            <w:pPr>
              <w:autoSpaceDE w:val="0"/>
              <w:autoSpaceDN w:val="0"/>
              <w:adjustRightInd w:val="0"/>
              <w:rPr>
                <w:rFonts w:ascii="Arial" w:eastAsia="MS Mincho" w:hAnsi="Arial" w:cs="Arial"/>
                <w:noProof/>
                <w:color w:val="000000"/>
                <w:lang w:val="en-US" w:eastAsia="en-AU"/>
              </w:rPr>
            </w:pPr>
            <w:r w:rsidRPr="002213D7">
              <w:rPr>
                <w:rFonts w:ascii="Arial" w:eastAsia="MS Mincho" w:hAnsi="Arial" w:cs="Arial"/>
                <w:noProof/>
                <w:color w:val="000000"/>
                <w:lang w:val="en-US" w:eastAsia="en-AU"/>
              </w:rPr>
              <w:t>&lt;h1&gt;My first CSS-only redesign&lt;/h1&gt;</w:t>
            </w:r>
          </w:p>
          <w:p w:rsidR="002213D7" w:rsidRPr="002213D7" w:rsidRDefault="002213D7" w:rsidP="002213D7">
            <w:pPr>
              <w:autoSpaceDE w:val="0"/>
              <w:autoSpaceDN w:val="0"/>
              <w:adjustRightInd w:val="0"/>
              <w:rPr>
                <w:rFonts w:ascii="Arial" w:eastAsia="MS Mincho" w:hAnsi="Arial" w:cs="Arial"/>
                <w:noProof/>
                <w:color w:val="000000"/>
                <w:lang w:val="en-US" w:eastAsia="en-AU"/>
              </w:rPr>
            </w:pPr>
            <w:r w:rsidRPr="002213D7">
              <w:rPr>
                <w:rFonts w:ascii="Arial" w:eastAsia="MS Mincho" w:hAnsi="Arial" w:cs="Arial"/>
                <w:noProof/>
                <w:color w:val="000000"/>
                <w:lang w:val="en-US" w:eastAsia="en-AU"/>
              </w:rPr>
              <w:t>&lt;p&gt;I’ve read about this on a few sites but today I’m actually</w:t>
            </w:r>
          </w:p>
          <w:p w:rsidR="002213D7" w:rsidRPr="002213D7" w:rsidRDefault="002213D7" w:rsidP="002213D7">
            <w:pPr>
              <w:autoSpaceDE w:val="0"/>
              <w:autoSpaceDN w:val="0"/>
              <w:adjustRightInd w:val="0"/>
              <w:rPr>
                <w:rFonts w:ascii="Arial" w:eastAsia="MS Mincho" w:hAnsi="Arial" w:cs="Arial"/>
                <w:noProof/>
                <w:color w:val="000000"/>
                <w:lang w:val="en-US" w:eastAsia="en-AU"/>
              </w:rPr>
            </w:pPr>
            <w:r w:rsidRPr="002213D7">
              <w:rPr>
                <w:rFonts w:ascii="Arial" w:eastAsia="MS Mincho" w:hAnsi="Arial" w:cs="Arial"/>
                <w:noProof/>
                <w:color w:val="000000"/>
                <w:lang w:val="en-US" w:eastAsia="en-AU"/>
              </w:rPr>
              <w:t xml:space="preserve">  doing it: separating concerns and avoiding anything in the HTML of</w:t>
            </w:r>
          </w:p>
          <w:p w:rsidR="002213D7" w:rsidRPr="002213D7" w:rsidRDefault="002213D7" w:rsidP="002213D7">
            <w:pPr>
              <w:autoSpaceDE w:val="0"/>
              <w:autoSpaceDN w:val="0"/>
              <w:adjustRightInd w:val="0"/>
              <w:rPr>
                <w:rFonts w:ascii="Arial" w:eastAsia="MS Mincho" w:hAnsi="Arial" w:cs="Arial"/>
                <w:noProof/>
                <w:color w:val="000000"/>
                <w:lang w:val="en-US" w:eastAsia="en-AU"/>
              </w:rPr>
            </w:pPr>
            <w:r w:rsidRPr="002213D7">
              <w:rPr>
                <w:rFonts w:ascii="Arial" w:eastAsia="MS Mincho" w:hAnsi="Arial" w:cs="Arial"/>
                <w:noProof/>
                <w:color w:val="000000"/>
                <w:lang w:val="en-US" w:eastAsia="en-AU"/>
              </w:rPr>
              <w:t xml:space="preserve">  my website that is presentational.</w:t>
            </w:r>
          </w:p>
          <w:p w:rsidR="002213D7" w:rsidRPr="00A43EDE" w:rsidRDefault="002213D7" w:rsidP="002213D7">
            <w:pPr>
              <w:autoSpaceDE w:val="0"/>
              <w:autoSpaceDN w:val="0"/>
              <w:adjustRightInd w:val="0"/>
              <w:rPr>
                <w:rFonts w:ascii="Arial" w:eastAsia="MS Mincho" w:hAnsi="Arial" w:cs="Arial"/>
                <w:noProof/>
                <w:color w:val="0000FF"/>
                <w:highlight w:val="white"/>
                <w:lang w:val="en-US" w:eastAsia="en-AU"/>
              </w:rPr>
            </w:pPr>
            <w:r w:rsidRPr="002213D7">
              <w:rPr>
                <w:rFonts w:ascii="Arial" w:eastAsia="MS Mincho" w:hAnsi="Arial" w:cs="Arial"/>
                <w:noProof/>
                <w:color w:val="000000"/>
                <w:lang w:val="en-US" w:eastAsia="en-AU"/>
              </w:rPr>
              <w:t>&lt;p&gt;It’s awesome!</w:t>
            </w:r>
          </w:p>
        </w:tc>
      </w:tr>
    </w:tbl>
    <w:p w:rsidR="002213D7" w:rsidRDefault="002213D7" w:rsidP="002213D7">
      <w:pPr>
        <w:pStyle w:val="Prrafodelista"/>
        <w:ind w:left="360"/>
        <w:rPr>
          <w:rFonts w:ascii="Arial" w:eastAsiaTheme="majorEastAsia" w:hAnsi="Arial" w:cs="Arial"/>
          <w:sz w:val="20"/>
          <w:szCs w:val="20"/>
        </w:rPr>
      </w:pPr>
    </w:p>
    <w:p w:rsidR="00E860DA" w:rsidRPr="00E860DA" w:rsidRDefault="00E860DA" w:rsidP="002213D7">
      <w:pPr>
        <w:pStyle w:val="Prrafodelista"/>
        <w:ind w:left="360"/>
        <w:rPr>
          <w:rFonts w:ascii="Arial" w:eastAsiaTheme="majorEastAsia" w:hAnsi="Arial" w:cs="Arial"/>
          <w:b/>
          <w:sz w:val="20"/>
          <w:szCs w:val="20"/>
        </w:rPr>
      </w:pPr>
      <w:r w:rsidRPr="00E860DA">
        <w:rPr>
          <w:rFonts w:ascii="Arial" w:eastAsiaTheme="majorEastAsia" w:hAnsi="Arial" w:cs="Arial"/>
          <w:b/>
          <w:sz w:val="20"/>
          <w:szCs w:val="20"/>
        </w:rPr>
        <w:t xml:space="preserve">Excepción: </w:t>
      </w:r>
    </w:p>
    <w:p w:rsidR="00E860DA" w:rsidRPr="00584279" w:rsidRDefault="00E860DA" w:rsidP="00E860DA">
      <w:pPr>
        <w:ind w:left="360"/>
        <w:jc w:val="both"/>
        <w:rPr>
          <w:rFonts w:ascii="Arial" w:eastAsiaTheme="majorEastAsia" w:hAnsi="Arial" w:cs="Arial"/>
        </w:rPr>
      </w:pPr>
      <w:r w:rsidRPr="00584279">
        <w:rPr>
          <w:rFonts w:ascii="Arial" w:eastAsiaTheme="majorEastAsia" w:hAnsi="Arial" w:cs="Arial"/>
        </w:rPr>
        <w:t>En caso utilizar angularjs,  se puede omitir esta regla</w:t>
      </w:r>
      <w:r>
        <w:rPr>
          <w:rFonts w:ascii="Arial" w:eastAsiaTheme="majorEastAsia" w:hAnsi="Arial" w:cs="Arial"/>
        </w:rPr>
        <w:t>,</w:t>
      </w:r>
      <w:r w:rsidRPr="00584279">
        <w:rPr>
          <w:rFonts w:ascii="Arial" w:eastAsiaTheme="majorEastAsia" w:hAnsi="Arial" w:cs="Arial"/>
        </w:rPr>
        <w:t xml:space="preserve"> la cual solo aplicaría a </w:t>
      </w:r>
      <w:r>
        <w:rPr>
          <w:rFonts w:ascii="Arial" w:eastAsiaTheme="majorEastAsia" w:hAnsi="Arial" w:cs="Arial"/>
        </w:rPr>
        <w:t>d</w:t>
      </w:r>
      <w:r w:rsidRPr="00584279">
        <w:rPr>
          <w:rFonts w:ascii="Arial" w:eastAsiaTheme="majorEastAsia" w:hAnsi="Arial" w:cs="Arial"/>
        </w:rPr>
        <w:t>irectivas tipo A (de atributo) sean propias de angular o creadas por el desarrollador, un ejemplo es aplicar el ng-click sobre un li de un ul, o utilizar un ng-show para mostrar u ocultar un elemento.</w:t>
      </w:r>
    </w:p>
    <w:p w:rsidR="00E860DA" w:rsidRPr="00E860DA" w:rsidRDefault="00E860DA" w:rsidP="002213D7">
      <w:pPr>
        <w:pStyle w:val="Prrafodelista"/>
        <w:ind w:left="360"/>
        <w:rPr>
          <w:rFonts w:ascii="Arial" w:eastAsiaTheme="majorEastAsia" w:hAnsi="Arial" w:cs="Arial"/>
          <w:sz w:val="20"/>
          <w:szCs w:val="20"/>
          <w:lang w:val="es-ES"/>
        </w:rPr>
      </w:pPr>
    </w:p>
    <w:p w:rsidR="00E860DA" w:rsidRPr="002213D7" w:rsidRDefault="00E860DA" w:rsidP="002213D7">
      <w:pPr>
        <w:pStyle w:val="Prrafodelista"/>
        <w:ind w:left="360"/>
        <w:rPr>
          <w:rFonts w:ascii="Arial" w:eastAsiaTheme="majorEastAsia" w:hAnsi="Arial" w:cs="Arial"/>
          <w:sz w:val="20"/>
          <w:szCs w:val="20"/>
        </w:rPr>
      </w:pPr>
    </w:p>
    <w:p w:rsidR="002213D7" w:rsidRDefault="00140FB8" w:rsidP="00F71A8C">
      <w:pPr>
        <w:pStyle w:val="Prrafodelista"/>
        <w:numPr>
          <w:ilvl w:val="1"/>
          <w:numId w:val="13"/>
        </w:numPr>
        <w:jc w:val="both"/>
        <w:rPr>
          <w:rFonts w:ascii="Arial" w:eastAsiaTheme="majorEastAsia" w:hAnsi="Arial" w:cs="Arial"/>
          <w:b/>
          <w:sz w:val="20"/>
          <w:szCs w:val="20"/>
        </w:rPr>
      </w:pPr>
      <w:r>
        <w:rPr>
          <w:rFonts w:ascii="Arial" w:eastAsiaTheme="majorEastAsia" w:hAnsi="Arial" w:cs="Arial"/>
          <w:b/>
          <w:sz w:val="20"/>
          <w:szCs w:val="20"/>
        </w:rPr>
        <w:t>No utilices Dashes</w:t>
      </w:r>
    </w:p>
    <w:p w:rsidR="002213D7" w:rsidRDefault="002213D7" w:rsidP="00F71A8C">
      <w:pPr>
        <w:pStyle w:val="Prrafodelista"/>
        <w:ind w:left="360"/>
        <w:jc w:val="both"/>
        <w:rPr>
          <w:rFonts w:ascii="Arial" w:eastAsiaTheme="majorEastAsia" w:hAnsi="Arial" w:cs="Arial"/>
          <w:sz w:val="20"/>
          <w:szCs w:val="20"/>
        </w:rPr>
      </w:pPr>
      <w:r w:rsidRPr="00140FB8">
        <w:rPr>
          <w:rFonts w:ascii="Arial" w:eastAsiaTheme="majorEastAsia" w:hAnsi="Arial" w:cs="Arial"/>
          <w:sz w:val="20"/>
          <w:szCs w:val="20"/>
        </w:rPr>
        <w:t>No utilice “dash</w:t>
      </w:r>
      <w:r w:rsidR="00140FB8" w:rsidRPr="00140FB8">
        <w:rPr>
          <w:rFonts w:ascii="Arial" w:eastAsiaTheme="majorEastAsia" w:hAnsi="Arial" w:cs="Arial"/>
          <w:sz w:val="20"/>
          <w:szCs w:val="20"/>
        </w:rPr>
        <w:t>es</w:t>
      </w:r>
      <w:r w:rsidRPr="00140FB8">
        <w:rPr>
          <w:rFonts w:ascii="Arial" w:eastAsiaTheme="majorEastAsia" w:hAnsi="Arial" w:cs="Arial"/>
          <w:sz w:val="20"/>
          <w:szCs w:val="20"/>
        </w:rPr>
        <w:t xml:space="preserve">” </w:t>
      </w:r>
      <w:r w:rsidR="00140FB8" w:rsidRPr="00140FB8">
        <w:rPr>
          <w:rFonts w:ascii="Arial" w:eastAsiaTheme="majorEastAsia" w:hAnsi="Arial" w:cs="Arial"/>
          <w:sz w:val="20"/>
          <w:szCs w:val="20"/>
        </w:rPr>
        <w:t xml:space="preserve">como </w:t>
      </w:r>
      <w:r w:rsidR="00140FB8" w:rsidRPr="00140FB8">
        <w:rPr>
          <w:rFonts w:ascii="Arial" w:eastAsiaTheme="majorEastAsia" w:hAnsi="Arial" w:cs="Arial"/>
          <w:b/>
          <w:sz w:val="20"/>
          <w:szCs w:val="20"/>
        </w:rPr>
        <w:t>&amp;mdash</w:t>
      </w:r>
      <w:proofErr w:type="gramStart"/>
      <w:r w:rsidR="00140FB8" w:rsidRPr="00140FB8">
        <w:rPr>
          <w:rFonts w:ascii="Arial" w:eastAsiaTheme="majorEastAsia" w:hAnsi="Arial" w:cs="Arial"/>
          <w:sz w:val="20"/>
          <w:szCs w:val="20"/>
        </w:rPr>
        <w:t>;,</w:t>
      </w:r>
      <w:proofErr w:type="gramEnd"/>
      <w:r w:rsidR="00140FB8" w:rsidRPr="00140FB8">
        <w:rPr>
          <w:rFonts w:ascii="Arial" w:eastAsiaTheme="majorEastAsia" w:hAnsi="Arial" w:cs="Arial"/>
          <w:sz w:val="20"/>
          <w:szCs w:val="20"/>
        </w:rPr>
        <w:t xml:space="preserve"> </w:t>
      </w:r>
      <w:r w:rsidR="00140FB8" w:rsidRPr="00140FB8">
        <w:rPr>
          <w:rFonts w:ascii="Arial" w:eastAsiaTheme="majorEastAsia" w:hAnsi="Arial" w:cs="Arial"/>
          <w:b/>
          <w:sz w:val="20"/>
          <w:szCs w:val="20"/>
        </w:rPr>
        <w:t>&amp;rdquo</w:t>
      </w:r>
      <w:r w:rsidR="00140FB8" w:rsidRPr="00140FB8">
        <w:rPr>
          <w:rFonts w:ascii="Arial" w:eastAsiaTheme="majorEastAsia" w:hAnsi="Arial" w:cs="Arial"/>
          <w:sz w:val="20"/>
          <w:szCs w:val="20"/>
        </w:rPr>
        <w:t xml:space="preserve">;, o </w:t>
      </w:r>
      <w:r w:rsidR="00140FB8" w:rsidRPr="00140FB8">
        <w:rPr>
          <w:rFonts w:ascii="Arial" w:eastAsiaTheme="majorEastAsia" w:hAnsi="Arial" w:cs="Arial"/>
          <w:b/>
          <w:sz w:val="20"/>
          <w:szCs w:val="20"/>
        </w:rPr>
        <w:t>&amp;#x263a</w:t>
      </w:r>
      <w:r w:rsidR="00140FB8" w:rsidRPr="00140FB8">
        <w:rPr>
          <w:rFonts w:ascii="Arial" w:eastAsiaTheme="majorEastAsia" w:hAnsi="Arial" w:cs="Arial"/>
          <w:sz w:val="20"/>
          <w:szCs w:val="20"/>
        </w:rPr>
        <w:t xml:space="preserve"> , asumiendo que todos los editores utilizados son compatibles con UTF-8 , salvo los caracteres especiales que forman parte de la sintaxis HTML como &lt; y &amp;, asi como los caracteres de control como el de no salto de página.</w:t>
      </w:r>
    </w:p>
    <w:p w:rsidR="004C155B" w:rsidRDefault="004C155B" w:rsidP="00140FB8">
      <w:pPr>
        <w:pStyle w:val="Prrafodelista"/>
        <w:ind w:left="360"/>
        <w:rPr>
          <w:rFonts w:ascii="Arial" w:eastAsiaTheme="majorEastAsia" w:hAnsi="Arial" w:cs="Arial"/>
          <w:sz w:val="20"/>
          <w:szCs w:val="20"/>
        </w:rPr>
      </w:pPr>
    </w:p>
    <w:tbl>
      <w:tblPr>
        <w:tblW w:w="9072" w:type="dxa"/>
        <w:tblInd w:w="49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4677"/>
        <w:gridCol w:w="4395"/>
      </w:tblGrid>
      <w:tr w:rsidR="004C155B" w:rsidRPr="00A43EDE" w:rsidTr="002A7015">
        <w:trPr>
          <w:trHeight w:val="300"/>
        </w:trPr>
        <w:tc>
          <w:tcPr>
            <w:tcW w:w="4677" w:type="dxa"/>
            <w:shd w:val="clear" w:color="auto" w:fill="auto"/>
            <w:noWrap/>
            <w:hideMark/>
          </w:tcPr>
          <w:p w:rsidR="004C155B" w:rsidRPr="003831BE" w:rsidRDefault="004C155B" w:rsidP="002A7015">
            <w:pPr>
              <w:rPr>
                <w:rFonts w:ascii="Arial" w:hAnsi="Arial" w:cs="Arial"/>
                <w:b/>
                <w:bCs/>
                <w:noProof/>
                <w:lang w:eastAsia="es-PE"/>
              </w:rPr>
            </w:pPr>
            <w:r w:rsidRPr="003831BE">
              <w:rPr>
                <w:rFonts w:ascii="Arial" w:hAnsi="Arial" w:cs="Arial"/>
                <w:b/>
                <w:bCs/>
                <w:noProof/>
                <w:lang w:eastAsia="es-PE"/>
              </w:rPr>
              <w:t>Incorrecto</w:t>
            </w:r>
          </w:p>
        </w:tc>
        <w:tc>
          <w:tcPr>
            <w:tcW w:w="4395" w:type="dxa"/>
            <w:shd w:val="clear" w:color="auto" w:fill="auto"/>
          </w:tcPr>
          <w:p w:rsidR="004C155B" w:rsidRPr="003831BE" w:rsidRDefault="004C155B" w:rsidP="002A7015">
            <w:pPr>
              <w:rPr>
                <w:rFonts w:ascii="Arial" w:hAnsi="Arial" w:cs="Arial"/>
                <w:b/>
                <w:bCs/>
                <w:noProof/>
                <w:lang w:eastAsia="es-PE"/>
              </w:rPr>
            </w:pPr>
            <w:r w:rsidRPr="003831BE">
              <w:rPr>
                <w:rFonts w:ascii="Arial" w:hAnsi="Arial" w:cs="Arial"/>
                <w:b/>
                <w:bCs/>
                <w:noProof/>
                <w:lang w:eastAsia="es-PE"/>
              </w:rPr>
              <w:t>Correcto</w:t>
            </w:r>
          </w:p>
        </w:tc>
      </w:tr>
      <w:tr w:rsidR="004C155B" w:rsidRPr="006E298D" w:rsidTr="002A7015">
        <w:trPr>
          <w:trHeight w:val="788"/>
        </w:trPr>
        <w:tc>
          <w:tcPr>
            <w:tcW w:w="4677" w:type="dxa"/>
            <w:shd w:val="clear" w:color="auto" w:fill="auto"/>
            <w:noWrap/>
            <w:hideMark/>
          </w:tcPr>
          <w:p w:rsidR="004C155B" w:rsidRPr="00A43EDE" w:rsidRDefault="00C60A24" w:rsidP="002A7015">
            <w:pPr>
              <w:autoSpaceDE w:val="0"/>
              <w:autoSpaceDN w:val="0"/>
              <w:adjustRightInd w:val="0"/>
              <w:rPr>
                <w:rFonts w:ascii="Arial" w:eastAsia="MS Mincho" w:hAnsi="Arial" w:cs="Arial"/>
                <w:noProof/>
                <w:color w:val="000000"/>
                <w:highlight w:val="white"/>
                <w:lang w:val="en-US" w:eastAsia="en-AU"/>
              </w:rPr>
            </w:pPr>
            <w:r w:rsidRPr="00C60A24">
              <w:rPr>
                <w:rFonts w:ascii="Arial" w:eastAsia="MS Mincho" w:hAnsi="Arial" w:cs="Arial"/>
                <w:noProof/>
                <w:color w:val="000000"/>
                <w:lang w:val="en-US" w:eastAsia="en-AU"/>
              </w:rPr>
              <w:t>The currency symbol for the Euro is &amp;ldquo;&amp;eur;&amp;rdquo;.</w:t>
            </w:r>
          </w:p>
        </w:tc>
        <w:tc>
          <w:tcPr>
            <w:tcW w:w="4395" w:type="dxa"/>
            <w:shd w:val="clear" w:color="auto" w:fill="auto"/>
          </w:tcPr>
          <w:p w:rsidR="004C155B" w:rsidRPr="00A43EDE" w:rsidRDefault="00C60A24" w:rsidP="002A7015">
            <w:pPr>
              <w:autoSpaceDE w:val="0"/>
              <w:autoSpaceDN w:val="0"/>
              <w:adjustRightInd w:val="0"/>
              <w:rPr>
                <w:rFonts w:ascii="Arial" w:eastAsia="MS Mincho" w:hAnsi="Arial" w:cs="Arial"/>
                <w:noProof/>
                <w:color w:val="0000FF"/>
                <w:highlight w:val="white"/>
                <w:lang w:val="en-US" w:eastAsia="en-AU"/>
              </w:rPr>
            </w:pPr>
            <w:r w:rsidRPr="00C60A24">
              <w:rPr>
                <w:rFonts w:ascii="Arial" w:eastAsia="MS Mincho" w:hAnsi="Arial" w:cs="Arial"/>
                <w:noProof/>
                <w:color w:val="000000"/>
                <w:lang w:val="en-US" w:eastAsia="en-AU"/>
              </w:rPr>
              <w:t>The currency symbol for the Euro is “€”.</w:t>
            </w:r>
          </w:p>
        </w:tc>
      </w:tr>
    </w:tbl>
    <w:p w:rsidR="004C155B" w:rsidRPr="00C60A24" w:rsidRDefault="004C155B" w:rsidP="00140FB8">
      <w:pPr>
        <w:pStyle w:val="Prrafodelista"/>
        <w:ind w:left="360"/>
        <w:rPr>
          <w:rFonts w:ascii="Arial" w:eastAsiaTheme="majorEastAsia" w:hAnsi="Arial" w:cs="Arial"/>
          <w:sz w:val="20"/>
          <w:szCs w:val="20"/>
          <w:lang w:val="en-US"/>
        </w:rPr>
      </w:pPr>
    </w:p>
    <w:p w:rsidR="004C155B" w:rsidRPr="00C60A24" w:rsidRDefault="004C155B" w:rsidP="00140FB8">
      <w:pPr>
        <w:pStyle w:val="Prrafodelista"/>
        <w:ind w:left="360"/>
        <w:rPr>
          <w:rFonts w:ascii="Arial" w:eastAsiaTheme="majorEastAsia" w:hAnsi="Arial" w:cs="Arial"/>
          <w:sz w:val="20"/>
          <w:szCs w:val="20"/>
          <w:lang w:val="en-US"/>
        </w:rPr>
      </w:pPr>
    </w:p>
    <w:p w:rsidR="004C155B" w:rsidRDefault="004C155B" w:rsidP="00F71A8C">
      <w:pPr>
        <w:pStyle w:val="Prrafodelista"/>
        <w:numPr>
          <w:ilvl w:val="1"/>
          <w:numId w:val="13"/>
        </w:numPr>
        <w:jc w:val="both"/>
        <w:rPr>
          <w:rFonts w:ascii="Arial" w:eastAsiaTheme="majorEastAsia" w:hAnsi="Arial" w:cs="Arial"/>
          <w:b/>
          <w:sz w:val="20"/>
          <w:szCs w:val="20"/>
        </w:rPr>
      </w:pPr>
      <w:r>
        <w:rPr>
          <w:rFonts w:ascii="Arial" w:eastAsiaTheme="majorEastAsia" w:hAnsi="Arial" w:cs="Arial"/>
          <w:b/>
          <w:sz w:val="20"/>
          <w:szCs w:val="20"/>
        </w:rPr>
        <w:t xml:space="preserve">Omita las etiquetas </w:t>
      </w:r>
      <w:r w:rsidR="00C60A24">
        <w:rPr>
          <w:rFonts w:ascii="Arial" w:eastAsiaTheme="majorEastAsia" w:hAnsi="Arial" w:cs="Arial"/>
          <w:b/>
          <w:sz w:val="20"/>
          <w:szCs w:val="20"/>
        </w:rPr>
        <w:t>opcionales</w:t>
      </w:r>
    </w:p>
    <w:p w:rsidR="004C155B" w:rsidRDefault="004C155B" w:rsidP="00F71A8C">
      <w:pPr>
        <w:pStyle w:val="Prrafodelista"/>
        <w:ind w:left="360"/>
        <w:jc w:val="both"/>
        <w:rPr>
          <w:rFonts w:ascii="Arial" w:eastAsiaTheme="majorEastAsia" w:hAnsi="Arial" w:cs="Arial"/>
          <w:sz w:val="20"/>
          <w:szCs w:val="20"/>
        </w:rPr>
      </w:pPr>
      <w:r>
        <w:rPr>
          <w:rFonts w:ascii="Arial" w:eastAsiaTheme="majorEastAsia" w:hAnsi="Arial" w:cs="Arial"/>
          <w:sz w:val="20"/>
          <w:szCs w:val="20"/>
        </w:rPr>
        <w:t xml:space="preserve">Con el fin de generar archivos </w:t>
      </w:r>
      <w:r w:rsidR="00C60A24">
        <w:rPr>
          <w:rFonts w:ascii="Arial" w:eastAsiaTheme="majorEastAsia" w:hAnsi="Arial" w:cs="Arial"/>
          <w:sz w:val="20"/>
          <w:szCs w:val="20"/>
        </w:rPr>
        <w:t>más</w:t>
      </w:r>
      <w:r>
        <w:rPr>
          <w:rFonts w:ascii="Arial" w:eastAsiaTheme="majorEastAsia" w:hAnsi="Arial" w:cs="Arial"/>
          <w:sz w:val="20"/>
          <w:szCs w:val="20"/>
        </w:rPr>
        <w:t xml:space="preserve"> pequeños </w:t>
      </w:r>
      <w:r w:rsidR="00C60A24">
        <w:rPr>
          <w:rFonts w:ascii="Arial" w:eastAsiaTheme="majorEastAsia" w:hAnsi="Arial" w:cs="Arial"/>
          <w:sz w:val="20"/>
          <w:szCs w:val="20"/>
        </w:rPr>
        <w:t>elimine todas</w:t>
      </w:r>
      <w:r>
        <w:rPr>
          <w:rFonts w:ascii="Arial" w:eastAsiaTheme="majorEastAsia" w:hAnsi="Arial" w:cs="Arial"/>
          <w:sz w:val="20"/>
          <w:szCs w:val="20"/>
        </w:rPr>
        <w:t xml:space="preserve"> las etiquetas opcionales indicadas en la especificación HTML:</w:t>
      </w:r>
    </w:p>
    <w:p w:rsidR="004C155B" w:rsidRDefault="004C155B" w:rsidP="004C155B">
      <w:pPr>
        <w:pStyle w:val="Prrafodelista"/>
        <w:ind w:left="360"/>
        <w:rPr>
          <w:rFonts w:ascii="Arial" w:eastAsiaTheme="majorEastAsia" w:hAnsi="Arial" w:cs="Arial"/>
          <w:sz w:val="20"/>
          <w:szCs w:val="20"/>
        </w:rPr>
      </w:pPr>
    </w:p>
    <w:p w:rsidR="004C155B" w:rsidRPr="00140FB8" w:rsidRDefault="004C155B" w:rsidP="004C155B">
      <w:pPr>
        <w:pStyle w:val="Prrafodelista"/>
        <w:ind w:left="360"/>
        <w:rPr>
          <w:rFonts w:ascii="Arial" w:eastAsiaTheme="majorEastAsia" w:hAnsi="Arial" w:cs="Arial"/>
          <w:sz w:val="20"/>
          <w:szCs w:val="20"/>
        </w:rPr>
      </w:pPr>
      <w:r w:rsidRPr="004C155B">
        <w:rPr>
          <w:rFonts w:ascii="Arial" w:eastAsiaTheme="majorEastAsia" w:hAnsi="Arial" w:cs="Arial"/>
          <w:sz w:val="20"/>
          <w:szCs w:val="20"/>
        </w:rPr>
        <w:t>https://html.spec.whatwg.org/multipage/syntax.html#syntax-tag-omission</w:t>
      </w:r>
    </w:p>
    <w:p w:rsidR="00FF2F05" w:rsidRDefault="00FF2F05" w:rsidP="00FF2F05">
      <w:pPr>
        <w:jc w:val="both"/>
        <w:rPr>
          <w:rFonts w:ascii="Arial" w:eastAsiaTheme="majorEastAsia" w:hAnsi="Arial" w:cs="Arial"/>
          <w:b/>
          <w:lang w:val="es-PE"/>
        </w:rPr>
      </w:pPr>
    </w:p>
    <w:tbl>
      <w:tblPr>
        <w:tblW w:w="9072" w:type="dxa"/>
        <w:tblInd w:w="49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4677"/>
        <w:gridCol w:w="4395"/>
      </w:tblGrid>
      <w:tr w:rsidR="00C60A24" w:rsidRPr="00A43EDE" w:rsidTr="002A7015">
        <w:trPr>
          <w:trHeight w:val="300"/>
        </w:trPr>
        <w:tc>
          <w:tcPr>
            <w:tcW w:w="4677" w:type="dxa"/>
            <w:shd w:val="clear" w:color="auto" w:fill="auto"/>
            <w:noWrap/>
            <w:hideMark/>
          </w:tcPr>
          <w:p w:rsidR="00C60A24" w:rsidRPr="003831BE" w:rsidRDefault="00C60A24" w:rsidP="002A7015">
            <w:pPr>
              <w:rPr>
                <w:rFonts w:ascii="Arial" w:hAnsi="Arial" w:cs="Arial"/>
                <w:b/>
                <w:bCs/>
                <w:noProof/>
                <w:lang w:eastAsia="es-PE"/>
              </w:rPr>
            </w:pPr>
            <w:r w:rsidRPr="003831BE">
              <w:rPr>
                <w:rFonts w:ascii="Arial" w:hAnsi="Arial" w:cs="Arial"/>
                <w:b/>
                <w:bCs/>
                <w:noProof/>
                <w:lang w:eastAsia="es-PE"/>
              </w:rPr>
              <w:t>Incorrecto</w:t>
            </w:r>
          </w:p>
        </w:tc>
        <w:tc>
          <w:tcPr>
            <w:tcW w:w="4395" w:type="dxa"/>
            <w:shd w:val="clear" w:color="auto" w:fill="auto"/>
          </w:tcPr>
          <w:p w:rsidR="00C60A24" w:rsidRPr="003831BE" w:rsidRDefault="00C60A24" w:rsidP="002A7015">
            <w:pPr>
              <w:rPr>
                <w:rFonts w:ascii="Arial" w:hAnsi="Arial" w:cs="Arial"/>
                <w:b/>
                <w:bCs/>
                <w:noProof/>
                <w:lang w:eastAsia="es-PE"/>
              </w:rPr>
            </w:pPr>
            <w:r w:rsidRPr="003831BE">
              <w:rPr>
                <w:rFonts w:ascii="Arial" w:hAnsi="Arial" w:cs="Arial"/>
                <w:b/>
                <w:bCs/>
                <w:noProof/>
                <w:lang w:eastAsia="es-PE"/>
              </w:rPr>
              <w:t>Correcto</w:t>
            </w:r>
          </w:p>
        </w:tc>
      </w:tr>
      <w:tr w:rsidR="00C60A24" w:rsidRPr="00C60A24" w:rsidTr="002A7015">
        <w:trPr>
          <w:trHeight w:val="788"/>
        </w:trPr>
        <w:tc>
          <w:tcPr>
            <w:tcW w:w="4677" w:type="dxa"/>
            <w:shd w:val="clear" w:color="auto" w:fill="auto"/>
            <w:noWrap/>
            <w:hideMark/>
          </w:tcPr>
          <w:p w:rsidR="00C60A24" w:rsidRPr="00C60A24" w:rsidRDefault="00C60A24" w:rsidP="00C60A24">
            <w:pPr>
              <w:autoSpaceDE w:val="0"/>
              <w:autoSpaceDN w:val="0"/>
              <w:adjustRightInd w:val="0"/>
              <w:rPr>
                <w:rFonts w:ascii="Arial" w:eastAsia="MS Mincho" w:hAnsi="Arial" w:cs="Arial"/>
                <w:noProof/>
                <w:color w:val="000000"/>
                <w:lang w:val="en-US" w:eastAsia="en-AU"/>
              </w:rPr>
            </w:pPr>
            <w:r w:rsidRPr="00C60A24">
              <w:rPr>
                <w:rFonts w:ascii="Arial" w:eastAsia="MS Mincho" w:hAnsi="Arial" w:cs="Arial"/>
                <w:noProof/>
                <w:color w:val="000000"/>
                <w:lang w:val="en-US" w:eastAsia="en-AU"/>
              </w:rPr>
              <w:t>&lt;!DOCTYPE html&gt;</w:t>
            </w:r>
          </w:p>
          <w:p w:rsidR="00C60A24" w:rsidRPr="00C60A24" w:rsidRDefault="00C60A24" w:rsidP="00C60A24">
            <w:pPr>
              <w:autoSpaceDE w:val="0"/>
              <w:autoSpaceDN w:val="0"/>
              <w:adjustRightInd w:val="0"/>
              <w:rPr>
                <w:rFonts w:ascii="Arial" w:eastAsia="MS Mincho" w:hAnsi="Arial" w:cs="Arial"/>
                <w:noProof/>
                <w:color w:val="000000"/>
                <w:lang w:val="en-US" w:eastAsia="en-AU"/>
              </w:rPr>
            </w:pPr>
            <w:r w:rsidRPr="00C60A24">
              <w:rPr>
                <w:rFonts w:ascii="Arial" w:eastAsia="MS Mincho" w:hAnsi="Arial" w:cs="Arial"/>
                <w:noProof/>
                <w:color w:val="000000"/>
                <w:lang w:val="en-US" w:eastAsia="en-AU"/>
              </w:rPr>
              <w:t>&lt;html&gt;</w:t>
            </w:r>
          </w:p>
          <w:p w:rsidR="00C60A24" w:rsidRPr="00C60A24" w:rsidRDefault="00C60A24" w:rsidP="00C60A24">
            <w:pPr>
              <w:autoSpaceDE w:val="0"/>
              <w:autoSpaceDN w:val="0"/>
              <w:adjustRightInd w:val="0"/>
              <w:rPr>
                <w:rFonts w:ascii="Arial" w:eastAsia="MS Mincho" w:hAnsi="Arial" w:cs="Arial"/>
                <w:noProof/>
                <w:color w:val="000000"/>
                <w:lang w:val="en-US" w:eastAsia="en-AU"/>
              </w:rPr>
            </w:pPr>
            <w:r w:rsidRPr="00C60A24">
              <w:rPr>
                <w:rFonts w:ascii="Arial" w:eastAsia="MS Mincho" w:hAnsi="Arial" w:cs="Arial"/>
                <w:noProof/>
                <w:color w:val="000000"/>
                <w:lang w:val="en-US" w:eastAsia="en-AU"/>
              </w:rPr>
              <w:t xml:space="preserve">  &lt;head&gt;</w:t>
            </w:r>
          </w:p>
          <w:p w:rsidR="00C60A24" w:rsidRPr="00C60A24" w:rsidRDefault="00C60A24" w:rsidP="00C60A24">
            <w:pPr>
              <w:autoSpaceDE w:val="0"/>
              <w:autoSpaceDN w:val="0"/>
              <w:adjustRightInd w:val="0"/>
              <w:rPr>
                <w:rFonts w:ascii="Arial" w:eastAsia="MS Mincho" w:hAnsi="Arial" w:cs="Arial"/>
                <w:noProof/>
                <w:color w:val="000000"/>
                <w:lang w:val="en-US" w:eastAsia="en-AU"/>
              </w:rPr>
            </w:pPr>
            <w:r w:rsidRPr="00C60A24">
              <w:rPr>
                <w:rFonts w:ascii="Arial" w:eastAsia="MS Mincho" w:hAnsi="Arial" w:cs="Arial"/>
                <w:noProof/>
                <w:color w:val="000000"/>
                <w:lang w:val="en-US" w:eastAsia="en-AU"/>
              </w:rPr>
              <w:t xml:space="preserve">    &lt;title&gt;Spending money, spending bytes&lt;/title&gt;</w:t>
            </w:r>
          </w:p>
          <w:p w:rsidR="00C60A24" w:rsidRPr="00C60A24" w:rsidRDefault="00C60A24" w:rsidP="00C60A24">
            <w:pPr>
              <w:autoSpaceDE w:val="0"/>
              <w:autoSpaceDN w:val="0"/>
              <w:adjustRightInd w:val="0"/>
              <w:rPr>
                <w:rFonts w:ascii="Arial" w:eastAsia="MS Mincho" w:hAnsi="Arial" w:cs="Arial"/>
                <w:noProof/>
                <w:color w:val="000000"/>
                <w:lang w:val="en-US" w:eastAsia="en-AU"/>
              </w:rPr>
            </w:pPr>
            <w:r w:rsidRPr="00C60A24">
              <w:rPr>
                <w:rFonts w:ascii="Arial" w:eastAsia="MS Mincho" w:hAnsi="Arial" w:cs="Arial"/>
                <w:noProof/>
                <w:color w:val="000000"/>
                <w:lang w:val="en-US" w:eastAsia="en-AU"/>
              </w:rPr>
              <w:t xml:space="preserve">  &lt;/head&gt;</w:t>
            </w:r>
          </w:p>
          <w:p w:rsidR="00C60A24" w:rsidRPr="00C60A24" w:rsidRDefault="00C60A24" w:rsidP="00C60A24">
            <w:pPr>
              <w:autoSpaceDE w:val="0"/>
              <w:autoSpaceDN w:val="0"/>
              <w:adjustRightInd w:val="0"/>
              <w:rPr>
                <w:rFonts w:ascii="Arial" w:eastAsia="MS Mincho" w:hAnsi="Arial" w:cs="Arial"/>
                <w:noProof/>
                <w:color w:val="000000"/>
                <w:lang w:val="en-US" w:eastAsia="en-AU"/>
              </w:rPr>
            </w:pPr>
            <w:r w:rsidRPr="00C60A24">
              <w:rPr>
                <w:rFonts w:ascii="Arial" w:eastAsia="MS Mincho" w:hAnsi="Arial" w:cs="Arial"/>
                <w:noProof/>
                <w:color w:val="000000"/>
                <w:lang w:val="en-US" w:eastAsia="en-AU"/>
              </w:rPr>
              <w:t xml:space="preserve">  &lt;body&gt;</w:t>
            </w:r>
          </w:p>
          <w:p w:rsidR="00C60A24" w:rsidRPr="00C60A24" w:rsidRDefault="00C60A24" w:rsidP="00C60A24">
            <w:pPr>
              <w:autoSpaceDE w:val="0"/>
              <w:autoSpaceDN w:val="0"/>
              <w:adjustRightInd w:val="0"/>
              <w:rPr>
                <w:rFonts w:ascii="Arial" w:eastAsia="MS Mincho" w:hAnsi="Arial" w:cs="Arial"/>
                <w:noProof/>
                <w:color w:val="000000"/>
                <w:lang w:val="en-US" w:eastAsia="en-AU"/>
              </w:rPr>
            </w:pPr>
            <w:r w:rsidRPr="00C60A24">
              <w:rPr>
                <w:rFonts w:ascii="Arial" w:eastAsia="MS Mincho" w:hAnsi="Arial" w:cs="Arial"/>
                <w:noProof/>
                <w:color w:val="000000"/>
                <w:lang w:val="en-US" w:eastAsia="en-AU"/>
              </w:rPr>
              <w:t xml:space="preserve">    &lt;p&gt;Sic.&lt;/p&gt;</w:t>
            </w:r>
          </w:p>
          <w:p w:rsidR="00C60A24" w:rsidRPr="00C60A24" w:rsidRDefault="00C60A24" w:rsidP="00C60A24">
            <w:pPr>
              <w:autoSpaceDE w:val="0"/>
              <w:autoSpaceDN w:val="0"/>
              <w:adjustRightInd w:val="0"/>
              <w:rPr>
                <w:rFonts w:ascii="Arial" w:eastAsia="MS Mincho" w:hAnsi="Arial" w:cs="Arial"/>
                <w:noProof/>
                <w:color w:val="000000"/>
                <w:lang w:val="en-US" w:eastAsia="en-AU"/>
              </w:rPr>
            </w:pPr>
            <w:r w:rsidRPr="00C60A24">
              <w:rPr>
                <w:rFonts w:ascii="Arial" w:eastAsia="MS Mincho" w:hAnsi="Arial" w:cs="Arial"/>
                <w:noProof/>
                <w:color w:val="000000"/>
                <w:lang w:val="en-US" w:eastAsia="en-AU"/>
              </w:rPr>
              <w:t xml:space="preserve">  &lt;/body&gt;</w:t>
            </w:r>
          </w:p>
          <w:p w:rsidR="00C60A24" w:rsidRPr="00A43EDE" w:rsidRDefault="00C60A24" w:rsidP="00C60A24">
            <w:pPr>
              <w:autoSpaceDE w:val="0"/>
              <w:autoSpaceDN w:val="0"/>
              <w:adjustRightInd w:val="0"/>
              <w:rPr>
                <w:rFonts w:ascii="Arial" w:eastAsia="MS Mincho" w:hAnsi="Arial" w:cs="Arial"/>
                <w:noProof/>
                <w:color w:val="000000"/>
                <w:highlight w:val="white"/>
                <w:lang w:val="en-US" w:eastAsia="en-AU"/>
              </w:rPr>
            </w:pPr>
            <w:r w:rsidRPr="00C60A24">
              <w:rPr>
                <w:rFonts w:ascii="Arial" w:eastAsia="MS Mincho" w:hAnsi="Arial" w:cs="Arial"/>
                <w:noProof/>
                <w:color w:val="000000"/>
                <w:lang w:val="en-US" w:eastAsia="en-AU"/>
              </w:rPr>
              <w:t>&lt;/html&gt;</w:t>
            </w:r>
          </w:p>
        </w:tc>
        <w:tc>
          <w:tcPr>
            <w:tcW w:w="4395" w:type="dxa"/>
            <w:shd w:val="clear" w:color="auto" w:fill="auto"/>
          </w:tcPr>
          <w:p w:rsidR="00C60A24" w:rsidRPr="00C60A24" w:rsidRDefault="00C60A24" w:rsidP="00C60A24">
            <w:pPr>
              <w:autoSpaceDE w:val="0"/>
              <w:autoSpaceDN w:val="0"/>
              <w:adjustRightInd w:val="0"/>
              <w:rPr>
                <w:rFonts w:ascii="Arial" w:eastAsia="MS Mincho" w:hAnsi="Arial" w:cs="Arial"/>
                <w:noProof/>
                <w:color w:val="000000"/>
                <w:lang w:val="en-US" w:eastAsia="en-AU"/>
              </w:rPr>
            </w:pPr>
            <w:r w:rsidRPr="00C60A24">
              <w:rPr>
                <w:rFonts w:ascii="Arial" w:eastAsia="MS Mincho" w:hAnsi="Arial" w:cs="Arial"/>
                <w:noProof/>
                <w:color w:val="000000"/>
                <w:lang w:val="en-US" w:eastAsia="en-AU"/>
              </w:rPr>
              <w:t>&lt;!DOCTYPE html&gt;</w:t>
            </w:r>
          </w:p>
          <w:p w:rsidR="00C60A24" w:rsidRPr="00C60A24" w:rsidRDefault="00C60A24" w:rsidP="00C60A24">
            <w:pPr>
              <w:autoSpaceDE w:val="0"/>
              <w:autoSpaceDN w:val="0"/>
              <w:adjustRightInd w:val="0"/>
              <w:rPr>
                <w:rFonts w:ascii="Arial" w:eastAsia="MS Mincho" w:hAnsi="Arial" w:cs="Arial"/>
                <w:noProof/>
                <w:color w:val="000000"/>
                <w:lang w:val="en-US" w:eastAsia="en-AU"/>
              </w:rPr>
            </w:pPr>
            <w:r w:rsidRPr="00C60A24">
              <w:rPr>
                <w:rFonts w:ascii="Arial" w:eastAsia="MS Mincho" w:hAnsi="Arial" w:cs="Arial"/>
                <w:noProof/>
                <w:color w:val="000000"/>
                <w:lang w:val="en-US" w:eastAsia="en-AU"/>
              </w:rPr>
              <w:t>&lt;title&gt;Saving money, saving bytes&lt;/title&gt;</w:t>
            </w:r>
          </w:p>
          <w:p w:rsidR="00C60A24" w:rsidRPr="00A43EDE" w:rsidRDefault="00C60A24" w:rsidP="00C60A24">
            <w:pPr>
              <w:autoSpaceDE w:val="0"/>
              <w:autoSpaceDN w:val="0"/>
              <w:adjustRightInd w:val="0"/>
              <w:rPr>
                <w:rFonts w:ascii="Arial" w:eastAsia="MS Mincho" w:hAnsi="Arial" w:cs="Arial"/>
                <w:noProof/>
                <w:color w:val="0000FF"/>
                <w:highlight w:val="white"/>
                <w:lang w:val="en-US" w:eastAsia="en-AU"/>
              </w:rPr>
            </w:pPr>
            <w:r w:rsidRPr="00C60A24">
              <w:rPr>
                <w:rFonts w:ascii="Arial" w:eastAsia="MS Mincho" w:hAnsi="Arial" w:cs="Arial"/>
                <w:noProof/>
                <w:color w:val="000000"/>
                <w:lang w:val="en-US" w:eastAsia="en-AU"/>
              </w:rPr>
              <w:t>&lt;p&gt;Qed.</w:t>
            </w:r>
          </w:p>
        </w:tc>
      </w:tr>
    </w:tbl>
    <w:p w:rsidR="00C60A24" w:rsidRPr="00C60A24" w:rsidRDefault="00C60A24" w:rsidP="00FF2F05">
      <w:pPr>
        <w:jc w:val="both"/>
        <w:rPr>
          <w:rFonts w:ascii="Arial" w:eastAsiaTheme="majorEastAsia" w:hAnsi="Arial" w:cs="Arial"/>
          <w:b/>
          <w:lang w:val="en-US"/>
        </w:rPr>
      </w:pPr>
    </w:p>
    <w:p w:rsidR="00C60A24" w:rsidRDefault="00C60A24" w:rsidP="00FF2F05">
      <w:pPr>
        <w:pStyle w:val="Prrafodelista"/>
        <w:ind w:left="360"/>
        <w:rPr>
          <w:rFonts w:ascii="Arial" w:eastAsiaTheme="majorEastAsia" w:hAnsi="Arial" w:cs="Arial"/>
          <w:sz w:val="20"/>
          <w:szCs w:val="20"/>
        </w:rPr>
      </w:pPr>
    </w:p>
    <w:p w:rsidR="00C60A24" w:rsidRDefault="00C60A24" w:rsidP="00F71A8C">
      <w:pPr>
        <w:pStyle w:val="Prrafodelista"/>
        <w:numPr>
          <w:ilvl w:val="1"/>
          <w:numId w:val="13"/>
        </w:numPr>
        <w:jc w:val="both"/>
        <w:rPr>
          <w:rFonts w:ascii="Arial" w:eastAsiaTheme="majorEastAsia" w:hAnsi="Arial" w:cs="Arial"/>
          <w:b/>
          <w:sz w:val="20"/>
          <w:szCs w:val="20"/>
        </w:rPr>
      </w:pPr>
      <w:r>
        <w:rPr>
          <w:rFonts w:ascii="Arial" w:eastAsiaTheme="majorEastAsia" w:hAnsi="Arial" w:cs="Arial"/>
          <w:b/>
          <w:sz w:val="20"/>
          <w:szCs w:val="20"/>
        </w:rPr>
        <w:t>Omita el atributo type</w:t>
      </w:r>
    </w:p>
    <w:p w:rsidR="00C60A24" w:rsidRDefault="00C60A24" w:rsidP="00F71A8C">
      <w:pPr>
        <w:pStyle w:val="Prrafodelista"/>
        <w:ind w:left="360"/>
        <w:jc w:val="both"/>
        <w:rPr>
          <w:rFonts w:ascii="Arial" w:eastAsiaTheme="majorEastAsia" w:hAnsi="Arial" w:cs="Arial"/>
          <w:sz w:val="20"/>
          <w:szCs w:val="20"/>
        </w:rPr>
      </w:pPr>
      <w:r>
        <w:rPr>
          <w:rFonts w:ascii="Arial" w:eastAsiaTheme="majorEastAsia" w:hAnsi="Arial" w:cs="Arial"/>
          <w:sz w:val="20"/>
          <w:szCs w:val="20"/>
        </w:rPr>
        <w:t>Omita el atributo type para las hojas de estilo y scripts, este atributo no es necesario incluso en navegadores antiguos.</w:t>
      </w:r>
    </w:p>
    <w:tbl>
      <w:tblPr>
        <w:tblW w:w="9072" w:type="dxa"/>
        <w:tblInd w:w="496" w:type="dxa"/>
        <w:shd w:val="clear" w:color="auto" w:fill="FFFFFF" w:themeFill="background1"/>
        <w:tblLayout w:type="fixed"/>
        <w:tblCellMar>
          <w:left w:w="70" w:type="dxa"/>
          <w:right w:w="70" w:type="dxa"/>
        </w:tblCellMar>
        <w:tblLook w:val="04A0" w:firstRow="1" w:lastRow="0" w:firstColumn="1" w:lastColumn="0" w:noHBand="0" w:noVBand="1"/>
      </w:tblPr>
      <w:tblGrid>
        <w:gridCol w:w="4945"/>
        <w:gridCol w:w="4127"/>
      </w:tblGrid>
      <w:tr w:rsidR="00C60A24" w:rsidRPr="00A43EDE" w:rsidTr="00F71A8C">
        <w:trPr>
          <w:trHeight w:val="300"/>
        </w:trPr>
        <w:tc>
          <w:tcPr>
            <w:tcW w:w="4945" w:type="dxa"/>
            <w:tcBorders>
              <w:top w:val="single" w:sz="4" w:space="0" w:color="9BC2E6"/>
              <w:left w:val="single" w:sz="4" w:space="0" w:color="9BC2E6"/>
              <w:bottom w:val="single" w:sz="4" w:space="0" w:color="000000" w:themeColor="text1"/>
              <w:right w:val="single" w:sz="4" w:space="0" w:color="9BC2E6"/>
            </w:tcBorders>
            <w:shd w:val="clear" w:color="auto" w:fill="FFFFFF" w:themeFill="background1"/>
            <w:noWrap/>
            <w:hideMark/>
          </w:tcPr>
          <w:p w:rsidR="00C60A24" w:rsidRPr="00274F91" w:rsidRDefault="00C60A24" w:rsidP="002A7015">
            <w:pPr>
              <w:rPr>
                <w:rFonts w:ascii="Arial" w:hAnsi="Arial" w:cs="Arial"/>
                <w:b/>
                <w:bCs/>
                <w:noProof/>
                <w:lang w:eastAsia="es-PE"/>
              </w:rPr>
            </w:pPr>
            <w:r w:rsidRPr="00274F91">
              <w:rPr>
                <w:rFonts w:ascii="Arial" w:hAnsi="Arial" w:cs="Arial"/>
                <w:b/>
                <w:bCs/>
                <w:noProof/>
                <w:lang w:eastAsia="es-PE"/>
              </w:rPr>
              <w:t>Incorrecto</w:t>
            </w:r>
          </w:p>
        </w:tc>
        <w:tc>
          <w:tcPr>
            <w:tcW w:w="4127" w:type="dxa"/>
            <w:tcBorders>
              <w:top w:val="single" w:sz="4" w:space="0" w:color="9BC2E6"/>
              <w:left w:val="single" w:sz="4" w:space="0" w:color="9BC2E6"/>
              <w:bottom w:val="single" w:sz="4" w:space="0" w:color="000000" w:themeColor="text1"/>
              <w:right w:val="single" w:sz="4" w:space="0" w:color="9BC2E6"/>
            </w:tcBorders>
            <w:shd w:val="clear" w:color="auto" w:fill="FFFFFF" w:themeFill="background1"/>
          </w:tcPr>
          <w:p w:rsidR="00C60A24" w:rsidRPr="00274F91" w:rsidRDefault="00C60A24" w:rsidP="002A7015">
            <w:pPr>
              <w:rPr>
                <w:rFonts w:ascii="Arial" w:hAnsi="Arial" w:cs="Arial"/>
                <w:b/>
                <w:bCs/>
                <w:noProof/>
                <w:lang w:eastAsia="es-PE"/>
              </w:rPr>
            </w:pPr>
            <w:r w:rsidRPr="00274F91">
              <w:rPr>
                <w:rFonts w:ascii="Arial" w:hAnsi="Arial" w:cs="Arial"/>
                <w:b/>
                <w:bCs/>
                <w:noProof/>
                <w:lang w:eastAsia="es-PE"/>
              </w:rPr>
              <w:t>Correcto</w:t>
            </w:r>
          </w:p>
        </w:tc>
      </w:tr>
      <w:tr w:rsidR="00C60A24" w:rsidRPr="006E298D" w:rsidTr="00F71A8C">
        <w:trPr>
          <w:trHeight w:val="788"/>
        </w:trPr>
        <w:tc>
          <w:tcPr>
            <w:tcW w:w="49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noWrap/>
            <w:hideMark/>
          </w:tcPr>
          <w:p w:rsidR="00C60A24" w:rsidRPr="00C60A24" w:rsidRDefault="00C60A24" w:rsidP="00C60A24">
            <w:pPr>
              <w:autoSpaceDE w:val="0"/>
              <w:autoSpaceDN w:val="0"/>
              <w:adjustRightInd w:val="0"/>
              <w:rPr>
                <w:rFonts w:ascii="Arial" w:eastAsia="MS Mincho" w:hAnsi="Arial" w:cs="Arial"/>
                <w:noProof/>
                <w:color w:val="000000"/>
                <w:lang w:val="en-US" w:eastAsia="en-AU"/>
              </w:rPr>
            </w:pPr>
            <w:r w:rsidRPr="00C60A24">
              <w:rPr>
                <w:rFonts w:ascii="Arial" w:eastAsia="MS Mincho" w:hAnsi="Arial" w:cs="Arial"/>
                <w:noProof/>
                <w:color w:val="000000"/>
                <w:lang w:val="en-US" w:eastAsia="en-AU"/>
              </w:rPr>
              <w:t>&lt;link rel="stylesheet" href="//www.google.com/css/maia.css"</w:t>
            </w:r>
          </w:p>
          <w:p w:rsidR="00C60A24" w:rsidRPr="00A43EDE" w:rsidRDefault="00C60A24" w:rsidP="00C60A24">
            <w:pPr>
              <w:autoSpaceDE w:val="0"/>
              <w:autoSpaceDN w:val="0"/>
              <w:adjustRightInd w:val="0"/>
              <w:rPr>
                <w:rFonts w:ascii="Arial" w:eastAsia="MS Mincho" w:hAnsi="Arial" w:cs="Arial"/>
                <w:noProof/>
                <w:color w:val="000000"/>
                <w:highlight w:val="white"/>
                <w:lang w:val="en-US" w:eastAsia="en-AU"/>
              </w:rPr>
            </w:pPr>
            <w:r w:rsidRPr="00C60A24">
              <w:rPr>
                <w:rFonts w:ascii="Arial" w:eastAsia="MS Mincho" w:hAnsi="Arial" w:cs="Arial"/>
                <w:noProof/>
                <w:color w:val="000000"/>
                <w:lang w:val="en-US" w:eastAsia="en-AU"/>
              </w:rPr>
              <w:t xml:space="preserve">  type="text/css"&gt;</w:t>
            </w:r>
          </w:p>
        </w:tc>
        <w:tc>
          <w:tcPr>
            <w:tcW w:w="41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60A24" w:rsidRPr="00274F91" w:rsidRDefault="00C60A24" w:rsidP="002A7015">
            <w:pPr>
              <w:autoSpaceDE w:val="0"/>
              <w:autoSpaceDN w:val="0"/>
              <w:adjustRightInd w:val="0"/>
              <w:rPr>
                <w:rFonts w:ascii="Arial" w:eastAsia="MS Mincho" w:hAnsi="Arial" w:cs="Arial"/>
                <w:noProof/>
                <w:color w:val="000000"/>
                <w:highlight w:val="white"/>
                <w:lang w:val="en-US" w:eastAsia="en-AU"/>
              </w:rPr>
            </w:pPr>
            <w:r w:rsidRPr="00C60A24">
              <w:rPr>
                <w:rFonts w:ascii="Arial" w:eastAsia="MS Mincho" w:hAnsi="Arial" w:cs="Arial"/>
                <w:noProof/>
                <w:color w:val="000000"/>
                <w:lang w:val="en-US" w:eastAsia="en-AU"/>
              </w:rPr>
              <w:t>&lt;link rel="stylesheet" href="//www.google.com/css/maia.css"&gt;</w:t>
            </w:r>
          </w:p>
        </w:tc>
      </w:tr>
      <w:tr w:rsidR="00C60A24" w:rsidRPr="006E298D" w:rsidTr="00F71A8C">
        <w:trPr>
          <w:trHeight w:val="788"/>
        </w:trPr>
        <w:tc>
          <w:tcPr>
            <w:tcW w:w="49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noWrap/>
          </w:tcPr>
          <w:p w:rsidR="00C60A24" w:rsidRPr="00C60A24" w:rsidRDefault="00C60A24" w:rsidP="00C60A24">
            <w:pPr>
              <w:autoSpaceDE w:val="0"/>
              <w:autoSpaceDN w:val="0"/>
              <w:adjustRightInd w:val="0"/>
              <w:rPr>
                <w:rFonts w:ascii="Arial" w:eastAsia="MS Mincho" w:hAnsi="Arial" w:cs="Arial"/>
                <w:noProof/>
                <w:color w:val="000000"/>
                <w:lang w:val="en-US" w:eastAsia="en-AU"/>
              </w:rPr>
            </w:pPr>
            <w:r w:rsidRPr="00C60A24">
              <w:rPr>
                <w:rFonts w:ascii="Arial" w:eastAsia="MS Mincho" w:hAnsi="Arial" w:cs="Arial"/>
                <w:noProof/>
                <w:color w:val="000000"/>
                <w:lang w:val="en-US" w:eastAsia="en-AU"/>
              </w:rPr>
              <w:t>&lt;script src="//www.google.com/js/gweb/analytics/autotrack.js"</w:t>
            </w:r>
          </w:p>
          <w:p w:rsidR="00C60A24" w:rsidRPr="00C60A24" w:rsidRDefault="00C60A24" w:rsidP="00C60A24">
            <w:pPr>
              <w:autoSpaceDE w:val="0"/>
              <w:autoSpaceDN w:val="0"/>
              <w:adjustRightInd w:val="0"/>
              <w:rPr>
                <w:rFonts w:ascii="Arial" w:eastAsia="MS Mincho" w:hAnsi="Arial" w:cs="Arial"/>
                <w:noProof/>
                <w:color w:val="000000"/>
                <w:lang w:val="en-US" w:eastAsia="en-AU"/>
              </w:rPr>
            </w:pPr>
            <w:r w:rsidRPr="00C60A24">
              <w:rPr>
                <w:rFonts w:ascii="Arial" w:eastAsia="MS Mincho" w:hAnsi="Arial" w:cs="Arial"/>
                <w:noProof/>
                <w:color w:val="000000"/>
                <w:lang w:val="en-US" w:eastAsia="en-AU"/>
              </w:rPr>
              <w:t xml:space="preserve">  type="text/javascript"&gt;&lt;/script&gt;</w:t>
            </w:r>
          </w:p>
        </w:tc>
        <w:tc>
          <w:tcPr>
            <w:tcW w:w="41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60A24" w:rsidRPr="00C60A24" w:rsidRDefault="00C60A24" w:rsidP="00C60A24">
            <w:pPr>
              <w:autoSpaceDE w:val="0"/>
              <w:autoSpaceDN w:val="0"/>
              <w:adjustRightInd w:val="0"/>
              <w:ind w:right="1632"/>
              <w:rPr>
                <w:rFonts w:ascii="Arial" w:eastAsia="MS Mincho" w:hAnsi="Arial" w:cs="Arial"/>
                <w:noProof/>
                <w:color w:val="000000"/>
                <w:lang w:val="en-US" w:eastAsia="en-AU"/>
              </w:rPr>
            </w:pPr>
            <w:r w:rsidRPr="00C60A24">
              <w:rPr>
                <w:rFonts w:ascii="Arial" w:eastAsia="MS Mincho" w:hAnsi="Arial" w:cs="Arial"/>
                <w:noProof/>
                <w:color w:val="000000"/>
                <w:lang w:val="en-US" w:eastAsia="en-AU"/>
              </w:rPr>
              <w:t>&lt;script src="//www.google.com/js/gweb/analytics/autotrack.js"&gt;&lt;/script&gt;</w:t>
            </w:r>
          </w:p>
        </w:tc>
      </w:tr>
    </w:tbl>
    <w:p w:rsidR="00C60A24" w:rsidRPr="00C60A24" w:rsidRDefault="00C60A24" w:rsidP="00FF2F05">
      <w:pPr>
        <w:pStyle w:val="Prrafodelista"/>
        <w:ind w:left="360"/>
        <w:rPr>
          <w:rFonts w:ascii="Arial" w:eastAsiaTheme="majorEastAsia" w:hAnsi="Arial" w:cs="Arial"/>
          <w:sz w:val="20"/>
          <w:szCs w:val="20"/>
          <w:lang w:val="en-US"/>
        </w:rPr>
      </w:pPr>
    </w:p>
    <w:p w:rsidR="00C60A24" w:rsidRPr="00F71A8C" w:rsidRDefault="00F71A8C" w:rsidP="00F71A8C">
      <w:pPr>
        <w:pStyle w:val="Prrafodelista"/>
        <w:numPr>
          <w:ilvl w:val="1"/>
          <w:numId w:val="13"/>
        </w:numPr>
        <w:jc w:val="both"/>
        <w:rPr>
          <w:rFonts w:ascii="Arial" w:eastAsiaTheme="majorEastAsia" w:hAnsi="Arial" w:cs="Arial"/>
          <w:b/>
          <w:sz w:val="20"/>
          <w:szCs w:val="20"/>
        </w:rPr>
      </w:pPr>
      <w:r w:rsidRPr="00F71A8C">
        <w:rPr>
          <w:rFonts w:ascii="Arial" w:eastAsiaTheme="majorEastAsia" w:hAnsi="Arial" w:cs="Arial"/>
          <w:b/>
          <w:sz w:val="20"/>
          <w:szCs w:val="20"/>
        </w:rPr>
        <w:t>Espacios en blanco</w:t>
      </w:r>
    </w:p>
    <w:p w:rsidR="00C71A5A" w:rsidRPr="00FF2F05" w:rsidRDefault="00C71A5A" w:rsidP="00F71A8C">
      <w:pPr>
        <w:pStyle w:val="Prrafodelista"/>
        <w:ind w:left="360"/>
        <w:jc w:val="both"/>
        <w:rPr>
          <w:rFonts w:ascii="Arial" w:eastAsiaTheme="majorEastAsia" w:hAnsi="Arial" w:cs="Arial"/>
          <w:sz w:val="20"/>
          <w:szCs w:val="20"/>
        </w:rPr>
      </w:pPr>
      <w:r w:rsidRPr="00FF2F05">
        <w:rPr>
          <w:rFonts w:ascii="Arial" w:eastAsiaTheme="majorEastAsia" w:hAnsi="Arial" w:cs="Arial"/>
          <w:sz w:val="20"/>
          <w:szCs w:val="20"/>
        </w:rPr>
        <w:t>No utilice espacios en blancos cuando comience dentro de un tag HTML: No es necesario incluir espacios en blanco, al momento de carga del documento, serán ignorados y limpiados por el navegador.</w:t>
      </w:r>
    </w:p>
    <w:p w:rsidR="00FF2F05" w:rsidRPr="00FF2F05" w:rsidRDefault="00FF2F05" w:rsidP="00FF2F05">
      <w:pPr>
        <w:jc w:val="both"/>
        <w:rPr>
          <w:rFonts w:ascii="Arial" w:hAnsi="Arial" w:cs="Arial"/>
          <w:i/>
        </w:rPr>
      </w:pPr>
    </w:p>
    <w:tbl>
      <w:tblPr>
        <w:tblW w:w="9072" w:type="dxa"/>
        <w:tblInd w:w="49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4677"/>
        <w:gridCol w:w="4395"/>
      </w:tblGrid>
      <w:tr w:rsidR="00C71A5A" w:rsidRPr="00A43EDE" w:rsidTr="00FD15A2">
        <w:trPr>
          <w:trHeight w:val="300"/>
        </w:trPr>
        <w:tc>
          <w:tcPr>
            <w:tcW w:w="4677" w:type="dxa"/>
            <w:shd w:val="clear" w:color="auto" w:fill="auto"/>
            <w:noWrap/>
            <w:hideMark/>
          </w:tcPr>
          <w:p w:rsidR="00C71A5A" w:rsidRPr="003831BE" w:rsidRDefault="00C71A5A" w:rsidP="00FD15A2">
            <w:pPr>
              <w:rPr>
                <w:rFonts w:ascii="Arial" w:hAnsi="Arial" w:cs="Arial"/>
                <w:b/>
                <w:bCs/>
                <w:noProof/>
                <w:lang w:eastAsia="es-PE"/>
              </w:rPr>
            </w:pPr>
            <w:r w:rsidRPr="003831BE">
              <w:rPr>
                <w:rFonts w:ascii="Arial" w:hAnsi="Arial" w:cs="Arial"/>
                <w:b/>
                <w:bCs/>
                <w:noProof/>
                <w:lang w:eastAsia="es-PE"/>
              </w:rPr>
              <w:t>Incorrecto</w:t>
            </w:r>
          </w:p>
        </w:tc>
        <w:tc>
          <w:tcPr>
            <w:tcW w:w="4395" w:type="dxa"/>
            <w:shd w:val="clear" w:color="auto" w:fill="auto"/>
          </w:tcPr>
          <w:p w:rsidR="00C71A5A" w:rsidRPr="003831BE" w:rsidRDefault="00C71A5A" w:rsidP="00FD15A2">
            <w:pPr>
              <w:rPr>
                <w:rFonts w:ascii="Arial" w:hAnsi="Arial" w:cs="Arial"/>
                <w:b/>
                <w:bCs/>
                <w:noProof/>
                <w:lang w:eastAsia="es-PE"/>
              </w:rPr>
            </w:pPr>
            <w:r w:rsidRPr="003831BE">
              <w:rPr>
                <w:rFonts w:ascii="Arial" w:hAnsi="Arial" w:cs="Arial"/>
                <w:b/>
                <w:bCs/>
                <w:noProof/>
                <w:lang w:eastAsia="es-PE"/>
              </w:rPr>
              <w:t>Correcto</w:t>
            </w:r>
          </w:p>
        </w:tc>
      </w:tr>
      <w:tr w:rsidR="00C71A5A" w:rsidRPr="00A43EDE" w:rsidTr="00FD15A2">
        <w:trPr>
          <w:trHeight w:val="788"/>
        </w:trPr>
        <w:tc>
          <w:tcPr>
            <w:tcW w:w="4677" w:type="dxa"/>
            <w:shd w:val="clear" w:color="auto" w:fill="auto"/>
            <w:noWrap/>
            <w:hideMark/>
          </w:tcPr>
          <w:p w:rsidR="00C71A5A" w:rsidRPr="00A43EDE" w:rsidRDefault="00C71A5A" w:rsidP="00FD15A2">
            <w:pPr>
              <w:autoSpaceDE w:val="0"/>
              <w:autoSpaceDN w:val="0"/>
              <w:adjustRightInd w:val="0"/>
              <w:rPr>
                <w:rFonts w:ascii="Arial" w:eastAsia="MS Mincho" w:hAnsi="Arial" w:cs="Arial"/>
                <w:noProof/>
                <w:color w:val="000000"/>
                <w:highlight w:val="white"/>
                <w:lang w:val="en-US" w:eastAsia="en-AU"/>
              </w:rPr>
            </w:pPr>
            <w:r w:rsidRPr="00A43EDE">
              <w:rPr>
                <w:rFonts w:ascii="Arial" w:eastAsia="MS Mincho" w:hAnsi="Arial" w:cs="Arial"/>
                <w:noProof/>
                <w:color w:val="000000"/>
                <w:lang w:val="en-US" w:eastAsia="en-AU"/>
              </w:rPr>
              <w:t>&lt;p&gt; Hello, World &lt;/p&gt;</w:t>
            </w:r>
          </w:p>
        </w:tc>
        <w:tc>
          <w:tcPr>
            <w:tcW w:w="4395" w:type="dxa"/>
            <w:shd w:val="clear" w:color="auto" w:fill="auto"/>
          </w:tcPr>
          <w:p w:rsidR="00C71A5A" w:rsidRPr="00A43EDE" w:rsidRDefault="00C71A5A" w:rsidP="00FD15A2">
            <w:pPr>
              <w:autoSpaceDE w:val="0"/>
              <w:autoSpaceDN w:val="0"/>
              <w:adjustRightInd w:val="0"/>
              <w:rPr>
                <w:rFonts w:ascii="Arial" w:eastAsia="MS Mincho" w:hAnsi="Arial" w:cs="Arial"/>
                <w:noProof/>
                <w:color w:val="0000FF"/>
                <w:highlight w:val="white"/>
                <w:lang w:val="en-US" w:eastAsia="en-AU"/>
              </w:rPr>
            </w:pPr>
            <w:r w:rsidRPr="00A43EDE">
              <w:rPr>
                <w:rFonts w:ascii="Arial" w:eastAsia="MS Mincho" w:hAnsi="Arial" w:cs="Arial"/>
                <w:noProof/>
                <w:color w:val="000000"/>
                <w:lang w:val="en-US" w:eastAsia="en-AU"/>
              </w:rPr>
              <w:t>&lt;p&gt;Hello, World&lt;/p&gt;</w:t>
            </w:r>
          </w:p>
        </w:tc>
      </w:tr>
    </w:tbl>
    <w:p w:rsidR="00C71A5A" w:rsidRPr="00A43EDE" w:rsidRDefault="00C71A5A" w:rsidP="00C71A5A">
      <w:pPr>
        <w:jc w:val="both"/>
        <w:rPr>
          <w:rFonts w:ascii="Arial" w:hAnsi="Arial" w:cs="Arial"/>
          <w:b/>
        </w:rPr>
      </w:pPr>
    </w:p>
    <w:p w:rsidR="00F71A8C" w:rsidRPr="00F71A8C" w:rsidRDefault="00F71A8C" w:rsidP="00F71A8C">
      <w:pPr>
        <w:pStyle w:val="Prrafodelista"/>
        <w:numPr>
          <w:ilvl w:val="1"/>
          <w:numId w:val="13"/>
        </w:numPr>
        <w:jc w:val="both"/>
        <w:rPr>
          <w:rFonts w:ascii="Arial" w:eastAsiaTheme="majorEastAsia" w:hAnsi="Arial" w:cs="Arial"/>
          <w:b/>
          <w:sz w:val="20"/>
          <w:szCs w:val="20"/>
        </w:rPr>
      </w:pPr>
      <w:r>
        <w:rPr>
          <w:rFonts w:ascii="Arial" w:eastAsiaTheme="majorEastAsia" w:hAnsi="Arial" w:cs="Arial"/>
          <w:b/>
          <w:sz w:val="20"/>
          <w:szCs w:val="20"/>
        </w:rPr>
        <w:t>Especifique el doctype</w:t>
      </w:r>
    </w:p>
    <w:p w:rsidR="00C71A5A" w:rsidRPr="00F71A8C" w:rsidRDefault="00C71A5A" w:rsidP="00F71A8C">
      <w:pPr>
        <w:pStyle w:val="Prrafodelista"/>
        <w:ind w:left="360"/>
        <w:jc w:val="both"/>
        <w:rPr>
          <w:rFonts w:ascii="Arial" w:eastAsiaTheme="majorEastAsia" w:hAnsi="Arial" w:cs="Arial"/>
          <w:sz w:val="20"/>
          <w:szCs w:val="20"/>
        </w:rPr>
      </w:pPr>
      <w:r w:rsidRPr="00F71A8C">
        <w:rPr>
          <w:rFonts w:ascii="Arial" w:eastAsiaTheme="majorEastAsia" w:hAnsi="Arial" w:cs="Arial"/>
          <w:sz w:val="20"/>
          <w:szCs w:val="20"/>
        </w:rPr>
        <w:t>Utilice siempre el tag document type: La mayoría de los navegadores reconocen siempre el primer tag como el uso correcto para las páginas HTML, siempre y cuando vaya a utilizar a cargar una página HTML y no un web component.</w:t>
      </w:r>
    </w:p>
    <w:tbl>
      <w:tblPr>
        <w:tblW w:w="9072"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77"/>
        <w:gridCol w:w="4395"/>
      </w:tblGrid>
      <w:tr w:rsidR="00C71A5A" w:rsidRPr="00584279" w:rsidTr="00FD15A2">
        <w:trPr>
          <w:trHeight w:val="300"/>
        </w:trPr>
        <w:tc>
          <w:tcPr>
            <w:tcW w:w="4677" w:type="dxa"/>
            <w:shd w:val="clear" w:color="auto" w:fill="auto"/>
            <w:noWrap/>
            <w:hideMark/>
          </w:tcPr>
          <w:p w:rsidR="00C71A5A" w:rsidRPr="00584279" w:rsidRDefault="00C71A5A" w:rsidP="00FD15A2">
            <w:pPr>
              <w:rPr>
                <w:rFonts w:ascii="Arial" w:hAnsi="Arial" w:cs="Arial"/>
                <w:b/>
                <w:bCs/>
                <w:noProof/>
                <w:lang w:eastAsia="es-PE"/>
              </w:rPr>
            </w:pPr>
            <w:r w:rsidRPr="00584279">
              <w:rPr>
                <w:rFonts w:ascii="Arial" w:hAnsi="Arial" w:cs="Arial"/>
                <w:b/>
                <w:bCs/>
                <w:noProof/>
                <w:lang w:eastAsia="es-PE"/>
              </w:rPr>
              <w:t>Incorrecto</w:t>
            </w:r>
          </w:p>
        </w:tc>
        <w:tc>
          <w:tcPr>
            <w:tcW w:w="4395" w:type="dxa"/>
            <w:shd w:val="clear" w:color="auto" w:fill="auto"/>
          </w:tcPr>
          <w:p w:rsidR="00C71A5A" w:rsidRPr="00584279" w:rsidRDefault="00C71A5A" w:rsidP="00FD15A2">
            <w:pPr>
              <w:rPr>
                <w:rFonts w:ascii="Arial" w:hAnsi="Arial" w:cs="Arial"/>
                <w:b/>
                <w:bCs/>
                <w:noProof/>
                <w:lang w:eastAsia="es-PE"/>
              </w:rPr>
            </w:pPr>
            <w:r w:rsidRPr="00584279">
              <w:rPr>
                <w:rFonts w:ascii="Arial" w:hAnsi="Arial" w:cs="Arial"/>
                <w:b/>
                <w:bCs/>
                <w:noProof/>
                <w:lang w:eastAsia="es-PE"/>
              </w:rPr>
              <w:t>Correcto</w:t>
            </w:r>
          </w:p>
        </w:tc>
      </w:tr>
      <w:tr w:rsidR="00C71A5A" w:rsidRPr="006E298D" w:rsidTr="00FD15A2">
        <w:trPr>
          <w:trHeight w:val="788"/>
        </w:trPr>
        <w:tc>
          <w:tcPr>
            <w:tcW w:w="4677" w:type="dxa"/>
            <w:shd w:val="clear" w:color="auto" w:fill="auto"/>
            <w:noWrap/>
            <w:hideMark/>
          </w:tcPr>
          <w:p w:rsidR="00C71A5A" w:rsidRPr="00C71A5A" w:rsidRDefault="00C71A5A" w:rsidP="00FD15A2">
            <w:pPr>
              <w:rPr>
                <w:rFonts w:ascii="Arial" w:hAnsi="Arial" w:cs="Arial"/>
                <w:bCs/>
                <w:noProof/>
                <w:lang w:val="en-US" w:eastAsia="es-PE"/>
              </w:rPr>
            </w:pPr>
            <w:r w:rsidRPr="00C71A5A">
              <w:rPr>
                <w:rFonts w:ascii="Arial" w:hAnsi="Arial" w:cs="Arial"/>
                <w:bCs/>
                <w:noProof/>
                <w:lang w:val="en-US" w:eastAsia="es-PE"/>
              </w:rPr>
              <w:t>&lt;html lang="en"&gt;</w:t>
            </w:r>
          </w:p>
          <w:p w:rsidR="00C71A5A" w:rsidRPr="00C71A5A" w:rsidRDefault="00C71A5A" w:rsidP="00FD15A2">
            <w:pPr>
              <w:rPr>
                <w:rFonts w:ascii="Arial" w:hAnsi="Arial" w:cs="Arial"/>
                <w:bCs/>
                <w:noProof/>
                <w:lang w:val="en-US" w:eastAsia="es-PE"/>
              </w:rPr>
            </w:pPr>
            <w:r w:rsidRPr="00C71A5A">
              <w:rPr>
                <w:rFonts w:ascii="Arial" w:hAnsi="Arial" w:cs="Arial"/>
                <w:bCs/>
                <w:noProof/>
                <w:lang w:val="en-US" w:eastAsia="es-PE"/>
              </w:rPr>
              <w:t>&lt;head&gt;</w:t>
            </w:r>
          </w:p>
          <w:p w:rsidR="00C71A5A" w:rsidRPr="00C71A5A" w:rsidRDefault="00C71A5A" w:rsidP="00FD15A2">
            <w:pPr>
              <w:rPr>
                <w:rFonts w:ascii="Arial" w:hAnsi="Arial" w:cs="Arial"/>
                <w:bCs/>
                <w:noProof/>
                <w:lang w:val="en-US" w:eastAsia="es-PE"/>
              </w:rPr>
            </w:pPr>
            <w:r w:rsidRPr="00C71A5A">
              <w:rPr>
                <w:rFonts w:ascii="Arial" w:hAnsi="Arial" w:cs="Arial"/>
                <w:bCs/>
                <w:noProof/>
                <w:lang w:val="en-US" w:eastAsia="es-PE"/>
              </w:rPr>
              <w:t xml:space="preserve">    &lt;meta charset="utf-8"&gt;</w:t>
            </w:r>
          </w:p>
          <w:p w:rsidR="00C71A5A" w:rsidRPr="00584279" w:rsidRDefault="00C71A5A" w:rsidP="00FD15A2">
            <w:pPr>
              <w:rPr>
                <w:rFonts w:ascii="Arial" w:hAnsi="Arial" w:cs="Arial"/>
                <w:bCs/>
                <w:noProof/>
                <w:lang w:eastAsia="es-PE"/>
              </w:rPr>
            </w:pPr>
            <w:r w:rsidRPr="00C71A5A">
              <w:rPr>
                <w:rFonts w:ascii="Arial" w:hAnsi="Arial" w:cs="Arial"/>
                <w:bCs/>
                <w:noProof/>
                <w:lang w:val="en-US" w:eastAsia="es-PE"/>
              </w:rPr>
              <w:t xml:space="preserve">    </w:t>
            </w:r>
            <w:r w:rsidRPr="00584279">
              <w:rPr>
                <w:rFonts w:ascii="Arial" w:hAnsi="Arial" w:cs="Arial"/>
                <w:bCs/>
                <w:noProof/>
                <w:lang w:eastAsia="es-PE"/>
              </w:rPr>
              <w:t>&lt;meta http-equiv="X-UA-Compatible" content="IE=edge"&gt;</w:t>
            </w:r>
          </w:p>
        </w:tc>
        <w:tc>
          <w:tcPr>
            <w:tcW w:w="4395" w:type="dxa"/>
            <w:shd w:val="clear" w:color="auto" w:fill="auto"/>
          </w:tcPr>
          <w:p w:rsidR="00C71A5A" w:rsidRPr="00C71A5A" w:rsidRDefault="00C71A5A" w:rsidP="00FD15A2">
            <w:pPr>
              <w:rPr>
                <w:rFonts w:ascii="Arial" w:hAnsi="Arial" w:cs="Arial"/>
                <w:bCs/>
                <w:noProof/>
                <w:lang w:val="en-US" w:eastAsia="es-PE"/>
              </w:rPr>
            </w:pPr>
            <w:r w:rsidRPr="00C71A5A">
              <w:rPr>
                <w:rFonts w:ascii="Arial" w:hAnsi="Arial" w:cs="Arial"/>
                <w:bCs/>
                <w:noProof/>
                <w:lang w:val="en-US" w:eastAsia="es-PE"/>
              </w:rPr>
              <w:t>&lt;!doctype html&gt;</w:t>
            </w:r>
          </w:p>
          <w:p w:rsidR="00C71A5A" w:rsidRPr="00C71A5A" w:rsidRDefault="00C71A5A" w:rsidP="00FD15A2">
            <w:pPr>
              <w:rPr>
                <w:rFonts w:ascii="Arial" w:hAnsi="Arial" w:cs="Arial"/>
                <w:bCs/>
                <w:noProof/>
                <w:lang w:val="en-US" w:eastAsia="es-PE"/>
              </w:rPr>
            </w:pPr>
            <w:r w:rsidRPr="00C71A5A">
              <w:rPr>
                <w:rFonts w:ascii="Arial" w:hAnsi="Arial" w:cs="Arial"/>
                <w:bCs/>
                <w:noProof/>
                <w:lang w:val="en-US" w:eastAsia="es-PE"/>
              </w:rPr>
              <w:t>&lt;html lang="en" ng-app="yanbal"&gt;</w:t>
            </w:r>
          </w:p>
          <w:p w:rsidR="00C71A5A" w:rsidRPr="00C71A5A" w:rsidRDefault="00C71A5A" w:rsidP="00FD15A2">
            <w:pPr>
              <w:rPr>
                <w:rFonts w:ascii="Arial" w:hAnsi="Arial" w:cs="Arial"/>
                <w:bCs/>
                <w:noProof/>
                <w:lang w:val="en-US" w:eastAsia="es-PE"/>
              </w:rPr>
            </w:pPr>
            <w:r w:rsidRPr="00C71A5A">
              <w:rPr>
                <w:rFonts w:ascii="Arial" w:hAnsi="Arial" w:cs="Arial"/>
                <w:bCs/>
                <w:noProof/>
                <w:lang w:val="en-US" w:eastAsia="es-PE"/>
              </w:rPr>
              <w:t>&lt;head&gt;</w:t>
            </w:r>
          </w:p>
          <w:p w:rsidR="00C71A5A" w:rsidRPr="00C71A5A" w:rsidRDefault="00C71A5A" w:rsidP="00FD15A2">
            <w:pPr>
              <w:rPr>
                <w:rFonts w:ascii="Arial" w:hAnsi="Arial" w:cs="Arial"/>
                <w:bCs/>
                <w:noProof/>
                <w:lang w:val="en-US" w:eastAsia="es-PE"/>
              </w:rPr>
            </w:pPr>
            <w:r w:rsidRPr="00C71A5A">
              <w:rPr>
                <w:rFonts w:ascii="Arial" w:hAnsi="Arial" w:cs="Arial"/>
                <w:bCs/>
                <w:noProof/>
                <w:lang w:val="en-US" w:eastAsia="es-PE"/>
              </w:rPr>
              <w:t xml:space="preserve">    &lt;meta charset="utf-8"&gt;</w:t>
            </w:r>
          </w:p>
          <w:p w:rsidR="00C71A5A" w:rsidRPr="00C71A5A" w:rsidRDefault="00C71A5A" w:rsidP="00FD15A2">
            <w:pPr>
              <w:rPr>
                <w:rFonts w:ascii="Arial" w:hAnsi="Arial" w:cs="Arial"/>
                <w:bCs/>
                <w:noProof/>
                <w:lang w:val="en-US" w:eastAsia="es-PE"/>
              </w:rPr>
            </w:pPr>
            <w:r w:rsidRPr="00C71A5A">
              <w:rPr>
                <w:rFonts w:ascii="Arial" w:hAnsi="Arial" w:cs="Arial"/>
                <w:bCs/>
                <w:noProof/>
                <w:lang w:val="en-US" w:eastAsia="es-PE"/>
              </w:rPr>
              <w:t xml:space="preserve">    &lt;meta http-equiv="X-UA-Compatible" content="IE=edge"&gt;</w:t>
            </w:r>
          </w:p>
        </w:tc>
      </w:tr>
    </w:tbl>
    <w:p w:rsidR="00C71A5A" w:rsidRPr="00A43EDE" w:rsidRDefault="00C71A5A" w:rsidP="00C71A5A">
      <w:pPr>
        <w:jc w:val="both"/>
        <w:rPr>
          <w:rFonts w:ascii="Arial" w:hAnsi="Arial" w:cs="Arial"/>
          <w:lang w:val="en-US"/>
        </w:rPr>
      </w:pPr>
    </w:p>
    <w:p w:rsidR="00C71A5A" w:rsidRPr="002A7015" w:rsidRDefault="00C71A5A" w:rsidP="00C71A5A">
      <w:pPr>
        <w:jc w:val="both"/>
        <w:rPr>
          <w:rFonts w:ascii="Arial" w:hAnsi="Arial" w:cs="Arial"/>
          <w:b/>
          <w:lang w:val="en-US"/>
        </w:rPr>
      </w:pPr>
    </w:p>
    <w:p w:rsidR="00E860DA" w:rsidRPr="00E860DA" w:rsidRDefault="00E860DA" w:rsidP="00E860DA">
      <w:pPr>
        <w:pStyle w:val="Prrafodelista"/>
        <w:numPr>
          <w:ilvl w:val="1"/>
          <w:numId w:val="13"/>
        </w:numPr>
        <w:jc w:val="both"/>
        <w:rPr>
          <w:rFonts w:ascii="Arial" w:eastAsiaTheme="majorEastAsia" w:hAnsi="Arial" w:cs="Arial"/>
          <w:b/>
          <w:sz w:val="20"/>
          <w:szCs w:val="20"/>
        </w:rPr>
      </w:pPr>
      <w:r w:rsidRPr="00E860DA">
        <w:rPr>
          <w:rFonts w:ascii="Arial" w:eastAsiaTheme="majorEastAsia" w:hAnsi="Arial" w:cs="Arial"/>
          <w:b/>
          <w:sz w:val="20"/>
          <w:szCs w:val="20"/>
        </w:rPr>
        <w:t>Bloques</w:t>
      </w:r>
    </w:p>
    <w:p w:rsidR="00C71A5A" w:rsidRPr="00E860DA" w:rsidRDefault="00C71A5A" w:rsidP="00E860DA">
      <w:pPr>
        <w:ind w:left="360"/>
        <w:jc w:val="both"/>
        <w:rPr>
          <w:rFonts w:ascii="Arial" w:eastAsiaTheme="majorEastAsia" w:hAnsi="Arial" w:cs="Arial"/>
          <w:lang w:val="es-PE" w:eastAsia="en-US"/>
        </w:rPr>
      </w:pPr>
      <w:r w:rsidRPr="00E860DA">
        <w:rPr>
          <w:rFonts w:ascii="Arial" w:eastAsiaTheme="majorEastAsia" w:hAnsi="Arial" w:cs="Arial"/>
          <w:lang w:val="es-PE" w:eastAsia="en-US"/>
        </w:rPr>
        <w:t>Utilice una nueva línea por cada bloque HTML: Una nueva línea por cada bloque permite tener una lectura más rápida del documento y una organización más escalable.</w:t>
      </w:r>
    </w:p>
    <w:p w:rsidR="00E860DA" w:rsidRPr="00E860DA" w:rsidRDefault="00E860DA" w:rsidP="00E860DA">
      <w:pPr>
        <w:jc w:val="both"/>
        <w:rPr>
          <w:rFonts w:ascii="Arial" w:eastAsiaTheme="majorEastAsia" w:hAnsi="Arial" w:cs="Arial"/>
        </w:rPr>
      </w:pPr>
    </w:p>
    <w:tbl>
      <w:tblPr>
        <w:tblW w:w="9072" w:type="dxa"/>
        <w:tblInd w:w="496" w:type="dxa"/>
        <w:tblCellMar>
          <w:left w:w="70" w:type="dxa"/>
          <w:right w:w="70" w:type="dxa"/>
        </w:tblCellMar>
        <w:tblLook w:val="04A0" w:firstRow="1" w:lastRow="0" w:firstColumn="1" w:lastColumn="0" w:noHBand="0" w:noVBand="1"/>
      </w:tblPr>
      <w:tblGrid>
        <w:gridCol w:w="4677"/>
        <w:gridCol w:w="4395"/>
      </w:tblGrid>
      <w:tr w:rsidR="00C71A5A" w:rsidRPr="00A43EDE" w:rsidTr="00FD15A2">
        <w:trPr>
          <w:trHeight w:val="300"/>
        </w:trPr>
        <w:tc>
          <w:tcPr>
            <w:tcW w:w="4677" w:type="dxa"/>
            <w:tcBorders>
              <w:top w:val="single" w:sz="4" w:space="0" w:color="9BC2E6"/>
              <w:left w:val="single" w:sz="4" w:space="0" w:color="9BC2E6"/>
              <w:bottom w:val="single" w:sz="4" w:space="0" w:color="000000" w:themeColor="text1"/>
              <w:right w:val="single" w:sz="4" w:space="0" w:color="9BC2E6"/>
            </w:tcBorders>
            <w:shd w:val="clear" w:color="5B9BD5" w:fill="auto"/>
            <w:noWrap/>
            <w:hideMark/>
          </w:tcPr>
          <w:p w:rsidR="00C71A5A" w:rsidRPr="00274F91" w:rsidRDefault="00C71A5A" w:rsidP="00FD15A2">
            <w:pPr>
              <w:rPr>
                <w:rFonts w:ascii="Arial" w:hAnsi="Arial" w:cs="Arial"/>
                <w:b/>
                <w:bCs/>
                <w:noProof/>
                <w:lang w:eastAsia="es-PE"/>
              </w:rPr>
            </w:pPr>
            <w:r w:rsidRPr="00274F91">
              <w:rPr>
                <w:rFonts w:ascii="Arial" w:hAnsi="Arial" w:cs="Arial"/>
                <w:b/>
                <w:bCs/>
                <w:noProof/>
                <w:lang w:eastAsia="es-PE"/>
              </w:rPr>
              <w:t>Incorrecto</w:t>
            </w:r>
          </w:p>
        </w:tc>
        <w:tc>
          <w:tcPr>
            <w:tcW w:w="4395" w:type="dxa"/>
            <w:tcBorders>
              <w:top w:val="single" w:sz="4" w:space="0" w:color="9BC2E6"/>
              <w:left w:val="single" w:sz="4" w:space="0" w:color="9BC2E6"/>
              <w:bottom w:val="single" w:sz="4" w:space="0" w:color="000000" w:themeColor="text1"/>
              <w:right w:val="single" w:sz="4" w:space="0" w:color="9BC2E6"/>
            </w:tcBorders>
            <w:shd w:val="clear" w:color="5B9BD5" w:fill="auto"/>
          </w:tcPr>
          <w:p w:rsidR="00C71A5A" w:rsidRPr="00274F91" w:rsidRDefault="00C71A5A" w:rsidP="00FD15A2">
            <w:pPr>
              <w:rPr>
                <w:rFonts w:ascii="Arial" w:hAnsi="Arial" w:cs="Arial"/>
                <w:b/>
                <w:bCs/>
                <w:noProof/>
                <w:lang w:eastAsia="es-PE"/>
              </w:rPr>
            </w:pPr>
            <w:r w:rsidRPr="00274F91">
              <w:rPr>
                <w:rFonts w:ascii="Arial" w:hAnsi="Arial" w:cs="Arial"/>
                <w:b/>
                <w:bCs/>
                <w:noProof/>
                <w:lang w:eastAsia="es-PE"/>
              </w:rPr>
              <w:t>Correcto</w:t>
            </w:r>
          </w:p>
        </w:tc>
      </w:tr>
      <w:tr w:rsidR="00C71A5A" w:rsidRPr="00A43EDE" w:rsidTr="00FD15A2">
        <w:trPr>
          <w:trHeight w:val="788"/>
        </w:trPr>
        <w:tc>
          <w:tcPr>
            <w:tcW w:w="4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rsidR="00C71A5A" w:rsidRPr="00A43EDE" w:rsidRDefault="00C71A5A" w:rsidP="00FD15A2">
            <w:pPr>
              <w:autoSpaceDE w:val="0"/>
              <w:autoSpaceDN w:val="0"/>
              <w:adjustRightInd w:val="0"/>
              <w:rPr>
                <w:rFonts w:ascii="Arial" w:eastAsia="MS Mincho" w:hAnsi="Arial" w:cs="Arial"/>
                <w:noProof/>
                <w:color w:val="000000"/>
                <w:highlight w:val="white"/>
                <w:lang w:val="en-US" w:eastAsia="en-AU"/>
              </w:rPr>
            </w:pPr>
            <w:r w:rsidRPr="00A43EDE">
              <w:rPr>
                <w:rFonts w:ascii="Arial" w:eastAsia="MS Mincho" w:hAnsi="Arial" w:cs="Arial"/>
                <w:noProof/>
                <w:color w:val="000000"/>
                <w:highlight w:val="white"/>
                <w:lang w:val="en-US" w:eastAsia="en-AU"/>
              </w:rPr>
              <w:t>&lt;p&gt;</w:t>
            </w:r>
            <w:r w:rsidRPr="00274F91">
              <w:rPr>
                <w:rFonts w:ascii="Arial" w:eastAsia="MS Mincho" w:hAnsi="Arial" w:cs="Arial"/>
                <w:noProof/>
                <w:color w:val="000000"/>
                <w:highlight w:val="white"/>
                <w:lang w:val="en-US" w:eastAsia="en-AU"/>
              </w:rPr>
              <w:t>&lt;span&gt;Hola&lt;/span&gt;</w:t>
            </w:r>
            <w:r w:rsidRPr="00A43EDE">
              <w:rPr>
                <w:rFonts w:ascii="Arial" w:eastAsia="MS Mincho" w:hAnsi="Arial" w:cs="Arial"/>
                <w:noProof/>
                <w:color w:val="000000"/>
                <w:highlight w:val="white"/>
                <w:lang w:val="en-US" w:eastAsia="en-AU"/>
              </w:rPr>
              <w:t xml:space="preserve"> a todos&lt;/p&gt;</w:t>
            </w:r>
          </w:p>
        </w:tc>
        <w:tc>
          <w:tcPr>
            <w:tcW w:w="43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C71A5A" w:rsidRPr="00274F91" w:rsidRDefault="00C71A5A" w:rsidP="00FD15A2">
            <w:pPr>
              <w:autoSpaceDE w:val="0"/>
              <w:autoSpaceDN w:val="0"/>
              <w:adjustRightInd w:val="0"/>
              <w:rPr>
                <w:rFonts w:ascii="Arial" w:eastAsia="MS Mincho" w:hAnsi="Arial" w:cs="Arial"/>
                <w:noProof/>
                <w:color w:val="000000"/>
                <w:highlight w:val="white"/>
                <w:lang w:val="en-US" w:eastAsia="en-AU"/>
              </w:rPr>
            </w:pPr>
            <w:r w:rsidRPr="00274F91">
              <w:rPr>
                <w:rFonts w:ascii="Arial" w:eastAsia="MS Mincho" w:hAnsi="Arial" w:cs="Arial"/>
                <w:noProof/>
                <w:color w:val="000000"/>
                <w:highlight w:val="white"/>
                <w:lang w:val="en-US" w:eastAsia="en-AU"/>
              </w:rPr>
              <w:t>&lt;p&gt;</w:t>
            </w:r>
          </w:p>
          <w:p w:rsidR="00C71A5A" w:rsidRPr="00274F91" w:rsidRDefault="00C71A5A" w:rsidP="00FD15A2">
            <w:pPr>
              <w:autoSpaceDE w:val="0"/>
              <w:autoSpaceDN w:val="0"/>
              <w:adjustRightInd w:val="0"/>
              <w:rPr>
                <w:rFonts w:ascii="Arial" w:eastAsia="MS Mincho" w:hAnsi="Arial" w:cs="Arial"/>
                <w:noProof/>
                <w:color w:val="000000"/>
                <w:highlight w:val="white"/>
                <w:lang w:val="en-US" w:eastAsia="en-AU"/>
              </w:rPr>
            </w:pPr>
            <w:r w:rsidRPr="00274F91">
              <w:rPr>
                <w:rFonts w:ascii="Arial" w:eastAsia="MS Mincho" w:hAnsi="Arial" w:cs="Arial"/>
                <w:noProof/>
                <w:color w:val="000000"/>
                <w:highlight w:val="white"/>
                <w:lang w:val="en-US" w:eastAsia="en-AU"/>
              </w:rPr>
              <w:t xml:space="preserve">   &lt;span&gt;Hola&lt;/span&gt; a todos</w:t>
            </w:r>
          </w:p>
          <w:p w:rsidR="00C71A5A" w:rsidRPr="00274F91" w:rsidRDefault="00C71A5A" w:rsidP="00FD15A2">
            <w:pPr>
              <w:autoSpaceDE w:val="0"/>
              <w:autoSpaceDN w:val="0"/>
              <w:adjustRightInd w:val="0"/>
              <w:rPr>
                <w:rFonts w:ascii="Arial" w:eastAsia="MS Mincho" w:hAnsi="Arial" w:cs="Arial"/>
                <w:noProof/>
                <w:color w:val="000000"/>
                <w:highlight w:val="white"/>
                <w:lang w:val="en-US" w:eastAsia="en-AU"/>
              </w:rPr>
            </w:pPr>
            <w:r w:rsidRPr="00274F91">
              <w:rPr>
                <w:rFonts w:ascii="Arial" w:eastAsia="MS Mincho" w:hAnsi="Arial" w:cs="Arial"/>
                <w:noProof/>
                <w:color w:val="000000"/>
                <w:highlight w:val="white"/>
                <w:lang w:val="en-US" w:eastAsia="en-AU"/>
              </w:rPr>
              <w:t>&lt;/p&gt;</w:t>
            </w:r>
          </w:p>
        </w:tc>
      </w:tr>
    </w:tbl>
    <w:p w:rsidR="00C71A5A" w:rsidRPr="00A43EDE" w:rsidRDefault="00C71A5A" w:rsidP="00C71A5A">
      <w:pPr>
        <w:jc w:val="both"/>
        <w:rPr>
          <w:rFonts w:ascii="Arial" w:hAnsi="Arial" w:cs="Arial"/>
        </w:rPr>
      </w:pPr>
    </w:p>
    <w:p w:rsidR="00E860DA" w:rsidRPr="00E860DA" w:rsidRDefault="00E860DA" w:rsidP="00E860DA">
      <w:pPr>
        <w:pStyle w:val="Prrafodelista"/>
        <w:numPr>
          <w:ilvl w:val="1"/>
          <w:numId w:val="13"/>
        </w:numPr>
        <w:jc w:val="both"/>
        <w:rPr>
          <w:rFonts w:ascii="Arial" w:eastAsiaTheme="majorEastAsia" w:hAnsi="Arial" w:cs="Arial"/>
          <w:b/>
          <w:sz w:val="20"/>
          <w:szCs w:val="20"/>
        </w:rPr>
      </w:pPr>
      <w:r w:rsidRPr="00E860DA">
        <w:rPr>
          <w:rFonts w:ascii="Arial" w:eastAsiaTheme="majorEastAsia" w:hAnsi="Arial" w:cs="Arial"/>
          <w:b/>
          <w:sz w:val="20"/>
          <w:szCs w:val="20"/>
        </w:rPr>
        <w:t>Uso de Class e id</w:t>
      </w:r>
    </w:p>
    <w:p w:rsidR="00C71A5A" w:rsidRPr="00E860DA" w:rsidRDefault="00C71A5A" w:rsidP="00E860DA">
      <w:pPr>
        <w:ind w:left="360"/>
        <w:jc w:val="both"/>
        <w:rPr>
          <w:rFonts w:ascii="Arial" w:eastAsiaTheme="majorEastAsia" w:hAnsi="Arial" w:cs="Arial"/>
          <w:lang w:val="es-PE" w:eastAsia="en-US"/>
        </w:rPr>
      </w:pPr>
      <w:r w:rsidRPr="00E860DA">
        <w:rPr>
          <w:rFonts w:ascii="Arial" w:eastAsiaTheme="majorEastAsia" w:hAnsi="Arial" w:cs="Arial"/>
          <w:lang w:val="es-PE" w:eastAsia="en-US"/>
        </w:rPr>
        <w:t xml:space="preserve">Utilice correctamente los atributos class e id: El atributo class se debe utilizar para mencionar que uno o varios elementos van a compartir un estilo o información en común. </w:t>
      </w:r>
    </w:p>
    <w:p w:rsidR="00C71A5A" w:rsidRPr="00A45C64" w:rsidRDefault="00C71A5A" w:rsidP="00C71A5A">
      <w:pPr>
        <w:pStyle w:val="Prrafodelista"/>
        <w:ind w:left="360"/>
        <w:rPr>
          <w:rFonts w:ascii="Arial" w:hAnsi="Arial" w:cs="Arial"/>
          <w:sz w:val="20"/>
          <w:szCs w:val="20"/>
        </w:rPr>
      </w:pPr>
    </w:p>
    <w:p w:rsidR="00C71A5A" w:rsidRPr="00A45C64" w:rsidRDefault="00C71A5A" w:rsidP="00C71A5A">
      <w:pPr>
        <w:pStyle w:val="Prrafodelista"/>
        <w:ind w:left="360"/>
        <w:rPr>
          <w:rFonts w:ascii="Arial" w:hAnsi="Arial" w:cs="Arial"/>
          <w:sz w:val="20"/>
          <w:szCs w:val="20"/>
        </w:rPr>
      </w:pPr>
      <w:r w:rsidRPr="00A45C64">
        <w:rPr>
          <w:rFonts w:ascii="Arial" w:hAnsi="Arial" w:cs="Arial"/>
          <w:sz w:val="20"/>
          <w:szCs w:val="20"/>
        </w:rPr>
        <w:t xml:space="preserve">El atributo id se debe utilizar para elementos que van a ser nombrados una sola vez, como un componente web. </w:t>
      </w:r>
    </w:p>
    <w:tbl>
      <w:tblPr>
        <w:tblW w:w="9072"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77"/>
        <w:gridCol w:w="4395"/>
      </w:tblGrid>
      <w:tr w:rsidR="00C71A5A" w:rsidRPr="00A43EDE" w:rsidTr="00FD15A2">
        <w:trPr>
          <w:trHeight w:val="300"/>
        </w:trPr>
        <w:tc>
          <w:tcPr>
            <w:tcW w:w="4677" w:type="dxa"/>
            <w:shd w:val="clear" w:color="auto" w:fill="auto"/>
            <w:noWrap/>
            <w:hideMark/>
          </w:tcPr>
          <w:p w:rsidR="00C71A5A" w:rsidRPr="00274F91" w:rsidRDefault="00C71A5A" w:rsidP="00FD15A2">
            <w:pPr>
              <w:rPr>
                <w:rFonts w:ascii="Arial" w:hAnsi="Arial" w:cs="Arial"/>
                <w:b/>
                <w:bCs/>
                <w:noProof/>
                <w:lang w:eastAsia="es-PE"/>
              </w:rPr>
            </w:pPr>
            <w:r w:rsidRPr="00274F91">
              <w:rPr>
                <w:rFonts w:ascii="Arial" w:hAnsi="Arial" w:cs="Arial"/>
                <w:b/>
                <w:bCs/>
                <w:noProof/>
                <w:lang w:eastAsia="es-PE"/>
              </w:rPr>
              <w:t>Incorrecto</w:t>
            </w:r>
          </w:p>
        </w:tc>
        <w:tc>
          <w:tcPr>
            <w:tcW w:w="4395" w:type="dxa"/>
            <w:shd w:val="clear" w:color="auto" w:fill="auto"/>
          </w:tcPr>
          <w:p w:rsidR="00C71A5A" w:rsidRPr="00274F91" w:rsidRDefault="00C71A5A" w:rsidP="00FD15A2">
            <w:pPr>
              <w:rPr>
                <w:rFonts w:ascii="Arial" w:hAnsi="Arial" w:cs="Arial"/>
                <w:b/>
                <w:bCs/>
                <w:noProof/>
                <w:lang w:eastAsia="es-PE"/>
              </w:rPr>
            </w:pPr>
            <w:r w:rsidRPr="00274F91">
              <w:rPr>
                <w:rFonts w:ascii="Arial" w:hAnsi="Arial" w:cs="Arial"/>
                <w:b/>
                <w:bCs/>
                <w:noProof/>
                <w:lang w:eastAsia="es-PE"/>
              </w:rPr>
              <w:t>Correcto</w:t>
            </w:r>
          </w:p>
        </w:tc>
      </w:tr>
      <w:tr w:rsidR="00C71A5A" w:rsidRPr="00A43EDE" w:rsidTr="00FD15A2">
        <w:trPr>
          <w:trHeight w:val="788"/>
        </w:trPr>
        <w:tc>
          <w:tcPr>
            <w:tcW w:w="4677" w:type="dxa"/>
            <w:shd w:val="clear" w:color="auto" w:fill="auto"/>
            <w:noWrap/>
            <w:hideMark/>
          </w:tcPr>
          <w:p w:rsidR="00C71A5A" w:rsidRPr="00A43EDE" w:rsidRDefault="00C71A5A" w:rsidP="00FD15A2">
            <w:pPr>
              <w:autoSpaceDE w:val="0"/>
              <w:autoSpaceDN w:val="0"/>
              <w:adjustRightInd w:val="0"/>
              <w:rPr>
                <w:rFonts w:ascii="Arial" w:eastAsia="MS Mincho" w:hAnsi="Arial" w:cs="Arial"/>
                <w:noProof/>
                <w:color w:val="000000"/>
                <w:highlight w:val="white"/>
                <w:lang w:eastAsia="en-AU"/>
              </w:rPr>
            </w:pPr>
            <w:r w:rsidRPr="00A43EDE">
              <w:rPr>
                <w:rFonts w:ascii="Arial" w:eastAsia="MS Mincho" w:hAnsi="Arial" w:cs="Arial"/>
                <w:noProof/>
                <w:color w:val="000000"/>
                <w:highlight w:val="white"/>
                <w:lang w:eastAsia="en-AU"/>
              </w:rPr>
              <w:t xml:space="preserve">&lt;p </w:t>
            </w:r>
            <w:r w:rsidRPr="00A43EDE">
              <w:rPr>
                <w:rFonts w:ascii="Arial" w:eastAsia="MS Mincho" w:hAnsi="Arial" w:cs="Arial"/>
                <w:noProof/>
                <w:color w:val="000000"/>
                <w:highlight w:val="yellow"/>
                <w:lang w:eastAsia="en-AU"/>
              </w:rPr>
              <w:t>id=”idLista”</w:t>
            </w:r>
            <w:r w:rsidRPr="00A43EDE">
              <w:rPr>
                <w:rFonts w:ascii="Arial" w:eastAsia="MS Mincho" w:hAnsi="Arial" w:cs="Arial"/>
                <w:noProof/>
                <w:color w:val="000000"/>
                <w:highlight w:val="white"/>
                <w:lang w:eastAsia="en-AU"/>
              </w:rPr>
              <w:t>&gt;Lista #1&lt;/p&gt;</w:t>
            </w:r>
          </w:p>
          <w:p w:rsidR="00C71A5A" w:rsidRPr="00A43EDE" w:rsidRDefault="00C71A5A" w:rsidP="00FD15A2">
            <w:pPr>
              <w:autoSpaceDE w:val="0"/>
              <w:autoSpaceDN w:val="0"/>
              <w:adjustRightInd w:val="0"/>
              <w:rPr>
                <w:rFonts w:ascii="Arial" w:eastAsia="MS Mincho" w:hAnsi="Arial" w:cs="Arial"/>
                <w:noProof/>
                <w:color w:val="000000"/>
                <w:highlight w:val="white"/>
                <w:lang w:eastAsia="en-AU"/>
              </w:rPr>
            </w:pPr>
            <w:r w:rsidRPr="00A43EDE">
              <w:rPr>
                <w:rFonts w:ascii="Arial" w:eastAsia="MS Mincho" w:hAnsi="Arial" w:cs="Arial"/>
                <w:noProof/>
                <w:color w:val="000000"/>
                <w:highlight w:val="white"/>
                <w:lang w:eastAsia="en-AU"/>
              </w:rPr>
              <w:t xml:space="preserve">&lt;p </w:t>
            </w:r>
            <w:r w:rsidRPr="00A43EDE">
              <w:rPr>
                <w:rFonts w:ascii="Arial" w:eastAsia="MS Mincho" w:hAnsi="Arial" w:cs="Arial"/>
                <w:noProof/>
                <w:color w:val="000000"/>
                <w:highlight w:val="yellow"/>
                <w:lang w:eastAsia="en-AU"/>
              </w:rPr>
              <w:t>id=”idLista”</w:t>
            </w:r>
            <w:r w:rsidRPr="00A43EDE">
              <w:rPr>
                <w:rFonts w:ascii="Arial" w:eastAsia="MS Mincho" w:hAnsi="Arial" w:cs="Arial"/>
                <w:noProof/>
                <w:color w:val="000000"/>
                <w:highlight w:val="white"/>
                <w:lang w:eastAsia="en-AU"/>
              </w:rPr>
              <w:t>&gt;Lista #2&lt;/p&gt;</w:t>
            </w:r>
          </w:p>
        </w:tc>
        <w:tc>
          <w:tcPr>
            <w:tcW w:w="4395" w:type="dxa"/>
            <w:shd w:val="clear" w:color="auto" w:fill="auto"/>
          </w:tcPr>
          <w:p w:rsidR="00C71A5A" w:rsidRPr="00A43EDE" w:rsidRDefault="00C71A5A" w:rsidP="00FD15A2">
            <w:pPr>
              <w:autoSpaceDE w:val="0"/>
              <w:autoSpaceDN w:val="0"/>
              <w:adjustRightInd w:val="0"/>
              <w:rPr>
                <w:rFonts w:ascii="Arial" w:eastAsia="MS Mincho" w:hAnsi="Arial" w:cs="Arial"/>
                <w:noProof/>
                <w:color w:val="000000"/>
                <w:lang w:val="en-US" w:eastAsia="en-AU"/>
              </w:rPr>
            </w:pPr>
            <w:r w:rsidRPr="00A43EDE">
              <w:rPr>
                <w:rFonts w:ascii="Arial" w:eastAsia="MS Mincho" w:hAnsi="Arial" w:cs="Arial"/>
                <w:noProof/>
                <w:color w:val="000000"/>
                <w:lang w:val="en-US" w:eastAsia="en-AU"/>
              </w:rPr>
              <w:t>&lt;p id=”idLista”&gt;</w:t>
            </w:r>
          </w:p>
          <w:p w:rsidR="00C71A5A" w:rsidRPr="00A43EDE" w:rsidRDefault="00C71A5A" w:rsidP="00FD15A2">
            <w:pPr>
              <w:autoSpaceDE w:val="0"/>
              <w:autoSpaceDN w:val="0"/>
              <w:adjustRightInd w:val="0"/>
              <w:rPr>
                <w:rFonts w:ascii="Arial" w:eastAsia="MS Mincho" w:hAnsi="Arial" w:cs="Arial"/>
                <w:noProof/>
                <w:color w:val="000000"/>
                <w:lang w:val="en-US" w:eastAsia="en-AU"/>
              </w:rPr>
            </w:pPr>
            <w:r w:rsidRPr="00A43EDE">
              <w:rPr>
                <w:rFonts w:ascii="Arial" w:eastAsia="MS Mincho" w:hAnsi="Arial" w:cs="Arial"/>
                <w:noProof/>
                <w:color w:val="000000"/>
                <w:lang w:val="en-US" w:eastAsia="en-AU"/>
              </w:rPr>
              <w:t xml:space="preserve">   &lt;span&gt;Lista # 1&lt;/span&gt;</w:t>
            </w:r>
          </w:p>
          <w:p w:rsidR="00C71A5A" w:rsidRPr="00A43EDE" w:rsidRDefault="00C71A5A" w:rsidP="00FD15A2">
            <w:pPr>
              <w:autoSpaceDE w:val="0"/>
              <w:autoSpaceDN w:val="0"/>
              <w:adjustRightInd w:val="0"/>
              <w:rPr>
                <w:rFonts w:ascii="Arial" w:eastAsia="MS Mincho" w:hAnsi="Arial" w:cs="Arial"/>
                <w:noProof/>
                <w:color w:val="000000"/>
                <w:lang w:val="en-US" w:eastAsia="en-AU"/>
              </w:rPr>
            </w:pPr>
            <w:r w:rsidRPr="00A43EDE">
              <w:rPr>
                <w:rFonts w:ascii="Arial" w:eastAsia="MS Mincho" w:hAnsi="Arial" w:cs="Arial"/>
                <w:noProof/>
                <w:color w:val="000000"/>
                <w:lang w:val="en-US" w:eastAsia="en-AU"/>
              </w:rPr>
              <w:t xml:space="preserve">   &lt;span&gt;Lista # 2&lt;/span&gt;</w:t>
            </w:r>
          </w:p>
          <w:p w:rsidR="00C71A5A" w:rsidRPr="00A43EDE" w:rsidRDefault="00C71A5A" w:rsidP="00FD15A2">
            <w:pPr>
              <w:autoSpaceDE w:val="0"/>
              <w:autoSpaceDN w:val="0"/>
              <w:adjustRightInd w:val="0"/>
              <w:rPr>
                <w:rFonts w:ascii="Arial" w:eastAsia="MS Mincho" w:hAnsi="Arial" w:cs="Arial"/>
                <w:noProof/>
                <w:color w:val="0000FF"/>
                <w:highlight w:val="white"/>
                <w:lang w:val="en-US" w:eastAsia="en-AU"/>
              </w:rPr>
            </w:pPr>
            <w:r w:rsidRPr="00A43EDE">
              <w:rPr>
                <w:rFonts w:ascii="Arial" w:eastAsia="MS Mincho" w:hAnsi="Arial" w:cs="Arial"/>
                <w:noProof/>
                <w:color w:val="000000"/>
                <w:lang w:val="en-US" w:eastAsia="en-AU"/>
              </w:rPr>
              <w:t>&lt;/p&gt;</w:t>
            </w:r>
          </w:p>
        </w:tc>
      </w:tr>
    </w:tbl>
    <w:p w:rsidR="00C71A5A" w:rsidRDefault="00C71A5A" w:rsidP="00C71A5A">
      <w:pPr>
        <w:pStyle w:val="Prrafodelista"/>
        <w:ind w:left="360"/>
        <w:rPr>
          <w:rFonts w:ascii="Arial" w:hAnsi="Arial" w:cs="Arial"/>
          <w:sz w:val="20"/>
          <w:szCs w:val="20"/>
        </w:rPr>
      </w:pPr>
    </w:p>
    <w:p w:rsidR="00C71A5A" w:rsidRPr="00A45C64" w:rsidRDefault="00C71A5A" w:rsidP="00C71A5A">
      <w:pPr>
        <w:pStyle w:val="Prrafodelista"/>
        <w:ind w:left="360"/>
        <w:rPr>
          <w:rFonts w:ascii="Arial" w:hAnsi="Arial" w:cs="Arial"/>
          <w:sz w:val="20"/>
          <w:szCs w:val="20"/>
        </w:rPr>
      </w:pPr>
      <w:r>
        <w:rPr>
          <w:rFonts w:ascii="Arial" w:hAnsi="Arial" w:cs="Arial"/>
          <w:sz w:val="20"/>
          <w:szCs w:val="20"/>
        </w:rPr>
        <w:t>L</w:t>
      </w:r>
      <w:r w:rsidRPr="00A45C64">
        <w:rPr>
          <w:rFonts w:ascii="Arial" w:hAnsi="Arial" w:cs="Arial"/>
          <w:sz w:val="20"/>
          <w:szCs w:val="20"/>
        </w:rPr>
        <w:t>os id solo se deberían utilizar para aquellos elementos del DOM que vamos a interactuar a través de JS, para aplicación de estilos particulares se debería recurrir a utilizar selectores encadenados ejemplos:</w:t>
      </w:r>
    </w:p>
    <w:p w:rsidR="00C71A5A" w:rsidRPr="00A43EDE" w:rsidRDefault="00C71A5A" w:rsidP="00C71A5A">
      <w:pPr>
        <w:ind w:left="360"/>
        <w:jc w:val="both"/>
        <w:rPr>
          <w:rFonts w:ascii="Arial" w:hAnsi="Arial" w:cs="Arial"/>
          <w:b/>
        </w:rPr>
      </w:pPr>
      <w:r w:rsidRPr="00A43EDE">
        <w:rPr>
          <w:rFonts w:ascii="Arial" w:hAnsi="Arial" w:cs="Arial"/>
          <w:b/>
        </w:rPr>
        <w:t>p span {</w:t>
      </w:r>
    </w:p>
    <w:p w:rsidR="00C71A5A" w:rsidRPr="00A43EDE" w:rsidRDefault="00C71A5A" w:rsidP="00C71A5A">
      <w:pPr>
        <w:ind w:left="360"/>
        <w:jc w:val="both"/>
        <w:rPr>
          <w:rFonts w:ascii="Arial" w:hAnsi="Arial" w:cs="Arial"/>
          <w:b/>
        </w:rPr>
      </w:pPr>
      <w:r w:rsidRPr="00A43EDE">
        <w:rPr>
          <w:rFonts w:ascii="Arial" w:hAnsi="Arial" w:cs="Arial"/>
          <w:b/>
        </w:rPr>
        <w:tab/>
      </w:r>
      <w:proofErr w:type="gramStart"/>
      <w:r w:rsidRPr="00A43EDE">
        <w:rPr>
          <w:rFonts w:ascii="Arial" w:hAnsi="Arial" w:cs="Arial"/>
          <w:b/>
        </w:rPr>
        <w:t>color</w:t>
      </w:r>
      <w:proofErr w:type="gramEnd"/>
      <w:r w:rsidRPr="00A43EDE">
        <w:rPr>
          <w:rFonts w:ascii="Arial" w:hAnsi="Arial" w:cs="Arial"/>
          <w:b/>
        </w:rPr>
        <w:t>: black;</w:t>
      </w:r>
    </w:p>
    <w:p w:rsidR="00C71A5A" w:rsidRPr="00A43EDE" w:rsidRDefault="00C71A5A" w:rsidP="00C71A5A">
      <w:pPr>
        <w:ind w:left="360"/>
        <w:jc w:val="both"/>
        <w:rPr>
          <w:rFonts w:ascii="Arial" w:hAnsi="Arial" w:cs="Arial"/>
          <w:b/>
        </w:rPr>
      </w:pPr>
      <w:r w:rsidRPr="00A43EDE">
        <w:rPr>
          <w:rFonts w:ascii="Arial" w:hAnsi="Arial" w:cs="Arial"/>
          <w:b/>
        </w:rPr>
        <w:t>}</w:t>
      </w:r>
    </w:p>
    <w:p w:rsidR="00C71A5A" w:rsidRDefault="00C71A5A" w:rsidP="00E860DA">
      <w:pPr>
        <w:ind w:left="360"/>
        <w:jc w:val="both"/>
        <w:rPr>
          <w:rFonts w:ascii="Arial" w:hAnsi="Arial" w:cs="Arial"/>
          <w:b/>
        </w:rPr>
      </w:pPr>
      <w:r w:rsidRPr="00A43EDE">
        <w:rPr>
          <w:rFonts w:ascii="Arial" w:hAnsi="Arial" w:cs="Arial"/>
          <w:b/>
        </w:rPr>
        <w:t xml:space="preserve">.clase1 .clase2 div </w:t>
      </w:r>
      <w:proofErr w:type="gramStart"/>
      <w:r w:rsidRPr="00A43EDE">
        <w:rPr>
          <w:rFonts w:ascii="Arial" w:hAnsi="Arial" w:cs="Arial"/>
          <w:b/>
        </w:rPr>
        <w:t>{ lo</w:t>
      </w:r>
      <w:proofErr w:type="gramEnd"/>
      <w:r w:rsidRPr="00A43EDE">
        <w:rPr>
          <w:rFonts w:ascii="Arial" w:hAnsi="Arial" w:cs="Arial"/>
          <w:b/>
        </w:rPr>
        <w:t xml:space="preserve"> que sea };</w:t>
      </w:r>
    </w:p>
    <w:p w:rsidR="00E860DA" w:rsidRDefault="00E860DA" w:rsidP="00E860DA">
      <w:pPr>
        <w:ind w:left="360"/>
        <w:jc w:val="both"/>
        <w:rPr>
          <w:rFonts w:ascii="Arial" w:hAnsi="Arial" w:cs="Arial"/>
          <w:b/>
        </w:rPr>
      </w:pPr>
    </w:p>
    <w:p w:rsidR="00E860DA" w:rsidRPr="00A43EDE" w:rsidDel="00C51C77" w:rsidRDefault="00E860DA" w:rsidP="00E860DA">
      <w:pPr>
        <w:ind w:left="360"/>
        <w:jc w:val="both"/>
        <w:rPr>
          <w:del w:id="30" w:author="Jhon Vargas" w:date="2015-01-09T16:22:00Z"/>
          <w:rFonts w:ascii="Arial" w:hAnsi="Arial" w:cs="Arial"/>
          <w:b/>
        </w:rPr>
      </w:pPr>
    </w:p>
    <w:p w:rsidR="00C71A5A" w:rsidRPr="00E860DA" w:rsidRDefault="00E860DA" w:rsidP="00E860DA">
      <w:pPr>
        <w:pStyle w:val="Prrafodelista"/>
        <w:numPr>
          <w:ilvl w:val="1"/>
          <w:numId w:val="13"/>
        </w:numPr>
        <w:jc w:val="both"/>
        <w:rPr>
          <w:rFonts w:ascii="Arial" w:eastAsiaTheme="majorEastAsia" w:hAnsi="Arial" w:cs="Arial"/>
          <w:b/>
          <w:sz w:val="20"/>
          <w:szCs w:val="20"/>
        </w:rPr>
      </w:pPr>
      <w:r>
        <w:rPr>
          <w:rFonts w:ascii="Arial" w:eastAsiaTheme="majorEastAsia" w:hAnsi="Arial" w:cs="Arial"/>
          <w:b/>
          <w:sz w:val="20"/>
          <w:szCs w:val="20"/>
        </w:rPr>
        <w:t>Uso de comillas d</w:t>
      </w:r>
      <w:r w:rsidRPr="00E860DA">
        <w:rPr>
          <w:rFonts w:ascii="Arial" w:eastAsiaTheme="majorEastAsia" w:hAnsi="Arial" w:cs="Arial"/>
          <w:b/>
          <w:sz w:val="20"/>
          <w:szCs w:val="20"/>
        </w:rPr>
        <w:t>obles</w:t>
      </w:r>
    </w:p>
    <w:p w:rsidR="00C71A5A" w:rsidRPr="00E860DA" w:rsidRDefault="00C71A5A" w:rsidP="00E860DA">
      <w:pPr>
        <w:pStyle w:val="Prrafodelista"/>
        <w:ind w:left="360"/>
        <w:rPr>
          <w:rFonts w:ascii="Arial" w:hAnsi="Arial" w:cs="Arial"/>
          <w:sz w:val="20"/>
          <w:szCs w:val="20"/>
        </w:rPr>
      </w:pPr>
      <w:r w:rsidRPr="00E860DA">
        <w:rPr>
          <w:rFonts w:ascii="Arial" w:hAnsi="Arial" w:cs="Arial"/>
          <w:sz w:val="20"/>
          <w:szCs w:val="20"/>
        </w:rPr>
        <w:t>Utilice comillas dobles (no comillas simples): Las comillas dobles deben ser usadas al momento de establecer un valor en un atributo de un tag HTML, ya que las comillas simples no son reconocidas por algunos navegadores a pesar que no generen error al momento de declararlos.</w:t>
      </w:r>
    </w:p>
    <w:p w:rsidR="00C71A5A" w:rsidRPr="00F83B86" w:rsidRDefault="00C71A5A" w:rsidP="00C71A5A">
      <w:pPr>
        <w:jc w:val="both"/>
        <w:rPr>
          <w:rFonts w:ascii="Arial" w:hAnsi="Arial" w:cs="Arial"/>
          <w:lang w:val="es-PE"/>
        </w:rPr>
      </w:pPr>
    </w:p>
    <w:tbl>
      <w:tblPr>
        <w:tblW w:w="9072"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77"/>
        <w:gridCol w:w="4395"/>
      </w:tblGrid>
      <w:tr w:rsidR="00C71A5A" w:rsidRPr="00A43EDE" w:rsidTr="00FD15A2">
        <w:trPr>
          <w:trHeight w:val="300"/>
        </w:trPr>
        <w:tc>
          <w:tcPr>
            <w:tcW w:w="4677" w:type="dxa"/>
            <w:tcBorders>
              <w:bottom w:val="single" w:sz="4" w:space="0" w:color="auto"/>
            </w:tcBorders>
            <w:shd w:val="clear" w:color="5B9BD5" w:fill="auto"/>
            <w:noWrap/>
            <w:hideMark/>
          </w:tcPr>
          <w:p w:rsidR="00C71A5A" w:rsidRPr="00F83B86" w:rsidRDefault="00C71A5A" w:rsidP="00FD15A2">
            <w:pPr>
              <w:rPr>
                <w:rFonts w:ascii="Arial" w:hAnsi="Arial" w:cs="Arial"/>
                <w:b/>
                <w:bCs/>
                <w:noProof/>
                <w:lang w:eastAsia="es-PE"/>
              </w:rPr>
            </w:pPr>
            <w:r w:rsidRPr="00F83B86">
              <w:rPr>
                <w:rFonts w:ascii="Arial" w:hAnsi="Arial" w:cs="Arial"/>
                <w:b/>
                <w:bCs/>
                <w:noProof/>
                <w:lang w:eastAsia="es-PE"/>
              </w:rPr>
              <w:t>Incorrecto</w:t>
            </w:r>
          </w:p>
        </w:tc>
        <w:tc>
          <w:tcPr>
            <w:tcW w:w="4395" w:type="dxa"/>
            <w:tcBorders>
              <w:bottom w:val="single" w:sz="4" w:space="0" w:color="auto"/>
            </w:tcBorders>
            <w:shd w:val="clear" w:color="5B9BD5" w:fill="auto"/>
          </w:tcPr>
          <w:p w:rsidR="00C71A5A" w:rsidRPr="00F83B86" w:rsidRDefault="00C71A5A" w:rsidP="00FD15A2">
            <w:pPr>
              <w:rPr>
                <w:rFonts w:ascii="Arial" w:hAnsi="Arial" w:cs="Arial"/>
                <w:b/>
                <w:bCs/>
                <w:noProof/>
                <w:lang w:eastAsia="es-PE"/>
              </w:rPr>
            </w:pPr>
            <w:r w:rsidRPr="00F83B86">
              <w:rPr>
                <w:rFonts w:ascii="Arial" w:hAnsi="Arial" w:cs="Arial"/>
                <w:b/>
                <w:bCs/>
                <w:noProof/>
                <w:lang w:eastAsia="es-PE"/>
              </w:rPr>
              <w:t>Correcto</w:t>
            </w:r>
          </w:p>
        </w:tc>
      </w:tr>
      <w:tr w:rsidR="00C71A5A" w:rsidRPr="00A43EDE" w:rsidTr="00FD15A2">
        <w:trPr>
          <w:trHeight w:val="788"/>
        </w:trPr>
        <w:tc>
          <w:tcPr>
            <w:tcW w:w="4677" w:type="dxa"/>
            <w:shd w:val="clear" w:color="auto" w:fill="auto"/>
            <w:noWrap/>
            <w:hideMark/>
          </w:tcPr>
          <w:p w:rsidR="00C71A5A" w:rsidRPr="00A43EDE" w:rsidRDefault="00C71A5A" w:rsidP="00FD15A2">
            <w:pPr>
              <w:autoSpaceDE w:val="0"/>
              <w:autoSpaceDN w:val="0"/>
              <w:adjustRightInd w:val="0"/>
              <w:rPr>
                <w:rFonts w:ascii="Arial" w:eastAsia="MS Mincho" w:hAnsi="Arial" w:cs="Arial"/>
                <w:noProof/>
                <w:color w:val="000000"/>
                <w:highlight w:val="white"/>
                <w:lang w:eastAsia="en-AU"/>
              </w:rPr>
            </w:pPr>
            <w:r w:rsidRPr="00A43EDE">
              <w:rPr>
                <w:rFonts w:ascii="Arial" w:eastAsia="MS Mincho" w:hAnsi="Arial" w:cs="Arial"/>
                <w:noProof/>
                <w:color w:val="000000"/>
                <w:highlight w:val="white"/>
                <w:lang w:eastAsia="en-AU"/>
              </w:rPr>
              <w:t>&lt;div class=</w:t>
            </w:r>
            <w:r w:rsidRPr="00A43EDE">
              <w:rPr>
                <w:rFonts w:ascii="Arial" w:eastAsia="MS Mincho" w:hAnsi="Arial" w:cs="Arial"/>
                <w:noProof/>
                <w:color w:val="000000"/>
                <w:highlight w:val="yellow"/>
                <w:lang w:eastAsia="en-AU"/>
              </w:rPr>
              <w:t>’mensaje’</w:t>
            </w:r>
            <w:r w:rsidRPr="00A43EDE">
              <w:rPr>
                <w:rFonts w:ascii="Arial" w:eastAsia="MS Mincho" w:hAnsi="Arial" w:cs="Arial"/>
                <w:noProof/>
                <w:color w:val="000000"/>
                <w:highlight w:val="white"/>
                <w:lang w:eastAsia="en-AU"/>
              </w:rPr>
              <w:t>&gt;Esto es un parrafo&lt;/div&gt;</w:t>
            </w:r>
          </w:p>
        </w:tc>
        <w:tc>
          <w:tcPr>
            <w:tcW w:w="4395" w:type="dxa"/>
            <w:shd w:val="clear" w:color="auto" w:fill="auto"/>
          </w:tcPr>
          <w:p w:rsidR="00C71A5A" w:rsidRPr="00A43EDE" w:rsidRDefault="00C71A5A" w:rsidP="00FD15A2">
            <w:pPr>
              <w:autoSpaceDE w:val="0"/>
              <w:autoSpaceDN w:val="0"/>
              <w:adjustRightInd w:val="0"/>
              <w:rPr>
                <w:rFonts w:ascii="Arial" w:eastAsia="MS Mincho" w:hAnsi="Arial" w:cs="Arial"/>
                <w:noProof/>
                <w:color w:val="0000FF"/>
                <w:highlight w:val="white"/>
                <w:lang w:eastAsia="en-AU"/>
              </w:rPr>
            </w:pPr>
            <w:r w:rsidRPr="00A43EDE">
              <w:rPr>
                <w:rFonts w:ascii="Arial" w:eastAsia="MS Mincho" w:hAnsi="Arial" w:cs="Arial"/>
                <w:noProof/>
                <w:lang w:eastAsia="en-AU"/>
              </w:rPr>
              <w:t>&lt;div class=”mensaje”&gt;Esto es un parrafo&lt;/div&gt;</w:t>
            </w:r>
          </w:p>
        </w:tc>
      </w:tr>
    </w:tbl>
    <w:p w:rsidR="00C71A5A" w:rsidRPr="00A43EDE" w:rsidRDefault="00C71A5A" w:rsidP="00C71A5A">
      <w:pPr>
        <w:jc w:val="both"/>
        <w:rPr>
          <w:rFonts w:ascii="Arial" w:hAnsi="Arial" w:cs="Arial"/>
        </w:rPr>
      </w:pPr>
    </w:p>
    <w:p w:rsidR="00E860DA" w:rsidRPr="00E860DA" w:rsidRDefault="00E860DA" w:rsidP="00E860DA">
      <w:pPr>
        <w:pStyle w:val="Prrafodelista"/>
        <w:numPr>
          <w:ilvl w:val="1"/>
          <w:numId w:val="13"/>
        </w:numPr>
        <w:jc w:val="both"/>
        <w:rPr>
          <w:rFonts w:ascii="Arial" w:eastAsiaTheme="majorEastAsia" w:hAnsi="Arial" w:cs="Arial"/>
          <w:b/>
          <w:sz w:val="20"/>
          <w:szCs w:val="20"/>
        </w:rPr>
      </w:pPr>
      <w:r>
        <w:rPr>
          <w:rFonts w:ascii="Arial" w:eastAsiaTheme="majorEastAsia" w:hAnsi="Arial" w:cs="Arial"/>
          <w:b/>
          <w:sz w:val="20"/>
          <w:szCs w:val="20"/>
        </w:rPr>
        <w:t>Declaraci</w:t>
      </w:r>
      <w:r w:rsidRPr="00E860DA">
        <w:rPr>
          <w:rFonts w:ascii="Arial" w:eastAsiaTheme="majorEastAsia" w:hAnsi="Arial" w:cs="Arial"/>
          <w:b/>
          <w:sz w:val="20"/>
          <w:szCs w:val="20"/>
        </w:rPr>
        <w:t>ón de Scripts</w:t>
      </w:r>
    </w:p>
    <w:p w:rsidR="00C71A5A" w:rsidRPr="00E860DA" w:rsidRDefault="00C71A5A" w:rsidP="00E860DA">
      <w:pPr>
        <w:pStyle w:val="Prrafodelista"/>
        <w:ind w:left="360"/>
        <w:rPr>
          <w:rFonts w:ascii="Arial" w:hAnsi="Arial" w:cs="Arial"/>
          <w:sz w:val="20"/>
          <w:szCs w:val="20"/>
        </w:rPr>
      </w:pPr>
      <w:r w:rsidRPr="00E860DA">
        <w:rPr>
          <w:rFonts w:ascii="Arial" w:hAnsi="Arial" w:cs="Arial"/>
          <w:sz w:val="20"/>
          <w:szCs w:val="20"/>
        </w:rPr>
        <w:t>Declare sus archivos script siempre al final de la página: Al declarar archivos script al comienzo de la página incrementa el tiempo que toma la carga y visualización de la interfaz de usuario.</w:t>
      </w:r>
    </w:p>
    <w:p w:rsidR="00C71A5A" w:rsidRPr="00A45C64" w:rsidRDefault="00C71A5A" w:rsidP="00C71A5A">
      <w:pPr>
        <w:pStyle w:val="Prrafodelista"/>
        <w:ind w:left="360"/>
        <w:rPr>
          <w:rFonts w:ascii="Arial" w:hAnsi="Arial" w:cs="Arial"/>
          <w:sz w:val="20"/>
          <w:szCs w:val="20"/>
        </w:rPr>
      </w:pPr>
      <w:r w:rsidRPr="00A45C64">
        <w:rPr>
          <w:rFonts w:ascii="Arial" w:hAnsi="Arial" w:cs="Arial"/>
          <w:sz w:val="20"/>
          <w:szCs w:val="20"/>
        </w:rPr>
        <w:t xml:space="preserve"> </w:t>
      </w:r>
    </w:p>
    <w:p w:rsidR="00C71A5A" w:rsidRPr="00A45C64" w:rsidRDefault="00C71A5A" w:rsidP="00C71A5A">
      <w:pPr>
        <w:pStyle w:val="Prrafodelista"/>
        <w:ind w:left="360"/>
        <w:rPr>
          <w:rFonts w:ascii="Arial" w:hAnsi="Arial" w:cs="Arial"/>
          <w:sz w:val="20"/>
          <w:szCs w:val="20"/>
        </w:rPr>
      </w:pPr>
      <w:r w:rsidRPr="00A45C64">
        <w:rPr>
          <w:rFonts w:ascii="Arial" w:hAnsi="Arial" w:cs="Arial"/>
          <w:sz w:val="20"/>
          <w:szCs w:val="20"/>
        </w:rPr>
        <w:t>Además se debería separar las áreas de los tipos de script que intervienen en el aplicativo, como componentes de terceros y componentes propios de la aplicación.</w:t>
      </w:r>
    </w:p>
    <w:p w:rsidR="00C71A5A" w:rsidRPr="00A43EDE" w:rsidRDefault="00C71A5A" w:rsidP="00C71A5A">
      <w:pPr>
        <w:jc w:val="both"/>
        <w:rPr>
          <w:rFonts w:ascii="Arial" w:hAnsi="Arial" w:cs="Arial"/>
          <w:i/>
        </w:rPr>
      </w:pPr>
    </w:p>
    <w:tbl>
      <w:tblPr>
        <w:tblW w:w="9072"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77"/>
        <w:gridCol w:w="4395"/>
      </w:tblGrid>
      <w:tr w:rsidR="00C71A5A" w:rsidRPr="00A43EDE" w:rsidTr="00FD15A2">
        <w:trPr>
          <w:trHeight w:val="300"/>
        </w:trPr>
        <w:tc>
          <w:tcPr>
            <w:tcW w:w="4677" w:type="dxa"/>
            <w:shd w:val="clear" w:color="5B9BD5" w:fill="FFFFFF" w:themeFill="background1"/>
            <w:noWrap/>
            <w:hideMark/>
          </w:tcPr>
          <w:p w:rsidR="00C71A5A" w:rsidRPr="00C71A5A" w:rsidRDefault="00C71A5A" w:rsidP="00FD15A2">
            <w:pPr>
              <w:rPr>
                <w:rFonts w:ascii="Arial" w:hAnsi="Arial" w:cs="Arial"/>
                <w:b/>
                <w:bCs/>
                <w:noProof/>
                <w:lang w:eastAsia="es-PE"/>
              </w:rPr>
            </w:pPr>
            <w:r w:rsidRPr="00C71A5A">
              <w:rPr>
                <w:rFonts w:ascii="Arial" w:hAnsi="Arial" w:cs="Arial"/>
                <w:b/>
                <w:bCs/>
                <w:noProof/>
                <w:lang w:eastAsia="es-PE"/>
              </w:rPr>
              <w:t>Incorrecto</w:t>
            </w:r>
          </w:p>
        </w:tc>
        <w:tc>
          <w:tcPr>
            <w:tcW w:w="4395" w:type="dxa"/>
            <w:shd w:val="clear" w:color="5B9BD5" w:fill="FFFFFF" w:themeFill="background1"/>
          </w:tcPr>
          <w:p w:rsidR="00C71A5A" w:rsidRPr="00C71A5A" w:rsidRDefault="00C71A5A" w:rsidP="00FD15A2">
            <w:pPr>
              <w:rPr>
                <w:rFonts w:ascii="Arial" w:hAnsi="Arial" w:cs="Arial"/>
                <w:b/>
                <w:bCs/>
                <w:noProof/>
                <w:lang w:eastAsia="es-PE"/>
              </w:rPr>
            </w:pPr>
            <w:r w:rsidRPr="00C71A5A">
              <w:rPr>
                <w:rFonts w:ascii="Arial" w:hAnsi="Arial" w:cs="Arial"/>
                <w:b/>
                <w:bCs/>
                <w:noProof/>
                <w:lang w:eastAsia="es-PE"/>
              </w:rPr>
              <w:t>Correcto</w:t>
            </w:r>
          </w:p>
        </w:tc>
      </w:tr>
      <w:tr w:rsidR="00C71A5A" w:rsidRPr="00A43EDE" w:rsidTr="00FD15A2">
        <w:trPr>
          <w:trHeight w:val="788"/>
        </w:trPr>
        <w:tc>
          <w:tcPr>
            <w:tcW w:w="4677" w:type="dxa"/>
            <w:shd w:val="clear" w:color="auto" w:fill="auto"/>
            <w:noWrap/>
            <w:hideMark/>
          </w:tcPr>
          <w:p w:rsidR="00C71A5A" w:rsidRPr="00A43EDE" w:rsidRDefault="00C71A5A" w:rsidP="00FD15A2">
            <w:pPr>
              <w:autoSpaceDE w:val="0"/>
              <w:autoSpaceDN w:val="0"/>
              <w:adjustRightInd w:val="0"/>
              <w:rPr>
                <w:rFonts w:ascii="Arial" w:eastAsia="MS Mincho" w:hAnsi="Arial" w:cs="Arial"/>
                <w:noProof/>
                <w:color w:val="000000"/>
                <w:lang w:val="en-US" w:eastAsia="en-AU"/>
              </w:rPr>
            </w:pPr>
            <w:r w:rsidRPr="00A43EDE">
              <w:rPr>
                <w:rFonts w:ascii="Arial" w:eastAsia="MS Mincho" w:hAnsi="Arial" w:cs="Arial"/>
                <w:noProof/>
                <w:color w:val="000000"/>
                <w:lang w:val="en-US" w:eastAsia="en-AU"/>
              </w:rPr>
              <w:t>&lt;!doctype html&gt;</w:t>
            </w:r>
          </w:p>
          <w:p w:rsidR="00C71A5A" w:rsidRPr="00A43EDE" w:rsidRDefault="00C71A5A" w:rsidP="00FD15A2">
            <w:pPr>
              <w:autoSpaceDE w:val="0"/>
              <w:autoSpaceDN w:val="0"/>
              <w:adjustRightInd w:val="0"/>
              <w:rPr>
                <w:rFonts w:ascii="Arial" w:eastAsia="MS Mincho" w:hAnsi="Arial" w:cs="Arial"/>
                <w:noProof/>
                <w:color w:val="000000"/>
                <w:lang w:val="en-US" w:eastAsia="en-AU"/>
              </w:rPr>
            </w:pPr>
            <w:r w:rsidRPr="00A43EDE">
              <w:rPr>
                <w:rFonts w:ascii="Arial" w:eastAsia="MS Mincho" w:hAnsi="Arial" w:cs="Arial"/>
                <w:noProof/>
                <w:color w:val="000000"/>
                <w:lang w:val="en-US" w:eastAsia="en-AU"/>
              </w:rPr>
              <w:t>&lt;html lang="en"&gt;</w:t>
            </w:r>
          </w:p>
          <w:p w:rsidR="00C71A5A" w:rsidRPr="00A43EDE" w:rsidRDefault="00C71A5A" w:rsidP="00FD15A2">
            <w:pPr>
              <w:autoSpaceDE w:val="0"/>
              <w:autoSpaceDN w:val="0"/>
              <w:adjustRightInd w:val="0"/>
              <w:rPr>
                <w:rFonts w:ascii="Arial" w:eastAsia="MS Mincho" w:hAnsi="Arial" w:cs="Arial"/>
                <w:noProof/>
                <w:color w:val="000000"/>
                <w:lang w:val="en-US" w:eastAsia="en-AU"/>
              </w:rPr>
            </w:pPr>
            <w:r w:rsidRPr="00A43EDE">
              <w:rPr>
                <w:rFonts w:ascii="Arial" w:eastAsia="MS Mincho" w:hAnsi="Arial" w:cs="Arial"/>
                <w:noProof/>
                <w:color w:val="000000"/>
                <w:lang w:val="en-US" w:eastAsia="en-AU"/>
              </w:rPr>
              <w:t>&lt;head&gt;</w:t>
            </w:r>
          </w:p>
          <w:p w:rsidR="00C71A5A" w:rsidRPr="00A43EDE" w:rsidRDefault="00C71A5A" w:rsidP="00FD15A2">
            <w:pPr>
              <w:autoSpaceDE w:val="0"/>
              <w:autoSpaceDN w:val="0"/>
              <w:adjustRightInd w:val="0"/>
              <w:rPr>
                <w:rFonts w:ascii="Arial" w:eastAsia="MS Mincho" w:hAnsi="Arial" w:cs="Arial"/>
                <w:noProof/>
                <w:color w:val="000000"/>
                <w:lang w:val="en-US" w:eastAsia="en-AU"/>
              </w:rPr>
            </w:pPr>
            <w:r w:rsidRPr="00A43EDE">
              <w:rPr>
                <w:rFonts w:ascii="Arial" w:eastAsia="MS Mincho" w:hAnsi="Arial" w:cs="Arial"/>
                <w:noProof/>
                <w:color w:val="000000"/>
                <w:highlight w:val="yellow"/>
                <w:lang w:val="en-US" w:eastAsia="en-AU"/>
              </w:rPr>
              <w:t>&lt;script src="jquery.js"&gt;&lt;/script&gt;</w:t>
            </w:r>
          </w:p>
          <w:p w:rsidR="00C71A5A" w:rsidRPr="00A43EDE" w:rsidRDefault="00C71A5A" w:rsidP="00FD15A2">
            <w:pPr>
              <w:autoSpaceDE w:val="0"/>
              <w:autoSpaceDN w:val="0"/>
              <w:adjustRightInd w:val="0"/>
              <w:rPr>
                <w:rFonts w:ascii="Arial" w:eastAsia="MS Mincho" w:hAnsi="Arial" w:cs="Arial"/>
                <w:noProof/>
                <w:color w:val="000000"/>
                <w:lang w:val="en-US" w:eastAsia="en-AU"/>
              </w:rPr>
            </w:pPr>
            <w:r w:rsidRPr="00A43EDE">
              <w:rPr>
                <w:rFonts w:ascii="Arial" w:eastAsia="MS Mincho" w:hAnsi="Arial" w:cs="Arial"/>
                <w:noProof/>
                <w:color w:val="000000"/>
                <w:lang w:val="en-US" w:eastAsia="en-AU"/>
              </w:rPr>
              <w:t>&lt;/head&gt;</w:t>
            </w:r>
          </w:p>
          <w:p w:rsidR="00C71A5A" w:rsidRPr="00A43EDE" w:rsidRDefault="00C71A5A" w:rsidP="00FD15A2">
            <w:pPr>
              <w:autoSpaceDE w:val="0"/>
              <w:autoSpaceDN w:val="0"/>
              <w:adjustRightInd w:val="0"/>
              <w:rPr>
                <w:rFonts w:ascii="Arial" w:eastAsia="MS Mincho" w:hAnsi="Arial" w:cs="Arial"/>
                <w:noProof/>
                <w:color w:val="000000"/>
                <w:lang w:val="en-US" w:eastAsia="en-AU"/>
              </w:rPr>
            </w:pPr>
            <w:r w:rsidRPr="00A43EDE">
              <w:rPr>
                <w:rFonts w:ascii="Arial" w:eastAsia="MS Mincho" w:hAnsi="Arial" w:cs="Arial"/>
                <w:noProof/>
                <w:color w:val="000000"/>
                <w:lang w:val="en-US" w:eastAsia="en-AU"/>
              </w:rPr>
              <w:t>&lt;body&gt;</w:t>
            </w:r>
          </w:p>
          <w:p w:rsidR="00C71A5A" w:rsidRPr="00A43EDE" w:rsidRDefault="00C71A5A" w:rsidP="00FD15A2">
            <w:pPr>
              <w:autoSpaceDE w:val="0"/>
              <w:autoSpaceDN w:val="0"/>
              <w:adjustRightInd w:val="0"/>
              <w:rPr>
                <w:rFonts w:ascii="Arial" w:eastAsia="MS Mincho" w:hAnsi="Arial" w:cs="Arial"/>
                <w:noProof/>
                <w:color w:val="000000"/>
                <w:lang w:val="en-US" w:eastAsia="en-AU"/>
              </w:rPr>
            </w:pPr>
            <w:r w:rsidRPr="00A43EDE">
              <w:rPr>
                <w:rFonts w:ascii="Arial" w:eastAsia="MS Mincho" w:hAnsi="Arial" w:cs="Arial"/>
                <w:noProof/>
                <w:color w:val="000000"/>
                <w:lang w:val="en-US" w:eastAsia="en-AU"/>
              </w:rPr>
              <w:t>&lt;/body&gt;</w:t>
            </w:r>
          </w:p>
          <w:p w:rsidR="00C71A5A" w:rsidRPr="00A43EDE" w:rsidRDefault="00C71A5A" w:rsidP="00FD15A2">
            <w:pPr>
              <w:autoSpaceDE w:val="0"/>
              <w:autoSpaceDN w:val="0"/>
              <w:adjustRightInd w:val="0"/>
              <w:rPr>
                <w:rFonts w:ascii="Arial" w:eastAsia="MS Mincho" w:hAnsi="Arial" w:cs="Arial"/>
                <w:noProof/>
                <w:color w:val="000000"/>
                <w:highlight w:val="white"/>
                <w:lang w:val="en-US" w:eastAsia="en-AU"/>
              </w:rPr>
            </w:pPr>
            <w:r w:rsidRPr="00A43EDE">
              <w:rPr>
                <w:rFonts w:ascii="Arial" w:eastAsia="MS Mincho" w:hAnsi="Arial" w:cs="Arial"/>
                <w:noProof/>
                <w:color w:val="000000"/>
                <w:lang w:val="en-US" w:eastAsia="en-AU"/>
              </w:rPr>
              <w:t>&lt;/html&gt;</w:t>
            </w:r>
          </w:p>
        </w:tc>
        <w:tc>
          <w:tcPr>
            <w:tcW w:w="4395" w:type="dxa"/>
            <w:shd w:val="clear" w:color="auto" w:fill="auto"/>
          </w:tcPr>
          <w:p w:rsidR="00C71A5A" w:rsidRPr="00A43EDE" w:rsidRDefault="00C71A5A" w:rsidP="00FD15A2">
            <w:pPr>
              <w:autoSpaceDE w:val="0"/>
              <w:autoSpaceDN w:val="0"/>
              <w:adjustRightInd w:val="0"/>
              <w:rPr>
                <w:rFonts w:ascii="Arial" w:eastAsia="MS Mincho" w:hAnsi="Arial" w:cs="Arial"/>
                <w:noProof/>
                <w:lang w:val="en-US" w:eastAsia="en-AU"/>
              </w:rPr>
            </w:pPr>
            <w:r w:rsidRPr="00A43EDE">
              <w:rPr>
                <w:rFonts w:ascii="Arial" w:eastAsia="MS Mincho" w:hAnsi="Arial" w:cs="Arial"/>
                <w:noProof/>
                <w:lang w:val="en-US" w:eastAsia="en-AU"/>
              </w:rPr>
              <w:t>&lt;!doctype html&gt;</w:t>
            </w:r>
          </w:p>
          <w:p w:rsidR="00C71A5A" w:rsidRPr="00A43EDE" w:rsidRDefault="00C71A5A" w:rsidP="00FD15A2">
            <w:pPr>
              <w:autoSpaceDE w:val="0"/>
              <w:autoSpaceDN w:val="0"/>
              <w:adjustRightInd w:val="0"/>
              <w:rPr>
                <w:rFonts w:ascii="Arial" w:eastAsia="MS Mincho" w:hAnsi="Arial" w:cs="Arial"/>
                <w:noProof/>
                <w:lang w:val="en-US" w:eastAsia="en-AU"/>
              </w:rPr>
            </w:pPr>
            <w:r w:rsidRPr="00A43EDE">
              <w:rPr>
                <w:rFonts w:ascii="Arial" w:eastAsia="MS Mincho" w:hAnsi="Arial" w:cs="Arial"/>
                <w:noProof/>
                <w:lang w:val="en-US" w:eastAsia="en-AU"/>
              </w:rPr>
              <w:t>&lt;html lang="en"&gt;</w:t>
            </w:r>
          </w:p>
          <w:p w:rsidR="00C71A5A" w:rsidRPr="00A43EDE" w:rsidRDefault="00C71A5A" w:rsidP="00FD15A2">
            <w:pPr>
              <w:autoSpaceDE w:val="0"/>
              <w:autoSpaceDN w:val="0"/>
              <w:adjustRightInd w:val="0"/>
              <w:rPr>
                <w:rFonts w:ascii="Arial" w:eastAsia="MS Mincho" w:hAnsi="Arial" w:cs="Arial"/>
                <w:noProof/>
                <w:lang w:val="en-US" w:eastAsia="en-AU"/>
              </w:rPr>
            </w:pPr>
            <w:r w:rsidRPr="00A43EDE">
              <w:rPr>
                <w:rFonts w:ascii="Arial" w:eastAsia="MS Mincho" w:hAnsi="Arial" w:cs="Arial"/>
                <w:noProof/>
                <w:lang w:val="en-US" w:eastAsia="en-AU"/>
              </w:rPr>
              <w:t>&lt;head&gt;</w:t>
            </w:r>
          </w:p>
          <w:p w:rsidR="00C71A5A" w:rsidRPr="00A43EDE" w:rsidRDefault="00C71A5A" w:rsidP="00FD15A2">
            <w:pPr>
              <w:autoSpaceDE w:val="0"/>
              <w:autoSpaceDN w:val="0"/>
              <w:adjustRightInd w:val="0"/>
              <w:rPr>
                <w:rFonts w:ascii="Arial" w:eastAsia="MS Mincho" w:hAnsi="Arial" w:cs="Arial"/>
                <w:noProof/>
                <w:lang w:val="en-US" w:eastAsia="en-AU"/>
              </w:rPr>
            </w:pPr>
            <w:r w:rsidRPr="00A43EDE">
              <w:rPr>
                <w:rFonts w:ascii="Arial" w:eastAsia="MS Mincho" w:hAnsi="Arial" w:cs="Arial"/>
                <w:noProof/>
                <w:lang w:val="en-US" w:eastAsia="en-AU"/>
              </w:rPr>
              <w:t>&lt;/head&gt;</w:t>
            </w:r>
          </w:p>
          <w:p w:rsidR="00C71A5A" w:rsidRPr="00A43EDE" w:rsidRDefault="00C71A5A" w:rsidP="00FD15A2">
            <w:pPr>
              <w:autoSpaceDE w:val="0"/>
              <w:autoSpaceDN w:val="0"/>
              <w:adjustRightInd w:val="0"/>
              <w:rPr>
                <w:rFonts w:ascii="Arial" w:eastAsia="MS Mincho" w:hAnsi="Arial" w:cs="Arial"/>
                <w:noProof/>
                <w:lang w:val="en-US" w:eastAsia="en-AU"/>
              </w:rPr>
            </w:pPr>
            <w:r w:rsidRPr="00A43EDE">
              <w:rPr>
                <w:rFonts w:ascii="Arial" w:eastAsia="MS Mincho" w:hAnsi="Arial" w:cs="Arial"/>
                <w:noProof/>
                <w:lang w:val="en-US" w:eastAsia="en-AU"/>
              </w:rPr>
              <w:t>&lt;body&gt;</w:t>
            </w:r>
          </w:p>
          <w:p w:rsidR="00C71A5A" w:rsidRPr="00A43EDE" w:rsidRDefault="00C71A5A" w:rsidP="00FD15A2">
            <w:pPr>
              <w:autoSpaceDE w:val="0"/>
              <w:autoSpaceDN w:val="0"/>
              <w:adjustRightInd w:val="0"/>
              <w:rPr>
                <w:rFonts w:ascii="Arial" w:eastAsia="MS Mincho" w:hAnsi="Arial" w:cs="Arial"/>
                <w:noProof/>
                <w:lang w:val="en-US" w:eastAsia="en-AU"/>
              </w:rPr>
            </w:pPr>
            <w:r w:rsidRPr="00A43EDE">
              <w:rPr>
                <w:rFonts w:ascii="Arial" w:eastAsia="MS Mincho" w:hAnsi="Arial" w:cs="Arial"/>
                <w:noProof/>
                <w:lang w:val="en-US" w:eastAsia="en-AU"/>
              </w:rPr>
              <w:t>…</w:t>
            </w:r>
          </w:p>
          <w:p w:rsidR="00C71A5A" w:rsidRPr="00A43EDE" w:rsidRDefault="00C71A5A" w:rsidP="00FD15A2">
            <w:pPr>
              <w:autoSpaceDE w:val="0"/>
              <w:autoSpaceDN w:val="0"/>
              <w:adjustRightInd w:val="0"/>
              <w:rPr>
                <w:rFonts w:ascii="Arial" w:eastAsia="MS Mincho" w:hAnsi="Arial" w:cs="Arial"/>
                <w:noProof/>
                <w:lang w:val="en-US" w:eastAsia="en-AU"/>
              </w:rPr>
            </w:pPr>
            <w:r w:rsidRPr="00A43EDE">
              <w:rPr>
                <w:rFonts w:ascii="Arial" w:eastAsia="MS Mincho" w:hAnsi="Arial" w:cs="Arial"/>
                <w:noProof/>
                <w:lang w:val="en-US" w:eastAsia="en-AU"/>
              </w:rPr>
              <w:t>…</w:t>
            </w:r>
          </w:p>
          <w:p w:rsidR="00C71A5A" w:rsidRPr="00A43EDE" w:rsidRDefault="00C71A5A" w:rsidP="00FD15A2">
            <w:pPr>
              <w:autoSpaceDE w:val="0"/>
              <w:autoSpaceDN w:val="0"/>
              <w:adjustRightInd w:val="0"/>
              <w:rPr>
                <w:rFonts w:ascii="Arial" w:eastAsia="MS Mincho" w:hAnsi="Arial" w:cs="Arial"/>
                <w:noProof/>
                <w:lang w:val="en-US" w:eastAsia="en-AU"/>
              </w:rPr>
            </w:pPr>
            <w:r w:rsidRPr="00A43EDE">
              <w:rPr>
                <w:rFonts w:ascii="Arial" w:eastAsia="MS Mincho" w:hAnsi="Arial" w:cs="Arial"/>
                <w:noProof/>
                <w:lang w:val="en-US" w:eastAsia="en-AU"/>
              </w:rPr>
              <w:t>…</w:t>
            </w:r>
          </w:p>
          <w:p w:rsidR="00C71A5A" w:rsidRPr="00A43EDE" w:rsidRDefault="00C71A5A" w:rsidP="00FD15A2">
            <w:pPr>
              <w:autoSpaceDE w:val="0"/>
              <w:autoSpaceDN w:val="0"/>
              <w:adjustRightInd w:val="0"/>
              <w:rPr>
                <w:rFonts w:ascii="Arial" w:eastAsia="MS Mincho" w:hAnsi="Arial" w:cs="Arial"/>
                <w:noProof/>
                <w:lang w:val="en-US" w:eastAsia="en-AU"/>
              </w:rPr>
            </w:pPr>
            <w:r w:rsidRPr="00A43EDE">
              <w:rPr>
                <w:rFonts w:ascii="Arial" w:eastAsia="MS Mincho" w:hAnsi="Arial" w:cs="Arial"/>
                <w:noProof/>
                <w:highlight w:val="yellow"/>
                <w:lang w:val="en-US" w:eastAsia="en-AU"/>
              </w:rPr>
              <w:t>&lt;script src="jquery.js"&gt;&lt;/script&gt;</w:t>
            </w:r>
          </w:p>
          <w:p w:rsidR="00C71A5A" w:rsidRPr="00A43EDE" w:rsidRDefault="00C71A5A" w:rsidP="00FD15A2">
            <w:pPr>
              <w:autoSpaceDE w:val="0"/>
              <w:autoSpaceDN w:val="0"/>
              <w:adjustRightInd w:val="0"/>
              <w:rPr>
                <w:rFonts w:ascii="Arial" w:eastAsia="MS Mincho" w:hAnsi="Arial" w:cs="Arial"/>
                <w:noProof/>
                <w:lang w:eastAsia="en-AU"/>
              </w:rPr>
            </w:pPr>
            <w:r w:rsidRPr="00A43EDE">
              <w:rPr>
                <w:rFonts w:ascii="Arial" w:eastAsia="MS Mincho" w:hAnsi="Arial" w:cs="Arial"/>
                <w:noProof/>
                <w:lang w:eastAsia="en-AU"/>
              </w:rPr>
              <w:t>&lt;/body&gt;</w:t>
            </w:r>
          </w:p>
          <w:p w:rsidR="00C71A5A" w:rsidRPr="00A43EDE" w:rsidRDefault="00C71A5A" w:rsidP="00FD15A2">
            <w:pPr>
              <w:autoSpaceDE w:val="0"/>
              <w:autoSpaceDN w:val="0"/>
              <w:adjustRightInd w:val="0"/>
              <w:rPr>
                <w:rFonts w:ascii="Arial" w:eastAsia="MS Mincho" w:hAnsi="Arial" w:cs="Arial"/>
                <w:noProof/>
                <w:color w:val="0000FF"/>
                <w:highlight w:val="white"/>
                <w:lang w:eastAsia="en-AU"/>
              </w:rPr>
            </w:pPr>
            <w:r w:rsidRPr="00A43EDE">
              <w:rPr>
                <w:rFonts w:ascii="Arial" w:eastAsia="MS Mincho" w:hAnsi="Arial" w:cs="Arial"/>
                <w:noProof/>
                <w:lang w:eastAsia="en-AU"/>
              </w:rPr>
              <w:t>&lt;/html&gt;</w:t>
            </w:r>
          </w:p>
        </w:tc>
      </w:tr>
    </w:tbl>
    <w:p w:rsidR="00C71A5A" w:rsidRPr="00A43EDE" w:rsidRDefault="00C71A5A" w:rsidP="00C71A5A">
      <w:pPr>
        <w:jc w:val="both"/>
        <w:rPr>
          <w:rFonts w:ascii="Arial" w:hAnsi="Arial" w:cs="Arial"/>
        </w:rPr>
      </w:pPr>
    </w:p>
    <w:p w:rsidR="00E860DA" w:rsidRPr="00E860DA" w:rsidRDefault="00E860DA" w:rsidP="00E860DA">
      <w:pPr>
        <w:pStyle w:val="Prrafodelista"/>
        <w:numPr>
          <w:ilvl w:val="1"/>
          <w:numId w:val="13"/>
        </w:numPr>
        <w:jc w:val="both"/>
        <w:rPr>
          <w:rFonts w:ascii="Arial" w:eastAsiaTheme="majorEastAsia" w:hAnsi="Arial" w:cs="Arial"/>
          <w:b/>
          <w:sz w:val="20"/>
          <w:szCs w:val="20"/>
        </w:rPr>
      </w:pPr>
      <w:r w:rsidRPr="00E860DA">
        <w:rPr>
          <w:rFonts w:ascii="Arial" w:eastAsiaTheme="majorEastAsia" w:hAnsi="Arial" w:cs="Arial"/>
          <w:b/>
          <w:sz w:val="20"/>
          <w:szCs w:val="20"/>
        </w:rPr>
        <w:t>Anidación HTML</w:t>
      </w:r>
    </w:p>
    <w:p w:rsidR="00C71A5A" w:rsidRPr="00E860DA" w:rsidRDefault="00C71A5A" w:rsidP="00E860DA">
      <w:pPr>
        <w:pStyle w:val="Prrafodelista"/>
        <w:ind w:left="360"/>
        <w:rPr>
          <w:rFonts w:ascii="Arial" w:hAnsi="Arial" w:cs="Arial"/>
          <w:sz w:val="20"/>
          <w:szCs w:val="20"/>
        </w:rPr>
      </w:pPr>
      <w:r w:rsidRPr="00E860DA">
        <w:rPr>
          <w:rFonts w:ascii="Arial" w:hAnsi="Arial" w:cs="Arial"/>
          <w:sz w:val="20"/>
          <w:szCs w:val="20"/>
        </w:rPr>
        <w:t>No anide demasiados tag HTML dentro de otro: Al tener demasiados tag dentro de otros genera que el navegador tenga una demora más al momento de leer todo el árbol HTML. El máximo de tag anidados, contando desde el tag inicial, es de 10. El tag inicial se considera al creador de un objeto dentro de la estructura HTML.</w:t>
      </w:r>
    </w:p>
    <w:tbl>
      <w:tblPr>
        <w:tblW w:w="9072"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77"/>
        <w:gridCol w:w="4395"/>
      </w:tblGrid>
      <w:tr w:rsidR="00C71A5A" w:rsidRPr="00A43EDE" w:rsidTr="00FD15A2">
        <w:trPr>
          <w:trHeight w:val="300"/>
        </w:trPr>
        <w:tc>
          <w:tcPr>
            <w:tcW w:w="4677" w:type="dxa"/>
            <w:shd w:val="clear" w:color="5B9BD5" w:fill="FFFFFF" w:themeFill="background1"/>
            <w:noWrap/>
            <w:hideMark/>
          </w:tcPr>
          <w:p w:rsidR="00C71A5A" w:rsidRPr="00C71A5A" w:rsidRDefault="00C71A5A" w:rsidP="00FD15A2">
            <w:pPr>
              <w:rPr>
                <w:rFonts w:ascii="Arial" w:hAnsi="Arial" w:cs="Arial"/>
                <w:b/>
                <w:bCs/>
                <w:noProof/>
                <w:lang w:eastAsia="es-PE"/>
              </w:rPr>
            </w:pPr>
            <w:r w:rsidRPr="00C71A5A">
              <w:rPr>
                <w:rFonts w:ascii="Arial" w:hAnsi="Arial" w:cs="Arial"/>
                <w:b/>
                <w:bCs/>
                <w:noProof/>
                <w:lang w:eastAsia="es-PE"/>
              </w:rPr>
              <w:t>Incorrecto</w:t>
            </w:r>
          </w:p>
        </w:tc>
        <w:tc>
          <w:tcPr>
            <w:tcW w:w="4395" w:type="dxa"/>
            <w:shd w:val="clear" w:color="5B9BD5" w:fill="FFFFFF" w:themeFill="background1"/>
          </w:tcPr>
          <w:p w:rsidR="00C71A5A" w:rsidRPr="00C71A5A" w:rsidRDefault="00C71A5A" w:rsidP="00FD15A2">
            <w:pPr>
              <w:rPr>
                <w:rFonts w:ascii="Arial" w:hAnsi="Arial" w:cs="Arial"/>
                <w:b/>
                <w:bCs/>
                <w:noProof/>
                <w:lang w:eastAsia="es-PE"/>
              </w:rPr>
            </w:pPr>
            <w:r w:rsidRPr="00C71A5A">
              <w:rPr>
                <w:rFonts w:ascii="Arial" w:hAnsi="Arial" w:cs="Arial"/>
                <w:b/>
                <w:bCs/>
                <w:noProof/>
                <w:lang w:eastAsia="es-PE"/>
              </w:rPr>
              <w:t>Correcto</w:t>
            </w:r>
          </w:p>
        </w:tc>
      </w:tr>
      <w:tr w:rsidR="00C71A5A" w:rsidRPr="00A43EDE" w:rsidTr="00FD15A2">
        <w:trPr>
          <w:trHeight w:val="788"/>
        </w:trPr>
        <w:tc>
          <w:tcPr>
            <w:tcW w:w="4677" w:type="dxa"/>
            <w:shd w:val="clear" w:color="auto" w:fill="FFFFFF" w:themeFill="background1"/>
            <w:noWrap/>
            <w:hideMark/>
          </w:tcPr>
          <w:p w:rsidR="00C71A5A" w:rsidRPr="00A43EDE" w:rsidRDefault="00C71A5A" w:rsidP="00FD15A2">
            <w:pPr>
              <w:autoSpaceDE w:val="0"/>
              <w:autoSpaceDN w:val="0"/>
              <w:adjustRightInd w:val="0"/>
              <w:rPr>
                <w:rFonts w:ascii="Arial" w:eastAsia="MS Mincho" w:hAnsi="Arial" w:cs="Arial"/>
                <w:noProof/>
                <w:color w:val="000000"/>
                <w:lang w:val="en-US" w:eastAsia="en-AU"/>
              </w:rPr>
            </w:pPr>
            <w:r w:rsidRPr="00A43EDE">
              <w:rPr>
                <w:rFonts w:ascii="Arial" w:eastAsia="MS Mincho" w:hAnsi="Arial" w:cs="Arial"/>
                <w:noProof/>
                <w:color w:val="000000"/>
                <w:lang w:val="en-US" w:eastAsia="en-AU"/>
              </w:rPr>
              <w:t>&lt;p&gt;</w:t>
            </w:r>
          </w:p>
          <w:p w:rsidR="00C71A5A" w:rsidRPr="00A43EDE" w:rsidRDefault="00C71A5A" w:rsidP="00FD15A2">
            <w:pPr>
              <w:autoSpaceDE w:val="0"/>
              <w:autoSpaceDN w:val="0"/>
              <w:adjustRightInd w:val="0"/>
              <w:rPr>
                <w:rFonts w:ascii="Arial" w:eastAsia="MS Mincho" w:hAnsi="Arial" w:cs="Arial"/>
                <w:noProof/>
                <w:color w:val="000000"/>
                <w:lang w:val="en-US" w:eastAsia="en-AU"/>
              </w:rPr>
            </w:pPr>
            <w:r w:rsidRPr="00A43EDE">
              <w:rPr>
                <w:rFonts w:ascii="Arial" w:eastAsia="MS Mincho" w:hAnsi="Arial" w:cs="Arial"/>
                <w:noProof/>
                <w:color w:val="000000"/>
                <w:lang w:val="en-US" w:eastAsia="en-AU"/>
              </w:rPr>
              <w:t xml:space="preserve"> &lt;p&gt;</w:t>
            </w:r>
          </w:p>
          <w:p w:rsidR="00C71A5A" w:rsidRPr="00A43EDE" w:rsidRDefault="00C71A5A" w:rsidP="00FD15A2">
            <w:pPr>
              <w:autoSpaceDE w:val="0"/>
              <w:autoSpaceDN w:val="0"/>
              <w:adjustRightInd w:val="0"/>
              <w:rPr>
                <w:rFonts w:ascii="Arial" w:eastAsia="MS Mincho" w:hAnsi="Arial" w:cs="Arial"/>
                <w:noProof/>
                <w:color w:val="000000"/>
                <w:lang w:val="en-US" w:eastAsia="en-AU"/>
              </w:rPr>
            </w:pPr>
            <w:r w:rsidRPr="00A43EDE">
              <w:rPr>
                <w:rFonts w:ascii="Arial" w:eastAsia="MS Mincho" w:hAnsi="Arial" w:cs="Arial"/>
                <w:noProof/>
                <w:color w:val="000000"/>
                <w:lang w:val="en-US" w:eastAsia="en-AU"/>
              </w:rPr>
              <w:t xml:space="preserve">  …</w:t>
            </w:r>
          </w:p>
          <w:p w:rsidR="00C71A5A" w:rsidRPr="00A43EDE" w:rsidRDefault="00C71A5A" w:rsidP="00FD15A2">
            <w:pPr>
              <w:autoSpaceDE w:val="0"/>
              <w:autoSpaceDN w:val="0"/>
              <w:adjustRightInd w:val="0"/>
              <w:rPr>
                <w:rFonts w:ascii="Arial" w:eastAsia="MS Mincho" w:hAnsi="Arial" w:cs="Arial"/>
                <w:noProof/>
                <w:color w:val="000000"/>
                <w:lang w:val="en-US" w:eastAsia="en-AU"/>
              </w:rPr>
            </w:pPr>
            <w:r w:rsidRPr="00A43EDE">
              <w:rPr>
                <w:rFonts w:ascii="Arial" w:eastAsia="MS Mincho" w:hAnsi="Arial" w:cs="Arial"/>
                <w:noProof/>
                <w:color w:val="000000"/>
                <w:lang w:val="en-US" w:eastAsia="en-AU"/>
              </w:rPr>
              <w:t xml:space="preserve">  &lt;p&gt;</w:t>
            </w:r>
          </w:p>
          <w:p w:rsidR="00C71A5A" w:rsidRPr="00A43EDE" w:rsidRDefault="00C71A5A" w:rsidP="00FD15A2">
            <w:pPr>
              <w:autoSpaceDE w:val="0"/>
              <w:autoSpaceDN w:val="0"/>
              <w:adjustRightInd w:val="0"/>
              <w:rPr>
                <w:rFonts w:ascii="Arial" w:eastAsia="MS Mincho" w:hAnsi="Arial" w:cs="Arial"/>
                <w:noProof/>
                <w:color w:val="000000"/>
                <w:lang w:val="en-US" w:eastAsia="en-AU"/>
              </w:rPr>
            </w:pPr>
            <w:r w:rsidRPr="00A43EDE">
              <w:rPr>
                <w:rFonts w:ascii="Arial" w:eastAsia="MS Mincho" w:hAnsi="Arial" w:cs="Arial"/>
                <w:noProof/>
                <w:color w:val="000000"/>
                <w:lang w:val="en-US" w:eastAsia="en-AU"/>
              </w:rPr>
              <w:t xml:space="preserve">   &lt;p&gt;</w:t>
            </w:r>
          </w:p>
          <w:p w:rsidR="00C71A5A" w:rsidRPr="00A43EDE" w:rsidRDefault="00C71A5A" w:rsidP="00FD15A2">
            <w:pPr>
              <w:autoSpaceDE w:val="0"/>
              <w:autoSpaceDN w:val="0"/>
              <w:adjustRightInd w:val="0"/>
              <w:rPr>
                <w:rFonts w:ascii="Arial" w:eastAsia="MS Mincho" w:hAnsi="Arial" w:cs="Arial"/>
                <w:noProof/>
                <w:color w:val="000000"/>
                <w:lang w:val="en-US" w:eastAsia="en-AU"/>
              </w:rPr>
            </w:pPr>
            <w:r w:rsidRPr="00A43EDE">
              <w:rPr>
                <w:rFonts w:ascii="Arial" w:eastAsia="MS Mincho" w:hAnsi="Arial" w:cs="Arial"/>
                <w:noProof/>
                <w:color w:val="000000"/>
                <w:lang w:val="en-US" w:eastAsia="en-AU"/>
              </w:rPr>
              <w:t xml:space="preserve">    &lt;p&gt;</w:t>
            </w:r>
          </w:p>
          <w:p w:rsidR="00C71A5A" w:rsidRPr="00A43EDE" w:rsidRDefault="00C71A5A" w:rsidP="00FD15A2">
            <w:pPr>
              <w:autoSpaceDE w:val="0"/>
              <w:autoSpaceDN w:val="0"/>
              <w:adjustRightInd w:val="0"/>
              <w:rPr>
                <w:rFonts w:ascii="Arial" w:eastAsia="MS Mincho" w:hAnsi="Arial" w:cs="Arial"/>
                <w:noProof/>
                <w:color w:val="000000"/>
                <w:highlight w:val="white"/>
                <w:lang w:val="en-US" w:eastAsia="en-AU"/>
              </w:rPr>
            </w:pPr>
            <w:r w:rsidRPr="00A43EDE">
              <w:rPr>
                <w:rFonts w:ascii="Arial" w:eastAsia="MS Mincho" w:hAnsi="Arial" w:cs="Arial"/>
                <w:noProof/>
                <w:color w:val="000000"/>
                <w:highlight w:val="white"/>
                <w:lang w:val="en-US" w:eastAsia="en-AU"/>
              </w:rPr>
              <w:t xml:space="preserve">      Hello World</w:t>
            </w:r>
          </w:p>
          <w:p w:rsidR="00C71A5A" w:rsidRPr="00A43EDE" w:rsidRDefault="00C71A5A" w:rsidP="00FD15A2">
            <w:pPr>
              <w:autoSpaceDE w:val="0"/>
              <w:autoSpaceDN w:val="0"/>
              <w:adjustRightInd w:val="0"/>
              <w:rPr>
                <w:rFonts w:ascii="Arial" w:eastAsia="MS Mincho" w:hAnsi="Arial" w:cs="Arial"/>
                <w:noProof/>
                <w:color w:val="000000"/>
                <w:highlight w:val="white"/>
                <w:lang w:val="en-US" w:eastAsia="en-AU"/>
              </w:rPr>
            </w:pPr>
            <w:r w:rsidRPr="00A43EDE">
              <w:rPr>
                <w:rFonts w:ascii="Arial" w:eastAsia="MS Mincho" w:hAnsi="Arial" w:cs="Arial"/>
                <w:noProof/>
                <w:color w:val="000000"/>
                <w:highlight w:val="white"/>
                <w:lang w:val="en-US" w:eastAsia="en-AU"/>
              </w:rPr>
              <w:t xml:space="preserve">    &lt;/p&gt;</w:t>
            </w:r>
          </w:p>
          <w:p w:rsidR="00C71A5A" w:rsidRPr="00A43EDE" w:rsidRDefault="00C71A5A" w:rsidP="00FD15A2">
            <w:pPr>
              <w:autoSpaceDE w:val="0"/>
              <w:autoSpaceDN w:val="0"/>
              <w:adjustRightInd w:val="0"/>
              <w:rPr>
                <w:rFonts w:ascii="Arial" w:eastAsia="MS Mincho" w:hAnsi="Arial" w:cs="Arial"/>
                <w:noProof/>
                <w:color w:val="000000"/>
                <w:highlight w:val="white"/>
                <w:lang w:val="en-US" w:eastAsia="en-AU"/>
              </w:rPr>
            </w:pPr>
            <w:r w:rsidRPr="00A43EDE">
              <w:rPr>
                <w:rFonts w:ascii="Arial" w:eastAsia="MS Mincho" w:hAnsi="Arial" w:cs="Arial"/>
                <w:noProof/>
                <w:color w:val="000000"/>
                <w:highlight w:val="white"/>
                <w:lang w:val="en-US" w:eastAsia="en-AU"/>
              </w:rPr>
              <w:t xml:space="preserve">   &lt;/p&gt;</w:t>
            </w:r>
          </w:p>
          <w:p w:rsidR="00C71A5A" w:rsidRPr="00A43EDE" w:rsidRDefault="00C71A5A" w:rsidP="00FD15A2">
            <w:pPr>
              <w:autoSpaceDE w:val="0"/>
              <w:autoSpaceDN w:val="0"/>
              <w:adjustRightInd w:val="0"/>
              <w:rPr>
                <w:rFonts w:ascii="Arial" w:eastAsia="MS Mincho" w:hAnsi="Arial" w:cs="Arial"/>
                <w:noProof/>
                <w:color w:val="000000"/>
                <w:highlight w:val="white"/>
                <w:lang w:val="en-US" w:eastAsia="en-AU"/>
              </w:rPr>
            </w:pPr>
            <w:r w:rsidRPr="00A43EDE">
              <w:rPr>
                <w:rFonts w:ascii="Arial" w:eastAsia="MS Mincho" w:hAnsi="Arial" w:cs="Arial"/>
                <w:noProof/>
                <w:color w:val="000000"/>
                <w:highlight w:val="white"/>
                <w:lang w:val="en-US" w:eastAsia="en-AU"/>
              </w:rPr>
              <w:t xml:space="preserve">  &lt;/p&gt;</w:t>
            </w:r>
          </w:p>
          <w:p w:rsidR="00C71A5A" w:rsidRPr="00A43EDE" w:rsidRDefault="00C71A5A" w:rsidP="00FD15A2">
            <w:pPr>
              <w:autoSpaceDE w:val="0"/>
              <w:autoSpaceDN w:val="0"/>
              <w:adjustRightInd w:val="0"/>
              <w:rPr>
                <w:rFonts w:ascii="Arial" w:eastAsia="MS Mincho" w:hAnsi="Arial" w:cs="Arial"/>
                <w:noProof/>
                <w:color w:val="000000"/>
                <w:highlight w:val="white"/>
                <w:lang w:val="en-US" w:eastAsia="en-AU"/>
              </w:rPr>
            </w:pPr>
            <w:r w:rsidRPr="00A43EDE">
              <w:rPr>
                <w:rFonts w:ascii="Arial" w:eastAsia="MS Mincho" w:hAnsi="Arial" w:cs="Arial"/>
                <w:noProof/>
                <w:color w:val="000000"/>
                <w:highlight w:val="white"/>
                <w:lang w:val="en-US" w:eastAsia="en-AU"/>
              </w:rPr>
              <w:t xml:space="preserve">  …</w:t>
            </w:r>
          </w:p>
          <w:p w:rsidR="00C71A5A" w:rsidRPr="00A43EDE" w:rsidRDefault="00C71A5A" w:rsidP="00FD15A2">
            <w:pPr>
              <w:autoSpaceDE w:val="0"/>
              <w:autoSpaceDN w:val="0"/>
              <w:adjustRightInd w:val="0"/>
              <w:rPr>
                <w:rFonts w:ascii="Arial" w:eastAsia="MS Mincho" w:hAnsi="Arial" w:cs="Arial"/>
                <w:noProof/>
                <w:color w:val="000000"/>
                <w:highlight w:val="white"/>
                <w:lang w:val="en-US" w:eastAsia="en-AU"/>
              </w:rPr>
            </w:pPr>
            <w:r w:rsidRPr="00A43EDE">
              <w:rPr>
                <w:rFonts w:ascii="Arial" w:eastAsia="MS Mincho" w:hAnsi="Arial" w:cs="Arial"/>
                <w:noProof/>
                <w:color w:val="000000"/>
                <w:highlight w:val="white"/>
                <w:lang w:val="en-US" w:eastAsia="en-AU"/>
              </w:rPr>
              <w:t xml:space="preserve"> &lt;/p&gt;</w:t>
            </w:r>
          </w:p>
          <w:p w:rsidR="00C71A5A" w:rsidRPr="00A43EDE" w:rsidRDefault="00C71A5A" w:rsidP="00FD15A2">
            <w:pPr>
              <w:autoSpaceDE w:val="0"/>
              <w:autoSpaceDN w:val="0"/>
              <w:adjustRightInd w:val="0"/>
              <w:rPr>
                <w:rFonts w:ascii="Arial" w:eastAsia="MS Mincho" w:hAnsi="Arial" w:cs="Arial"/>
                <w:noProof/>
                <w:color w:val="000000"/>
                <w:highlight w:val="white"/>
                <w:lang w:val="en-US" w:eastAsia="en-AU"/>
              </w:rPr>
            </w:pPr>
            <w:r w:rsidRPr="00A43EDE">
              <w:rPr>
                <w:rFonts w:ascii="Arial" w:eastAsia="MS Mincho" w:hAnsi="Arial" w:cs="Arial"/>
                <w:noProof/>
                <w:color w:val="000000"/>
                <w:highlight w:val="white"/>
                <w:lang w:val="en-US" w:eastAsia="en-AU"/>
              </w:rPr>
              <w:t>&lt;/p&gt;</w:t>
            </w:r>
          </w:p>
        </w:tc>
        <w:tc>
          <w:tcPr>
            <w:tcW w:w="4395" w:type="dxa"/>
            <w:shd w:val="clear" w:color="auto" w:fill="FFFFFF" w:themeFill="background1"/>
          </w:tcPr>
          <w:p w:rsidR="00C71A5A" w:rsidRPr="00A43EDE" w:rsidRDefault="00C71A5A" w:rsidP="00FD15A2">
            <w:pPr>
              <w:autoSpaceDE w:val="0"/>
              <w:autoSpaceDN w:val="0"/>
              <w:adjustRightInd w:val="0"/>
              <w:rPr>
                <w:rFonts w:ascii="Arial" w:eastAsia="MS Mincho" w:hAnsi="Arial" w:cs="Arial"/>
                <w:noProof/>
                <w:lang w:val="en-US" w:eastAsia="en-AU"/>
              </w:rPr>
            </w:pPr>
            <w:r w:rsidRPr="00A43EDE">
              <w:rPr>
                <w:rFonts w:ascii="Arial" w:eastAsia="MS Mincho" w:hAnsi="Arial" w:cs="Arial"/>
                <w:noProof/>
                <w:lang w:val="en-US" w:eastAsia="en-AU"/>
              </w:rPr>
              <w:t>&lt;p&gt;Hello World&lt;/p&gt;</w:t>
            </w:r>
          </w:p>
        </w:tc>
      </w:tr>
    </w:tbl>
    <w:p w:rsidR="00936226" w:rsidRDefault="00936226" w:rsidP="000776DB">
      <w:pPr>
        <w:pStyle w:val="Ttulo1"/>
        <w:keepLines/>
        <w:numPr>
          <w:ilvl w:val="0"/>
          <w:numId w:val="18"/>
        </w:numPr>
        <w:spacing w:before="480" w:line="276" w:lineRule="auto"/>
        <w:jc w:val="left"/>
        <w:rPr>
          <w:rFonts w:eastAsiaTheme="majorEastAsia" w:cs="Arial"/>
          <w:bCs/>
          <w:snapToGrid/>
          <w:color w:val="F79646" w:themeColor="accent6"/>
          <w:lang w:val="es-PE" w:eastAsia="en-US"/>
        </w:rPr>
      </w:pPr>
      <w:bookmarkStart w:id="31" w:name="_Toc413246732"/>
      <w:bookmarkStart w:id="32" w:name="_Toc404878175"/>
      <w:r>
        <w:rPr>
          <w:rFonts w:eastAsiaTheme="majorEastAsia" w:cs="Arial"/>
          <w:bCs/>
          <w:snapToGrid/>
          <w:color w:val="F79646" w:themeColor="accent6"/>
          <w:lang w:val="es-PE" w:eastAsia="en-US"/>
        </w:rPr>
        <w:t>Formato HTML</w:t>
      </w:r>
      <w:bookmarkEnd w:id="31"/>
    </w:p>
    <w:p w:rsidR="00936226" w:rsidRDefault="00936226" w:rsidP="00936226">
      <w:pPr>
        <w:pStyle w:val="Prrafodelista"/>
        <w:ind w:left="360"/>
        <w:rPr>
          <w:rFonts w:ascii="Arial" w:hAnsi="Arial" w:cs="Arial"/>
          <w:sz w:val="20"/>
          <w:szCs w:val="20"/>
        </w:rPr>
      </w:pPr>
      <w:r w:rsidRPr="00936226">
        <w:rPr>
          <w:rFonts w:ascii="Arial" w:hAnsi="Arial" w:cs="Arial"/>
          <w:sz w:val="20"/>
          <w:szCs w:val="20"/>
        </w:rPr>
        <w:t xml:space="preserve">En el caso de utilizar una herramienta, utilice el formato por defaul de la misma, caso contrario utilice las siguientes reglas: </w:t>
      </w:r>
    </w:p>
    <w:p w:rsidR="002B7FE0" w:rsidRDefault="002B7FE0" w:rsidP="00936226">
      <w:pPr>
        <w:pStyle w:val="Prrafodelista"/>
        <w:ind w:left="360"/>
        <w:rPr>
          <w:rFonts w:ascii="Arial" w:hAnsi="Arial" w:cs="Arial"/>
          <w:sz w:val="20"/>
          <w:szCs w:val="20"/>
        </w:rPr>
      </w:pPr>
    </w:p>
    <w:p w:rsidR="002B7FE0" w:rsidRDefault="002B7FE0" w:rsidP="000776DB">
      <w:pPr>
        <w:pStyle w:val="Prrafodelista"/>
        <w:numPr>
          <w:ilvl w:val="1"/>
          <w:numId w:val="25"/>
        </w:numPr>
        <w:rPr>
          <w:rFonts w:ascii="Arial" w:hAnsi="Arial" w:cs="Arial"/>
          <w:sz w:val="20"/>
          <w:szCs w:val="20"/>
        </w:rPr>
      </w:pPr>
      <w:r>
        <w:rPr>
          <w:rFonts w:ascii="Arial" w:hAnsi="Arial" w:cs="Arial"/>
          <w:sz w:val="20"/>
          <w:szCs w:val="20"/>
        </w:rPr>
        <w:t xml:space="preserve">Utilice una nueva línea por cada bloque, lista, o elemento de una tabla e indentelo, como por ejemplo : </w:t>
      </w:r>
    </w:p>
    <w:p w:rsidR="002B7FE0" w:rsidRPr="002B7FE0" w:rsidRDefault="002B7FE0" w:rsidP="002B7FE0">
      <w:pPr>
        <w:ind w:left="360"/>
        <w:rPr>
          <w:rFonts w:ascii="Arial" w:hAnsi="Arial" w:cs="Arial"/>
        </w:rPr>
      </w:pPr>
    </w:p>
    <w:p w:rsidR="002B7FE0" w:rsidRPr="000776DB" w:rsidRDefault="002B7FE0" w:rsidP="002B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lang w:val="en-US" w:eastAsia="es-PE"/>
        </w:rPr>
      </w:pPr>
      <w:r w:rsidRPr="000776DB">
        <w:rPr>
          <w:rFonts w:ascii="Courier New" w:hAnsi="Courier New" w:cs="Courier New"/>
          <w:lang w:val="en-US" w:eastAsia="es-PE"/>
        </w:rPr>
        <w:t>&lt;</w:t>
      </w:r>
      <w:proofErr w:type="gramStart"/>
      <w:r w:rsidRPr="000776DB">
        <w:rPr>
          <w:rFonts w:ascii="Courier New" w:hAnsi="Courier New" w:cs="Courier New"/>
          <w:lang w:val="en-US" w:eastAsia="es-PE"/>
        </w:rPr>
        <w:t>blockquote</w:t>
      </w:r>
      <w:proofErr w:type="gramEnd"/>
      <w:r w:rsidRPr="000776DB">
        <w:rPr>
          <w:rFonts w:ascii="Courier New" w:hAnsi="Courier New" w:cs="Courier New"/>
          <w:lang w:val="en-US" w:eastAsia="es-PE"/>
        </w:rPr>
        <w:t>&gt;</w:t>
      </w:r>
    </w:p>
    <w:p w:rsidR="002B7FE0" w:rsidRPr="002B7FE0" w:rsidRDefault="002B7FE0" w:rsidP="002B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lang w:val="en-US" w:eastAsia="es-PE"/>
        </w:rPr>
      </w:pPr>
      <w:r w:rsidRPr="002B7FE0">
        <w:rPr>
          <w:rFonts w:ascii="Courier New" w:hAnsi="Courier New" w:cs="Courier New"/>
          <w:lang w:val="en-US" w:eastAsia="es-PE"/>
        </w:rPr>
        <w:t xml:space="preserve">  &lt;p&gt;&lt;em&gt;Space&lt;/em&gt;, the final frontier</w:t>
      </w:r>
      <w:proofErr w:type="gramStart"/>
      <w:r w:rsidRPr="002B7FE0">
        <w:rPr>
          <w:rFonts w:ascii="Courier New" w:hAnsi="Courier New" w:cs="Courier New"/>
          <w:lang w:val="en-US" w:eastAsia="es-PE"/>
        </w:rPr>
        <w:t>.&lt;</w:t>
      </w:r>
      <w:proofErr w:type="gramEnd"/>
      <w:r w:rsidRPr="002B7FE0">
        <w:rPr>
          <w:rFonts w:ascii="Courier New" w:hAnsi="Courier New" w:cs="Courier New"/>
          <w:lang w:val="en-US" w:eastAsia="es-PE"/>
        </w:rPr>
        <w:t>/p&gt;</w:t>
      </w:r>
    </w:p>
    <w:p w:rsidR="002B7FE0" w:rsidRPr="000776DB" w:rsidRDefault="002B7FE0" w:rsidP="002B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lang w:val="en-US" w:eastAsia="es-PE"/>
        </w:rPr>
      </w:pPr>
      <w:r w:rsidRPr="000776DB">
        <w:rPr>
          <w:rFonts w:ascii="Courier New" w:hAnsi="Courier New" w:cs="Courier New"/>
          <w:lang w:val="en-US" w:eastAsia="es-PE"/>
        </w:rPr>
        <w:t>&lt;/blockquote&gt;</w:t>
      </w:r>
    </w:p>
    <w:p w:rsidR="002B7FE0" w:rsidRPr="000776DB" w:rsidRDefault="002B7FE0" w:rsidP="002B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lang w:val="en-US" w:eastAsia="es-PE"/>
        </w:rPr>
      </w:pPr>
      <w:r w:rsidRPr="000776DB">
        <w:rPr>
          <w:rFonts w:ascii="Courier New" w:hAnsi="Courier New" w:cs="Courier New"/>
          <w:lang w:val="en-US" w:eastAsia="es-PE"/>
        </w:rPr>
        <w:t>&lt;</w:t>
      </w:r>
      <w:proofErr w:type="gramStart"/>
      <w:r w:rsidRPr="000776DB">
        <w:rPr>
          <w:rFonts w:ascii="Courier New" w:hAnsi="Courier New" w:cs="Courier New"/>
          <w:lang w:val="en-US" w:eastAsia="es-PE"/>
        </w:rPr>
        <w:t>ul</w:t>
      </w:r>
      <w:proofErr w:type="gramEnd"/>
      <w:r w:rsidRPr="000776DB">
        <w:rPr>
          <w:rFonts w:ascii="Courier New" w:hAnsi="Courier New" w:cs="Courier New"/>
          <w:lang w:val="en-US" w:eastAsia="es-PE"/>
        </w:rPr>
        <w:t>&gt;</w:t>
      </w:r>
    </w:p>
    <w:p w:rsidR="002B7FE0" w:rsidRPr="000776DB" w:rsidRDefault="002B7FE0" w:rsidP="002B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lang w:val="en-US" w:eastAsia="es-PE"/>
        </w:rPr>
      </w:pPr>
      <w:r w:rsidRPr="000776DB">
        <w:rPr>
          <w:rFonts w:ascii="Courier New" w:hAnsi="Courier New" w:cs="Courier New"/>
          <w:lang w:val="en-US" w:eastAsia="es-PE"/>
        </w:rPr>
        <w:t xml:space="preserve">  &lt;</w:t>
      </w:r>
      <w:proofErr w:type="gramStart"/>
      <w:r w:rsidRPr="000776DB">
        <w:rPr>
          <w:rFonts w:ascii="Courier New" w:hAnsi="Courier New" w:cs="Courier New"/>
          <w:lang w:val="en-US" w:eastAsia="es-PE"/>
        </w:rPr>
        <w:t>li&gt;</w:t>
      </w:r>
      <w:proofErr w:type="gramEnd"/>
      <w:r w:rsidRPr="000776DB">
        <w:rPr>
          <w:rFonts w:ascii="Courier New" w:hAnsi="Courier New" w:cs="Courier New"/>
          <w:lang w:val="en-US" w:eastAsia="es-PE"/>
        </w:rPr>
        <w:t>Moe</w:t>
      </w:r>
    </w:p>
    <w:p w:rsidR="002B7FE0" w:rsidRPr="000776DB" w:rsidRDefault="002B7FE0" w:rsidP="002B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lang w:val="en-US" w:eastAsia="es-PE"/>
        </w:rPr>
      </w:pPr>
      <w:r w:rsidRPr="000776DB">
        <w:rPr>
          <w:rFonts w:ascii="Courier New" w:hAnsi="Courier New" w:cs="Courier New"/>
          <w:lang w:val="en-US" w:eastAsia="es-PE"/>
        </w:rPr>
        <w:t xml:space="preserve">  &lt;</w:t>
      </w:r>
      <w:proofErr w:type="gramStart"/>
      <w:r w:rsidRPr="000776DB">
        <w:rPr>
          <w:rFonts w:ascii="Courier New" w:hAnsi="Courier New" w:cs="Courier New"/>
          <w:lang w:val="en-US" w:eastAsia="es-PE"/>
        </w:rPr>
        <w:t>li&gt;</w:t>
      </w:r>
      <w:proofErr w:type="gramEnd"/>
      <w:r w:rsidRPr="000776DB">
        <w:rPr>
          <w:rFonts w:ascii="Courier New" w:hAnsi="Courier New" w:cs="Courier New"/>
          <w:lang w:val="en-US" w:eastAsia="es-PE"/>
        </w:rPr>
        <w:t>Larry</w:t>
      </w:r>
    </w:p>
    <w:p w:rsidR="002B7FE0" w:rsidRPr="000776DB" w:rsidRDefault="002B7FE0" w:rsidP="002B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lang w:val="en-US" w:eastAsia="es-PE"/>
        </w:rPr>
      </w:pPr>
      <w:r w:rsidRPr="000776DB">
        <w:rPr>
          <w:rFonts w:ascii="Courier New" w:hAnsi="Courier New" w:cs="Courier New"/>
          <w:lang w:val="en-US" w:eastAsia="es-PE"/>
        </w:rPr>
        <w:t xml:space="preserve">  &lt;</w:t>
      </w:r>
      <w:proofErr w:type="gramStart"/>
      <w:r w:rsidRPr="000776DB">
        <w:rPr>
          <w:rFonts w:ascii="Courier New" w:hAnsi="Courier New" w:cs="Courier New"/>
          <w:lang w:val="en-US" w:eastAsia="es-PE"/>
        </w:rPr>
        <w:t>li&gt;</w:t>
      </w:r>
      <w:proofErr w:type="gramEnd"/>
      <w:r w:rsidRPr="000776DB">
        <w:rPr>
          <w:rFonts w:ascii="Courier New" w:hAnsi="Courier New" w:cs="Courier New"/>
          <w:lang w:val="en-US" w:eastAsia="es-PE"/>
        </w:rPr>
        <w:t>Curly</w:t>
      </w:r>
    </w:p>
    <w:p w:rsidR="002B7FE0" w:rsidRPr="000776DB" w:rsidRDefault="002B7FE0" w:rsidP="002B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lang w:val="en-US" w:eastAsia="es-PE"/>
        </w:rPr>
      </w:pPr>
      <w:r w:rsidRPr="000776DB">
        <w:rPr>
          <w:rFonts w:ascii="Courier New" w:hAnsi="Courier New" w:cs="Courier New"/>
          <w:lang w:val="en-US" w:eastAsia="es-PE"/>
        </w:rPr>
        <w:t>&lt;/ul&gt;</w:t>
      </w:r>
    </w:p>
    <w:p w:rsidR="002B7FE0" w:rsidRPr="000776DB" w:rsidRDefault="002B7FE0" w:rsidP="002B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lang w:val="en-US" w:eastAsia="es-PE"/>
        </w:rPr>
      </w:pPr>
      <w:r w:rsidRPr="000776DB">
        <w:rPr>
          <w:rFonts w:ascii="Courier New" w:hAnsi="Courier New" w:cs="Courier New"/>
          <w:lang w:val="en-US" w:eastAsia="es-PE"/>
        </w:rPr>
        <w:t>&lt;</w:t>
      </w:r>
      <w:proofErr w:type="gramStart"/>
      <w:r w:rsidRPr="000776DB">
        <w:rPr>
          <w:rFonts w:ascii="Courier New" w:hAnsi="Courier New" w:cs="Courier New"/>
          <w:lang w:val="en-US" w:eastAsia="es-PE"/>
        </w:rPr>
        <w:t>table</w:t>
      </w:r>
      <w:proofErr w:type="gramEnd"/>
      <w:r w:rsidRPr="000776DB">
        <w:rPr>
          <w:rFonts w:ascii="Courier New" w:hAnsi="Courier New" w:cs="Courier New"/>
          <w:lang w:val="en-US" w:eastAsia="es-PE"/>
        </w:rPr>
        <w:t>&gt;</w:t>
      </w:r>
    </w:p>
    <w:p w:rsidR="002B7FE0" w:rsidRPr="000776DB" w:rsidRDefault="002B7FE0" w:rsidP="002B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lang w:val="en-US" w:eastAsia="es-PE"/>
        </w:rPr>
      </w:pPr>
      <w:r w:rsidRPr="000776DB">
        <w:rPr>
          <w:rFonts w:ascii="Courier New" w:hAnsi="Courier New" w:cs="Courier New"/>
          <w:lang w:val="en-US" w:eastAsia="es-PE"/>
        </w:rPr>
        <w:t xml:space="preserve">  &lt;</w:t>
      </w:r>
      <w:proofErr w:type="gramStart"/>
      <w:r w:rsidRPr="000776DB">
        <w:rPr>
          <w:rFonts w:ascii="Courier New" w:hAnsi="Courier New" w:cs="Courier New"/>
          <w:lang w:val="en-US" w:eastAsia="es-PE"/>
        </w:rPr>
        <w:t>thead</w:t>
      </w:r>
      <w:proofErr w:type="gramEnd"/>
      <w:r w:rsidRPr="000776DB">
        <w:rPr>
          <w:rFonts w:ascii="Courier New" w:hAnsi="Courier New" w:cs="Courier New"/>
          <w:lang w:val="en-US" w:eastAsia="es-PE"/>
        </w:rPr>
        <w:t>&gt;</w:t>
      </w:r>
    </w:p>
    <w:p w:rsidR="002B7FE0" w:rsidRPr="000776DB" w:rsidRDefault="002B7FE0" w:rsidP="002B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lang w:val="en-US" w:eastAsia="es-PE"/>
        </w:rPr>
      </w:pPr>
      <w:r w:rsidRPr="000776DB">
        <w:rPr>
          <w:rFonts w:ascii="Courier New" w:hAnsi="Courier New" w:cs="Courier New"/>
          <w:lang w:val="en-US" w:eastAsia="es-PE"/>
        </w:rPr>
        <w:t xml:space="preserve">    &lt;</w:t>
      </w:r>
      <w:proofErr w:type="gramStart"/>
      <w:r w:rsidRPr="000776DB">
        <w:rPr>
          <w:rFonts w:ascii="Courier New" w:hAnsi="Courier New" w:cs="Courier New"/>
          <w:lang w:val="en-US" w:eastAsia="es-PE"/>
        </w:rPr>
        <w:t>tr</w:t>
      </w:r>
      <w:proofErr w:type="gramEnd"/>
      <w:r w:rsidRPr="000776DB">
        <w:rPr>
          <w:rFonts w:ascii="Courier New" w:hAnsi="Courier New" w:cs="Courier New"/>
          <w:lang w:val="en-US" w:eastAsia="es-PE"/>
        </w:rPr>
        <w:t>&gt;</w:t>
      </w:r>
    </w:p>
    <w:p w:rsidR="002B7FE0" w:rsidRPr="000776DB" w:rsidRDefault="002B7FE0" w:rsidP="002B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lang w:val="en-US" w:eastAsia="es-PE"/>
        </w:rPr>
      </w:pPr>
      <w:r w:rsidRPr="000776DB">
        <w:rPr>
          <w:rFonts w:ascii="Courier New" w:hAnsi="Courier New" w:cs="Courier New"/>
          <w:lang w:val="en-US" w:eastAsia="es-PE"/>
        </w:rPr>
        <w:t xml:space="preserve">      &lt;</w:t>
      </w:r>
      <w:proofErr w:type="gramStart"/>
      <w:r w:rsidRPr="000776DB">
        <w:rPr>
          <w:rFonts w:ascii="Courier New" w:hAnsi="Courier New" w:cs="Courier New"/>
          <w:lang w:val="en-US" w:eastAsia="es-PE"/>
        </w:rPr>
        <w:t>th</w:t>
      </w:r>
      <w:proofErr w:type="gramEnd"/>
      <w:r w:rsidRPr="000776DB">
        <w:rPr>
          <w:rFonts w:ascii="Courier New" w:hAnsi="Courier New" w:cs="Courier New"/>
          <w:lang w:val="en-US" w:eastAsia="es-PE"/>
        </w:rPr>
        <w:t xml:space="preserve"> scope="col"&gt;Income</w:t>
      </w:r>
    </w:p>
    <w:p w:rsidR="002B7FE0" w:rsidRPr="000776DB" w:rsidRDefault="002B7FE0" w:rsidP="002B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lang w:val="en-US" w:eastAsia="es-PE"/>
        </w:rPr>
      </w:pPr>
      <w:r w:rsidRPr="000776DB">
        <w:rPr>
          <w:rFonts w:ascii="Courier New" w:hAnsi="Courier New" w:cs="Courier New"/>
          <w:lang w:val="en-US" w:eastAsia="es-PE"/>
        </w:rPr>
        <w:t xml:space="preserve">      &lt;</w:t>
      </w:r>
      <w:proofErr w:type="gramStart"/>
      <w:r w:rsidRPr="000776DB">
        <w:rPr>
          <w:rFonts w:ascii="Courier New" w:hAnsi="Courier New" w:cs="Courier New"/>
          <w:lang w:val="en-US" w:eastAsia="es-PE"/>
        </w:rPr>
        <w:t>th</w:t>
      </w:r>
      <w:proofErr w:type="gramEnd"/>
      <w:r w:rsidRPr="000776DB">
        <w:rPr>
          <w:rFonts w:ascii="Courier New" w:hAnsi="Courier New" w:cs="Courier New"/>
          <w:lang w:val="en-US" w:eastAsia="es-PE"/>
        </w:rPr>
        <w:t xml:space="preserve"> scope="col"&gt;Taxes</w:t>
      </w:r>
    </w:p>
    <w:p w:rsidR="002B7FE0" w:rsidRPr="000776DB" w:rsidRDefault="002B7FE0" w:rsidP="002B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lang w:val="en-US" w:eastAsia="es-PE"/>
        </w:rPr>
      </w:pPr>
      <w:r w:rsidRPr="000776DB">
        <w:rPr>
          <w:rFonts w:ascii="Courier New" w:hAnsi="Courier New" w:cs="Courier New"/>
          <w:lang w:val="en-US" w:eastAsia="es-PE"/>
        </w:rPr>
        <w:t xml:space="preserve">  &lt;</w:t>
      </w:r>
      <w:proofErr w:type="gramStart"/>
      <w:r w:rsidRPr="000776DB">
        <w:rPr>
          <w:rFonts w:ascii="Courier New" w:hAnsi="Courier New" w:cs="Courier New"/>
          <w:lang w:val="en-US" w:eastAsia="es-PE"/>
        </w:rPr>
        <w:t>tbody</w:t>
      </w:r>
      <w:proofErr w:type="gramEnd"/>
      <w:r w:rsidRPr="000776DB">
        <w:rPr>
          <w:rFonts w:ascii="Courier New" w:hAnsi="Courier New" w:cs="Courier New"/>
          <w:lang w:val="en-US" w:eastAsia="es-PE"/>
        </w:rPr>
        <w:t>&gt;</w:t>
      </w:r>
    </w:p>
    <w:p w:rsidR="002B7FE0" w:rsidRPr="000776DB" w:rsidRDefault="002B7FE0" w:rsidP="002B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lang w:val="en-US" w:eastAsia="es-PE"/>
        </w:rPr>
      </w:pPr>
      <w:r w:rsidRPr="000776DB">
        <w:rPr>
          <w:rFonts w:ascii="Courier New" w:hAnsi="Courier New" w:cs="Courier New"/>
          <w:lang w:val="en-US" w:eastAsia="es-PE"/>
        </w:rPr>
        <w:t xml:space="preserve">    &lt;</w:t>
      </w:r>
      <w:proofErr w:type="gramStart"/>
      <w:r w:rsidRPr="000776DB">
        <w:rPr>
          <w:rFonts w:ascii="Courier New" w:hAnsi="Courier New" w:cs="Courier New"/>
          <w:lang w:val="en-US" w:eastAsia="es-PE"/>
        </w:rPr>
        <w:t>tr</w:t>
      </w:r>
      <w:proofErr w:type="gramEnd"/>
      <w:r w:rsidRPr="000776DB">
        <w:rPr>
          <w:rFonts w:ascii="Courier New" w:hAnsi="Courier New" w:cs="Courier New"/>
          <w:lang w:val="en-US" w:eastAsia="es-PE"/>
        </w:rPr>
        <w:t>&gt;</w:t>
      </w:r>
    </w:p>
    <w:p w:rsidR="002B7FE0" w:rsidRPr="000776DB" w:rsidRDefault="002B7FE0" w:rsidP="002B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lang w:val="en-US" w:eastAsia="es-PE"/>
        </w:rPr>
      </w:pPr>
      <w:r w:rsidRPr="000776DB">
        <w:rPr>
          <w:rFonts w:ascii="Courier New" w:hAnsi="Courier New" w:cs="Courier New"/>
          <w:lang w:val="en-US" w:eastAsia="es-PE"/>
        </w:rPr>
        <w:t xml:space="preserve">      &lt;</w:t>
      </w:r>
      <w:proofErr w:type="gramStart"/>
      <w:r w:rsidRPr="000776DB">
        <w:rPr>
          <w:rFonts w:ascii="Courier New" w:hAnsi="Courier New" w:cs="Courier New"/>
          <w:lang w:val="en-US" w:eastAsia="es-PE"/>
        </w:rPr>
        <w:t>td</w:t>
      </w:r>
      <w:proofErr w:type="gramEnd"/>
      <w:r w:rsidRPr="000776DB">
        <w:rPr>
          <w:rFonts w:ascii="Courier New" w:hAnsi="Courier New" w:cs="Courier New"/>
          <w:lang w:val="en-US" w:eastAsia="es-PE"/>
        </w:rPr>
        <w:t>&gt;$ 5.00</w:t>
      </w:r>
    </w:p>
    <w:p w:rsidR="002B7FE0" w:rsidRPr="000776DB" w:rsidRDefault="002B7FE0" w:rsidP="002B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lang w:val="en-US" w:eastAsia="es-PE"/>
        </w:rPr>
      </w:pPr>
      <w:r w:rsidRPr="000776DB">
        <w:rPr>
          <w:rFonts w:ascii="Courier New" w:hAnsi="Courier New" w:cs="Courier New"/>
          <w:lang w:val="en-US" w:eastAsia="es-PE"/>
        </w:rPr>
        <w:t xml:space="preserve">      &lt;</w:t>
      </w:r>
      <w:proofErr w:type="gramStart"/>
      <w:r w:rsidRPr="000776DB">
        <w:rPr>
          <w:rFonts w:ascii="Courier New" w:hAnsi="Courier New" w:cs="Courier New"/>
          <w:lang w:val="en-US" w:eastAsia="es-PE"/>
        </w:rPr>
        <w:t>td</w:t>
      </w:r>
      <w:proofErr w:type="gramEnd"/>
      <w:r w:rsidRPr="000776DB">
        <w:rPr>
          <w:rFonts w:ascii="Courier New" w:hAnsi="Courier New" w:cs="Courier New"/>
          <w:lang w:val="en-US" w:eastAsia="es-PE"/>
        </w:rPr>
        <w:t>&gt;$ 4.50</w:t>
      </w:r>
    </w:p>
    <w:p w:rsidR="002B7FE0" w:rsidRPr="000776DB" w:rsidRDefault="002B7FE0" w:rsidP="002B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lang w:val="en-US" w:eastAsia="es-PE"/>
        </w:rPr>
      </w:pPr>
      <w:r w:rsidRPr="000776DB">
        <w:rPr>
          <w:rFonts w:ascii="Courier New" w:hAnsi="Courier New" w:cs="Courier New"/>
          <w:lang w:val="en-US" w:eastAsia="es-PE"/>
        </w:rPr>
        <w:t>&lt;/table&gt;</w:t>
      </w:r>
    </w:p>
    <w:p w:rsidR="002B7FE0" w:rsidRPr="000776DB" w:rsidRDefault="002B7FE0" w:rsidP="002B7FE0">
      <w:pPr>
        <w:rPr>
          <w:rFonts w:ascii="Arial" w:eastAsiaTheme="majorEastAsia" w:hAnsi="Arial" w:cs="Arial"/>
          <w:lang w:val="en-US"/>
        </w:rPr>
      </w:pPr>
    </w:p>
    <w:p w:rsidR="00510F4C" w:rsidRDefault="00510F4C" w:rsidP="000776DB">
      <w:pPr>
        <w:pStyle w:val="Ttulo1"/>
        <w:keepLines/>
        <w:numPr>
          <w:ilvl w:val="0"/>
          <w:numId w:val="18"/>
        </w:numPr>
        <w:spacing w:before="480" w:line="276" w:lineRule="auto"/>
        <w:jc w:val="left"/>
        <w:rPr>
          <w:rFonts w:eastAsiaTheme="majorEastAsia" w:cs="Arial"/>
          <w:bCs/>
          <w:snapToGrid/>
          <w:color w:val="F79646" w:themeColor="accent6"/>
          <w:lang w:val="es-PE" w:eastAsia="en-US"/>
        </w:rPr>
      </w:pPr>
      <w:bookmarkStart w:id="33" w:name="_Toc413246733"/>
      <w:r>
        <w:rPr>
          <w:rFonts w:eastAsiaTheme="majorEastAsia" w:cs="Arial"/>
          <w:bCs/>
          <w:snapToGrid/>
          <w:color w:val="F79646" w:themeColor="accent6"/>
          <w:lang w:val="es-PE" w:eastAsia="en-US"/>
        </w:rPr>
        <w:t>Hoja de estilos (</w:t>
      </w:r>
      <w:r w:rsidRPr="0012599D">
        <w:rPr>
          <w:rFonts w:eastAsiaTheme="majorEastAsia" w:cs="Arial"/>
          <w:bCs/>
          <w:snapToGrid/>
          <w:color w:val="F79646" w:themeColor="accent6"/>
          <w:lang w:val="es-PE" w:eastAsia="en-US"/>
        </w:rPr>
        <w:t>CSS</w:t>
      </w:r>
      <w:bookmarkEnd w:id="32"/>
      <w:r>
        <w:rPr>
          <w:rFonts w:eastAsiaTheme="majorEastAsia" w:cs="Arial"/>
          <w:bCs/>
          <w:snapToGrid/>
          <w:color w:val="F79646" w:themeColor="accent6"/>
          <w:lang w:val="es-PE" w:eastAsia="en-US"/>
        </w:rPr>
        <w:t>)</w:t>
      </w:r>
      <w:bookmarkEnd w:id="33"/>
    </w:p>
    <w:p w:rsidR="00510F4C" w:rsidRPr="0012599D" w:rsidRDefault="00510F4C" w:rsidP="00510F4C"/>
    <w:p w:rsidR="00AE0B18" w:rsidRPr="00AE0B18" w:rsidRDefault="00AE0B18" w:rsidP="00AE0B18">
      <w:pPr>
        <w:pStyle w:val="Prrafodelista"/>
        <w:numPr>
          <w:ilvl w:val="1"/>
          <w:numId w:val="13"/>
        </w:numPr>
        <w:jc w:val="both"/>
        <w:rPr>
          <w:rFonts w:ascii="Arial" w:eastAsiaTheme="majorEastAsia" w:hAnsi="Arial" w:cs="Arial"/>
          <w:b/>
          <w:sz w:val="20"/>
          <w:szCs w:val="20"/>
        </w:rPr>
      </w:pPr>
      <w:r w:rsidRPr="00AE0B18">
        <w:rPr>
          <w:rFonts w:ascii="Arial" w:eastAsiaTheme="majorEastAsia" w:hAnsi="Arial" w:cs="Arial"/>
          <w:b/>
          <w:sz w:val="20"/>
          <w:szCs w:val="20"/>
        </w:rPr>
        <w:t>Sintaxis CSS</w:t>
      </w:r>
    </w:p>
    <w:p w:rsidR="00AE0B18" w:rsidRDefault="00BF16BE" w:rsidP="00BF16BE">
      <w:pPr>
        <w:ind w:left="360"/>
        <w:rPr>
          <w:rFonts w:ascii="Arial" w:eastAsiaTheme="minorHAnsi" w:hAnsi="Arial" w:cs="Arial"/>
          <w:lang w:val="es-PE" w:eastAsia="en-US"/>
        </w:rPr>
      </w:pPr>
      <w:r w:rsidRPr="00BF16BE">
        <w:rPr>
          <w:rFonts w:ascii="Arial" w:eastAsiaTheme="minorHAnsi" w:hAnsi="Arial" w:cs="Arial"/>
          <w:lang w:val="es-PE" w:eastAsia="en-US"/>
        </w:rPr>
        <w:t xml:space="preserve">Utilice </w:t>
      </w:r>
      <w:r w:rsidR="002A7015">
        <w:rPr>
          <w:rFonts w:ascii="Arial" w:eastAsiaTheme="minorHAnsi" w:hAnsi="Arial" w:cs="Arial"/>
          <w:lang w:val="es-PE" w:eastAsia="en-US"/>
        </w:rPr>
        <w:t>código CSS vá</w:t>
      </w:r>
      <w:r w:rsidRPr="00BF16BE">
        <w:rPr>
          <w:rFonts w:ascii="Arial" w:eastAsiaTheme="minorHAnsi" w:hAnsi="Arial" w:cs="Arial"/>
          <w:lang w:val="es-PE" w:eastAsia="en-US"/>
        </w:rPr>
        <w:t xml:space="preserve">lido </w:t>
      </w:r>
      <w:r w:rsidR="002A7015">
        <w:rPr>
          <w:rFonts w:ascii="Arial" w:eastAsiaTheme="minorHAnsi" w:hAnsi="Arial" w:cs="Arial"/>
          <w:lang w:val="es-PE" w:eastAsia="en-US"/>
        </w:rPr>
        <w:t xml:space="preserve">siempre, </w:t>
      </w:r>
      <w:r w:rsidRPr="00BF16BE">
        <w:rPr>
          <w:rFonts w:ascii="Arial" w:eastAsiaTheme="minorHAnsi" w:hAnsi="Arial" w:cs="Arial"/>
          <w:lang w:val="es-PE" w:eastAsia="en-US"/>
        </w:rPr>
        <w:t>salvo</w:t>
      </w:r>
      <w:r w:rsidR="002A7015">
        <w:rPr>
          <w:rFonts w:ascii="Arial" w:eastAsiaTheme="minorHAnsi" w:hAnsi="Arial" w:cs="Arial"/>
          <w:lang w:val="es-PE" w:eastAsia="en-US"/>
        </w:rPr>
        <w:t xml:space="preserve"> cuando esté utilizando</w:t>
      </w:r>
      <w:r w:rsidRPr="00BF16BE">
        <w:rPr>
          <w:rFonts w:ascii="Arial" w:eastAsiaTheme="minorHAnsi" w:hAnsi="Arial" w:cs="Arial"/>
          <w:lang w:val="es-PE" w:eastAsia="en-US"/>
        </w:rPr>
        <w:t xml:space="preserve">  componentes propietarios </w:t>
      </w:r>
      <w:r w:rsidR="002A7015">
        <w:rPr>
          <w:rFonts w:ascii="Arial" w:eastAsiaTheme="minorHAnsi" w:hAnsi="Arial" w:cs="Arial"/>
          <w:lang w:val="es-PE" w:eastAsia="en-US"/>
        </w:rPr>
        <w:t>y/o corrigiendo errores y</w:t>
      </w:r>
      <w:r w:rsidRPr="00BF16BE">
        <w:rPr>
          <w:rFonts w:ascii="Arial" w:eastAsiaTheme="minorHAnsi" w:hAnsi="Arial" w:cs="Arial"/>
          <w:lang w:val="es-PE" w:eastAsia="en-US"/>
        </w:rPr>
        <w:t xml:space="preserve"> la sintaxis valida no sea reconocida correctamente.</w:t>
      </w:r>
    </w:p>
    <w:p w:rsidR="00004A32" w:rsidRDefault="00004A32" w:rsidP="00BF16BE">
      <w:pPr>
        <w:ind w:left="360"/>
        <w:rPr>
          <w:rFonts w:ascii="Arial" w:eastAsiaTheme="minorHAnsi" w:hAnsi="Arial" w:cs="Arial"/>
          <w:lang w:val="es-PE" w:eastAsia="en-US"/>
        </w:rPr>
      </w:pPr>
    </w:p>
    <w:p w:rsidR="009E1DD7" w:rsidRDefault="009E1DD7" w:rsidP="00BF16BE">
      <w:pPr>
        <w:ind w:left="360"/>
        <w:rPr>
          <w:rFonts w:ascii="Arial" w:eastAsiaTheme="minorHAnsi" w:hAnsi="Arial" w:cs="Arial"/>
          <w:lang w:val="es-PE" w:eastAsia="en-US"/>
        </w:rPr>
      </w:pPr>
    </w:p>
    <w:p w:rsidR="00004A32" w:rsidRPr="00004A32" w:rsidRDefault="00004A32" w:rsidP="00004A32">
      <w:pPr>
        <w:pStyle w:val="Prrafodelista"/>
        <w:numPr>
          <w:ilvl w:val="1"/>
          <w:numId w:val="13"/>
        </w:numPr>
        <w:jc w:val="both"/>
        <w:rPr>
          <w:rFonts w:ascii="Arial" w:eastAsiaTheme="majorEastAsia" w:hAnsi="Arial" w:cs="Arial"/>
          <w:b/>
          <w:sz w:val="20"/>
          <w:szCs w:val="20"/>
        </w:rPr>
      </w:pPr>
      <w:r w:rsidRPr="00004A32">
        <w:rPr>
          <w:rFonts w:ascii="Arial" w:eastAsiaTheme="majorEastAsia" w:hAnsi="Arial" w:cs="Arial"/>
          <w:b/>
          <w:sz w:val="20"/>
          <w:szCs w:val="20"/>
        </w:rPr>
        <w:t>Nomenclatura de id y Clases</w:t>
      </w:r>
    </w:p>
    <w:p w:rsidR="00510F4C" w:rsidRDefault="00510F4C" w:rsidP="00004A32">
      <w:pPr>
        <w:ind w:left="360"/>
        <w:rPr>
          <w:rFonts w:ascii="Arial" w:eastAsiaTheme="minorHAnsi" w:hAnsi="Arial" w:cs="Arial"/>
          <w:lang w:val="es-PE" w:eastAsia="en-US"/>
        </w:rPr>
      </w:pPr>
      <w:r w:rsidRPr="00004A32">
        <w:rPr>
          <w:rFonts w:ascii="Arial" w:eastAsiaTheme="minorHAnsi" w:hAnsi="Arial" w:cs="Arial"/>
          <w:lang w:val="es-PE" w:eastAsia="en-US"/>
        </w:rPr>
        <w:t>Utilice nombres de selectores con identificación y significativos</w:t>
      </w:r>
      <w:r w:rsidR="00004A32">
        <w:rPr>
          <w:rFonts w:ascii="Arial" w:eastAsiaTheme="minorHAnsi" w:hAnsi="Arial" w:cs="Arial"/>
          <w:lang w:val="es-PE" w:eastAsia="en-US"/>
        </w:rPr>
        <w:t xml:space="preserve"> que reflejen el propósito de elemento,</w:t>
      </w:r>
      <w:r w:rsidRPr="00004A32">
        <w:rPr>
          <w:rFonts w:ascii="Arial" w:eastAsiaTheme="minorHAnsi" w:hAnsi="Arial" w:cs="Arial"/>
          <w:lang w:val="es-PE" w:eastAsia="en-US"/>
        </w:rPr>
        <w:t xml:space="preserve"> </w:t>
      </w:r>
      <w:r w:rsidR="00004A32">
        <w:rPr>
          <w:rFonts w:ascii="Arial" w:eastAsiaTheme="minorHAnsi" w:hAnsi="Arial" w:cs="Arial"/>
          <w:lang w:val="es-PE" w:eastAsia="en-US"/>
        </w:rPr>
        <w:t>no utilice</w:t>
      </w:r>
      <w:r w:rsidRPr="00004A32">
        <w:rPr>
          <w:rFonts w:ascii="Arial" w:eastAsiaTheme="minorHAnsi" w:hAnsi="Arial" w:cs="Arial"/>
          <w:lang w:val="es-PE" w:eastAsia="en-US"/>
        </w:rPr>
        <w:t xml:space="preserve"> </w:t>
      </w:r>
      <w:r w:rsidR="00004A32">
        <w:rPr>
          <w:rFonts w:ascii="Arial" w:eastAsiaTheme="minorHAnsi" w:hAnsi="Arial" w:cs="Arial"/>
          <w:lang w:val="es-PE" w:eastAsia="en-US"/>
        </w:rPr>
        <w:t xml:space="preserve"> </w:t>
      </w:r>
      <w:r w:rsidRPr="00004A32">
        <w:rPr>
          <w:rFonts w:ascii="Arial" w:eastAsiaTheme="minorHAnsi" w:hAnsi="Arial" w:cs="Arial"/>
          <w:lang w:val="es-PE" w:eastAsia="en-US"/>
        </w:rPr>
        <w:t xml:space="preserve">nombres </w:t>
      </w:r>
      <w:r w:rsidR="00004A32">
        <w:rPr>
          <w:rFonts w:ascii="Arial" w:eastAsiaTheme="minorHAnsi" w:hAnsi="Arial" w:cs="Arial"/>
          <w:lang w:val="es-PE" w:eastAsia="en-US"/>
        </w:rPr>
        <w:t xml:space="preserve">de un estilo HTML crípticos que contengan </w:t>
      </w:r>
      <w:r w:rsidRPr="00004A32">
        <w:rPr>
          <w:rFonts w:ascii="Arial" w:eastAsiaTheme="minorHAnsi" w:hAnsi="Arial" w:cs="Arial"/>
          <w:lang w:val="es-PE" w:eastAsia="en-US"/>
        </w:rPr>
        <w:t xml:space="preserve"> números</w:t>
      </w:r>
      <w:r w:rsidR="00004A32">
        <w:rPr>
          <w:rFonts w:ascii="Arial" w:eastAsiaTheme="minorHAnsi" w:hAnsi="Arial" w:cs="Arial"/>
          <w:lang w:val="es-PE" w:eastAsia="en-US"/>
        </w:rPr>
        <w:t xml:space="preserve"> y caracteres</w:t>
      </w:r>
      <w:r w:rsidRPr="00004A32">
        <w:rPr>
          <w:rFonts w:ascii="Arial" w:eastAsiaTheme="minorHAnsi" w:hAnsi="Arial" w:cs="Arial"/>
          <w:lang w:val="es-PE" w:eastAsia="en-US"/>
        </w:rPr>
        <w:t xml:space="preserve"> que no tengan relación con la funcionalidad que van a realizar</w:t>
      </w:r>
      <w:r w:rsidR="00004A32">
        <w:rPr>
          <w:rFonts w:ascii="Arial" w:eastAsiaTheme="minorHAnsi" w:hAnsi="Arial" w:cs="Arial"/>
          <w:lang w:val="es-PE" w:eastAsia="en-US"/>
        </w:rPr>
        <w:t xml:space="preserve"> , prefiera además los nombres genéricos</w:t>
      </w:r>
      <w:r w:rsidRPr="00004A32">
        <w:rPr>
          <w:rFonts w:ascii="Arial" w:eastAsiaTheme="minorHAnsi" w:hAnsi="Arial" w:cs="Arial"/>
          <w:lang w:val="es-PE" w:eastAsia="en-US"/>
        </w:rPr>
        <w:t>.</w:t>
      </w:r>
    </w:p>
    <w:p w:rsidR="00004A32" w:rsidRPr="00004A32" w:rsidRDefault="00004A32" w:rsidP="00004A32">
      <w:pPr>
        <w:ind w:left="360"/>
        <w:rPr>
          <w:rFonts w:ascii="Arial" w:eastAsiaTheme="minorHAnsi" w:hAnsi="Arial" w:cs="Arial"/>
          <w:lang w:val="es-PE" w:eastAsia="en-US"/>
        </w:rPr>
      </w:pPr>
    </w:p>
    <w:tbl>
      <w:tblPr>
        <w:tblW w:w="9072"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36"/>
        <w:gridCol w:w="4536"/>
      </w:tblGrid>
      <w:tr w:rsidR="00510F4C" w:rsidRPr="004423F9" w:rsidTr="00FD15A2">
        <w:trPr>
          <w:trHeight w:val="300"/>
        </w:trPr>
        <w:tc>
          <w:tcPr>
            <w:tcW w:w="4536" w:type="dxa"/>
            <w:shd w:val="clear" w:color="5B9BD5" w:fill="FFFFFF" w:themeFill="background1"/>
            <w:noWrap/>
            <w:hideMark/>
          </w:tcPr>
          <w:p w:rsidR="00510F4C" w:rsidRPr="00D51778" w:rsidRDefault="00510F4C" w:rsidP="00FD15A2">
            <w:pPr>
              <w:rPr>
                <w:rFonts w:ascii="Arial" w:hAnsi="Arial" w:cs="Arial"/>
                <w:b/>
                <w:bCs/>
                <w:noProof/>
                <w:lang w:eastAsia="es-PE"/>
              </w:rPr>
            </w:pPr>
            <w:r w:rsidRPr="00D51778">
              <w:rPr>
                <w:rFonts w:ascii="Arial" w:hAnsi="Arial" w:cs="Arial"/>
                <w:b/>
                <w:bCs/>
                <w:noProof/>
                <w:lang w:eastAsia="es-PE"/>
              </w:rPr>
              <w:t>Incorrecto</w:t>
            </w:r>
          </w:p>
        </w:tc>
        <w:tc>
          <w:tcPr>
            <w:tcW w:w="4536" w:type="dxa"/>
            <w:shd w:val="clear" w:color="auto" w:fill="FFFFFF" w:themeFill="background1"/>
          </w:tcPr>
          <w:p w:rsidR="00510F4C" w:rsidRPr="00D51778" w:rsidRDefault="00510F4C" w:rsidP="00FD15A2">
            <w:pPr>
              <w:rPr>
                <w:rFonts w:ascii="Arial" w:hAnsi="Arial" w:cs="Arial"/>
                <w:b/>
                <w:bCs/>
                <w:noProof/>
                <w:lang w:eastAsia="es-PE"/>
              </w:rPr>
            </w:pPr>
            <w:r w:rsidRPr="00D51778">
              <w:rPr>
                <w:rFonts w:ascii="Arial" w:hAnsi="Arial" w:cs="Arial"/>
                <w:b/>
                <w:bCs/>
                <w:noProof/>
                <w:lang w:eastAsia="es-PE"/>
              </w:rPr>
              <w:t>Correcto</w:t>
            </w:r>
          </w:p>
        </w:tc>
      </w:tr>
      <w:tr w:rsidR="00510F4C" w:rsidRPr="00FB76CA" w:rsidTr="00FD15A2">
        <w:trPr>
          <w:trHeight w:val="788"/>
        </w:trPr>
        <w:tc>
          <w:tcPr>
            <w:tcW w:w="4536" w:type="dxa"/>
            <w:shd w:val="clear" w:color="auto" w:fill="FFFFFF" w:themeFill="background1"/>
            <w:noWrap/>
            <w:hideMark/>
          </w:tcPr>
          <w:p w:rsidR="00510F4C" w:rsidRDefault="00510F4C" w:rsidP="00FD15A2">
            <w:pPr>
              <w:autoSpaceDE w:val="0"/>
              <w:autoSpaceDN w:val="0"/>
              <w:adjustRightInd w:val="0"/>
              <w:rPr>
                <w:rFonts w:ascii="Consolas" w:eastAsia="MS Mincho" w:hAnsi="Consolas" w:cs="Consolas"/>
                <w:noProof/>
                <w:color w:val="000000"/>
                <w:sz w:val="19"/>
                <w:szCs w:val="19"/>
                <w:highlight w:val="white"/>
                <w:lang w:val="en-US" w:eastAsia="en-AU"/>
              </w:rPr>
            </w:pPr>
            <w:r>
              <w:rPr>
                <w:rFonts w:ascii="Consolas" w:eastAsia="MS Mincho" w:hAnsi="Consolas" w:cs="Consolas"/>
                <w:noProof/>
                <w:color w:val="000000"/>
                <w:sz w:val="19"/>
                <w:szCs w:val="19"/>
                <w:highlight w:val="white"/>
                <w:lang w:val="en-US" w:eastAsia="en-AU"/>
              </w:rPr>
              <w:t>.buton-green {}</w:t>
            </w:r>
          </w:p>
          <w:p w:rsidR="00510F4C" w:rsidRDefault="00510F4C" w:rsidP="00FD15A2">
            <w:pPr>
              <w:autoSpaceDE w:val="0"/>
              <w:autoSpaceDN w:val="0"/>
              <w:adjustRightInd w:val="0"/>
              <w:rPr>
                <w:rFonts w:ascii="Consolas" w:eastAsia="MS Mincho" w:hAnsi="Consolas" w:cs="Consolas"/>
                <w:noProof/>
                <w:color w:val="000000"/>
                <w:sz w:val="19"/>
                <w:szCs w:val="19"/>
                <w:highlight w:val="white"/>
                <w:lang w:val="en-US" w:eastAsia="en-AU"/>
              </w:rPr>
            </w:pPr>
            <w:r>
              <w:rPr>
                <w:rFonts w:ascii="Consolas" w:eastAsia="MS Mincho" w:hAnsi="Consolas" w:cs="Consolas"/>
                <w:noProof/>
                <w:color w:val="000000"/>
                <w:sz w:val="19"/>
                <w:szCs w:val="19"/>
                <w:highlight w:val="white"/>
                <w:lang w:val="en-US" w:eastAsia="en-AU"/>
              </w:rPr>
              <w:t>.abc {}</w:t>
            </w:r>
          </w:p>
          <w:p w:rsidR="00510F4C" w:rsidRPr="003358B5" w:rsidRDefault="00510F4C" w:rsidP="00FD15A2">
            <w:pPr>
              <w:autoSpaceDE w:val="0"/>
              <w:autoSpaceDN w:val="0"/>
              <w:adjustRightInd w:val="0"/>
              <w:rPr>
                <w:rFonts w:ascii="Consolas" w:eastAsia="MS Mincho" w:hAnsi="Consolas" w:cs="Consolas"/>
                <w:noProof/>
                <w:color w:val="000000"/>
                <w:sz w:val="19"/>
                <w:szCs w:val="19"/>
                <w:highlight w:val="white"/>
                <w:lang w:val="en-US" w:eastAsia="en-AU"/>
              </w:rPr>
            </w:pPr>
            <w:r>
              <w:rPr>
                <w:rFonts w:ascii="Consolas" w:eastAsia="MS Mincho" w:hAnsi="Consolas" w:cs="Consolas"/>
                <w:noProof/>
                <w:color w:val="000000"/>
                <w:sz w:val="19"/>
                <w:szCs w:val="19"/>
                <w:highlight w:val="white"/>
                <w:lang w:val="en-US" w:eastAsia="en-AU"/>
              </w:rPr>
              <w:t>#indexABC {}</w:t>
            </w:r>
          </w:p>
        </w:tc>
        <w:tc>
          <w:tcPr>
            <w:tcW w:w="4536" w:type="dxa"/>
            <w:shd w:val="clear" w:color="auto" w:fill="FFFFFF" w:themeFill="background1"/>
          </w:tcPr>
          <w:p w:rsidR="00510F4C" w:rsidRDefault="00510F4C" w:rsidP="00FD15A2">
            <w:pPr>
              <w:autoSpaceDE w:val="0"/>
              <w:autoSpaceDN w:val="0"/>
              <w:adjustRightInd w:val="0"/>
              <w:rPr>
                <w:rFonts w:ascii="Consolas" w:eastAsia="MS Mincho" w:hAnsi="Consolas" w:cs="Consolas"/>
                <w:noProof/>
                <w:sz w:val="19"/>
                <w:szCs w:val="19"/>
                <w:lang w:eastAsia="en-AU"/>
              </w:rPr>
            </w:pPr>
            <w:r>
              <w:rPr>
                <w:rFonts w:ascii="Consolas" w:eastAsia="MS Mincho" w:hAnsi="Consolas" w:cs="Consolas"/>
                <w:noProof/>
                <w:sz w:val="19"/>
                <w:szCs w:val="19"/>
                <w:lang w:eastAsia="en-AU"/>
              </w:rPr>
              <w:t>.button {}</w:t>
            </w:r>
          </w:p>
          <w:p w:rsidR="00510F4C" w:rsidRDefault="00510F4C" w:rsidP="00FD15A2">
            <w:pPr>
              <w:autoSpaceDE w:val="0"/>
              <w:autoSpaceDN w:val="0"/>
              <w:adjustRightInd w:val="0"/>
              <w:rPr>
                <w:rFonts w:ascii="Consolas" w:eastAsia="MS Mincho" w:hAnsi="Consolas" w:cs="Consolas"/>
                <w:noProof/>
                <w:sz w:val="19"/>
                <w:szCs w:val="19"/>
                <w:lang w:eastAsia="en-AU"/>
              </w:rPr>
            </w:pPr>
            <w:r>
              <w:rPr>
                <w:rFonts w:ascii="Consolas" w:eastAsia="MS Mincho" w:hAnsi="Consolas" w:cs="Consolas"/>
                <w:noProof/>
                <w:sz w:val="19"/>
                <w:szCs w:val="19"/>
                <w:lang w:eastAsia="en-AU"/>
              </w:rPr>
              <w:t>.index {}</w:t>
            </w:r>
          </w:p>
          <w:p w:rsidR="00510F4C" w:rsidRPr="003358B5" w:rsidRDefault="00510F4C" w:rsidP="00FD15A2">
            <w:pPr>
              <w:autoSpaceDE w:val="0"/>
              <w:autoSpaceDN w:val="0"/>
              <w:adjustRightInd w:val="0"/>
              <w:rPr>
                <w:rFonts w:ascii="Consolas" w:eastAsia="MS Mincho" w:hAnsi="Consolas" w:cs="Consolas"/>
                <w:noProof/>
                <w:sz w:val="19"/>
                <w:szCs w:val="19"/>
                <w:lang w:eastAsia="en-AU"/>
              </w:rPr>
            </w:pPr>
            <w:r>
              <w:rPr>
                <w:rFonts w:ascii="Consolas" w:eastAsia="MS Mincho" w:hAnsi="Consolas" w:cs="Consolas"/>
                <w:noProof/>
                <w:sz w:val="19"/>
                <w:szCs w:val="19"/>
                <w:lang w:eastAsia="en-AU"/>
              </w:rPr>
              <w:t>#video {}</w:t>
            </w:r>
          </w:p>
        </w:tc>
      </w:tr>
    </w:tbl>
    <w:p w:rsidR="00510F4C" w:rsidRDefault="00510F4C" w:rsidP="00510F4C"/>
    <w:p w:rsidR="00004A32" w:rsidRPr="00004A32" w:rsidRDefault="00004A32" w:rsidP="00004A32">
      <w:pPr>
        <w:ind w:left="360"/>
        <w:rPr>
          <w:rFonts w:ascii="Arial" w:eastAsiaTheme="minorHAnsi" w:hAnsi="Arial" w:cs="Arial"/>
          <w:lang w:val="es-PE" w:eastAsia="en-US"/>
        </w:rPr>
      </w:pPr>
      <w:r w:rsidRPr="00004A32">
        <w:rPr>
          <w:rFonts w:ascii="Arial" w:eastAsiaTheme="minorHAnsi" w:hAnsi="Arial" w:cs="Arial"/>
          <w:lang w:val="es-PE" w:eastAsia="en-US"/>
        </w:rPr>
        <w:t>Además utilice nombres cortos, pero lo suficientemente largos como para ser entendibles:</w:t>
      </w:r>
    </w:p>
    <w:p w:rsidR="00004A32" w:rsidRPr="00004A32" w:rsidRDefault="00004A32" w:rsidP="00004A32">
      <w:pPr>
        <w:rPr>
          <w:rFonts w:ascii="Arial" w:eastAsiaTheme="minorHAnsi" w:hAnsi="Arial" w:cs="Arial"/>
          <w:lang w:val="es-PE"/>
        </w:rPr>
      </w:pPr>
    </w:p>
    <w:tbl>
      <w:tblPr>
        <w:tblW w:w="9072"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36"/>
        <w:gridCol w:w="4536"/>
      </w:tblGrid>
      <w:tr w:rsidR="00004A32" w:rsidRPr="004423F9" w:rsidTr="00F85A64">
        <w:trPr>
          <w:trHeight w:val="300"/>
        </w:trPr>
        <w:tc>
          <w:tcPr>
            <w:tcW w:w="4536" w:type="dxa"/>
            <w:shd w:val="clear" w:color="5B9BD5" w:fill="FFFFFF" w:themeFill="background1"/>
            <w:noWrap/>
            <w:hideMark/>
          </w:tcPr>
          <w:p w:rsidR="00004A32" w:rsidRPr="00D51778" w:rsidRDefault="00004A32" w:rsidP="00F85A64">
            <w:pPr>
              <w:rPr>
                <w:rFonts w:ascii="Arial" w:hAnsi="Arial" w:cs="Arial"/>
                <w:b/>
                <w:bCs/>
                <w:noProof/>
                <w:lang w:eastAsia="es-PE"/>
              </w:rPr>
            </w:pPr>
            <w:r w:rsidRPr="00D51778">
              <w:rPr>
                <w:rFonts w:ascii="Arial" w:hAnsi="Arial" w:cs="Arial"/>
                <w:b/>
                <w:bCs/>
                <w:noProof/>
                <w:lang w:eastAsia="es-PE"/>
              </w:rPr>
              <w:t>Incorrecto</w:t>
            </w:r>
          </w:p>
        </w:tc>
        <w:tc>
          <w:tcPr>
            <w:tcW w:w="4536" w:type="dxa"/>
            <w:shd w:val="clear" w:color="auto" w:fill="FFFFFF" w:themeFill="background1"/>
          </w:tcPr>
          <w:p w:rsidR="00004A32" w:rsidRPr="00D51778" w:rsidRDefault="00004A32" w:rsidP="00F85A64">
            <w:pPr>
              <w:rPr>
                <w:rFonts w:ascii="Arial" w:hAnsi="Arial" w:cs="Arial"/>
                <w:b/>
                <w:bCs/>
                <w:noProof/>
                <w:lang w:eastAsia="es-PE"/>
              </w:rPr>
            </w:pPr>
            <w:r w:rsidRPr="00D51778">
              <w:rPr>
                <w:rFonts w:ascii="Arial" w:hAnsi="Arial" w:cs="Arial"/>
                <w:b/>
                <w:bCs/>
                <w:noProof/>
                <w:lang w:eastAsia="es-PE"/>
              </w:rPr>
              <w:t>Correcto</w:t>
            </w:r>
          </w:p>
        </w:tc>
      </w:tr>
      <w:tr w:rsidR="00004A32" w:rsidRPr="00FB76CA" w:rsidTr="00F85A64">
        <w:trPr>
          <w:trHeight w:val="788"/>
        </w:trPr>
        <w:tc>
          <w:tcPr>
            <w:tcW w:w="4536" w:type="dxa"/>
            <w:shd w:val="clear" w:color="auto" w:fill="FFFFFF" w:themeFill="background1"/>
            <w:noWrap/>
            <w:hideMark/>
          </w:tcPr>
          <w:p w:rsidR="00004A32" w:rsidRPr="00004A32" w:rsidRDefault="00004A32" w:rsidP="00004A32">
            <w:pPr>
              <w:autoSpaceDE w:val="0"/>
              <w:autoSpaceDN w:val="0"/>
              <w:adjustRightInd w:val="0"/>
              <w:rPr>
                <w:rFonts w:ascii="Consolas" w:eastAsia="MS Mincho" w:hAnsi="Consolas" w:cs="Consolas"/>
                <w:noProof/>
                <w:color w:val="000000"/>
                <w:sz w:val="19"/>
                <w:szCs w:val="19"/>
                <w:lang w:val="en-US" w:eastAsia="en-AU"/>
              </w:rPr>
            </w:pPr>
            <w:r w:rsidRPr="00004A32">
              <w:rPr>
                <w:rFonts w:ascii="Consolas" w:eastAsia="MS Mincho" w:hAnsi="Consolas" w:cs="Consolas"/>
                <w:noProof/>
                <w:color w:val="000000"/>
                <w:sz w:val="19"/>
                <w:szCs w:val="19"/>
                <w:lang w:val="en-US" w:eastAsia="en-AU"/>
              </w:rPr>
              <w:t>#navigation {}</w:t>
            </w:r>
          </w:p>
          <w:p w:rsidR="00004A32" w:rsidRPr="003358B5" w:rsidRDefault="00004A32" w:rsidP="00004A32">
            <w:pPr>
              <w:autoSpaceDE w:val="0"/>
              <w:autoSpaceDN w:val="0"/>
              <w:adjustRightInd w:val="0"/>
              <w:rPr>
                <w:rFonts w:ascii="Consolas" w:eastAsia="MS Mincho" w:hAnsi="Consolas" w:cs="Consolas"/>
                <w:noProof/>
                <w:color w:val="000000"/>
                <w:sz w:val="19"/>
                <w:szCs w:val="19"/>
                <w:highlight w:val="white"/>
                <w:lang w:val="en-US" w:eastAsia="en-AU"/>
              </w:rPr>
            </w:pPr>
            <w:r w:rsidRPr="00004A32">
              <w:rPr>
                <w:rFonts w:ascii="Consolas" w:eastAsia="MS Mincho" w:hAnsi="Consolas" w:cs="Consolas"/>
                <w:noProof/>
                <w:color w:val="000000"/>
                <w:sz w:val="19"/>
                <w:szCs w:val="19"/>
                <w:lang w:val="en-US" w:eastAsia="en-AU"/>
              </w:rPr>
              <w:t>.atr {}</w:t>
            </w:r>
          </w:p>
        </w:tc>
        <w:tc>
          <w:tcPr>
            <w:tcW w:w="4536" w:type="dxa"/>
            <w:shd w:val="clear" w:color="auto" w:fill="FFFFFF" w:themeFill="background1"/>
          </w:tcPr>
          <w:p w:rsidR="00004A32" w:rsidRPr="00004A32" w:rsidRDefault="00004A32" w:rsidP="00004A32">
            <w:pPr>
              <w:autoSpaceDE w:val="0"/>
              <w:autoSpaceDN w:val="0"/>
              <w:adjustRightInd w:val="0"/>
              <w:rPr>
                <w:rFonts w:ascii="Consolas" w:eastAsia="MS Mincho" w:hAnsi="Consolas" w:cs="Consolas"/>
                <w:noProof/>
                <w:sz w:val="19"/>
                <w:szCs w:val="19"/>
                <w:lang w:eastAsia="en-AU"/>
              </w:rPr>
            </w:pPr>
            <w:r w:rsidRPr="00004A32">
              <w:rPr>
                <w:rFonts w:ascii="Consolas" w:eastAsia="MS Mincho" w:hAnsi="Consolas" w:cs="Consolas"/>
                <w:noProof/>
                <w:sz w:val="19"/>
                <w:szCs w:val="19"/>
                <w:lang w:eastAsia="en-AU"/>
              </w:rPr>
              <w:t>#nav {}</w:t>
            </w:r>
          </w:p>
          <w:p w:rsidR="00004A32" w:rsidRPr="003358B5" w:rsidRDefault="00004A32" w:rsidP="00004A32">
            <w:pPr>
              <w:autoSpaceDE w:val="0"/>
              <w:autoSpaceDN w:val="0"/>
              <w:adjustRightInd w:val="0"/>
              <w:rPr>
                <w:rFonts w:ascii="Consolas" w:eastAsia="MS Mincho" w:hAnsi="Consolas" w:cs="Consolas"/>
                <w:noProof/>
                <w:sz w:val="19"/>
                <w:szCs w:val="19"/>
                <w:lang w:eastAsia="en-AU"/>
              </w:rPr>
            </w:pPr>
            <w:r w:rsidRPr="00004A32">
              <w:rPr>
                <w:rFonts w:ascii="Consolas" w:eastAsia="MS Mincho" w:hAnsi="Consolas" w:cs="Consolas"/>
                <w:noProof/>
                <w:sz w:val="19"/>
                <w:szCs w:val="19"/>
                <w:lang w:eastAsia="en-AU"/>
              </w:rPr>
              <w:t>.author {}</w:t>
            </w:r>
          </w:p>
        </w:tc>
      </w:tr>
    </w:tbl>
    <w:p w:rsidR="00004A32" w:rsidRDefault="00004A32" w:rsidP="00004A32">
      <w:pPr>
        <w:rPr>
          <w:rFonts w:ascii="Arial" w:eastAsiaTheme="minorHAnsi" w:hAnsi="Arial" w:cs="Arial"/>
        </w:rPr>
      </w:pPr>
    </w:p>
    <w:p w:rsidR="00004A32" w:rsidRPr="00004A32" w:rsidRDefault="00004A32" w:rsidP="00004A32">
      <w:pPr>
        <w:rPr>
          <w:rFonts w:ascii="Arial" w:eastAsiaTheme="minorHAnsi" w:hAnsi="Arial" w:cs="Arial"/>
        </w:rPr>
      </w:pPr>
    </w:p>
    <w:p w:rsidR="00EB4679" w:rsidRDefault="00EB4679" w:rsidP="00EB4679">
      <w:pPr>
        <w:pStyle w:val="Prrafodelista"/>
        <w:numPr>
          <w:ilvl w:val="1"/>
          <w:numId w:val="13"/>
        </w:numPr>
        <w:jc w:val="both"/>
        <w:rPr>
          <w:rFonts w:ascii="Arial" w:eastAsiaTheme="majorEastAsia" w:hAnsi="Arial" w:cs="Arial"/>
          <w:b/>
          <w:sz w:val="20"/>
          <w:szCs w:val="20"/>
        </w:rPr>
      </w:pPr>
      <w:r>
        <w:rPr>
          <w:rFonts w:ascii="Arial" w:eastAsiaTheme="majorEastAsia" w:hAnsi="Arial" w:cs="Arial"/>
          <w:b/>
          <w:sz w:val="20"/>
          <w:szCs w:val="20"/>
        </w:rPr>
        <w:t>Shorthand Properties (Propiedades Abreviadas)</w:t>
      </w:r>
    </w:p>
    <w:p w:rsidR="00EB4679" w:rsidRPr="00EB4679" w:rsidRDefault="00EB4679" w:rsidP="00EB4679">
      <w:pPr>
        <w:ind w:left="360"/>
        <w:jc w:val="both"/>
        <w:rPr>
          <w:rFonts w:ascii="Arial" w:eastAsiaTheme="minorHAnsi" w:hAnsi="Arial" w:cs="Arial"/>
          <w:lang w:val="es-PE" w:eastAsia="en-US"/>
        </w:rPr>
      </w:pPr>
      <w:r w:rsidRPr="00EB4679">
        <w:rPr>
          <w:rFonts w:ascii="Arial" w:eastAsiaTheme="minorHAnsi" w:hAnsi="Arial" w:cs="Arial"/>
          <w:lang w:val="es-PE" w:eastAsia="en-US"/>
        </w:rPr>
        <w:t>Utilice las definiciones cortas o abreviadas que brinda css (</w:t>
      </w:r>
      <w:hyperlink r:id="rId12" w:anchor="shorthand" w:history="1">
        <w:r w:rsidRPr="00EB4679">
          <w:rPr>
            <w:rFonts w:ascii="Arial" w:eastAsiaTheme="minorHAnsi" w:hAnsi="Arial" w:cs="Arial"/>
            <w:lang w:val="es-PE" w:eastAsia="en-US"/>
          </w:rPr>
          <w:t>http://www.w3.org/TR/CSS21/about.html#shorthand</w:t>
        </w:r>
      </w:hyperlink>
      <w:r w:rsidRPr="00EB4679">
        <w:rPr>
          <w:rFonts w:ascii="Arial" w:eastAsiaTheme="minorHAnsi" w:hAnsi="Arial" w:cs="Arial"/>
          <w:lang w:val="es-PE" w:eastAsia="en-US"/>
        </w:rPr>
        <w:t>) como por ejemplo font para declarar las propiedades (</w:t>
      </w:r>
      <w:hyperlink r:id="rId13" w:anchor="propdef-font-style" w:history="1">
        <w:r w:rsidRPr="00EB4679">
          <w:rPr>
            <w:rFonts w:ascii="Arial" w:eastAsiaTheme="minorHAnsi" w:hAnsi="Arial" w:cs="Arial"/>
            <w:lang w:val="es-PE" w:eastAsia="en-US"/>
          </w:rPr>
          <w:t>'font-style'</w:t>
        </w:r>
      </w:hyperlink>
      <w:r w:rsidRPr="00EB4679">
        <w:rPr>
          <w:rFonts w:ascii="Arial" w:eastAsiaTheme="minorHAnsi" w:hAnsi="Arial" w:cs="Arial"/>
          <w:lang w:val="es-PE" w:eastAsia="en-US"/>
        </w:rPr>
        <w:t xml:space="preserve">, </w:t>
      </w:r>
      <w:hyperlink r:id="rId14" w:anchor="propdef-font-variant" w:history="1">
        <w:r w:rsidRPr="00EB4679">
          <w:rPr>
            <w:rFonts w:ascii="Arial" w:eastAsiaTheme="minorHAnsi" w:hAnsi="Arial" w:cs="Arial"/>
            <w:lang w:val="es-PE" w:eastAsia="en-US"/>
          </w:rPr>
          <w:t>'font-variant'</w:t>
        </w:r>
      </w:hyperlink>
      <w:r w:rsidRPr="00EB4679">
        <w:rPr>
          <w:rFonts w:ascii="Arial" w:eastAsiaTheme="minorHAnsi" w:hAnsi="Arial" w:cs="Arial"/>
          <w:lang w:val="es-PE" w:eastAsia="en-US"/>
        </w:rPr>
        <w:t xml:space="preserve">, </w:t>
      </w:r>
      <w:hyperlink r:id="rId15" w:anchor="propdef-font-weight" w:history="1">
        <w:r w:rsidRPr="00EB4679">
          <w:rPr>
            <w:rFonts w:ascii="Arial" w:eastAsiaTheme="minorHAnsi" w:hAnsi="Arial" w:cs="Arial"/>
            <w:lang w:val="es-PE" w:eastAsia="en-US"/>
          </w:rPr>
          <w:t>'font-weight'</w:t>
        </w:r>
      </w:hyperlink>
      <w:r w:rsidRPr="00EB4679">
        <w:rPr>
          <w:rFonts w:ascii="Arial" w:eastAsiaTheme="minorHAnsi" w:hAnsi="Arial" w:cs="Arial"/>
          <w:lang w:val="es-PE" w:eastAsia="en-US"/>
        </w:rPr>
        <w:t xml:space="preserve">, </w:t>
      </w:r>
      <w:hyperlink r:id="rId16" w:anchor="propdef-font-size" w:history="1">
        <w:r w:rsidRPr="00EB4679">
          <w:rPr>
            <w:rFonts w:ascii="Arial" w:eastAsiaTheme="minorHAnsi" w:hAnsi="Arial" w:cs="Arial"/>
            <w:lang w:val="es-PE" w:eastAsia="en-US"/>
          </w:rPr>
          <w:t>'font-size'</w:t>
        </w:r>
      </w:hyperlink>
      <w:r w:rsidRPr="00EB4679">
        <w:rPr>
          <w:rFonts w:ascii="Arial" w:eastAsiaTheme="minorHAnsi" w:hAnsi="Arial" w:cs="Arial"/>
          <w:lang w:val="es-PE" w:eastAsia="en-US"/>
        </w:rPr>
        <w:t xml:space="preserve">, </w:t>
      </w:r>
      <w:hyperlink r:id="rId17" w:anchor="propdef-line-height" w:history="1">
        <w:r w:rsidRPr="00EB4679">
          <w:rPr>
            <w:rFonts w:ascii="Arial" w:eastAsiaTheme="minorHAnsi" w:hAnsi="Arial" w:cs="Arial"/>
            <w:lang w:val="es-PE" w:eastAsia="en-US"/>
          </w:rPr>
          <w:t>'line-height'</w:t>
        </w:r>
      </w:hyperlink>
      <w:r w:rsidRPr="00EB4679">
        <w:rPr>
          <w:rFonts w:ascii="Arial" w:eastAsiaTheme="minorHAnsi" w:hAnsi="Arial" w:cs="Arial"/>
          <w:lang w:val="es-PE" w:eastAsia="en-US"/>
        </w:rPr>
        <w:t xml:space="preserve">, </w:t>
      </w:r>
      <w:r>
        <w:rPr>
          <w:rFonts w:ascii="Arial" w:eastAsiaTheme="minorHAnsi" w:hAnsi="Arial" w:cs="Arial"/>
          <w:lang w:val="es-PE" w:eastAsia="en-US"/>
        </w:rPr>
        <w:t xml:space="preserve">y </w:t>
      </w:r>
      <w:r w:rsidRPr="00EB4679">
        <w:rPr>
          <w:rFonts w:ascii="Arial" w:eastAsiaTheme="minorHAnsi" w:hAnsi="Arial" w:cs="Arial"/>
          <w:lang w:val="es-PE" w:eastAsia="en-US"/>
        </w:rPr>
        <w:t xml:space="preserve"> </w:t>
      </w:r>
      <w:hyperlink r:id="rId18" w:anchor="propdef-font-family" w:history="1">
        <w:r w:rsidRPr="00EB4679">
          <w:rPr>
            <w:rFonts w:ascii="Arial" w:eastAsiaTheme="minorHAnsi" w:hAnsi="Arial" w:cs="Arial"/>
            <w:lang w:val="es-PE" w:eastAsia="en-US"/>
          </w:rPr>
          <w:t>'font-family'</w:t>
        </w:r>
      </w:hyperlink>
      <w:r w:rsidRPr="00EB4679">
        <w:rPr>
          <w:rFonts w:ascii="Arial" w:eastAsiaTheme="minorHAnsi" w:hAnsi="Arial" w:cs="Arial"/>
          <w:lang w:val="es-PE" w:eastAsia="en-US"/>
        </w:rPr>
        <w:t>) aun cuando solo se está declarando un solo valor</w:t>
      </w:r>
      <w:r>
        <w:rPr>
          <w:rFonts w:ascii="Arial" w:eastAsiaTheme="minorHAnsi" w:hAnsi="Arial" w:cs="Arial"/>
          <w:lang w:val="es-PE" w:eastAsia="en-US"/>
        </w:rPr>
        <w:t>.</w:t>
      </w:r>
    </w:p>
    <w:p w:rsidR="00EB4679" w:rsidRDefault="00EB4679" w:rsidP="00EB4679">
      <w:pPr>
        <w:jc w:val="both"/>
        <w:rPr>
          <w:rFonts w:ascii="Arial" w:eastAsiaTheme="majorEastAsia" w:hAnsi="Arial" w:cs="Arial"/>
          <w:b/>
        </w:rPr>
      </w:pPr>
    </w:p>
    <w:p w:rsidR="00EB4679" w:rsidRDefault="00EB4679" w:rsidP="00EB4679">
      <w:pPr>
        <w:jc w:val="both"/>
        <w:rPr>
          <w:rFonts w:ascii="Arial" w:eastAsiaTheme="majorEastAsia" w:hAnsi="Arial" w:cs="Arial"/>
          <w:b/>
        </w:rPr>
      </w:pPr>
    </w:p>
    <w:tbl>
      <w:tblPr>
        <w:tblW w:w="9072"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36"/>
        <w:gridCol w:w="4536"/>
      </w:tblGrid>
      <w:tr w:rsidR="00EB4679" w:rsidRPr="004423F9" w:rsidTr="00F85A64">
        <w:trPr>
          <w:trHeight w:val="300"/>
        </w:trPr>
        <w:tc>
          <w:tcPr>
            <w:tcW w:w="4536" w:type="dxa"/>
            <w:shd w:val="clear" w:color="5B9BD5" w:fill="FFFFFF" w:themeFill="background1"/>
            <w:noWrap/>
            <w:hideMark/>
          </w:tcPr>
          <w:p w:rsidR="00EB4679" w:rsidRPr="00D51778" w:rsidRDefault="00EB4679" w:rsidP="00F85A64">
            <w:pPr>
              <w:rPr>
                <w:rFonts w:ascii="Arial" w:hAnsi="Arial" w:cs="Arial"/>
                <w:b/>
                <w:bCs/>
                <w:noProof/>
                <w:lang w:eastAsia="es-PE"/>
              </w:rPr>
            </w:pPr>
            <w:r w:rsidRPr="00D51778">
              <w:rPr>
                <w:rFonts w:ascii="Arial" w:hAnsi="Arial" w:cs="Arial"/>
                <w:b/>
                <w:bCs/>
                <w:noProof/>
                <w:lang w:eastAsia="es-PE"/>
              </w:rPr>
              <w:t>Incorrecto</w:t>
            </w:r>
          </w:p>
        </w:tc>
        <w:tc>
          <w:tcPr>
            <w:tcW w:w="4536" w:type="dxa"/>
            <w:shd w:val="clear" w:color="auto" w:fill="FFFFFF" w:themeFill="background1"/>
          </w:tcPr>
          <w:p w:rsidR="00EB4679" w:rsidRPr="00D51778" w:rsidRDefault="00EB4679" w:rsidP="00F85A64">
            <w:pPr>
              <w:rPr>
                <w:rFonts w:ascii="Arial" w:hAnsi="Arial" w:cs="Arial"/>
                <w:b/>
                <w:bCs/>
                <w:noProof/>
                <w:lang w:eastAsia="es-PE"/>
              </w:rPr>
            </w:pPr>
            <w:r w:rsidRPr="00D51778">
              <w:rPr>
                <w:rFonts w:ascii="Arial" w:hAnsi="Arial" w:cs="Arial"/>
                <w:b/>
                <w:bCs/>
                <w:noProof/>
                <w:lang w:eastAsia="es-PE"/>
              </w:rPr>
              <w:t>Correcto</w:t>
            </w:r>
          </w:p>
        </w:tc>
      </w:tr>
      <w:tr w:rsidR="00EB4679" w:rsidRPr="00FB76CA" w:rsidTr="00F85A64">
        <w:trPr>
          <w:trHeight w:val="788"/>
        </w:trPr>
        <w:tc>
          <w:tcPr>
            <w:tcW w:w="4536" w:type="dxa"/>
            <w:shd w:val="clear" w:color="auto" w:fill="FFFFFF" w:themeFill="background1"/>
            <w:noWrap/>
            <w:hideMark/>
          </w:tcPr>
          <w:p w:rsidR="00EB4679" w:rsidRPr="00EB4679" w:rsidRDefault="00EB4679" w:rsidP="00EB4679">
            <w:pPr>
              <w:autoSpaceDE w:val="0"/>
              <w:autoSpaceDN w:val="0"/>
              <w:adjustRightInd w:val="0"/>
              <w:rPr>
                <w:rFonts w:ascii="Consolas" w:eastAsia="MS Mincho" w:hAnsi="Consolas" w:cs="Consolas"/>
                <w:noProof/>
                <w:color w:val="000000"/>
                <w:sz w:val="19"/>
                <w:szCs w:val="19"/>
                <w:lang w:val="en-US" w:eastAsia="en-AU"/>
              </w:rPr>
            </w:pPr>
            <w:r w:rsidRPr="00EB4679">
              <w:rPr>
                <w:rFonts w:ascii="Consolas" w:eastAsia="MS Mincho" w:hAnsi="Consolas" w:cs="Consolas"/>
                <w:noProof/>
                <w:color w:val="000000"/>
                <w:sz w:val="19"/>
                <w:szCs w:val="19"/>
                <w:lang w:val="en-US" w:eastAsia="en-AU"/>
              </w:rPr>
              <w:t>border-top-style: none;</w:t>
            </w:r>
          </w:p>
          <w:p w:rsidR="00EB4679" w:rsidRPr="00EB4679" w:rsidRDefault="00EB4679" w:rsidP="00EB4679">
            <w:pPr>
              <w:autoSpaceDE w:val="0"/>
              <w:autoSpaceDN w:val="0"/>
              <w:adjustRightInd w:val="0"/>
              <w:rPr>
                <w:rFonts w:ascii="Consolas" w:eastAsia="MS Mincho" w:hAnsi="Consolas" w:cs="Consolas"/>
                <w:noProof/>
                <w:color w:val="000000"/>
                <w:sz w:val="19"/>
                <w:szCs w:val="19"/>
                <w:lang w:val="en-US" w:eastAsia="en-AU"/>
              </w:rPr>
            </w:pPr>
            <w:r w:rsidRPr="00EB4679">
              <w:rPr>
                <w:rFonts w:ascii="Consolas" w:eastAsia="MS Mincho" w:hAnsi="Consolas" w:cs="Consolas"/>
                <w:noProof/>
                <w:color w:val="000000"/>
                <w:sz w:val="19"/>
                <w:szCs w:val="19"/>
                <w:lang w:val="en-US" w:eastAsia="en-AU"/>
              </w:rPr>
              <w:t>font-family: palatino, georgia, serif;</w:t>
            </w:r>
          </w:p>
          <w:p w:rsidR="00EB4679" w:rsidRPr="00EB4679" w:rsidRDefault="00EB4679" w:rsidP="00EB4679">
            <w:pPr>
              <w:autoSpaceDE w:val="0"/>
              <w:autoSpaceDN w:val="0"/>
              <w:adjustRightInd w:val="0"/>
              <w:rPr>
                <w:rFonts w:ascii="Consolas" w:eastAsia="MS Mincho" w:hAnsi="Consolas" w:cs="Consolas"/>
                <w:noProof/>
                <w:color w:val="000000"/>
                <w:sz w:val="19"/>
                <w:szCs w:val="19"/>
                <w:lang w:val="en-US" w:eastAsia="en-AU"/>
              </w:rPr>
            </w:pPr>
            <w:r w:rsidRPr="00EB4679">
              <w:rPr>
                <w:rFonts w:ascii="Consolas" w:eastAsia="MS Mincho" w:hAnsi="Consolas" w:cs="Consolas"/>
                <w:noProof/>
                <w:color w:val="000000"/>
                <w:sz w:val="19"/>
                <w:szCs w:val="19"/>
                <w:lang w:val="en-US" w:eastAsia="en-AU"/>
              </w:rPr>
              <w:t>font-size: 100%;</w:t>
            </w:r>
          </w:p>
          <w:p w:rsidR="00EB4679" w:rsidRPr="00EB4679" w:rsidRDefault="00EB4679" w:rsidP="00EB4679">
            <w:pPr>
              <w:autoSpaceDE w:val="0"/>
              <w:autoSpaceDN w:val="0"/>
              <w:adjustRightInd w:val="0"/>
              <w:rPr>
                <w:rFonts w:ascii="Consolas" w:eastAsia="MS Mincho" w:hAnsi="Consolas" w:cs="Consolas"/>
                <w:noProof/>
                <w:color w:val="000000"/>
                <w:sz w:val="19"/>
                <w:szCs w:val="19"/>
                <w:lang w:val="en-US" w:eastAsia="en-AU"/>
              </w:rPr>
            </w:pPr>
            <w:r w:rsidRPr="00EB4679">
              <w:rPr>
                <w:rFonts w:ascii="Consolas" w:eastAsia="MS Mincho" w:hAnsi="Consolas" w:cs="Consolas"/>
                <w:noProof/>
                <w:color w:val="000000"/>
                <w:sz w:val="19"/>
                <w:szCs w:val="19"/>
                <w:lang w:val="en-US" w:eastAsia="en-AU"/>
              </w:rPr>
              <w:t>line-height: 1.6;</w:t>
            </w:r>
          </w:p>
          <w:p w:rsidR="00EB4679" w:rsidRPr="00EB4679" w:rsidRDefault="00EB4679" w:rsidP="00EB4679">
            <w:pPr>
              <w:autoSpaceDE w:val="0"/>
              <w:autoSpaceDN w:val="0"/>
              <w:adjustRightInd w:val="0"/>
              <w:rPr>
                <w:rFonts w:ascii="Consolas" w:eastAsia="MS Mincho" w:hAnsi="Consolas" w:cs="Consolas"/>
                <w:noProof/>
                <w:color w:val="000000"/>
                <w:sz w:val="19"/>
                <w:szCs w:val="19"/>
                <w:lang w:val="en-US" w:eastAsia="en-AU"/>
              </w:rPr>
            </w:pPr>
            <w:r w:rsidRPr="00EB4679">
              <w:rPr>
                <w:rFonts w:ascii="Consolas" w:eastAsia="MS Mincho" w:hAnsi="Consolas" w:cs="Consolas"/>
                <w:noProof/>
                <w:color w:val="000000"/>
                <w:sz w:val="19"/>
                <w:szCs w:val="19"/>
                <w:lang w:val="en-US" w:eastAsia="en-AU"/>
              </w:rPr>
              <w:t>padding-bottom: 2em;</w:t>
            </w:r>
          </w:p>
          <w:p w:rsidR="00EB4679" w:rsidRPr="00EB4679" w:rsidRDefault="00EB4679" w:rsidP="00EB4679">
            <w:pPr>
              <w:autoSpaceDE w:val="0"/>
              <w:autoSpaceDN w:val="0"/>
              <w:adjustRightInd w:val="0"/>
              <w:rPr>
                <w:rFonts w:ascii="Consolas" w:eastAsia="MS Mincho" w:hAnsi="Consolas" w:cs="Consolas"/>
                <w:noProof/>
                <w:color w:val="000000"/>
                <w:sz w:val="19"/>
                <w:szCs w:val="19"/>
                <w:lang w:val="en-US" w:eastAsia="en-AU"/>
              </w:rPr>
            </w:pPr>
            <w:r w:rsidRPr="00EB4679">
              <w:rPr>
                <w:rFonts w:ascii="Consolas" w:eastAsia="MS Mincho" w:hAnsi="Consolas" w:cs="Consolas"/>
                <w:noProof/>
                <w:color w:val="000000"/>
                <w:sz w:val="19"/>
                <w:szCs w:val="19"/>
                <w:lang w:val="en-US" w:eastAsia="en-AU"/>
              </w:rPr>
              <w:t>padding-left: 1em;</w:t>
            </w:r>
          </w:p>
          <w:p w:rsidR="00EB4679" w:rsidRPr="00EB4679" w:rsidRDefault="00EB4679" w:rsidP="00EB4679">
            <w:pPr>
              <w:autoSpaceDE w:val="0"/>
              <w:autoSpaceDN w:val="0"/>
              <w:adjustRightInd w:val="0"/>
              <w:rPr>
                <w:rFonts w:ascii="Consolas" w:eastAsia="MS Mincho" w:hAnsi="Consolas" w:cs="Consolas"/>
                <w:noProof/>
                <w:color w:val="000000"/>
                <w:sz w:val="19"/>
                <w:szCs w:val="19"/>
                <w:lang w:val="en-US" w:eastAsia="en-AU"/>
              </w:rPr>
            </w:pPr>
            <w:r w:rsidRPr="00EB4679">
              <w:rPr>
                <w:rFonts w:ascii="Consolas" w:eastAsia="MS Mincho" w:hAnsi="Consolas" w:cs="Consolas"/>
                <w:noProof/>
                <w:color w:val="000000"/>
                <w:sz w:val="19"/>
                <w:szCs w:val="19"/>
                <w:lang w:val="en-US" w:eastAsia="en-AU"/>
              </w:rPr>
              <w:t>padding-right: 1em;</w:t>
            </w:r>
          </w:p>
          <w:p w:rsidR="00EB4679" w:rsidRPr="003358B5" w:rsidRDefault="00EB4679" w:rsidP="00EB4679">
            <w:pPr>
              <w:autoSpaceDE w:val="0"/>
              <w:autoSpaceDN w:val="0"/>
              <w:adjustRightInd w:val="0"/>
              <w:rPr>
                <w:rFonts w:ascii="Consolas" w:eastAsia="MS Mincho" w:hAnsi="Consolas" w:cs="Consolas"/>
                <w:noProof/>
                <w:color w:val="000000"/>
                <w:sz w:val="19"/>
                <w:szCs w:val="19"/>
                <w:highlight w:val="white"/>
                <w:lang w:val="en-US" w:eastAsia="en-AU"/>
              </w:rPr>
            </w:pPr>
            <w:r w:rsidRPr="00EB4679">
              <w:rPr>
                <w:rFonts w:ascii="Consolas" w:eastAsia="MS Mincho" w:hAnsi="Consolas" w:cs="Consolas"/>
                <w:noProof/>
                <w:color w:val="000000"/>
                <w:sz w:val="19"/>
                <w:szCs w:val="19"/>
                <w:lang w:val="en-US" w:eastAsia="en-AU"/>
              </w:rPr>
              <w:t>padding-top: 0;</w:t>
            </w:r>
          </w:p>
        </w:tc>
        <w:tc>
          <w:tcPr>
            <w:tcW w:w="4536" w:type="dxa"/>
            <w:shd w:val="clear" w:color="auto" w:fill="FFFFFF" w:themeFill="background1"/>
          </w:tcPr>
          <w:p w:rsidR="00EB4679" w:rsidRPr="00EB4679" w:rsidRDefault="00EB4679" w:rsidP="00EB4679">
            <w:pPr>
              <w:autoSpaceDE w:val="0"/>
              <w:autoSpaceDN w:val="0"/>
              <w:adjustRightInd w:val="0"/>
              <w:rPr>
                <w:rFonts w:ascii="Consolas" w:eastAsia="MS Mincho" w:hAnsi="Consolas" w:cs="Consolas"/>
                <w:noProof/>
                <w:sz w:val="19"/>
                <w:szCs w:val="19"/>
                <w:lang w:val="en-US" w:eastAsia="en-AU"/>
              </w:rPr>
            </w:pPr>
            <w:r w:rsidRPr="00EB4679">
              <w:rPr>
                <w:rFonts w:ascii="Consolas" w:eastAsia="MS Mincho" w:hAnsi="Consolas" w:cs="Consolas"/>
                <w:noProof/>
                <w:sz w:val="19"/>
                <w:szCs w:val="19"/>
                <w:lang w:val="en-US" w:eastAsia="en-AU"/>
              </w:rPr>
              <w:t>border-top: 0;</w:t>
            </w:r>
          </w:p>
          <w:p w:rsidR="00EB4679" w:rsidRPr="00EB4679" w:rsidRDefault="00EB4679" w:rsidP="00EB4679">
            <w:pPr>
              <w:autoSpaceDE w:val="0"/>
              <w:autoSpaceDN w:val="0"/>
              <w:adjustRightInd w:val="0"/>
              <w:rPr>
                <w:rFonts w:ascii="Consolas" w:eastAsia="MS Mincho" w:hAnsi="Consolas" w:cs="Consolas"/>
                <w:noProof/>
                <w:sz w:val="19"/>
                <w:szCs w:val="19"/>
                <w:lang w:val="en-US" w:eastAsia="en-AU"/>
              </w:rPr>
            </w:pPr>
            <w:r w:rsidRPr="00EB4679">
              <w:rPr>
                <w:rFonts w:ascii="Consolas" w:eastAsia="MS Mincho" w:hAnsi="Consolas" w:cs="Consolas"/>
                <w:noProof/>
                <w:sz w:val="19"/>
                <w:szCs w:val="19"/>
                <w:lang w:val="en-US" w:eastAsia="en-AU"/>
              </w:rPr>
              <w:t>font: 100%/1.6 palatino, georgia, serif;</w:t>
            </w:r>
          </w:p>
          <w:p w:rsidR="00EB4679" w:rsidRPr="003358B5" w:rsidRDefault="00EB4679" w:rsidP="00EB4679">
            <w:pPr>
              <w:autoSpaceDE w:val="0"/>
              <w:autoSpaceDN w:val="0"/>
              <w:adjustRightInd w:val="0"/>
              <w:rPr>
                <w:rFonts w:ascii="Consolas" w:eastAsia="MS Mincho" w:hAnsi="Consolas" w:cs="Consolas"/>
                <w:noProof/>
                <w:sz w:val="19"/>
                <w:szCs w:val="19"/>
                <w:lang w:eastAsia="en-AU"/>
              </w:rPr>
            </w:pPr>
            <w:r w:rsidRPr="00EB4679">
              <w:rPr>
                <w:rFonts w:ascii="Consolas" w:eastAsia="MS Mincho" w:hAnsi="Consolas" w:cs="Consolas"/>
                <w:noProof/>
                <w:sz w:val="19"/>
                <w:szCs w:val="19"/>
                <w:lang w:eastAsia="en-AU"/>
              </w:rPr>
              <w:t>padding: 0 1em 2em;</w:t>
            </w:r>
          </w:p>
        </w:tc>
      </w:tr>
    </w:tbl>
    <w:p w:rsidR="00EB4679" w:rsidRPr="00EB4679" w:rsidRDefault="00EB4679" w:rsidP="00EB4679">
      <w:pPr>
        <w:jc w:val="both"/>
        <w:rPr>
          <w:rFonts w:ascii="Arial" w:eastAsiaTheme="majorEastAsia" w:hAnsi="Arial" w:cs="Arial"/>
          <w:b/>
        </w:rPr>
      </w:pPr>
    </w:p>
    <w:p w:rsidR="00EB4679" w:rsidRPr="00EB4679" w:rsidRDefault="00EB4679" w:rsidP="00EB4679">
      <w:pPr>
        <w:pStyle w:val="Prrafodelista"/>
        <w:numPr>
          <w:ilvl w:val="1"/>
          <w:numId w:val="13"/>
        </w:numPr>
        <w:jc w:val="both"/>
        <w:rPr>
          <w:rFonts w:ascii="Arial" w:eastAsiaTheme="majorEastAsia" w:hAnsi="Arial" w:cs="Arial"/>
          <w:b/>
          <w:sz w:val="20"/>
          <w:szCs w:val="20"/>
        </w:rPr>
      </w:pPr>
      <w:r>
        <w:rPr>
          <w:rFonts w:ascii="Arial" w:eastAsiaTheme="majorEastAsia" w:hAnsi="Arial" w:cs="Arial"/>
          <w:b/>
          <w:sz w:val="20"/>
          <w:szCs w:val="20"/>
        </w:rPr>
        <w:t xml:space="preserve">Nomenclatura de </w:t>
      </w:r>
      <w:r w:rsidRPr="00EB4679">
        <w:rPr>
          <w:rFonts w:ascii="Arial" w:eastAsiaTheme="majorEastAsia" w:hAnsi="Arial" w:cs="Arial"/>
          <w:b/>
          <w:sz w:val="20"/>
          <w:szCs w:val="20"/>
        </w:rPr>
        <w:t>Selectores de tipo (Type Selectors)</w:t>
      </w:r>
    </w:p>
    <w:p w:rsidR="00510F4C" w:rsidRDefault="00510F4C" w:rsidP="00EB4679">
      <w:pPr>
        <w:ind w:left="360"/>
        <w:rPr>
          <w:rFonts w:ascii="Arial" w:eastAsiaTheme="minorHAnsi" w:hAnsi="Arial" w:cs="Arial"/>
          <w:lang w:val="es-PE" w:eastAsia="en-US"/>
        </w:rPr>
      </w:pPr>
      <w:r w:rsidRPr="00EB4679">
        <w:rPr>
          <w:rFonts w:ascii="Arial" w:eastAsiaTheme="minorHAnsi" w:hAnsi="Arial" w:cs="Arial"/>
          <w:lang w:val="es-PE" w:eastAsia="en-US"/>
        </w:rPr>
        <w:t>Utilice selectores cortos: Los navegadores leen los “selectores” de izquierda a derecha y empiezan a recorrer el árbol HTML, cuanto más largo es el nombre del selector, más demora en realizar la acción.</w:t>
      </w:r>
    </w:p>
    <w:p w:rsidR="00EB4679" w:rsidRPr="00EB4679" w:rsidRDefault="00EB4679" w:rsidP="00EB4679">
      <w:pPr>
        <w:ind w:left="360"/>
        <w:rPr>
          <w:rFonts w:ascii="Arial" w:eastAsiaTheme="minorHAnsi" w:hAnsi="Arial" w:cs="Arial"/>
          <w:lang w:val="es-PE" w:eastAsia="en-US"/>
        </w:rPr>
      </w:pPr>
    </w:p>
    <w:tbl>
      <w:tblPr>
        <w:tblW w:w="9072" w:type="dxa"/>
        <w:tblInd w:w="496" w:type="dxa"/>
        <w:tblCellMar>
          <w:left w:w="70" w:type="dxa"/>
          <w:right w:w="70" w:type="dxa"/>
        </w:tblCellMar>
        <w:tblLook w:val="04A0" w:firstRow="1" w:lastRow="0" w:firstColumn="1" w:lastColumn="0" w:noHBand="0" w:noVBand="1"/>
      </w:tblPr>
      <w:tblGrid>
        <w:gridCol w:w="4677"/>
        <w:gridCol w:w="4395"/>
      </w:tblGrid>
      <w:tr w:rsidR="00510F4C" w:rsidRPr="004423F9" w:rsidTr="00FD15A2">
        <w:trPr>
          <w:trHeight w:val="300"/>
        </w:trPr>
        <w:tc>
          <w:tcPr>
            <w:tcW w:w="4677" w:type="dxa"/>
            <w:tcBorders>
              <w:top w:val="single" w:sz="4" w:space="0" w:color="auto"/>
              <w:left w:val="single" w:sz="4" w:space="0" w:color="auto"/>
              <w:bottom w:val="single" w:sz="4" w:space="0" w:color="auto"/>
              <w:right w:val="single" w:sz="4" w:space="0" w:color="auto"/>
            </w:tcBorders>
            <w:shd w:val="clear" w:color="5B9BD5" w:fill="FFFFFF" w:themeFill="background1"/>
            <w:noWrap/>
            <w:hideMark/>
          </w:tcPr>
          <w:p w:rsidR="00510F4C" w:rsidRPr="00D51778" w:rsidRDefault="00510F4C" w:rsidP="00FD15A2">
            <w:pPr>
              <w:rPr>
                <w:rFonts w:ascii="Arial" w:hAnsi="Arial" w:cs="Arial"/>
                <w:b/>
                <w:bCs/>
                <w:noProof/>
                <w:lang w:eastAsia="es-PE"/>
              </w:rPr>
            </w:pPr>
            <w:r w:rsidRPr="00D51778">
              <w:rPr>
                <w:rFonts w:ascii="Arial" w:hAnsi="Arial" w:cs="Arial"/>
                <w:b/>
                <w:bCs/>
                <w:noProof/>
                <w:lang w:eastAsia="es-PE"/>
              </w:rPr>
              <w:t>Incorrecto</w:t>
            </w:r>
          </w:p>
        </w:tc>
        <w:tc>
          <w:tcPr>
            <w:tcW w:w="4395" w:type="dxa"/>
            <w:tcBorders>
              <w:top w:val="single" w:sz="4" w:space="0" w:color="auto"/>
              <w:left w:val="single" w:sz="4" w:space="0" w:color="auto"/>
              <w:bottom w:val="single" w:sz="4" w:space="0" w:color="auto"/>
              <w:right w:val="single" w:sz="4" w:space="0" w:color="auto"/>
            </w:tcBorders>
            <w:shd w:val="clear" w:color="5B9BD5" w:fill="FFFFFF" w:themeFill="background1"/>
          </w:tcPr>
          <w:p w:rsidR="00510F4C" w:rsidRPr="00D51778" w:rsidRDefault="00510F4C" w:rsidP="00FD15A2">
            <w:pPr>
              <w:rPr>
                <w:rFonts w:ascii="Arial" w:hAnsi="Arial" w:cs="Arial"/>
                <w:b/>
                <w:bCs/>
                <w:noProof/>
                <w:lang w:eastAsia="es-PE"/>
              </w:rPr>
            </w:pPr>
            <w:r w:rsidRPr="00D51778">
              <w:rPr>
                <w:rFonts w:ascii="Arial" w:hAnsi="Arial" w:cs="Arial"/>
                <w:b/>
                <w:bCs/>
                <w:noProof/>
                <w:lang w:eastAsia="es-PE"/>
              </w:rPr>
              <w:t>Correcto</w:t>
            </w:r>
          </w:p>
        </w:tc>
      </w:tr>
      <w:tr w:rsidR="00510F4C" w:rsidRPr="006E298D" w:rsidTr="00FD15A2">
        <w:trPr>
          <w:trHeight w:val="788"/>
        </w:trPr>
        <w:tc>
          <w:tcPr>
            <w:tcW w:w="4677" w:type="dxa"/>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510F4C" w:rsidRDefault="00510F4C" w:rsidP="00FD15A2">
            <w:pPr>
              <w:autoSpaceDE w:val="0"/>
              <w:autoSpaceDN w:val="0"/>
              <w:adjustRightInd w:val="0"/>
              <w:rPr>
                <w:rFonts w:ascii="Consolas" w:eastAsia="MS Mincho" w:hAnsi="Consolas" w:cs="Consolas"/>
                <w:noProof/>
                <w:color w:val="000000"/>
                <w:sz w:val="19"/>
                <w:szCs w:val="19"/>
                <w:highlight w:val="white"/>
                <w:lang w:val="en-US" w:eastAsia="en-AU"/>
              </w:rPr>
            </w:pPr>
            <w:r>
              <w:rPr>
                <w:rFonts w:ascii="Consolas" w:eastAsia="MS Mincho" w:hAnsi="Consolas" w:cs="Consolas"/>
                <w:noProof/>
                <w:color w:val="000000"/>
                <w:sz w:val="19"/>
                <w:szCs w:val="19"/>
                <w:highlight w:val="white"/>
                <w:lang w:val="en-US" w:eastAsia="en-AU"/>
              </w:rPr>
              <w:t>header nav ul li a {}</w:t>
            </w:r>
          </w:p>
          <w:p w:rsidR="00510F4C" w:rsidRDefault="00510F4C" w:rsidP="00FD15A2">
            <w:pPr>
              <w:autoSpaceDE w:val="0"/>
              <w:autoSpaceDN w:val="0"/>
              <w:adjustRightInd w:val="0"/>
              <w:rPr>
                <w:rFonts w:ascii="Consolas" w:eastAsia="MS Mincho" w:hAnsi="Consolas" w:cs="Consolas"/>
                <w:noProof/>
                <w:color w:val="000000"/>
                <w:sz w:val="19"/>
                <w:szCs w:val="19"/>
                <w:highlight w:val="white"/>
                <w:lang w:val="en-US" w:eastAsia="en-AU"/>
              </w:rPr>
            </w:pPr>
            <w:r>
              <w:rPr>
                <w:rFonts w:ascii="Consolas" w:eastAsia="MS Mincho" w:hAnsi="Consolas" w:cs="Consolas"/>
                <w:noProof/>
                <w:color w:val="000000"/>
                <w:sz w:val="19"/>
                <w:szCs w:val="19"/>
                <w:highlight w:val="white"/>
                <w:lang w:val="en-US" w:eastAsia="en-AU"/>
              </w:rPr>
              <w:t>button strong span {}</w:t>
            </w:r>
          </w:p>
          <w:p w:rsidR="00510F4C" w:rsidRPr="003358B5" w:rsidRDefault="00510F4C" w:rsidP="00FD15A2">
            <w:pPr>
              <w:autoSpaceDE w:val="0"/>
              <w:autoSpaceDN w:val="0"/>
              <w:adjustRightInd w:val="0"/>
              <w:rPr>
                <w:rFonts w:ascii="Consolas" w:eastAsia="MS Mincho" w:hAnsi="Consolas" w:cs="Consolas"/>
                <w:noProof/>
                <w:color w:val="000000"/>
                <w:sz w:val="19"/>
                <w:szCs w:val="19"/>
                <w:highlight w:val="white"/>
                <w:lang w:val="en-US" w:eastAsia="en-AU"/>
              </w:rPr>
            </w:pPr>
            <w:r>
              <w:rPr>
                <w:rFonts w:ascii="Consolas" w:eastAsia="MS Mincho" w:hAnsi="Consolas" w:cs="Consolas"/>
                <w:noProof/>
                <w:color w:val="000000"/>
                <w:sz w:val="19"/>
                <w:szCs w:val="19"/>
                <w:highlight w:val="white"/>
                <w:lang w:val="en-US" w:eastAsia="en-AU"/>
              </w:rPr>
              <w:t>button strong span .callout{}</w:t>
            </w:r>
          </w:p>
        </w:tc>
        <w:tc>
          <w:tcPr>
            <w:tcW w:w="4395" w:type="dxa"/>
            <w:tcBorders>
              <w:top w:val="single" w:sz="4" w:space="0" w:color="auto"/>
              <w:left w:val="single" w:sz="4" w:space="0" w:color="auto"/>
              <w:bottom w:val="single" w:sz="4" w:space="0" w:color="auto"/>
              <w:right w:val="single" w:sz="4" w:space="0" w:color="auto"/>
            </w:tcBorders>
            <w:shd w:val="clear" w:color="auto" w:fill="FFFFFF" w:themeFill="background1"/>
          </w:tcPr>
          <w:p w:rsidR="00510F4C" w:rsidRPr="00194C2E" w:rsidRDefault="00510F4C" w:rsidP="00FD15A2">
            <w:pPr>
              <w:autoSpaceDE w:val="0"/>
              <w:autoSpaceDN w:val="0"/>
              <w:adjustRightInd w:val="0"/>
              <w:rPr>
                <w:rFonts w:ascii="Consolas" w:eastAsia="MS Mincho" w:hAnsi="Consolas" w:cs="Consolas"/>
                <w:noProof/>
                <w:sz w:val="19"/>
                <w:szCs w:val="19"/>
                <w:lang w:val="en-US" w:eastAsia="en-AU"/>
              </w:rPr>
            </w:pPr>
            <w:r w:rsidRPr="00194C2E">
              <w:rPr>
                <w:rFonts w:ascii="Consolas" w:eastAsia="MS Mincho" w:hAnsi="Consolas" w:cs="Consolas"/>
                <w:noProof/>
                <w:sz w:val="19"/>
                <w:szCs w:val="19"/>
                <w:lang w:val="en-US" w:eastAsia="en-AU"/>
              </w:rPr>
              <w:t>.primary-link {}</w:t>
            </w:r>
          </w:p>
          <w:p w:rsidR="00510F4C" w:rsidRPr="00194C2E" w:rsidRDefault="00510F4C" w:rsidP="00FD15A2">
            <w:pPr>
              <w:autoSpaceDE w:val="0"/>
              <w:autoSpaceDN w:val="0"/>
              <w:adjustRightInd w:val="0"/>
              <w:rPr>
                <w:rFonts w:ascii="Consolas" w:eastAsia="MS Mincho" w:hAnsi="Consolas" w:cs="Consolas"/>
                <w:noProof/>
                <w:sz w:val="19"/>
                <w:szCs w:val="19"/>
                <w:lang w:val="en-US" w:eastAsia="en-AU"/>
              </w:rPr>
            </w:pPr>
            <w:r w:rsidRPr="00194C2E">
              <w:rPr>
                <w:rFonts w:ascii="Consolas" w:eastAsia="MS Mincho" w:hAnsi="Consolas" w:cs="Consolas"/>
                <w:noProof/>
                <w:sz w:val="19"/>
                <w:szCs w:val="19"/>
                <w:lang w:val="en-US" w:eastAsia="en-AU"/>
              </w:rPr>
              <w:t>Button span {}</w:t>
            </w:r>
          </w:p>
          <w:p w:rsidR="00510F4C" w:rsidRPr="00194C2E" w:rsidRDefault="00510F4C" w:rsidP="00FD15A2">
            <w:pPr>
              <w:autoSpaceDE w:val="0"/>
              <w:autoSpaceDN w:val="0"/>
              <w:adjustRightInd w:val="0"/>
              <w:rPr>
                <w:rFonts w:ascii="Consolas" w:eastAsia="MS Mincho" w:hAnsi="Consolas" w:cs="Consolas"/>
                <w:noProof/>
                <w:sz w:val="19"/>
                <w:szCs w:val="19"/>
                <w:lang w:val="en-US" w:eastAsia="en-AU"/>
              </w:rPr>
            </w:pPr>
            <w:r w:rsidRPr="00194C2E">
              <w:rPr>
                <w:rFonts w:ascii="Consolas" w:eastAsia="MS Mincho" w:hAnsi="Consolas" w:cs="Consolas"/>
                <w:noProof/>
                <w:sz w:val="19"/>
                <w:szCs w:val="19"/>
                <w:lang w:val="en-US" w:eastAsia="en-AU"/>
              </w:rPr>
              <w:t>Button .callout {}</w:t>
            </w:r>
          </w:p>
        </w:tc>
      </w:tr>
    </w:tbl>
    <w:p w:rsidR="00510F4C" w:rsidRDefault="00510F4C" w:rsidP="00510F4C">
      <w:pPr>
        <w:rPr>
          <w:lang w:val="en-US"/>
        </w:rPr>
      </w:pPr>
    </w:p>
    <w:p w:rsidR="00936226" w:rsidRPr="00194C2E" w:rsidRDefault="00936226" w:rsidP="00510F4C">
      <w:pPr>
        <w:rPr>
          <w:lang w:val="en-US"/>
        </w:rPr>
      </w:pPr>
    </w:p>
    <w:p w:rsidR="00936226" w:rsidRPr="00936226" w:rsidRDefault="00936226" w:rsidP="00936226">
      <w:pPr>
        <w:pStyle w:val="Prrafodelista"/>
        <w:numPr>
          <w:ilvl w:val="1"/>
          <w:numId w:val="13"/>
        </w:numPr>
        <w:jc w:val="both"/>
        <w:rPr>
          <w:rFonts w:ascii="Arial" w:eastAsiaTheme="majorEastAsia" w:hAnsi="Arial" w:cs="Arial"/>
          <w:b/>
          <w:sz w:val="20"/>
          <w:szCs w:val="20"/>
        </w:rPr>
      </w:pPr>
      <w:r w:rsidRPr="00936226">
        <w:rPr>
          <w:rFonts w:ascii="Arial" w:eastAsiaTheme="majorEastAsia" w:hAnsi="Arial" w:cs="Arial"/>
          <w:b/>
          <w:sz w:val="20"/>
          <w:szCs w:val="20"/>
        </w:rPr>
        <w:t>Class como identificador</w:t>
      </w:r>
    </w:p>
    <w:p w:rsidR="00510F4C" w:rsidRPr="00936226" w:rsidRDefault="00510F4C" w:rsidP="00936226">
      <w:pPr>
        <w:ind w:left="360"/>
        <w:rPr>
          <w:rFonts w:ascii="Arial" w:eastAsiaTheme="minorHAnsi" w:hAnsi="Arial" w:cs="Arial"/>
          <w:lang w:val="es-PE" w:eastAsia="en-US"/>
        </w:rPr>
      </w:pPr>
      <w:r w:rsidRPr="00936226">
        <w:rPr>
          <w:rFonts w:ascii="Arial" w:eastAsiaTheme="minorHAnsi" w:hAnsi="Arial" w:cs="Arial"/>
          <w:lang w:val="es-PE" w:eastAsia="en-US"/>
        </w:rPr>
        <w:t>Evite usar class con nombre de un identificador</w:t>
      </w:r>
      <w:r w:rsidR="00936226">
        <w:rPr>
          <w:rFonts w:ascii="Arial" w:eastAsiaTheme="minorHAnsi" w:hAnsi="Arial" w:cs="Arial"/>
          <w:lang w:val="es-PE" w:eastAsia="en-US"/>
        </w:rPr>
        <w:t xml:space="preserve">, </w:t>
      </w:r>
      <w:r w:rsidRPr="00936226">
        <w:rPr>
          <w:rFonts w:ascii="Arial" w:eastAsiaTheme="minorHAnsi" w:hAnsi="Arial" w:cs="Arial"/>
          <w:lang w:val="es-PE" w:eastAsia="en-US"/>
        </w:rPr>
        <w:t xml:space="preserve"> </w:t>
      </w:r>
      <w:r w:rsidR="00936226">
        <w:rPr>
          <w:rFonts w:ascii="Arial" w:eastAsiaTheme="minorHAnsi" w:hAnsi="Arial" w:cs="Arial"/>
          <w:lang w:val="es-PE" w:eastAsia="en-US"/>
        </w:rPr>
        <w:t>c</w:t>
      </w:r>
      <w:r w:rsidRPr="00936226">
        <w:rPr>
          <w:rFonts w:ascii="Arial" w:eastAsiaTheme="minorHAnsi" w:hAnsi="Arial" w:cs="Arial"/>
          <w:lang w:val="es-PE" w:eastAsia="en-US"/>
        </w:rPr>
        <w:t xml:space="preserve">on la excepción de reutilizar un ‘class’ en diferentes etiquetas HTML, no se deben combinar etiquetas y clases en una regla de estilo. </w:t>
      </w:r>
    </w:p>
    <w:p w:rsidR="00510F4C" w:rsidRPr="009234BB" w:rsidRDefault="00510F4C" w:rsidP="00510F4C">
      <w:pPr>
        <w:pStyle w:val="Prrafodelista"/>
        <w:ind w:left="360"/>
        <w:rPr>
          <w:rFonts w:ascii="Arial" w:hAnsi="Arial" w:cs="Arial"/>
          <w:sz w:val="20"/>
          <w:szCs w:val="20"/>
        </w:rPr>
      </w:pPr>
    </w:p>
    <w:tbl>
      <w:tblPr>
        <w:tblW w:w="9072"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77"/>
        <w:gridCol w:w="4395"/>
      </w:tblGrid>
      <w:tr w:rsidR="00510F4C" w:rsidRPr="004423F9" w:rsidTr="00FD15A2">
        <w:trPr>
          <w:trHeight w:val="300"/>
        </w:trPr>
        <w:tc>
          <w:tcPr>
            <w:tcW w:w="4677" w:type="dxa"/>
            <w:shd w:val="clear" w:color="5B9BD5" w:fill="FFFFFF" w:themeFill="background1"/>
            <w:noWrap/>
            <w:hideMark/>
          </w:tcPr>
          <w:p w:rsidR="00510F4C" w:rsidRPr="00B6571C" w:rsidRDefault="00510F4C" w:rsidP="00FD15A2">
            <w:pPr>
              <w:rPr>
                <w:rFonts w:ascii="Arial" w:hAnsi="Arial" w:cs="Arial"/>
                <w:b/>
                <w:bCs/>
                <w:noProof/>
                <w:lang w:eastAsia="es-PE"/>
              </w:rPr>
            </w:pPr>
            <w:r w:rsidRPr="00B6571C">
              <w:rPr>
                <w:rFonts w:ascii="Arial" w:hAnsi="Arial" w:cs="Arial"/>
                <w:b/>
                <w:bCs/>
                <w:noProof/>
                <w:lang w:eastAsia="es-PE"/>
              </w:rPr>
              <w:t>Incorrecto</w:t>
            </w:r>
          </w:p>
        </w:tc>
        <w:tc>
          <w:tcPr>
            <w:tcW w:w="4395" w:type="dxa"/>
            <w:shd w:val="clear" w:color="5B9BD5" w:fill="FFFFFF" w:themeFill="background1"/>
          </w:tcPr>
          <w:p w:rsidR="00510F4C" w:rsidRPr="00B6571C" w:rsidRDefault="00510F4C" w:rsidP="00FD15A2">
            <w:pPr>
              <w:rPr>
                <w:rFonts w:ascii="Arial" w:hAnsi="Arial" w:cs="Arial"/>
                <w:b/>
                <w:bCs/>
                <w:noProof/>
                <w:lang w:eastAsia="es-PE"/>
              </w:rPr>
            </w:pPr>
            <w:r w:rsidRPr="00B6571C">
              <w:rPr>
                <w:rFonts w:ascii="Arial" w:hAnsi="Arial" w:cs="Arial"/>
                <w:b/>
                <w:bCs/>
                <w:noProof/>
                <w:lang w:eastAsia="es-PE"/>
              </w:rPr>
              <w:t>Correcto</w:t>
            </w:r>
          </w:p>
        </w:tc>
      </w:tr>
      <w:tr w:rsidR="00510F4C" w:rsidRPr="006E298D" w:rsidTr="00FD15A2">
        <w:trPr>
          <w:trHeight w:val="788"/>
        </w:trPr>
        <w:tc>
          <w:tcPr>
            <w:tcW w:w="4677" w:type="dxa"/>
            <w:shd w:val="clear" w:color="auto" w:fill="FFFFFF" w:themeFill="background1"/>
            <w:noWrap/>
            <w:hideMark/>
          </w:tcPr>
          <w:p w:rsidR="00510F4C" w:rsidRDefault="00510F4C" w:rsidP="00FD15A2">
            <w:pPr>
              <w:autoSpaceDE w:val="0"/>
              <w:autoSpaceDN w:val="0"/>
              <w:adjustRightInd w:val="0"/>
              <w:rPr>
                <w:rFonts w:ascii="Consolas" w:eastAsia="MS Mincho" w:hAnsi="Consolas" w:cs="Consolas"/>
                <w:noProof/>
                <w:color w:val="000000"/>
                <w:sz w:val="19"/>
                <w:szCs w:val="19"/>
                <w:highlight w:val="white"/>
                <w:lang w:val="en-US" w:eastAsia="en-AU"/>
              </w:rPr>
            </w:pPr>
            <w:r>
              <w:rPr>
                <w:rFonts w:ascii="Consolas" w:eastAsia="MS Mincho" w:hAnsi="Consolas" w:cs="Consolas"/>
                <w:noProof/>
                <w:color w:val="000000"/>
                <w:sz w:val="19"/>
                <w:szCs w:val="19"/>
                <w:highlight w:val="yellow"/>
                <w:lang w:val="en-US" w:eastAsia="en-AU"/>
              </w:rPr>
              <w:t>u</w:t>
            </w:r>
            <w:r w:rsidRPr="003E3CED">
              <w:rPr>
                <w:rFonts w:ascii="Consolas" w:eastAsia="MS Mincho" w:hAnsi="Consolas" w:cs="Consolas"/>
                <w:noProof/>
                <w:color w:val="000000"/>
                <w:sz w:val="19"/>
                <w:szCs w:val="19"/>
                <w:highlight w:val="yellow"/>
                <w:lang w:val="en-US" w:eastAsia="en-AU"/>
              </w:rPr>
              <w:t>l</w:t>
            </w:r>
            <w:r>
              <w:rPr>
                <w:rFonts w:ascii="Consolas" w:eastAsia="MS Mincho" w:hAnsi="Consolas" w:cs="Consolas"/>
                <w:noProof/>
                <w:color w:val="000000"/>
                <w:sz w:val="19"/>
                <w:szCs w:val="19"/>
                <w:highlight w:val="white"/>
                <w:lang w:val="en-US" w:eastAsia="en-AU"/>
              </w:rPr>
              <w:t>.example {}</w:t>
            </w:r>
          </w:p>
          <w:p w:rsidR="00510F4C" w:rsidRPr="003358B5" w:rsidRDefault="00510F4C" w:rsidP="00FD15A2">
            <w:pPr>
              <w:autoSpaceDE w:val="0"/>
              <w:autoSpaceDN w:val="0"/>
              <w:adjustRightInd w:val="0"/>
              <w:rPr>
                <w:rFonts w:ascii="Consolas" w:eastAsia="MS Mincho" w:hAnsi="Consolas" w:cs="Consolas"/>
                <w:noProof/>
                <w:color w:val="000000"/>
                <w:sz w:val="19"/>
                <w:szCs w:val="19"/>
                <w:highlight w:val="white"/>
                <w:lang w:val="en-US" w:eastAsia="en-AU"/>
              </w:rPr>
            </w:pPr>
            <w:r w:rsidRPr="003E3CED">
              <w:rPr>
                <w:rFonts w:ascii="Consolas" w:eastAsia="MS Mincho" w:hAnsi="Consolas" w:cs="Consolas"/>
                <w:noProof/>
                <w:color w:val="000000"/>
                <w:sz w:val="19"/>
                <w:szCs w:val="19"/>
                <w:highlight w:val="yellow"/>
                <w:lang w:val="en-US" w:eastAsia="en-AU"/>
              </w:rPr>
              <w:t>div</w:t>
            </w:r>
            <w:r>
              <w:rPr>
                <w:rFonts w:ascii="Consolas" w:eastAsia="MS Mincho" w:hAnsi="Consolas" w:cs="Consolas"/>
                <w:noProof/>
                <w:color w:val="000000"/>
                <w:sz w:val="19"/>
                <w:szCs w:val="19"/>
                <w:highlight w:val="white"/>
                <w:lang w:val="en-US" w:eastAsia="en-AU"/>
              </w:rPr>
              <w:t>.error {}</w:t>
            </w:r>
          </w:p>
        </w:tc>
        <w:tc>
          <w:tcPr>
            <w:tcW w:w="4395" w:type="dxa"/>
            <w:shd w:val="clear" w:color="auto" w:fill="FFFFFF" w:themeFill="background1"/>
          </w:tcPr>
          <w:p w:rsidR="00510F4C" w:rsidRDefault="00510F4C" w:rsidP="00FD15A2">
            <w:pPr>
              <w:autoSpaceDE w:val="0"/>
              <w:autoSpaceDN w:val="0"/>
              <w:adjustRightInd w:val="0"/>
              <w:rPr>
                <w:rFonts w:ascii="Consolas" w:eastAsia="MS Mincho" w:hAnsi="Consolas" w:cs="Consolas"/>
                <w:noProof/>
                <w:sz w:val="19"/>
                <w:szCs w:val="19"/>
                <w:lang w:val="en-US" w:eastAsia="en-AU"/>
              </w:rPr>
            </w:pPr>
            <w:r>
              <w:rPr>
                <w:rFonts w:ascii="Consolas" w:eastAsia="MS Mincho" w:hAnsi="Consolas" w:cs="Consolas"/>
                <w:noProof/>
                <w:sz w:val="19"/>
                <w:szCs w:val="19"/>
                <w:lang w:val="en-US" w:eastAsia="en-AU"/>
              </w:rPr>
              <w:t>.example {}</w:t>
            </w:r>
          </w:p>
          <w:p w:rsidR="00510F4C" w:rsidRDefault="00510F4C" w:rsidP="00FD15A2">
            <w:pPr>
              <w:autoSpaceDE w:val="0"/>
              <w:autoSpaceDN w:val="0"/>
              <w:adjustRightInd w:val="0"/>
              <w:rPr>
                <w:rFonts w:ascii="Consolas" w:eastAsia="MS Mincho" w:hAnsi="Consolas" w:cs="Consolas"/>
                <w:noProof/>
                <w:sz w:val="19"/>
                <w:szCs w:val="19"/>
                <w:lang w:val="en-US" w:eastAsia="en-AU"/>
              </w:rPr>
            </w:pPr>
            <w:r>
              <w:rPr>
                <w:rFonts w:ascii="Consolas" w:eastAsia="MS Mincho" w:hAnsi="Consolas" w:cs="Consolas"/>
                <w:noProof/>
                <w:sz w:val="19"/>
                <w:szCs w:val="19"/>
                <w:lang w:val="en-US" w:eastAsia="en-AU"/>
              </w:rPr>
              <w:t>.error {}</w:t>
            </w:r>
          </w:p>
          <w:p w:rsidR="00510F4C" w:rsidRDefault="00510F4C" w:rsidP="00FD15A2">
            <w:pPr>
              <w:autoSpaceDE w:val="0"/>
              <w:autoSpaceDN w:val="0"/>
              <w:adjustRightInd w:val="0"/>
              <w:rPr>
                <w:rFonts w:ascii="Consolas" w:eastAsia="MS Mincho" w:hAnsi="Consolas" w:cs="Consolas"/>
                <w:noProof/>
                <w:sz w:val="19"/>
                <w:szCs w:val="19"/>
                <w:lang w:val="en-US" w:eastAsia="en-AU"/>
              </w:rPr>
            </w:pPr>
          </w:p>
          <w:p w:rsidR="00510F4C" w:rsidRDefault="00510F4C" w:rsidP="00FD15A2">
            <w:pPr>
              <w:autoSpaceDE w:val="0"/>
              <w:autoSpaceDN w:val="0"/>
              <w:adjustRightInd w:val="0"/>
              <w:rPr>
                <w:rFonts w:ascii="Consolas" w:eastAsia="MS Mincho" w:hAnsi="Consolas" w:cs="Consolas"/>
                <w:noProof/>
                <w:sz w:val="19"/>
                <w:szCs w:val="19"/>
                <w:lang w:val="en-US" w:eastAsia="en-AU"/>
              </w:rPr>
            </w:pPr>
            <w:r>
              <w:rPr>
                <w:rFonts w:ascii="Consolas" w:eastAsia="MS Mincho" w:hAnsi="Consolas" w:cs="Consolas"/>
                <w:noProof/>
                <w:sz w:val="19"/>
                <w:szCs w:val="19"/>
                <w:lang w:val="en-US" w:eastAsia="en-AU"/>
              </w:rPr>
              <w:t>h1.title{}</w:t>
            </w:r>
          </w:p>
          <w:p w:rsidR="00510F4C" w:rsidRPr="003E3CED" w:rsidRDefault="00510F4C" w:rsidP="00FD15A2">
            <w:pPr>
              <w:autoSpaceDE w:val="0"/>
              <w:autoSpaceDN w:val="0"/>
              <w:adjustRightInd w:val="0"/>
              <w:rPr>
                <w:rFonts w:ascii="Consolas" w:eastAsia="MS Mincho" w:hAnsi="Consolas" w:cs="Consolas"/>
                <w:noProof/>
                <w:sz w:val="19"/>
                <w:szCs w:val="19"/>
                <w:lang w:val="en-US" w:eastAsia="en-AU"/>
              </w:rPr>
            </w:pPr>
            <w:r>
              <w:rPr>
                <w:rFonts w:ascii="Consolas" w:eastAsia="MS Mincho" w:hAnsi="Consolas" w:cs="Consolas"/>
                <w:noProof/>
                <w:sz w:val="19"/>
                <w:szCs w:val="19"/>
                <w:lang w:val="en-US" w:eastAsia="en-AU"/>
              </w:rPr>
              <w:t>h2.title{}</w:t>
            </w:r>
          </w:p>
        </w:tc>
      </w:tr>
    </w:tbl>
    <w:p w:rsidR="00510F4C" w:rsidRDefault="00510F4C" w:rsidP="00510F4C">
      <w:pPr>
        <w:rPr>
          <w:lang w:val="en-US"/>
        </w:rPr>
      </w:pPr>
    </w:p>
    <w:p w:rsidR="00936226" w:rsidRPr="00936226" w:rsidRDefault="00936226" w:rsidP="00936226">
      <w:pPr>
        <w:pStyle w:val="Prrafodelista"/>
        <w:numPr>
          <w:ilvl w:val="1"/>
          <w:numId w:val="13"/>
        </w:numPr>
        <w:jc w:val="both"/>
        <w:rPr>
          <w:rFonts w:ascii="Arial" w:eastAsiaTheme="majorEastAsia" w:hAnsi="Arial" w:cs="Arial"/>
          <w:b/>
          <w:sz w:val="20"/>
          <w:szCs w:val="20"/>
        </w:rPr>
      </w:pPr>
      <w:r>
        <w:rPr>
          <w:rFonts w:ascii="Arial" w:eastAsiaTheme="majorEastAsia" w:hAnsi="Arial" w:cs="Arial"/>
          <w:b/>
          <w:sz w:val="20"/>
          <w:szCs w:val="20"/>
        </w:rPr>
        <w:t>0 en Unidades</w:t>
      </w:r>
    </w:p>
    <w:p w:rsidR="00510F4C" w:rsidRDefault="00510F4C" w:rsidP="00936226">
      <w:pPr>
        <w:ind w:left="360"/>
        <w:rPr>
          <w:rFonts w:ascii="Arial" w:eastAsiaTheme="minorHAnsi" w:hAnsi="Arial" w:cs="Arial"/>
          <w:lang w:val="es-PE" w:eastAsia="en-US"/>
        </w:rPr>
      </w:pPr>
      <w:r w:rsidRPr="00936226">
        <w:rPr>
          <w:rFonts w:ascii="Arial" w:eastAsiaTheme="minorHAnsi" w:hAnsi="Arial" w:cs="Arial"/>
          <w:lang w:val="es-PE" w:eastAsia="en-US"/>
        </w:rPr>
        <w:t>No utilice unidades si va a usar el cero: No se necesita especificar el valor de unidad si es que se va a usar el cero.</w:t>
      </w:r>
    </w:p>
    <w:p w:rsidR="00936226" w:rsidRPr="00936226" w:rsidRDefault="00936226" w:rsidP="00936226">
      <w:pPr>
        <w:ind w:left="360"/>
        <w:rPr>
          <w:rFonts w:ascii="Arial" w:eastAsiaTheme="minorHAnsi" w:hAnsi="Arial" w:cs="Arial"/>
          <w:lang w:val="es-PE" w:eastAsia="en-US"/>
        </w:rPr>
      </w:pPr>
    </w:p>
    <w:tbl>
      <w:tblPr>
        <w:tblW w:w="9072" w:type="dxa"/>
        <w:tblInd w:w="496" w:type="dxa"/>
        <w:tblCellMar>
          <w:left w:w="70" w:type="dxa"/>
          <w:right w:w="70" w:type="dxa"/>
        </w:tblCellMar>
        <w:tblLook w:val="04A0" w:firstRow="1" w:lastRow="0" w:firstColumn="1" w:lastColumn="0" w:noHBand="0" w:noVBand="1"/>
      </w:tblPr>
      <w:tblGrid>
        <w:gridCol w:w="4677"/>
        <w:gridCol w:w="4395"/>
      </w:tblGrid>
      <w:tr w:rsidR="00510F4C" w:rsidRPr="004423F9" w:rsidTr="00FD15A2">
        <w:trPr>
          <w:trHeight w:val="300"/>
        </w:trPr>
        <w:tc>
          <w:tcPr>
            <w:tcW w:w="4677" w:type="dxa"/>
            <w:tcBorders>
              <w:top w:val="single" w:sz="4" w:space="0" w:color="auto"/>
              <w:left w:val="single" w:sz="4" w:space="0" w:color="auto"/>
              <w:bottom w:val="single" w:sz="4" w:space="0" w:color="000000" w:themeColor="text1"/>
              <w:right w:val="single" w:sz="4" w:space="0" w:color="auto"/>
            </w:tcBorders>
            <w:shd w:val="clear" w:color="5B9BD5" w:fill="FFFFFF" w:themeFill="background1"/>
            <w:noWrap/>
            <w:hideMark/>
          </w:tcPr>
          <w:p w:rsidR="00510F4C" w:rsidRPr="00B6571C" w:rsidRDefault="00510F4C" w:rsidP="00FD15A2">
            <w:pPr>
              <w:rPr>
                <w:rFonts w:ascii="Arial" w:hAnsi="Arial" w:cs="Arial"/>
                <w:b/>
                <w:bCs/>
                <w:noProof/>
                <w:lang w:eastAsia="es-PE"/>
              </w:rPr>
            </w:pPr>
            <w:r w:rsidRPr="00B6571C">
              <w:rPr>
                <w:rFonts w:ascii="Arial" w:hAnsi="Arial" w:cs="Arial"/>
                <w:b/>
                <w:bCs/>
                <w:noProof/>
                <w:lang w:eastAsia="es-PE"/>
              </w:rPr>
              <w:t>Incorrecto</w:t>
            </w:r>
          </w:p>
        </w:tc>
        <w:tc>
          <w:tcPr>
            <w:tcW w:w="4395" w:type="dxa"/>
            <w:tcBorders>
              <w:top w:val="single" w:sz="4" w:space="0" w:color="auto"/>
              <w:left w:val="single" w:sz="4" w:space="0" w:color="auto"/>
              <w:bottom w:val="single" w:sz="4" w:space="0" w:color="000000" w:themeColor="text1"/>
              <w:right w:val="single" w:sz="4" w:space="0" w:color="auto"/>
            </w:tcBorders>
            <w:shd w:val="clear" w:color="5B9BD5" w:fill="FFFFFF" w:themeFill="background1"/>
          </w:tcPr>
          <w:p w:rsidR="00510F4C" w:rsidRPr="00B6571C" w:rsidRDefault="00510F4C" w:rsidP="00FD15A2">
            <w:pPr>
              <w:rPr>
                <w:rFonts w:ascii="Arial" w:hAnsi="Arial" w:cs="Arial"/>
                <w:b/>
                <w:bCs/>
                <w:noProof/>
                <w:lang w:eastAsia="es-PE"/>
              </w:rPr>
            </w:pPr>
            <w:r w:rsidRPr="00B6571C">
              <w:rPr>
                <w:rFonts w:ascii="Arial" w:hAnsi="Arial" w:cs="Arial"/>
                <w:b/>
                <w:bCs/>
                <w:noProof/>
                <w:lang w:eastAsia="es-PE"/>
              </w:rPr>
              <w:t>Correcto</w:t>
            </w:r>
          </w:p>
        </w:tc>
      </w:tr>
      <w:tr w:rsidR="00510F4C" w:rsidRPr="003E3CED" w:rsidTr="00FD15A2">
        <w:trPr>
          <w:trHeight w:val="546"/>
        </w:trPr>
        <w:tc>
          <w:tcPr>
            <w:tcW w:w="4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noWrap/>
            <w:hideMark/>
          </w:tcPr>
          <w:p w:rsidR="00510F4C" w:rsidRDefault="00510F4C" w:rsidP="00FD15A2">
            <w:pPr>
              <w:autoSpaceDE w:val="0"/>
              <w:autoSpaceDN w:val="0"/>
              <w:adjustRightInd w:val="0"/>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border-top: 0px;</w:t>
            </w:r>
          </w:p>
          <w:p w:rsidR="00510F4C" w:rsidRPr="00134CBE" w:rsidRDefault="00510F4C" w:rsidP="00FD15A2">
            <w:pPr>
              <w:autoSpaceDE w:val="0"/>
              <w:autoSpaceDN w:val="0"/>
              <w:adjustRightInd w:val="0"/>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margin-bottom: 0em;</w:t>
            </w:r>
          </w:p>
          <w:p w:rsidR="00510F4C" w:rsidRPr="00134CBE" w:rsidRDefault="00510F4C" w:rsidP="00FD15A2">
            <w:pPr>
              <w:autoSpaceDE w:val="0"/>
              <w:autoSpaceDN w:val="0"/>
              <w:adjustRightInd w:val="0"/>
              <w:rPr>
                <w:rFonts w:ascii="Consolas" w:eastAsia="MS Mincho" w:hAnsi="Consolas" w:cs="Consolas"/>
                <w:noProof/>
                <w:color w:val="000000"/>
                <w:sz w:val="19"/>
                <w:szCs w:val="19"/>
                <w:lang w:val="en-US" w:eastAsia="en-AU"/>
              </w:rPr>
            </w:pPr>
          </w:p>
        </w:tc>
        <w:tc>
          <w:tcPr>
            <w:tcW w:w="43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10F4C" w:rsidRDefault="00510F4C" w:rsidP="00FD15A2">
            <w:pPr>
              <w:autoSpaceDE w:val="0"/>
              <w:autoSpaceDN w:val="0"/>
              <w:adjustRightInd w:val="0"/>
              <w:rPr>
                <w:rFonts w:ascii="Consolas" w:eastAsia="MS Mincho" w:hAnsi="Consolas" w:cs="Consolas"/>
                <w:noProof/>
                <w:sz w:val="19"/>
                <w:szCs w:val="19"/>
                <w:lang w:val="en-US" w:eastAsia="en-AU"/>
              </w:rPr>
            </w:pPr>
            <w:r>
              <w:rPr>
                <w:rFonts w:ascii="Consolas" w:eastAsia="MS Mincho" w:hAnsi="Consolas" w:cs="Consolas"/>
                <w:noProof/>
                <w:sz w:val="19"/>
                <w:szCs w:val="19"/>
                <w:lang w:val="en-US" w:eastAsia="en-AU"/>
              </w:rPr>
              <w:t>border: 0;</w:t>
            </w:r>
          </w:p>
          <w:p w:rsidR="00510F4C" w:rsidRPr="003E3CED" w:rsidRDefault="00510F4C" w:rsidP="00FD15A2">
            <w:pPr>
              <w:autoSpaceDE w:val="0"/>
              <w:autoSpaceDN w:val="0"/>
              <w:adjustRightInd w:val="0"/>
              <w:rPr>
                <w:rFonts w:ascii="Consolas" w:eastAsia="MS Mincho" w:hAnsi="Consolas" w:cs="Consolas"/>
                <w:noProof/>
                <w:sz w:val="19"/>
                <w:szCs w:val="19"/>
                <w:lang w:val="en-US" w:eastAsia="en-AU"/>
              </w:rPr>
            </w:pPr>
            <w:r>
              <w:rPr>
                <w:rFonts w:ascii="Consolas" w:eastAsia="MS Mincho" w:hAnsi="Consolas" w:cs="Consolas"/>
                <w:noProof/>
                <w:sz w:val="19"/>
                <w:szCs w:val="19"/>
                <w:lang w:val="en-US" w:eastAsia="en-AU"/>
              </w:rPr>
              <w:t>margin: 0;</w:t>
            </w:r>
          </w:p>
          <w:p w:rsidR="00510F4C" w:rsidRPr="003E3CED" w:rsidRDefault="00510F4C" w:rsidP="00FD15A2">
            <w:pPr>
              <w:autoSpaceDE w:val="0"/>
              <w:autoSpaceDN w:val="0"/>
              <w:adjustRightInd w:val="0"/>
              <w:rPr>
                <w:rFonts w:ascii="Consolas" w:eastAsia="MS Mincho" w:hAnsi="Consolas" w:cs="Consolas"/>
                <w:noProof/>
                <w:sz w:val="19"/>
                <w:szCs w:val="19"/>
                <w:lang w:val="en-US" w:eastAsia="en-AU"/>
              </w:rPr>
            </w:pPr>
          </w:p>
        </w:tc>
      </w:tr>
    </w:tbl>
    <w:p w:rsidR="00510F4C" w:rsidRDefault="00510F4C" w:rsidP="00510F4C">
      <w:pPr>
        <w:rPr>
          <w:lang w:val="en-US"/>
        </w:rPr>
      </w:pPr>
    </w:p>
    <w:p w:rsidR="00936226" w:rsidRPr="00936226" w:rsidRDefault="00936226" w:rsidP="00936226">
      <w:pPr>
        <w:pStyle w:val="Prrafodelista"/>
        <w:numPr>
          <w:ilvl w:val="1"/>
          <w:numId w:val="13"/>
        </w:numPr>
        <w:jc w:val="both"/>
        <w:rPr>
          <w:rFonts w:ascii="Arial" w:eastAsiaTheme="majorEastAsia" w:hAnsi="Arial" w:cs="Arial"/>
          <w:b/>
          <w:sz w:val="20"/>
          <w:szCs w:val="20"/>
        </w:rPr>
      </w:pPr>
      <w:r w:rsidRPr="00936226">
        <w:rPr>
          <w:rFonts w:ascii="Arial" w:eastAsiaTheme="majorEastAsia" w:hAnsi="Arial" w:cs="Arial"/>
          <w:b/>
          <w:sz w:val="20"/>
          <w:szCs w:val="20"/>
        </w:rPr>
        <w:t>Omitir 0 para decimales</w:t>
      </w:r>
    </w:p>
    <w:p w:rsidR="00510F4C" w:rsidRDefault="00510F4C" w:rsidP="00936226">
      <w:pPr>
        <w:ind w:left="360"/>
        <w:rPr>
          <w:rFonts w:ascii="Arial" w:eastAsiaTheme="minorHAnsi" w:hAnsi="Arial" w:cs="Arial"/>
          <w:lang w:val="es-PE" w:eastAsia="en-US"/>
        </w:rPr>
      </w:pPr>
      <w:r w:rsidRPr="00936226">
        <w:rPr>
          <w:rFonts w:ascii="Arial" w:eastAsiaTheme="minorHAnsi" w:hAnsi="Arial" w:cs="Arial"/>
          <w:lang w:val="es-PE" w:eastAsia="en-US"/>
        </w:rPr>
        <w:t>No utilice cero si se va a usar un valor decimal con cero como parte entera: El navegador reconoce automáticamente que se trata de un cero, basta con escribir el punto y el valor decimal.</w:t>
      </w:r>
    </w:p>
    <w:p w:rsidR="00936226" w:rsidRPr="00936226" w:rsidRDefault="00936226" w:rsidP="00936226">
      <w:pPr>
        <w:ind w:left="360"/>
        <w:rPr>
          <w:rFonts w:ascii="Arial" w:eastAsiaTheme="minorHAnsi" w:hAnsi="Arial" w:cs="Arial"/>
          <w:lang w:val="es-PE" w:eastAsia="en-US"/>
        </w:rPr>
      </w:pPr>
    </w:p>
    <w:tbl>
      <w:tblPr>
        <w:tblW w:w="9072"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77"/>
        <w:gridCol w:w="4395"/>
      </w:tblGrid>
      <w:tr w:rsidR="00510F4C" w:rsidRPr="004423F9" w:rsidTr="00FD15A2">
        <w:trPr>
          <w:trHeight w:val="300"/>
        </w:trPr>
        <w:tc>
          <w:tcPr>
            <w:tcW w:w="4677" w:type="dxa"/>
            <w:shd w:val="clear" w:color="5B9BD5" w:fill="FFFFFF" w:themeFill="background1"/>
            <w:noWrap/>
            <w:hideMark/>
          </w:tcPr>
          <w:p w:rsidR="00510F4C" w:rsidRPr="00B6571C" w:rsidRDefault="00510F4C" w:rsidP="00FD15A2">
            <w:pPr>
              <w:rPr>
                <w:rFonts w:ascii="Arial" w:hAnsi="Arial" w:cs="Arial"/>
                <w:b/>
                <w:bCs/>
                <w:noProof/>
                <w:lang w:eastAsia="es-PE"/>
              </w:rPr>
            </w:pPr>
            <w:r w:rsidRPr="00B6571C">
              <w:rPr>
                <w:rFonts w:ascii="Arial" w:hAnsi="Arial" w:cs="Arial"/>
                <w:b/>
                <w:bCs/>
                <w:noProof/>
                <w:lang w:eastAsia="es-PE"/>
              </w:rPr>
              <w:t>Incorrecto</w:t>
            </w:r>
          </w:p>
        </w:tc>
        <w:tc>
          <w:tcPr>
            <w:tcW w:w="4395" w:type="dxa"/>
            <w:shd w:val="clear" w:color="5B9BD5" w:fill="FFFFFF" w:themeFill="background1"/>
          </w:tcPr>
          <w:p w:rsidR="00510F4C" w:rsidRPr="00B6571C" w:rsidRDefault="00510F4C" w:rsidP="00FD15A2">
            <w:pPr>
              <w:rPr>
                <w:rFonts w:ascii="Arial" w:hAnsi="Arial" w:cs="Arial"/>
                <w:b/>
                <w:bCs/>
                <w:noProof/>
                <w:lang w:eastAsia="es-PE"/>
              </w:rPr>
            </w:pPr>
            <w:r w:rsidRPr="00B6571C">
              <w:rPr>
                <w:rFonts w:ascii="Arial" w:hAnsi="Arial" w:cs="Arial"/>
                <w:b/>
                <w:bCs/>
                <w:noProof/>
                <w:lang w:eastAsia="es-PE"/>
              </w:rPr>
              <w:t>Correcto</w:t>
            </w:r>
          </w:p>
        </w:tc>
      </w:tr>
      <w:tr w:rsidR="00510F4C" w:rsidRPr="006E298D" w:rsidTr="00FD15A2">
        <w:trPr>
          <w:trHeight w:val="583"/>
        </w:trPr>
        <w:tc>
          <w:tcPr>
            <w:tcW w:w="4677" w:type="dxa"/>
            <w:shd w:val="clear" w:color="auto" w:fill="FFFFFF" w:themeFill="background1"/>
            <w:noWrap/>
            <w:hideMark/>
          </w:tcPr>
          <w:p w:rsidR="00510F4C" w:rsidRDefault="00510F4C" w:rsidP="00FD15A2">
            <w:pPr>
              <w:autoSpaceDE w:val="0"/>
              <w:autoSpaceDN w:val="0"/>
              <w:adjustRightInd w:val="0"/>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font-size: 0.8em;</w:t>
            </w:r>
          </w:p>
          <w:p w:rsidR="00510F4C" w:rsidRPr="00134CBE" w:rsidRDefault="00510F4C" w:rsidP="00FD15A2">
            <w:pPr>
              <w:autoSpaceDE w:val="0"/>
              <w:autoSpaceDN w:val="0"/>
              <w:adjustRightInd w:val="0"/>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line-height: 0.6em;</w:t>
            </w:r>
          </w:p>
        </w:tc>
        <w:tc>
          <w:tcPr>
            <w:tcW w:w="4395" w:type="dxa"/>
            <w:shd w:val="clear" w:color="auto" w:fill="FFFFFF" w:themeFill="background1"/>
          </w:tcPr>
          <w:p w:rsidR="00510F4C" w:rsidRDefault="00510F4C" w:rsidP="00FD15A2">
            <w:pPr>
              <w:autoSpaceDE w:val="0"/>
              <w:autoSpaceDN w:val="0"/>
              <w:adjustRightInd w:val="0"/>
              <w:rPr>
                <w:rFonts w:ascii="Consolas" w:eastAsia="MS Mincho" w:hAnsi="Consolas" w:cs="Consolas"/>
                <w:noProof/>
                <w:sz w:val="19"/>
                <w:szCs w:val="19"/>
                <w:lang w:val="en-US" w:eastAsia="en-AU"/>
              </w:rPr>
            </w:pPr>
            <w:r>
              <w:rPr>
                <w:rFonts w:ascii="Consolas" w:eastAsia="MS Mincho" w:hAnsi="Consolas" w:cs="Consolas"/>
                <w:noProof/>
                <w:sz w:val="19"/>
                <w:szCs w:val="19"/>
                <w:lang w:val="en-US" w:eastAsia="en-AU"/>
              </w:rPr>
              <w:t>font-size: .8em;</w:t>
            </w:r>
          </w:p>
          <w:p w:rsidR="00510F4C" w:rsidRPr="003E3CED" w:rsidRDefault="00510F4C" w:rsidP="00FD15A2">
            <w:pPr>
              <w:autoSpaceDE w:val="0"/>
              <w:autoSpaceDN w:val="0"/>
              <w:adjustRightInd w:val="0"/>
              <w:rPr>
                <w:rFonts w:ascii="Consolas" w:eastAsia="MS Mincho" w:hAnsi="Consolas" w:cs="Consolas"/>
                <w:noProof/>
                <w:sz w:val="19"/>
                <w:szCs w:val="19"/>
                <w:lang w:val="en-US" w:eastAsia="en-AU"/>
              </w:rPr>
            </w:pPr>
            <w:r>
              <w:rPr>
                <w:rFonts w:ascii="Consolas" w:eastAsia="MS Mincho" w:hAnsi="Consolas" w:cs="Consolas"/>
                <w:noProof/>
                <w:sz w:val="19"/>
                <w:szCs w:val="19"/>
                <w:lang w:val="en-US" w:eastAsia="en-AU"/>
              </w:rPr>
              <w:t>line-height: .6em;</w:t>
            </w:r>
          </w:p>
        </w:tc>
      </w:tr>
    </w:tbl>
    <w:p w:rsidR="00510F4C" w:rsidRDefault="00510F4C" w:rsidP="00510F4C">
      <w:pPr>
        <w:rPr>
          <w:lang w:val="en-US"/>
        </w:rPr>
      </w:pPr>
    </w:p>
    <w:p w:rsidR="00510F4C" w:rsidRDefault="00510F4C" w:rsidP="00510F4C">
      <w:pPr>
        <w:rPr>
          <w:lang w:val="en-US"/>
        </w:rPr>
      </w:pPr>
    </w:p>
    <w:p w:rsidR="00936226" w:rsidRPr="00936226" w:rsidRDefault="00936226" w:rsidP="00936226">
      <w:pPr>
        <w:pStyle w:val="Prrafodelista"/>
        <w:numPr>
          <w:ilvl w:val="1"/>
          <w:numId w:val="13"/>
        </w:numPr>
        <w:jc w:val="both"/>
        <w:rPr>
          <w:rFonts w:ascii="Arial" w:eastAsiaTheme="majorEastAsia" w:hAnsi="Arial" w:cs="Arial"/>
          <w:b/>
          <w:sz w:val="20"/>
          <w:szCs w:val="20"/>
        </w:rPr>
      </w:pPr>
      <w:r w:rsidRPr="00936226">
        <w:rPr>
          <w:rFonts w:ascii="Arial" w:eastAsiaTheme="majorEastAsia" w:hAnsi="Arial" w:cs="Arial"/>
          <w:b/>
          <w:sz w:val="20"/>
          <w:szCs w:val="20"/>
        </w:rPr>
        <w:t>Notación Hexadecimal</w:t>
      </w:r>
    </w:p>
    <w:p w:rsidR="00510F4C" w:rsidRDefault="00510F4C" w:rsidP="00936226">
      <w:pPr>
        <w:ind w:left="360"/>
        <w:rPr>
          <w:rFonts w:ascii="Arial" w:eastAsiaTheme="minorHAnsi" w:hAnsi="Arial" w:cs="Arial"/>
          <w:lang w:val="es-PE" w:eastAsia="en-US"/>
        </w:rPr>
      </w:pPr>
      <w:r w:rsidRPr="00936226">
        <w:rPr>
          <w:rFonts w:ascii="Arial" w:eastAsiaTheme="minorHAnsi" w:hAnsi="Arial" w:cs="Arial"/>
          <w:lang w:val="es-PE" w:eastAsia="en-US"/>
        </w:rPr>
        <w:t>Utilice notación hexadecimal de 3 caracteres en lo posible: Algunos colores permiten poner hexadecimales de 3 caracteres y no es necesario ya poner los otros caracteres restantes.</w:t>
      </w:r>
    </w:p>
    <w:p w:rsidR="00936226" w:rsidRPr="00936226" w:rsidRDefault="00936226" w:rsidP="00936226">
      <w:pPr>
        <w:ind w:left="360"/>
        <w:rPr>
          <w:rFonts w:ascii="Arial" w:eastAsiaTheme="minorHAnsi" w:hAnsi="Arial" w:cs="Arial"/>
          <w:lang w:val="es-PE" w:eastAsia="en-US"/>
        </w:rPr>
      </w:pPr>
    </w:p>
    <w:tbl>
      <w:tblPr>
        <w:tblW w:w="9072"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77"/>
        <w:gridCol w:w="4395"/>
      </w:tblGrid>
      <w:tr w:rsidR="00510F4C" w:rsidRPr="004423F9" w:rsidTr="00FD15A2">
        <w:trPr>
          <w:trHeight w:val="300"/>
        </w:trPr>
        <w:tc>
          <w:tcPr>
            <w:tcW w:w="4677" w:type="dxa"/>
            <w:shd w:val="clear" w:color="5B9BD5" w:fill="FFFFFF" w:themeFill="background1"/>
            <w:noWrap/>
            <w:hideMark/>
          </w:tcPr>
          <w:p w:rsidR="00510F4C" w:rsidRPr="00510F4C" w:rsidRDefault="00510F4C" w:rsidP="00FD15A2">
            <w:pPr>
              <w:rPr>
                <w:rFonts w:ascii="Arial" w:hAnsi="Arial" w:cs="Arial"/>
                <w:b/>
                <w:bCs/>
                <w:noProof/>
                <w:lang w:eastAsia="es-PE"/>
              </w:rPr>
            </w:pPr>
            <w:r w:rsidRPr="00510F4C">
              <w:rPr>
                <w:rFonts w:ascii="Arial" w:hAnsi="Arial" w:cs="Arial"/>
                <w:b/>
                <w:bCs/>
                <w:noProof/>
                <w:lang w:eastAsia="es-PE"/>
              </w:rPr>
              <w:t>Incorrecto</w:t>
            </w:r>
          </w:p>
        </w:tc>
        <w:tc>
          <w:tcPr>
            <w:tcW w:w="4395" w:type="dxa"/>
            <w:shd w:val="clear" w:color="5B9BD5" w:fill="FFFFFF" w:themeFill="background1"/>
          </w:tcPr>
          <w:p w:rsidR="00510F4C" w:rsidRPr="00510F4C" w:rsidRDefault="00510F4C" w:rsidP="00FD15A2">
            <w:pPr>
              <w:rPr>
                <w:rFonts w:ascii="Arial" w:hAnsi="Arial" w:cs="Arial"/>
                <w:b/>
                <w:bCs/>
                <w:noProof/>
                <w:lang w:eastAsia="es-PE"/>
              </w:rPr>
            </w:pPr>
            <w:r w:rsidRPr="00510F4C">
              <w:rPr>
                <w:rFonts w:ascii="Arial" w:hAnsi="Arial" w:cs="Arial"/>
                <w:b/>
                <w:bCs/>
                <w:noProof/>
                <w:lang w:eastAsia="es-PE"/>
              </w:rPr>
              <w:t>Correcto</w:t>
            </w:r>
          </w:p>
        </w:tc>
      </w:tr>
      <w:tr w:rsidR="00510F4C" w:rsidRPr="006E298D" w:rsidTr="00FD15A2">
        <w:trPr>
          <w:trHeight w:val="788"/>
        </w:trPr>
        <w:tc>
          <w:tcPr>
            <w:tcW w:w="4677" w:type="dxa"/>
            <w:shd w:val="clear" w:color="auto" w:fill="FFFFFF" w:themeFill="background1"/>
            <w:noWrap/>
            <w:hideMark/>
          </w:tcPr>
          <w:p w:rsidR="00510F4C" w:rsidRDefault="00510F4C" w:rsidP="00FD15A2">
            <w:pPr>
              <w:autoSpaceDE w:val="0"/>
              <w:autoSpaceDN w:val="0"/>
              <w:adjustRightInd w:val="0"/>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color: #ffffff;</w:t>
            </w:r>
          </w:p>
          <w:p w:rsidR="00510F4C" w:rsidRPr="00134CBE" w:rsidRDefault="00510F4C" w:rsidP="00FD15A2">
            <w:pPr>
              <w:autoSpaceDE w:val="0"/>
              <w:autoSpaceDN w:val="0"/>
              <w:adjustRightInd w:val="0"/>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background-color: #eebbcc;</w:t>
            </w:r>
          </w:p>
        </w:tc>
        <w:tc>
          <w:tcPr>
            <w:tcW w:w="4395" w:type="dxa"/>
            <w:shd w:val="clear" w:color="auto" w:fill="FFFFFF" w:themeFill="background1"/>
          </w:tcPr>
          <w:p w:rsidR="00510F4C" w:rsidRDefault="00510F4C" w:rsidP="00FD15A2">
            <w:pPr>
              <w:autoSpaceDE w:val="0"/>
              <w:autoSpaceDN w:val="0"/>
              <w:adjustRightInd w:val="0"/>
              <w:rPr>
                <w:rFonts w:ascii="Consolas" w:eastAsia="MS Mincho" w:hAnsi="Consolas" w:cs="Consolas"/>
                <w:noProof/>
                <w:sz w:val="19"/>
                <w:szCs w:val="19"/>
                <w:lang w:val="en-US" w:eastAsia="en-AU"/>
              </w:rPr>
            </w:pPr>
            <w:r>
              <w:rPr>
                <w:rFonts w:ascii="Consolas" w:eastAsia="MS Mincho" w:hAnsi="Consolas" w:cs="Consolas"/>
                <w:noProof/>
                <w:sz w:val="19"/>
                <w:szCs w:val="19"/>
                <w:lang w:val="en-US" w:eastAsia="en-AU"/>
              </w:rPr>
              <w:t>color: #fff;</w:t>
            </w:r>
          </w:p>
          <w:p w:rsidR="00510F4C" w:rsidRDefault="00510F4C" w:rsidP="00FD15A2">
            <w:pPr>
              <w:autoSpaceDE w:val="0"/>
              <w:autoSpaceDN w:val="0"/>
              <w:adjustRightInd w:val="0"/>
              <w:rPr>
                <w:rFonts w:ascii="Consolas" w:eastAsia="MS Mincho" w:hAnsi="Consolas" w:cs="Consolas"/>
                <w:noProof/>
                <w:sz w:val="19"/>
                <w:szCs w:val="19"/>
                <w:lang w:val="en-US" w:eastAsia="en-AU"/>
              </w:rPr>
            </w:pPr>
            <w:r>
              <w:rPr>
                <w:rFonts w:ascii="Consolas" w:eastAsia="MS Mincho" w:hAnsi="Consolas" w:cs="Consolas"/>
                <w:noProof/>
                <w:sz w:val="19"/>
                <w:szCs w:val="19"/>
                <w:lang w:val="en-US" w:eastAsia="en-AU"/>
              </w:rPr>
              <w:t>background-color: #ebc;</w:t>
            </w:r>
          </w:p>
          <w:p w:rsidR="00510F4C" w:rsidRPr="003E3CED" w:rsidRDefault="00510F4C" w:rsidP="00FD15A2">
            <w:pPr>
              <w:autoSpaceDE w:val="0"/>
              <w:autoSpaceDN w:val="0"/>
              <w:adjustRightInd w:val="0"/>
              <w:rPr>
                <w:rFonts w:ascii="Consolas" w:eastAsia="MS Mincho" w:hAnsi="Consolas" w:cs="Consolas"/>
                <w:noProof/>
                <w:sz w:val="19"/>
                <w:szCs w:val="19"/>
                <w:lang w:val="en-US" w:eastAsia="en-AU"/>
              </w:rPr>
            </w:pPr>
          </w:p>
        </w:tc>
      </w:tr>
    </w:tbl>
    <w:p w:rsidR="00510F4C" w:rsidRDefault="00510F4C" w:rsidP="00510F4C">
      <w:pPr>
        <w:rPr>
          <w:lang w:val="en-US"/>
        </w:rPr>
      </w:pPr>
    </w:p>
    <w:p w:rsidR="00510F4C" w:rsidRPr="007F23C7" w:rsidRDefault="00510F4C" w:rsidP="00510F4C">
      <w:pPr>
        <w:rPr>
          <w:lang w:val="en-US"/>
        </w:rPr>
      </w:pPr>
    </w:p>
    <w:p w:rsidR="00936226" w:rsidRPr="00054C68" w:rsidRDefault="00936226" w:rsidP="00054C68">
      <w:pPr>
        <w:pStyle w:val="Prrafodelista"/>
        <w:numPr>
          <w:ilvl w:val="1"/>
          <w:numId w:val="13"/>
        </w:numPr>
        <w:jc w:val="both"/>
        <w:rPr>
          <w:rFonts w:ascii="Arial" w:eastAsiaTheme="majorEastAsia" w:hAnsi="Arial" w:cs="Arial"/>
          <w:b/>
          <w:sz w:val="20"/>
          <w:szCs w:val="20"/>
        </w:rPr>
      </w:pPr>
      <w:r w:rsidRPr="00054C68">
        <w:rPr>
          <w:rFonts w:ascii="Arial" w:eastAsiaTheme="majorEastAsia" w:hAnsi="Arial" w:cs="Arial"/>
          <w:b/>
          <w:sz w:val="20"/>
          <w:szCs w:val="20"/>
        </w:rPr>
        <w:t xml:space="preserve">Prefijos </w:t>
      </w:r>
    </w:p>
    <w:p w:rsidR="00510F4C" w:rsidRDefault="00510F4C" w:rsidP="00936226">
      <w:pPr>
        <w:ind w:left="360"/>
        <w:rPr>
          <w:rFonts w:ascii="Arial" w:eastAsiaTheme="minorHAnsi" w:hAnsi="Arial" w:cs="Arial"/>
          <w:lang w:val="es-PE" w:eastAsia="en-US"/>
        </w:rPr>
      </w:pPr>
      <w:r w:rsidRPr="00936226">
        <w:rPr>
          <w:rFonts w:ascii="Arial" w:eastAsiaTheme="minorHAnsi" w:hAnsi="Arial" w:cs="Arial"/>
          <w:lang w:val="es-PE" w:eastAsia="en-US"/>
        </w:rPr>
        <w:t>Utilice prefijos en los selectores para módulos: Los prefijos permiten tener una mejor claridad para determinar que un grupo de selectores van a cumplir una funcionalidad en concreto, esto también permite tener un mejor control y que no exista duplicidad de código en los estilos.</w:t>
      </w:r>
    </w:p>
    <w:p w:rsidR="00CD76AA" w:rsidRPr="00936226" w:rsidRDefault="00CD76AA" w:rsidP="00936226">
      <w:pPr>
        <w:ind w:left="360"/>
        <w:rPr>
          <w:rFonts w:ascii="Arial" w:eastAsiaTheme="minorHAnsi" w:hAnsi="Arial" w:cs="Arial"/>
          <w:lang w:val="es-PE" w:eastAsia="en-US"/>
        </w:rPr>
      </w:pPr>
    </w:p>
    <w:tbl>
      <w:tblPr>
        <w:tblW w:w="9072"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77"/>
        <w:gridCol w:w="4395"/>
      </w:tblGrid>
      <w:tr w:rsidR="00510F4C" w:rsidRPr="004423F9" w:rsidTr="00FD15A2">
        <w:trPr>
          <w:trHeight w:val="300"/>
        </w:trPr>
        <w:tc>
          <w:tcPr>
            <w:tcW w:w="4677" w:type="dxa"/>
            <w:shd w:val="clear" w:color="5B9BD5" w:fill="FFFFFF" w:themeFill="background1"/>
            <w:noWrap/>
            <w:hideMark/>
          </w:tcPr>
          <w:p w:rsidR="00510F4C" w:rsidRPr="00510F4C" w:rsidRDefault="00510F4C" w:rsidP="00FD15A2">
            <w:pPr>
              <w:rPr>
                <w:rFonts w:ascii="Arial" w:hAnsi="Arial" w:cs="Arial"/>
                <w:b/>
                <w:bCs/>
                <w:noProof/>
                <w:lang w:eastAsia="es-PE"/>
              </w:rPr>
            </w:pPr>
            <w:r w:rsidRPr="00510F4C">
              <w:rPr>
                <w:rFonts w:ascii="Arial" w:hAnsi="Arial" w:cs="Arial"/>
                <w:b/>
                <w:bCs/>
                <w:noProof/>
                <w:lang w:eastAsia="es-PE"/>
              </w:rPr>
              <w:t>Incorrecto</w:t>
            </w:r>
          </w:p>
        </w:tc>
        <w:tc>
          <w:tcPr>
            <w:tcW w:w="4395" w:type="dxa"/>
            <w:shd w:val="clear" w:color="5B9BD5" w:fill="FFFFFF" w:themeFill="background1"/>
          </w:tcPr>
          <w:p w:rsidR="00510F4C" w:rsidRPr="00510F4C" w:rsidRDefault="00510F4C" w:rsidP="00FD15A2">
            <w:pPr>
              <w:rPr>
                <w:rFonts w:ascii="Arial" w:hAnsi="Arial" w:cs="Arial"/>
                <w:b/>
                <w:bCs/>
                <w:noProof/>
                <w:lang w:eastAsia="es-PE"/>
              </w:rPr>
            </w:pPr>
            <w:r w:rsidRPr="00510F4C">
              <w:rPr>
                <w:rFonts w:ascii="Arial" w:hAnsi="Arial" w:cs="Arial"/>
                <w:b/>
                <w:bCs/>
                <w:noProof/>
                <w:lang w:eastAsia="es-PE"/>
              </w:rPr>
              <w:t>Correcto</w:t>
            </w:r>
          </w:p>
        </w:tc>
      </w:tr>
      <w:tr w:rsidR="00510F4C" w:rsidRPr="006E298D" w:rsidTr="00FD15A2">
        <w:trPr>
          <w:trHeight w:val="788"/>
        </w:trPr>
        <w:tc>
          <w:tcPr>
            <w:tcW w:w="4677" w:type="dxa"/>
            <w:shd w:val="clear" w:color="auto" w:fill="FFFFFF" w:themeFill="background1"/>
            <w:noWrap/>
            <w:hideMark/>
          </w:tcPr>
          <w:p w:rsidR="00510F4C" w:rsidRDefault="00510F4C" w:rsidP="00FD15A2">
            <w:pPr>
              <w:autoSpaceDE w:val="0"/>
              <w:autoSpaceDN w:val="0"/>
              <w:adjustRightInd w:val="0"/>
              <w:rPr>
                <w:rFonts w:ascii="Consolas" w:eastAsia="MS Mincho" w:hAnsi="Consolas" w:cs="Consolas"/>
                <w:noProof/>
                <w:color w:val="000000"/>
                <w:sz w:val="19"/>
                <w:szCs w:val="19"/>
                <w:lang w:eastAsia="en-AU"/>
              </w:rPr>
            </w:pPr>
            <w:r>
              <w:rPr>
                <w:rFonts w:ascii="Consolas" w:eastAsia="MS Mincho" w:hAnsi="Consolas" w:cs="Consolas"/>
                <w:noProof/>
                <w:color w:val="000000"/>
                <w:sz w:val="19"/>
                <w:szCs w:val="19"/>
                <w:lang w:eastAsia="en-AU"/>
              </w:rPr>
              <w:t>/* estilos para un top bar */</w:t>
            </w:r>
          </w:p>
          <w:p w:rsidR="00510F4C" w:rsidRPr="006D3E8A" w:rsidRDefault="00510F4C" w:rsidP="00FD15A2">
            <w:pPr>
              <w:autoSpaceDE w:val="0"/>
              <w:autoSpaceDN w:val="0"/>
              <w:adjustRightInd w:val="0"/>
              <w:rPr>
                <w:rFonts w:ascii="Consolas" w:eastAsia="MS Mincho" w:hAnsi="Consolas" w:cs="Consolas"/>
                <w:noProof/>
                <w:color w:val="000000"/>
                <w:sz w:val="19"/>
                <w:szCs w:val="19"/>
                <w:lang w:eastAsia="en-AU"/>
              </w:rPr>
            </w:pPr>
            <w:r w:rsidRPr="006D3E8A">
              <w:rPr>
                <w:rFonts w:ascii="Consolas" w:eastAsia="MS Mincho" w:hAnsi="Consolas" w:cs="Consolas"/>
                <w:noProof/>
                <w:color w:val="000000"/>
                <w:sz w:val="19"/>
                <w:szCs w:val="19"/>
                <w:lang w:eastAsia="en-AU"/>
              </w:rPr>
              <w:t>nav .ul {}</w:t>
            </w:r>
          </w:p>
          <w:p w:rsidR="00510F4C" w:rsidRPr="006D3E8A" w:rsidRDefault="00510F4C" w:rsidP="00FD15A2">
            <w:pPr>
              <w:autoSpaceDE w:val="0"/>
              <w:autoSpaceDN w:val="0"/>
              <w:adjustRightInd w:val="0"/>
              <w:rPr>
                <w:rFonts w:ascii="Consolas" w:eastAsia="MS Mincho" w:hAnsi="Consolas" w:cs="Consolas"/>
                <w:noProof/>
                <w:color w:val="000000"/>
                <w:sz w:val="19"/>
                <w:szCs w:val="19"/>
                <w:lang w:eastAsia="en-AU"/>
              </w:rPr>
            </w:pPr>
            <w:r w:rsidRPr="006D3E8A">
              <w:rPr>
                <w:rFonts w:ascii="Consolas" w:eastAsia="MS Mincho" w:hAnsi="Consolas" w:cs="Consolas"/>
                <w:noProof/>
                <w:color w:val="000000"/>
                <w:sz w:val="19"/>
                <w:szCs w:val="19"/>
                <w:lang w:eastAsia="en-AU"/>
              </w:rPr>
              <w:t>nav .ul li {}</w:t>
            </w:r>
          </w:p>
          <w:p w:rsidR="00510F4C" w:rsidRDefault="00510F4C" w:rsidP="00FD15A2">
            <w:pPr>
              <w:autoSpaceDE w:val="0"/>
              <w:autoSpaceDN w:val="0"/>
              <w:adjustRightInd w:val="0"/>
              <w:rPr>
                <w:rFonts w:ascii="Consolas" w:eastAsia="MS Mincho" w:hAnsi="Consolas" w:cs="Consolas"/>
                <w:noProof/>
                <w:color w:val="000000"/>
                <w:sz w:val="19"/>
                <w:szCs w:val="19"/>
                <w:lang w:eastAsia="en-AU"/>
              </w:rPr>
            </w:pPr>
            <w:r>
              <w:rPr>
                <w:rFonts w:ascii="Consolas" w:eastAsia="MS Mincho" w:hAnsi="Consolas" w:cs="Consolas"/>
                <w:noProof/>
                <w:color w:val="000000"/>
                <w:sz w:val="19"/>
                <w:szCs w:val="19"/>
                <w:lang w:eastAsia="en-AU"/>
              </w:rPr>
              <w:t>nav .search {}</w:t>
            </w:r>
          </w:p>
          <w:p w:rsidR="00510F4C" w:rsidRPr="006D3E8A" w:rsidRDefault="00510F4C" w:rsidP="00FD15A2">
            <w:pPr>
              <w:autoSpaceDE w:val="0"/>
              <w:autoSpaceDN w:val="0"/>
              <w:adjustRightInd w:val="0"/>
              <w:rPr>
                <w:rFonts w:ascii="Consolas" w:eastAsia="MS Mincho" w:hAnsi="Consolas" w:cs="Consolas"/>
                <w:noProof/>
                <w:color w:val="000000"/>
                <w:sz w:val="19"/>
                <w:szCs w:val="19"/>
                <w:lang w:eastAsia="en-AU"/>
              </w:rPr>
            </w:pPr>
            <w:r>
              <w:rPr>
                <w:rFonts w:ascii="Consolas" w:eastAsia="MS Mincho" w:hAnsi="Consolas" w:cs="Consolas"/>
                <w:noProof/>
                <w:color w:val="000000"/>
                <w:sz w:val="19"/>
                <w:szCs w:val="19"/>
                <w:lang w:eastAsia="en-AU"/>
              </w:rPr>
              <w:t>.search input {}</w:t>
            </w:r>
          </w:p>
        </w:tc>
        <w:tc>
          <w:tcPr>
            <w:tcW w:w="4395" w:type="dxa"/>
            <w:shd w:val="clear" w:color="auto" w:fill="FFFFFF" w:themeFill="background1"/>
          </w:tcPr>
          <w:p w:rsidR="00510F4C" w:rsidRDefault="00510F4C" w:rsidP="00FD15A2">
            <w:pPr>
              <w:autoSpaceDE w:val="0"/>
              <w:autoSpaceDN w:val="0"/>
              <w:adjustRightInd w:val="0"/>
              <w:rPr>
                <w:rFonts w:ascii="Consolas" w:eastAsia="MS Mincho" w:hAnsi="Consolas" w:cs="Consolas"/>
                <w:noProof/>
                <w:color w:val="000000"/>
                <w:sz w:val="19"/>
                <w:szCs w:val="19"/>
                <w:lang w:eastAsia="en-AU"/>
              </w:rPr>
            </w:pPr>
            <w:r>
              <w:rPr>
                <w:rFonts w:ascii="Consolas" w:eastAsia="MS Mincho" w:hAnsi="Consolas" w:cs="Consolas"/>
                <w:noProof/>
                <w:color w:val="000000"/>
                <w:sz w:val="19"/>
                <w:szCs w:val="19"/>
                <w:lang w:eastAsia="en-AU"/>
              </w:rPr>
              <w:t>/* estilos para un top bar */</w:t>
            </w:r>
          </w:p>
          <w:p w:rsidR="00510F4C" w:rsidRDefault="00510F4C" w:rsidP="00FD15A2">
            <w:pPr>
              <w:autoSpaceDE w:val="0"/>
              <w:autoSpaceDN w:val="0"/>
              <w:adjustRightInd w:val="0"/>
              <w:rPr>
                <w:rFonts w:ascii="Consolas" w:eastAsia="MS Mincho" w:hAnsi="Consolas" w:cs="Consolas"/>
                <w:noProof/>
                <w:sz w:val="19"/>
                <w:szCs w:val="19"/>
                <w:lang w:eastAsia="en-AU"/>
              </w:rPr>
            </w:pPr>
          </w:p>
          <w:p w:rsidR="00510F4C" w:rsidRPr="00194C2E" w:rsidRDefault="00510F4C" w:rsidP="00FD15A2">
            <w:pPr>
              <w:autoSpaceDE w:val="0"/>
              <w:autoSpaceDN w:val="0"/>
              <w:adjustRightInd w:val="0"/>
              <w:rPr>
                <w:rFonts w:ascii="Consolas" w:eastAsia="MS Mincho" w:hAnsi="Consolas" w:cs="Consolas"/>
                <w:noProof/>
                <w:sz w:val="19"/>
                <w:szCs w:val="19"/>
                <w:lang w:val="en-US" w:eastAsia="en-AU"/>
              </w:rPr>
            </w:pPr>
            <w:r w:rsidRPr="00194C2E">
              <w:rPr>
                <w:rFonts w:ascii="Consolas" w:eastAsia="MS Mincho" w:hAnsi="Consolas" w:cs="Consolas"/>
                <w:noProof/>
                <w:sz w:val="19"/>
                <w:szCs w:val="19"/>
                <w:lang w:val="en-US" w:eastAsia="en-AU"/>
              </w:rPr>
              <w:t>.topbar {}</w:t>
            </w:r>
          </w:p>
          <w:p w:rsidR="00510F4C" w:rsidRPr="00194C2E" w:rsidRDefault="00510F4C" w:rsidP="00FD15A2">
            <w:pPr>
              <w:autoSpaceDE w:val="0"/>
              <w:autoSpaceDN w:val="0"/>
              <w:adjustRightInd w:val="0"/>
              <w:rPr>
                <w:rFonts w:ascii="Consolas" w:eastAsia="MS Mincho" w:hAnsi="Consolas" w:cs="Consolas"/>
                <w:noProof/>
                <w:sz w:val="19"/>
                <w:szCs w:val="19"/>
                <w:lang w:val="en-US" w:eastAsia="en-AU"/>
              </w:rPr>
            </w:pPr>
            <w:r w:rsidRPr="00194C2E">
              <w:rPr>
                <w:rFonts w:ascii="Consolas" w:eastAsia="MS Mincho" w:hAnsi="Consolas" w:cs="Consolas"/>
                <w:noProof/>
                <w:sz w:val="19"/>
                <w:szCs w:val="19"/>
                <w:lang w:val="en-US" w:eastAsia="en-AU"/>
              </w:rPr>
              <w:t>.topbar-search {}</w:t>
            </w:r>
          </w:p>
          <w:p w:rsidR="00510F4C" w:rsidRPr="00194C2E" w:rsidRDefault="00510F4C" w:rsidP="00FD15A2">
            <w:pPr>
              <w:autoSpaceDE w:val="0"/>
              <w:autoSpaceDN w:val="0"/>
              <w:adjustRightInd w:val="0"/>
              <w:rPr>
                <w:rFonts w:ascii="Consolas" w:eastAsia="MS Mincho" w:hAnsi="Consolas" w:cs="Consolas"/>
                <w:noProof/>
                <w:sz w:val="19"/>
                <w:szCs w:val="19"/>
                <w:lang w:val="en-US" w:eastAsia="en-AU"/>
              </w:rPr>
            </w:pPr>
            <w:r w:rsidRPr="00194C2E">
              <w:rPr>
                <w:rFonts w:ascii="Consolas" w:eastAsia="MS Mincho" w:hAnsi="Consolas" w:cs="Consolas"/>
                <w:noProof/>
                <w:sz w:val="19"/>
                <w:szCs w:val="19"/>
                <w:lang w:val="en-US" w:eastAsia="en-AU"/>
              </w:rPr>
              <w:t>.topbar-input {}</w:t>
            </w:r>
          </w:p>
          <w:p w:rsidR="00510F4C" w:rsidRPr="00194C2E" w:rsidRDefault="00510F4C" w:rsidP="00FD15A2">
            <w:pPr>
              <w:autoSpaceDE w:val="0"/>
              <w:autoSpaceDN w:val="0"/>
              <w:adjustRightInd w:val="0"/>
              <w:rPr>
                <w:rFonts w:ascii="Consolas" w:eastAsia="MS Mincho" w:hAnsi="Consolas" w:cs="Consolas"/>
                <w:noProof/>
                <w:sz w:val="19"/>
                <w:szCs w:val="19"/>
                <w:lang w:val="en-US" w:eastAsia="en-AU"/>
              </w:rPr>
            </w:pPr>
          </w:p>
        </w:tc>
      </w:tr>
    </w:tbl>
    <w:p w:rsidR="00510F4C" w:rsidRPr="00194C2E" w:rsidRDefault="00510F4C" w:rsidP="00510F4C">
      <w:pPr>
        <w:rPr>
          <w:lang w:val="en-US"/>
        </w:rPr>
      </w:pPr>
    </w:p>
    <w:p w:rsidR="00CD76AA" w:rsidRDefault="00CD76AA" w:rsidP="000776DB">
      <w:pPr>
        <w:pStyle w:val="Ttulo1"/>
        <w:keepLines/>
        <w:numPr>
          <w:ilvl w:val="0"/>
          <w:numId w:val="18"/>
        </w:numPr>
        <w:spacing w:before="480" w:line="276" w:lineRule="auto"/>
        <w:jc w:val="left"/>
        <w:rPr>
          <w:rFonts w:eastAsiaTheme="majorEastAsia" w:cs="Arial"/>
          <w:bCs/>
          <w:snapToGrid/>
          <w:color w:val="F79646" w:themeColor="accent6"/>
          <w:lang w:val="es-PE" w:eastAsia="en-US"/>
        </w:rPr>
      </w:pPr>
      <w:bookmarkStart w:id="34" w:name="_Toc413246734"/>
      <w:r>
        <w:rPr>
          <w:rFonts w:eastAsiaTheme="majorEastAsia" w:cs="Arial"/>
          <w:bCs/>
          <w:snapToGrid/>
          <w:color w:val="F79646" w:themeColor="accent6"/>
          <w:lang w:val="es-PE" w:eastAsia="en-US"/>
        </w:rPr>
        <w:t xml:space="preserve">Formato </w:t>
      </w:r>
      <w:r w:rsidRPr="0012599D">
        <w:rPr>
          <w:rFonts w:eastAsiaTheme="majorEastAsia" w:cs="Arial"/>
          <w:bCs/>
          <w:snapToGrid/>
          <w:color w:val="F79646" w:themeColor="accent6"/>
          <w:lang w:val="es-PE" w:eastAsia="en-US"/>
        </w:rPr>
        <w:t>CSS</w:t>
      </w:r>
      <w:bookmarkEnd w:id="34"/>
    </w:p>
    <w:p w:rsidR="00054C68" w:rsidRPr="00054C68" w:rsidRDefault="00054C68" w:rsidP="00054C68">
      <w:pPr>
        <w:rPr>
          <w:rFonts w:eastAsiaTheme="majorEastAsia"/>
          <w:lang w:val="es-PE" w:eastAsia="en-US"/>
        </w:rPr>
      </w:pPr>
    </w:p>
    <w:p w:rsidR="00936226" w:rsidRPr="00054C68" w:rsidRDefault="00CD76AA" w:rsidP="00054C68">
      <w:pPr>
        <w:ind w:left="360"/>
        <w:rPr>
          <w:rFonts w:ascii="Arial" w:eastAsiaTheme="minorHAnsi" w:hAnsi="Arial" w:cs="Arial"/>
        </w:rPr>
      </w:pPr>
      <w:r w:rsidRPr="00054C68">
        <w:rPr>
          <w:rFonts w:ascii="Arial" w:hAnsi="Arial" w:cs="Arial"/>
        </w:rPr>
        <w:t>En caso utilice una herramienta puede utilizar las reglas de formato default que esta establezca, de no se</w:t>
      </w:r>
      <w:r w:rsidR="00054C68">
        <w:rPr>
          <w:rFonts w:ascii="Arial" w:hAnsi="Arial" w:cs="Arial"/>
        </w:rPr>
        <w:t>r</w:t>
      </w:r>
      <w:r w:rsidRPr="00054C68">
        <w:rPr>
          <w:rFonts w:ascii="Arial" w:hAnsi="Arial" w:cs="Arial"/>
        </w:rPr>
        <w:t xml:space="preserve"> así siga las siguientes </w:t>
      </w:r>
      <w:r w:rsidR="00054C68" w:rsidRPr="00054C68">
        <w:rPr>
          <w:rFonts w:ascii="Arial" w:hAnsi="Arial" w:cs="Arial"/>
        </w:rPr>
        <w:t>reglas:</w:t>
      </w:r>
    </w:p>
    <w:p w:rsidR="00936226" w:rsidRPr="00CD76AA" w:rsidRDefault="00936226" w:rsidP="00CD76AA">
      <w:pPr>
        <w:ind w:left="-72"/>
        <w:rPr>
          <w:rFonts w:ascii="Arial" w:eastAsiaTheme="minorHAnsi" w:hAnsi="Arial" w:cs="Arial"/>
        </w:rPr>
      </w:pPr>
    </w:p>
    <w:p w:rsidR="00CD76AA" w:rsidRPr="00CD76AA" w:rsidRDefault="00CD76AA" w:rsidP="00CD76AA">
      <w:pPr>
        <w:pStyle w:val="Prrafodelista"/>
        <w:numPr>
          <w:ilvl w:val="1"/>
          <w:numId w:val="13"/>
        </w:numPr>
        <w:jc w:val="both"/>
        <w:rPr>
          <w:rFonts w:ascii="Arial" w:eastAsiaTheme="majorEastAsia" w:hAnsi="Arial" w:cs="Arial"/>
          <w:b/>
          <w:sz w:val="20"/>
          <w:szCs w:val="20"/>
        </w:rPr>
      </w:pPr>
      <w:r w:rsidRPr="00CD76AA">
        <w:rPr>
          <w:rFonts w:ascii="Arial" w:eastAsiaTheme="majorEastAsia" w:hAnsi="Arial" w:cs="Arial"/>
          <w:b/>
          <w:sz w:val="20"/>
          <w:szCs w:val="20"/>
        </w:rPr>
        <w:t>Orden Alfabético</w:t>
      </w:r>
    </w:p>
    <w:p w:rsidR="00510F4C" w:rsidRPr="00CD76AA" w:rsidRDefault="00510F4C" w:rsidP="00CD76AA">
      <w:pPr>
        <w:ind w:left="360"/>
        <w:rPr>
          <w:rFonts w:ascii="Arial" w:eastAsiaTheme="minorHAnsi" w:hAnsi="Arial" w:cs="Arial"/>
          <w:lang w:val="es-PE" w:eastAsia="en-US"/>
        </w:rPr>
      </w:pPr>
      <w:r w:rsidRPr="00CD76AA">
        <w:rPr>
          <w:rFonts w:ascii="Arial" w:eastAsiaTheme="minorHAnsi" w:hAnsi="Arial" w:cs="Arial"/>
          <w:lang w:val="es-PE" w:eastAsia="en-US"/>
        </w:rPr>
        <w:t>Organice las propiedades de los selectores alfabéticamente: La organización de las propiedades de forma alfabética permite llevar un orden en los selectores.</w:t>
      </w:r>
    </w:p>
    <w:p w:rsidR="00CD76AA" w:rsidRPr="00CD76AA" w:rsidRDefault="00CD76AA" w:rsidP="00CD76AA">
      <w:pPr>
        <w:ind w:left="360"/>
        <w:rPr>
          <w:rFonts w:ascii="Arial" w:hAnsi="Arial" w:cs="Arial"/>
        </w:rPr>
      </w:pPr>
    </w:p>
    <w:tbl>
      <w:tblPr>
        <w:tblW w:w="9072"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77"/>
        <w:gridCol w:w="4395"/>
      </w:tblGrid>
      <w:tr w:rsidR="00510F4C" w:rsidRPr="004423F9" w:rsidTr="00FD15A2">
        <w:trPr>
          <w:trHeight w:val="300"/>
        </w:trPr>
        <w:tc>
          <w:tcPr>
            <w:tcW w:w="4677" w:type="dxa"/>
            <w:shd w:val="clear" w:color="5B9BD5" w:fill="FFFFFF" w:themeFill="background1"/>
            <w:noWrap/>
            <w:hideMark/>
          </w:tcPr>
          <w:p w:rsidR="00510F4C" w:rsidRPr="00510F4C" w:rsidRDefault="00510F4C" w:rsidP="00FD15A2">
            <w:pPr>
              <w:rPr>
                <w:rFonts w:ascii="Arial" w:hAnsi="Arial" w:cs="Arial"/>
                <w:b/>
                <w:bCs/>
                <w:noProof/>
                <w:lang w:eastAsia="es-PE"/>
              </w:rPr>
            </w:pPr>
            <w:r w:rsidRPr="00510F4C">
              <w:rPr>
                <w:rFonts w:ascii="Arial" w:hAnsi="Arial" w:cs="Arial"/>
                <w:b/>
                <w:bCs/>
                <w:noProof/>
                <w:lang w:eastAsia="es-PE"/>
              </w:rPr>
              <w:t>Incorrecto</w:t>
            </w:r>
          </w:p>
        </w:tc>
        <w:tc>
          <w:tcPr>
            <w:tcW w:w="4395" w:type="dxa"/>
            <w:shd w:val="clear" w:color="5B9BD5" w:fill="FFFFFF" w:themeFill="background1"/>
          </w:tcPr>
          <w:p w:rsidR="00510F4C" w:rsidRPr="00510F4C" w:rsidRDefault="00510F4C" w:rsidP="00FD15A2">
            <w:pPr>
              <w:rPr>
                <w:rFonts w:ascii="Arial" w:hAnsi="Arial" w:cs="Arial"/>
                <w:b/>
                <w:bCs/>
                <w:noProof/>
                <w:lang w:eastAsia="es-PE"/>
              </w:rPr>
            </w:pPr>
            <w:r w:rsidRPr="00510F4C">
              <w:rPr>
                <w:rFonts w:ascii="Arial" w:hAnsi="Arial" w:cs="Arial"/>
                <w:b/>
                <w:bCs/>
                <w:noProof/>
                <w:lang w:eastAsia="es-PE"/>
              </w:rPr>
              <w:t>Correcto</w:t>
            </w:r>
          </w:p>
        </w:tc>
      </w:tr>
      <w:tr w:rsidR="00510F4C" w:rsidRPr="006E298D" w:rsidTr="00FD15A2">
        <w:trPr>
          <w:trHeight w:val="788"/>
        </w:trPr>
        <w:tc>
          <w:tcPr>
            <w:tcW w:w="4677" w:type="dxa"/>
            <w:shd w:val="clear" w:color="auto" w:fill="FFFFFF" w:themeFill="background1"/>
            <w:noWrap/>
            <w:hideMark/>
          </w:tcPr>
          <w:p w:rsidR="00510F4C" w:rsidRPr="00006547"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sidRPr="00006547">
              <w:rPr>
                <w:rFonts w:ascii="Consolas" w:eastAsia="MS Mincho" w:hAnsi="Consolas" w:cs="Consolas"/>
                <w:noProof/>
                <w:color w:val="000000"/>
                <w:sz w:val="19"/>
                <w:szCs w:val="19"/>
                <w:lang w:val="en-US" w:eastAsia="en-AU"/>
              </w:rPr>
              <w:t>color: black;</w:t>
            </w:r>
          </w:p>
          <w:p w:rsidR="00510F4C"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sidRPr="00006547">
              <w:rPr>
                <w:rFonts w:ascii="Consolas" w:eastAsia="MS Mincho" w:hAnsi="Consolas" w:cs="Consolas"/>
                <w:noProof/>
                <w:color w:val="000000"/>
                <w:sz w:val="19"/>
                <w:szCs w:val="19"/>
                <w:lang w:val="en-US" w:eastAsia="en-AU"/>
              </w:rPr>
              <w:t>text-align: center</w:t>
            </w:r>
            <w:r>
              <w:rPr>
                <w:rFonts w:ascii="Consolas" w:eastAsia="MS Mincho" w:hAnsi="Consolas" w:cs="Consolas"/>
                <w:noProof/>
                <w:color w:val="000000"/>
                <w:sz w:val="19"/>
                <w:szCs w:val="19"/>
                <w:lang w:val="en-US" w:eastAsia="en-AU"/>
              </w:rPr>
              <w:t>;</w:t>
            </w:r>
          </w:p>
          <w:p w:rsidR="00510F4C" w:rsidRPr="00006547"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sidRPr="00006547">
              <w:rPr>
                <w:rFonts w:ascii="Consolas" w:eastAsia="MS Mincho" w:hAnsi="Consolas" w:cs="Consolas"/>
                <w:noProof/>
                <w:color w:val="000000"/>
                <w:sz w:val="19"/>
                <w:szCs w:val="19"/>
                <w:lang w:val="en-US" w:eastAsia="en-AU"/>
              </w:rPr>
              <w:t>background: fuchsia;</w:t>
            </w:r>
          </w:p>
          <w:p w:rsidR="00510F4C" w:rsidRPr="00006547"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border-radius: 4px;</w:t>
            </w:r>
          </w:p>
          <w:p w:rsidR="00510F4C" w:rsidRPr="00194C2E"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sidRPr="00194C2E">
              <w:rPr>
                <w:rFonts w:ascii="Consolas" w:eastAsia="MS Mincho" w:hAnsi="Consolas" w:cs="Consolas"/>
                <w:noProof/>
                <w:color w:val="000000"/>
                <w:sz w:val="19"/>
                <w:szCs w:val="19"/>
                <w:lang w:val="en-US" w:eastAsia="en-AU"/>
              </w:rPr>
              <w:t>text-indent: 2em;</w:t>
            </w:r>
          </w:p>
          <w:p w:rsidR="00510F4C" w:rsidRPr="00006547"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sidRPr="00006547">
              <w:rPr>
                <w:rFonts w:ascii="Consolas" w:eastAsia="MS Mincho" w:hAnsi="Consolas" w:cs="Consolas"/>
                <w:noProof/>
                <w:color w:val="000000"/>
                <w:sz w:val="19"/>
                <w:szCs w:val="19"/>
                <w:lang w:val="en-US" w:eastAsia="en-AU"/>
              </w:rPr>
              <w:t>border: 1px solid;</w:t>
            </w:r>
          </w:p>
          <w:p w:rsidR="00510F4C" w:rsidRPr="00006547"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sidRPr="00006547">
              <w:rPr>
                <w:rFonts w:ascii="Consolas" w:eastAsia="MS Mincho" w:hAnsi="Consolas" w:cs="Consolas"/>
                <w:noProof/>
                <w:color w:val="000000"/>
                <w:sz w:val="19"/>
                <w:szCs w:val="19"/>
                <w:lang w:val="en-US" w:eastAsia="en-AU"/>
              </w:rPr>
              <w:t>-moz-border-radius: 4px;</w:t>
            </w:r>
          </w:p>
          <w:p w:rsidR="00510F4C" w:rsidRPr="00006547"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-webkit-border-radius: 4px;</w:t>
            </w:r>
          </w:p>
        </w:tc>
        <w:tc>
          <w:tcPr>
            <w:tcW w:w="4395" w:type="dxa"/>
            <w:shd w:val="clear" w:color="auto" w:fill="FFFFFF" w:themeFill="background1"/>
          </w:tcPr>
          <w:p w:rsidR="00510F4C" w:rsidRPr="00006547"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sidRPr="00006547">
              <w:rPr>
                <w:rFonts w:ascii="Consolas" w:eastAsia="MS Mincho" w:hAnsi="Consolas" w:cs="Consolas"/>
                <w:noProof/>
                <w:color w:val="000000"/>
                <w:sz w:val="19"/>
                <w:szCs w:val="19"/>
                <w:lang w:val="en-US" w:eastAsia="en-AU"/>
              </w:rPr>
              <w:t>background: fuchsia;</w:t>
            </w:r>
          </w:p>
          <w:p w:rsidR="00510F4C" w:rsidRPr="00006547"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sidRPr="00006547">
              <w:rPr>
                <w:rFonts w:ascii="Consolas" w:eastAsia="MS Mincho" w:hAnsi="Consolas" w:cs="Consolas"/>
                <w:noProof/>
                <w:color w:val="000000"/>
                <w:sz w:val="19"/>
                <w:szCs w:val="19"/>
                <w:lang w:val="en-US" w:eastAsia="en-AU"/>
              </w:rPr>
              <w:t>border: 1px solid;</w:t>
            </w:r>
          </w:p>
          <w:p w:rsidR="00510F4C" w:rsidRPr="00006547"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sidRPr="00006547">
              <w:rPr>
                <w:rFonts w:ascii="Consolas" w:eastAsia="MS Mincho" w:hAnsi="Consolas" w:cs="Consolas"/>
                <w:noProof/>
                <w:color w:val="000000"/>
                <w:sz w:val="19"/>
                <w:szCs w:val="19"/>
                <w:lang w:val="en-US" w:eastAsia="en-AU"/>
              </w:rPr>
              <w:t>-moz-border-radius: 4px;</w:t>
            </w:r>
          </w:p>
          <w:p w:rsidR="00510F4C" w:rsidRPr="00006547"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sidRPr="00006547">
              <w:rPr>
                <w:rFonts w:ascii="Consolas" w:eastAsia="MS Mincho" w:hAnsi="Consolas" w:cs="Consolas"/>
                <w:noProof/>
                <w:color w:val="000000"/>
                <w:sz w:val="19"/>
                <w:szCs w:val="19"/>
                <w:lang w:val="en-US" w:eastAsia="en-AU"/>
              </w:rPr>
              <w:t>-webkit-border-radius: 4px;</w:t>
            </w:r>
          </w:p>
          <w:p w:rsidR="00510F4C" w:rsidRPr="00006547"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sidRPr="00006547">
              <w:rPr>
                <w:rFonts w:ascii="Consolas" w:eastAsia="MS Mincho" w:hAnsi="Consolas" w:cs="Consolas"/>
                <w:noProof/>
                <w:color w:val="000000"/>
                <w:sz w:val="19"/>
                <w:szCs w:val="19"/>
                <w:lang w:val="en-US" w:eastAsia="en-AU"/>
              </w:rPr>
              <w:t>border-radius: 4px;</w:t>
            </w:r>
          </w:p>
          <w:p w:rsidR="00510F4C" w:rsidRPr="00006547"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sidRPr="00006547">
              <w:rPr>
                <w:rFonts w:ascii="Consolas" w:eastAsia="MS Mincho" w:hAnsi="Consolas" w:cs="Consolas"/>
                <w:noProof/>
                <w:color w:val="000000"/>
                <w:sz w:val="19"/>
                <w:szCs w:val="19"/>
                <w:lang w:val="en-US" w:eastAsia="en-AU"/>
              </w:rPr>
              <w:t>color: black;</w:t>
            </w:r>
          </w:p>
          <w:p w:rsidR="00510F4C" w:rsidRPr="00194C2E"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sidRPr="00194C2E">
              <w:rPr>
                <w:rFonts w:ascii="Consolas" w:eastAsia="MS Mincho" w:hAnsi="Consolas" w:cs="Consolas"/>
                <w:noProof/>
                <w:color w:val="000000"/>
                <w:sz w:val="19"/>
                <w:szCs w:val="19"/>
                <w:lang w:val="en-US" w:eastAsia="en-AU"/>
              </w:rPr>
              <w:t>text-align: center;</w:t>
            </w:r>
          </w:p>
          <w:p w:rsidR="00510F4C" w:rsidRPr="00006547" w:rsidRDefault="00510F4C" w:rsidP="00FD15A2">
            <w:pPr>
              <w:autoSpaceDE w:val="0"/>
              <w:autoSpaceDN w:val="0"/>
              <w:adjustRightInd w:val="0"/>
              <w:jc w:val="both"/>
              <w:rPr>
                <w:rFonts w:ascii="Consolas" w:eastAsia="MS Mincho" w:hAnsi="Consolas" w:cs="Consolas"/>
                <w:noProof/>
                <w:sz w:val="19"/>
                <w:szCs w:val="19"/>
                <w:lang w:val="en-US" w:eastAsia="en-AU"/>
              </w:rPr>
            </w:pPr>
            <w:r w:rsidRPr="00194C2E">
              <w:rPr>
                <w:rFonts w:ascii="Consolas" w:eastAsia="MS Mincho" w:hAnsi="Consolas" w:cs="Consolas"/>
                <w:noProof/>
                <w:color w:val="000000"/>
                <w:sz w:val="19"/>
                <w:szCs w:val="19"/>
                <w:lang w:val="en-US" w:eastAsia="en-AU"/>
              </w:rPr>
              <w:t>text-indent: 2em;</w:t>
            </w:r>
          </w:p>
        </w:tc>
      </w:tr>
    </w:tbl>
    <w:p w:rsidR="00510F4C" w:rsidRDefault="00510F4C" w:rsidP="00510F4C">
      <w:pPr>
        <w:jc w:val="both"/>
        <w:rPr>
          <w:lang w:val="en-US"/>
        </w:rPr>
      </w:pPr>
    </w:p>
    <w:p w:rsidR="008F3E00" w:rsidRPr="008F3E00" w:rsidRDefault="008F3E00" w:rsidP="008F3E00">
      <w:pPr>
        <w:pStyle w:val="Prrafodelista"/>
        <w:numPr>
          <w:ilvl w:val="1"/>
          <w:numId w:val="13"/>
        </w:numPr>
        <w:jc w:val="both"/>
        <w:rPr>
          <w:rFonts w:ascii="Arial" w:eastAsiaTheme="majorEastAsia" w:hAnsi="Arial" w:cs="Arial"/>
          <w:b/>
          <w:sz w:val="20"/>
          <w:szCs w:val="20"/>
        </w:rPr>
      </w:pPr>
      <w:r w:rsidRPr="008F3E00">
        <w:rPr>
          <w:rFonts w:ascii="Arial" w:eastAsiaTheme="majorEastAsia" w:hAnsi="Arial" w:cs="Arial"/>
          <w:b/>
          <w:sz w:val="20"/>
          <w:szCs w:val="20"/>
        </w:rPr>
        <w:t>Sangría</w:t>
      </w:r>
    </w:p>
    <w:p w:rsidR="00510F4C" w:rsidRDefault="00510F4C" w:rsidP="008F3E00">
      <w:pPr>
        <w:ind w:left="360"/>
        <w:rPr>
          <w:rFonts w:ascii="Arial" w:eastAsiaTheme="minorHAnsi" w:hAnsi="Arial" w:cs="Arial"/>
          <w:lang w:val="es-PE" w:eastAsia="en-US"/>
        </w:rPr>
      </w:pPr>
      <w:r w:rsidRPr="008F3E00">
        <w:rPr>
          <w:rFonts w:ascii="Arial" w:eastAsiaTheme="minorHAnsi" w:hAnsi="Arial" w:cs="Arial"/>
          <w:lang w:val="es-PE" w:eastAsia="en-US"/>
        </w:rPr>
        <w:t>Usar sangría por cada bloque: Utilizar sangría cuando se va a crear bloques dentro de otros.</w:t>
      </w:r>
    </w:p>
    <w:p w:rsidR="008F3E00" w:rsidRPr="008F3E00" w:rsidRDefault="008F3E00" w:rsidP="008F3E00">
      <w:pPr>
        <w:ind w:left="360"/>
        <w:rPr>
          <w:rFonts w:ascii="Arial" w:eastAsiaTheme="minorHAnsi" w:hAnsi="Arial" w:cs="Arial"/>
          <w:lang w:val="es-PE" w:eastAsia="en-US"/>
        </w:rPr>
      </w:pPr>
    </w:p>
    <w:tbl>
      <w:tblPr>
        <w:tblW w:w="9072"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77"/>
        <w:gridCol w:w="4395"/>
      </w:tblGrid>
      <w:tr w:rsidR="00510F4C" w:rsidRPr="004423F9" w:rsidTr="00FD15A2">
        <w:trPr>
          <w:trHeight w:val="300"/>
        </w:trPr>
        <w:tc>
          <w:tcPr>
            <w:tcW w:w="4677" w:type="dxa"/>
            <w:shd w:val="clear" w:color="5B9BD5" w:fill="FFFFFF" w:themeFill="background1"/>
            <w:noWrap/>
            <w:hideMark/>
          </w:tcPr>
          <w:p w:rsidR="00510F4C" w:rsidRPr="00510F4C" w:rsidRDefault="00510F4C" w:rsidP="00FD15A2">
            <w:pPr>
              <w:rPr>
                <w:rFonts w:ascii="Arial" w:hAnsi="Arial" w:cs="Arial"/>
                <w:b/>
                <w:bCs/>
                <w:noProof/>
                <w:lang w:eastAsia="es-PE"/>
              </w:rPr>
            </w:pPr>
            <w:r w:rsidRPr="00510F4C">
              <w:rPr>
                <w:rFonts w:ascii="Arial" w:hAnsi="Arial" w:cs="Arial"/>
                <w:b/>
                <w:bCs/>
                <w:noProof/>
                <w:lang w:eastAsia="es-PE"/>
              </w:rPr>
              <w:t>Incorrecto</w:t>
            </w:r>
          </w:p>
        </w:tc>
        <w:tc>
          <w:tcPr>
            <w:tcW w:w="4395" w:type="dxa"/>
            <w:shd w:val="clear" w:color="5B9BD5" w:fill="FFFFFF" w:themeFill="background1"/>
          </w:tcPr>
          <w:p w:rsidR="00510F4C" w:rsidRPr="00510F4C" w:rsidRDefault="00510F4C" w:rsidP="00FD15A2">
            <w:pPr>
              <w:rPr>
                <w:rFonts w:ascii="Arial" w:hAnsi="Arial" w:cs="Arial"/>
                <w:b/>
                <w:bCs/>
                <w:noProof/>
                <w:lang w:eastAsia="es-PE"/>
              </w:rPr>
            </w:pPr>
            <w:r w:rsidRPr="00510F4C">
              <w:rPr>
                <w:rFonts w:ascii="Arial" w:hAnsi="Arial" w:cs="Arial"/>
                <w:b/>
                <w:bCs/>
                <w:noProof/>
                <w:lang w:eastAsia="es-PE"/>
              </w:rPr>
              <w:t>Correcto</w:t>
            </w:r>
          </w:p>
        </w:tc>
      </w:tr>
      <w:tr w:rsidR="00510F4C" w:rsidRPr="00006547" w:rsidTr="00FD15A2">
        <w:trPr>
          <w:trHeight w:val="788"/>
        </w:trPr>
        <w:tc>
          <w:tcPr>
            <w:tcW w:w="4677" w:type="dxa"/>
            <w:shd w:val="clear" w:color="auto" w:fill="FFFFFF" w:themeFill="background1"/>
            <w:noWrap/>
            <w:hideMark/>
          </w:tcPr>
          <w:p w:rsidR="00510F4C"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@media screen{</w:t>
            </w:r>
          </w:p>
          <w:p w:rsidR="00510F4C" w:rsidRPr="004858CB"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sidRPr="004858CB">
              <w:rPr>
                <w:rFonts w:ascii="Consolas" w:eastAsia="MS Mincho" w:hAnsi="Consolas" w:cs="Consolas"/>
                <w:noProof/>
                <w:color w:val="000000"/>
                <w:sz w:val="19"/>
                <w:szCs w:val="19"/>
                <w:lang w:val="en-US" w:eastAsia="en-AU"/>
              </w:rPr>
              <w:t>html {</w:t>
            </w:r>
          </w:p>
          <w:p w:rsidR="00510F4C" w:rsidRPr="004858CB"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sidRPr="004858CB">
              <w:rPr>
                <w:rFonts w:ascii="Consolas" w:eastAsia="MS Mincho" w:hAnsi="Consolas" w:cs="Consolas"/>
                <w:noProof/>
                <w:color w:val="000000"/>
                <w:sz w:val="19"/>
                <w:szCs w:val="19"/>
                <w:lang w:val="en-US" w:eastAsia="en-AU"/>
              </w:rPr>
              <w:t>background: #fff;</w:t>
            </w:r>
          </w:p>
          <w:p w:rsidR="00510F4C" w:rsidRPr="004858CB"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sidRPr="004858CB">
              <w:rPr>
                <w:rFonts w:ascii="Consolas" w:eastAsia="MS Mincho" w:hAnsi="Consolas" w:cs="Consolas"/>
                <w:noProof/>
                <w:color w:val="000000"/>
                <w:sz w:val="19"/>
                <w:szCs w:val="19"/>
                <w:lang w:val="en-US" w:eastAsia="en-AU"/>
              </w:rPr>
              <w:t>color: #444;</w:t>
            </w:r>
          </w:p>
          <w:p w:rsidR="00510F4C" w:rsidRPr="004858CB"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sidRPr="004858CB">
              <w:rPr>
                <w:rFonts w:ascii="Consolas" w:eastAsia="MS Mincho" w:hAnsi="Consolas" w:cs="Consolas"/>
                <w:noProof/>
                <w:color w:val="000000"/>
                <w:sz w:val="19"/>
                <w:szCs w:val="19"/>
                <w:lang w:val="en-US" w:eastAsia="en-AU"/>
              </w:rPr>
              <w:t>}</w:t>
            </w:r>
          </w:p>
          <w:p w:rsidR="00510F4C" w:rsidRPr="00006547"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sidRPr="004858CB">
              <w:rPr>
                <w:rFonts w:ascii="Consolas" w:eastAsia="MS Mincho" w:hAnsi="Consolas" w:cs="Consolas"/>
                <w:noProof/>
                <w:color w:val="000000"/>
                <w:sz w:val="19"/>
                <w:szCs w:val="19"/>
                <w:lang w:val="en-US" w:eastAsia="en-AU"/>
              </w:rPr>
              <w:t>}</w:t>
            </w:r>
          </w:p>
        </w:tc>
        <w:tc>
          <w:tcPr>
            <w:tcW w:w="4395" w:type="dxa"/>
            <w:shd w:val="clear" w:color="auto" w:fill="FFFFFF" w:themeFill="background1"/>
          </w:tcPr>
          <w:p w:rsidR="00510F4C" w:rsidRPr="004858CB"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@media screen{</w:t>
            </w:r>
          </w:p>
          <w:p w:rsidR="00510F4C" w:rsidRPr="004858CB"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sidRPr="004858CB">
              <w:rPr>
                <w:rFonts w:ascii="Consolas" w:eastAsia="MS Mincho" w:hAnsi="Consolas" w:cs="Consolas"/>
                <w:noProof/>
                <w:color w:val="000000"/>
                <w:sz w:val="19"/>
                <w:szCs w:val="19"/>
                <w:lang w:val="en-US" w:eastAsia="en-AU"/>
              </w:rPr>
              <w:t xml:space="preserve">  html {</w:t>
            </w:r>
          </w:p>
          <w:p w:rsidR="00510F4C" w:rsidRPr="004858CB"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sidRPr="004858CB">
              <w:rPr>
                <w:rFonts w:ascii="Consolas" w:eastAsia="MS Mincho" w:hAnsi="Consolas" w:cs="Consolas"/>
                <w:noProof/>
                <w:color w:val="000000"/>
                <w:sz w:val="19"/>
                <w:szCs w:val="19"/>
                <w:lang w:val="en-US" w:eastAsia="en-AU"/>
              </w:rPr>
              <w:t xml:space="preserve">    background: #fff;</w:t>
            </w:r>
          </w:p>
          <w:p w:rsidR="00510F4C" w:rsidRPr="004858CB"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sidRPr="004858CB">
              <w:rPr>
                <w:rFonts w:ascii="Consolas" w:eastAsia="MS Mincho" w:hAnsi="Consolas" w:cs="Consolas"/>
                <w:noProof/>
                <w:color w:val="000000"/>
                <w:sz w:val="19"/>
                <w:szCs w:val="19"/>
                <w:lang w:val="en-US" w:eastAsia="en-AU"/>
              </w:rPr>
              <w:t xml:space="preserve">    color: #444;</w:t>
            </w:r>
          </w:p>
          <w:p w:rsidR="00510F4C" w:rsidRPr="004858CB"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 xml:space="preserve">  }</w:t>
            </w:r>
          </w:p>
          <w:p w:rsidR="00510F4C" w:rsidRPr="00006547" w:rsidRDefault="00510F4C" w:rsidP="00FD15A2">
            <w:pPr>
              <w:autoSpaceDE w:val="0"/>
              <w:autoSpaceDN w:val="0"/>
              <w:adjustRightInd w:val="0"/>
              <w:jc w:val="both"/>
              <w:rPr>
                <w:rFonts w:ascii="Consolas" w:eastAsia="MS Mincho" w:hAnsi="Consolas" w:cs="Consolas"/>
                <w:noProof/>
                <w:sz w:val="19"/>
                <w:szCs w:val="19"/>
                <w:lang w:val="en-US" w:eastAsia="en-AU"/>
              </w:rPr>
            </w:pPr>
            <w:r w:rsidRPr="004858CB">
              <w:rPr>
                <w:rFonts w:ascii="Consolas" w:eastAsia="MS Mincho" w:hAnsi="Consolas" w:cs="Consolas"/>
                <w:noProof/>
                <w:color w:val="000000"/>
                <w:sz w:val="19"/>
                <w:szCs w:val="19"/>
                <w:lang w:val="en-US" w:eastAsia="en-AU"/>
              </w:rPr>
              <w:t>}</w:t>
            </w:r>
          </w:p>
        </w:tc>
      </w:tr>
    </w:tbl>
    <w:p w:rsidR="00510F4C" w:rsidRPr="004858CB" w:rsidRDefault="00510F4C" w:rsidP="00510F4C">
      <w:pPr>
        <w:jc w:val="both"/>
        <w:rPr>
          <w:lang w:val="en-US"/>
        </w:rPr>
      </w:pPr>
      <w:r w:rsidRPr="004858CB">
        <w:rPr>
          <w:lang w:val="en-US"/>
        </w:rPr>
        <w:t xml:space="preserve"> </w:t>
      </w:r>
    </w:p>
    <w:p w:rsidR="008F3E00" w:rsidRPr="008F3E00" w:rsidRDefault="008F3E00" w:rsidP="008F3E00">
      <w:pPr>
        <w:pStyle w:val="Prrafodelista"/>
        <w:numPr>
          <w:ilvl w:val="1"/>
          <w:numId w:val="13"/>
        </w:numPr>
        <w:jc w:val="both"/>
        <w:rPr>
          <w:rFonts w:ascii="Arial" w:eastAsiaTheme="majorEastAsia" w:hAnsi="Arial" w:cs="Arial"/>
          <w:b/>
          <w:sz w:val="20"/>
          <w:szCs w:val="20"/>
        </w:rPr>
      </w:pPr>
      <w:r w:rsidRPr="008F3E00">
        <w:rPr>
          <w:rFonts w:ascii="Arial" w:eastAsiaTheme="majorEastAsia" w:hAnsi="Arial" w:cs="Arial"/>
          <w:b/>
          <w:sz w:val="20"/>
          <w:szCs w:val="20"/>
        </w:rPr>
        <w:t>Comillas Simples</w:t>
      </w:r>
    </w:p>
    <w:p w:rsidR="00510F4C" w:rsidRDefault="00510F4C" w:rsidP="008F3E00">
      <w:pPr>
        <w:ind w:left="360"/>
        <w:rPr>
          <w:rFonts w:ascii="Arial" w:eastAsiaTheme="minorHAnsi" w:hAnsi="Arial" w:cs="Arial"/>
          <w:lang w:val="es-PE" w:eastAsia="en-US"/>
        </w:rPr>
      </w:pPr>
      <w:r w:rsidRPr="008F3E00">
        <w:rPr>
          <w:rFonts w:ascii="Arial" w:eastAsiaTheme="minorHAnsi" w:hAnsi="Arial" w:cs="Arial"/>
          <w:lang w:val="es-PE" w:eastAsia="en-US"/>
        </w:rPr>
        <w:t>No utilice comillas dobles: Para la declaración del valor dentro de la propiedad, use siempre comillas simples como buena práctica. En caso de url, no use ninguna comilla.</w:t>
      </w:r>
    </w:p>
    <w:p w:rsidR="008F3E00" w:rsidRPr="008F3E00" w:rsidRDefault="008F3E00" w:rsidP="008F3E00">
      <w:pPr>
        <w:ind w:left="360"/>
        <w:rPr>
          <w:rFonts w:ascii="Arial" w:eastAsiaTheme="minorHAnsi" w:hAnsi="Arial" w:cs="Arial"/>
          <w:lang w:val="es-PE" w:eastAsia="en-US"/>
        </w:rPr>
      </w:pPr>
    </w:p>
    <w:tbl>
      <w:tblPr>
        <w:tblW w:w="9072"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77"/>
        <w:gridCol w:w="4395"/>
      </w:tblGrid>
      <w:tr w:rsidR="00510F4C" w:rsidRPr="004423F9" w:rsidTr="00FD15A2">
        <w:trPr>
          <w:trHeight w:val="300"/>
        </w:trPr>
        <w:tc>
          <w:tcPr>
            <w:tcW w:w="4677" w:type="dxa"/>
            <w:shd w:val="clear" w:color="5B9BD5" w:fill="FFFFFF" w:themeFill="background1"/>
            <w:noWrap/>
            <w:vAlign w:val="bottom"/>
            <w:hideMark/>
          </w:tcPr>
          <w:p w:rsidR="00510F4C" w:rsidRPr="00510F4C" w:rsidRDefault="00510F4C" w:rsidP="00FD15A2">
            <w:pPr>
              <w:rPr>
                <w:rFonts w:ascii="Arial" w:hAnsi="Arial" w:cs="Arial"/>
                <w:b/>
                <w:bCs/>
                <w:noProof/>
                <w:lang w:eastAsia="es-PE"/>
              </w:rPr>
            </w:pPr>
            <w:r w:rsidRPr="00510F4C">
              <w:rPr>
                <w:rFonts w:ascii="Arial" w:hAnsi="Arial" w:cs="Arial"/>
                <w:b/>
                <w:bCs/>
                <w:noProof/>
                <w:lang w:eastAsia="es-PE"/>
              </w:rPr>
              <w:t>Incorrecto</w:t>
            </w:r>
          </w:p>
        </w:tc>
        <w:tc>
          <w:tcPr>
            <w:tcW w:w="4395" w:type="dxa"/>
            <w:shd w:val="clear" w:color="5B9BD5" w:fill="FFFFFF" w:themeFill="background1"/>
          </w:tcPr>
          <w:p w:rsidR="00510F4C" w:rsidRPr="00510F4C" w:rsidRDefault="00510F4C" w:rsidP="00FD15A2">
            <w:pPr>
              <w:rPr>
                <w:rFonts w:ascii="Arial" w:hAnsi="Arial" w:cs="Arial"/>
                <w:b/>
                <w:bCs/>
                <w:noProof/>
                <w:lang w:eastAsia="es-PE"/>
              </w:rPr>
            </w:pPr>
            <w:r w:rsidRPr="00510F4C">
              <w:rPr>
                <w:rFonts w:ascii="Arial" w:hAnsi="Arial" w:cs="Arial"/>
                <w:b/>
                <w:bCs/>
                <w:noProof/>
                <w:lang w:eastAsia="es-PE"/>
              </w:rPr>
              <w:t>Correcto</w:t>
            </w:r>
          </w:p>
        </w:tc>
      </w:tr>
      <w:tr w:rsidR="00510F4C" w:rsidRPr="006E298D" w:rsidTr="00FD15A2">
        <w:trPr>
          <w:trHeight w:val="788"/>
        </w:trPr>
        <w:tc>
          <w:tcPr>
            <w:tcW w:w="4677" w:type="dxa"/>
            <w:shd w:val="clear" w:color="auto" w:fill="FFFFFF" w:themeFill="background1"/>
            <w:noWrap/>
            <w:hideMark/>
          </w:tcPr>
          <w:p w:rsidR="00510F4C" w:rsidRPr="00B83D9A" w:rsidRDefault="00510F4C" w:rsidP="00FD15A2">
            <w:pPr>
              <w:autoSpaceDE w:val="0"/>
              <w:autoSpaceDN w:val="0"/>
              <w:adjustRightInd w:val="0"/>
              <w:jc w:val="both"/>
              <w:rPr>
                <w:rFonts w:ascii="Consolas" w:eastAsia="MS Mincho" w:hAnsi="Consolas" w:cs="Consolas"/>
                <w:noProof/>
                <w:color w:val="000000"/>
                <w:sz w:val="19"/>
                <w:szCs w:val="19"/>
                <w:lang w:eastAsia="en-AU"/>
              </w:rPr>
            </w:pPr>
            <w:r w:rsidRPr="00B83D9A">
              <w:rPr>
                <w:rFonts w:ascii="Consolas" w:eastAsia="MS Mincho" w:hAnsi="Consolas" w:cs="Consolas"/>
                <w:noProof/>
                <w:color w:val="000000"/>
                <w:sz w:val="19"/>
                <w:szCs w:val="19"/>
                <w:lang w:eastAsia="en-AU"/>
              </w:rPr>
              <w:t>@import url("//www.google.com/css/maia.css");</w:t>
            </w:r>
          </w:p>
          <w:p w:rsidR="00510F4C" w:rsidRPr="00EF5A3E"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sidRPr="00EF5A3E">
              <w:rPr>
                <w:rFonts w:ascii="Consolas" w:eastAsia="MS Mincho" w:hAnsi="Consolas" w:cs="Consolas"/>
                <w:noProof/>
                <w:color w:val="000000"/>
                <w:sz w:val="19"/>
                <w:szCs w:val="19"/>
                <w:lang w:val="en-US" w:eastAsia="en-AU"/>
              </w:rPr>
              <w:t>html { font-family: "open sans"; }</w:t>
            </w:r>
          </w:p>
        </w:tc>
        <w:tc>
          <w:tcPr>
            <w:tcW w:w="4395" w:type="dxa"/>
            <w:shd w:val="clear" w:color="auto" w:fill="FFFFFF" w:themeFill="background1"/>
          </w:tcPr>
          <w:p w:rsidR="00510F4C" w:rsidRPr="00B83D9A" w:rsidRDefault="00510F4C" w:rsidP="00FD15A2">
            <w:pPr>
              <w:autoSpaceDE w:val="0"/>
              <w:autoSpaceDN w:val="0"/>
              <w:adjustRightInd w:val="0"/>
              <w:jc w:val="both"/>
              <w:rPr>
                <w:rFonts w:ascii="Consolas" w:eastAsia="MS Mincho" w:hAnsi="Consolas" w:cs="Consolas"/>
                <w:noProof/>
                <w:sz w:val="19"/>
                <w:szCs w:val="19"/>
                <w:lang w:val="en-US" w:eastAsia="en-AU"/>
              </w:rPr>
            </w:pPr>
            <w:r w:rsidRPr="00EF5A3E">
              <w:rPr>
                <w:rFonts w:ascii="Consolas" w:eastAsia="MS Mincho" w:hAnsi="Consolas" w:cs="Consolas"/>
                <w:noProof/>
                <w:sz w:val="19"/>
                <w:szCs w:val="19"/>
                <w:lang w:val="en-US" w:eastAsia="en-AU"/>
              </w:rPr>
              <w:t>@import url(//www.google.</w:t>
            </w:r>
            <w:r>
              <w:rPr>
                <w:rFonts w:ascii="Consolas" w:eastAsia="MS Mincho" w:hAnsi="Consolas" w:cs="Consolas"/>
                <w:noProof/>
                <w:sz w:val="19"/>
                <w:szCs w:val="19"/>
                <w:lang w:val="en-US" w:eastAsia="en-AU"/>
              </w:rPr>
              <w:t>com/css/maia.css</w:t>
            </w:r>
            <w:r w:rsidRPr="00B83D9A">
              <w:rPr>
                <w:rFonts w:ascii="Consolas" w:eastAsia="MS Mincho" w:hAnsi="Consolas" w:cs="Consolas"/>
                <w:noProof/>
                <w:sz w:val="19"/>
                <w:szCs w:val="19"/>
                <w:lang w:val="en-US" w:eastAsia="en-AU"/>
              </w:rPr>
              <w:t>);</w:t>
            </w:r>
          </w:p>
          <w:p w:rsidR="00510F4C" w:rsidRPr="00006547" w:rsidRDefault="00510F4C" w:rsidP="00FD15A2">
            <w:pPr>
              <w:autoSpaceDE w:val="0"/>
              <w:autoSpaceDN w:val="0"/>
              <w:adjustRightInd w:val="0"/>
              <w:jc w:val="both"/>
              <w:rPr>
                <w:rFonts w:ascii="Consolas" w:eastAsia="MS Mincho" w:hAnsi="Consolas" w:cs="Consolas"/>
                <w:noProof/>
                <w:sz w:val="19"/>
                <w:szCs w:val="19"/>
                <w:lang w:val="en-US" w:eastAsia="en-AU"/>
              </w:rPr>
            </w:pPr>
            <w:r w:rsidRPr="00B83D9A">
              <w:rPr>
                <w:rFonts w:ascii="Consolas" w:eastAsia="MS Mincho" w:hAnsi="Consolas" w:cs="Consolas"/>
                <w:noProof/>
                <w:sz w:val="19"/>
                <w:szCs w:val="19"/>
                <w:lang w:val="en-US" w:eastAsia="en-AU"/>
              </w:rPr>
              <w:t xml:space="preserve">html { font-family: </w:t>
            </w:r>
            <w:r>
              <w:rPr>
                <w:rFonts w:ascii="Consolas" w:eastAsia="MS Mincho" w:hAnsi="Consolas" w:cs="Consolas"/>
                <w:noProof/>
                <w:sz w:val="19"/>
                <w:szCs w:val="19"/>
                <w:lang w:val="en-US" w:eastAsia="en-AU"/>
              </w:rPr>
              <w:t>‘</w:t>
            </w:r>
            <w:r w:rsidRPr="00B83D9A">
              <w:rPr>
                <w:rFonts w:ascii="Consolas" w:eastAsia="MS Mincho" w:hAnsi="Consolas" w:cs="Consolas"/>
                <w:noProof/>
                <w:sz w:val="19"/>
                <w:szCs w:val="19"/>
                <w:lang w:val="en-US" w:eastAsia="en-AU"/>
              </w:rPr>
              <w:t>open sans</w:t>
            </w:r>
            <w:r>
              <w:rPr>
                <w:rFonts w:ascii="Consolas" w:eastAsia="MS Mincho" w:hAnsi="Consolas" w:cs="Consolas"/>
                <w:noProof/>
                <w:sz w:val="19"/>
                <w:szCs w:val="19"/>
                <w:lang w:val="en-US" w:eastAsia="en-AU"/>
              </w:rPr>
              <w:t>’</w:t>
            </w:r>
            <w:r w:rsidRPr="00B83D9A">
              <w:rPr>
                <w:rFonts w:ascii="Consolas" w:eastAsia="MS Mincho" w:hAnsi="Consolas" w:cs="Consolas"/>
                <w:noProof/>
                <w:sz w:val="19"/>
                <w:szCs w:val="19"/>
                <w:lang w:val="en-US" w:eastAsia="en-AU"/>
              </w:rPr>
              <w:t>; }</w:t>
            </w:r>
          </w:p>
        </w:tc>
      </w:tr>
    </w:tbl>
    <w:p w:rsidR="00510F4C" w:rsidRPr="0012599D" w:rsidRDefault="00510F4C" w:rsidP="00510F4C">
      <w:pPr>
        <w:jc w:val="both"/>
        <w:rPr>
          <w:b/>
          <w:lang w:val="en-US"/>
        </w:rPr>
      </w:pPr>
    </w:p>
    <w:p w:rsidR="008F3E00" w:rsidRDefault="008F3E00" w:rsidP="008F3E00">
      <w:pPr>
        <w:pStyle w:val="Prrafodelista"/>
        <w:numPr>
          <w:ilvl w:val="1"/>
          <w:numId w:val="13"/>
        </w:numPr>
        <w:jc w:val="both"/>
        <w:rPr>
          <w:rFonts w:ascii="Arial" w:eastAsiaTheme="majorEastAsia" w:hAnsi="Arial" w:cs="Arial"/>
          <w:b/>
          <w:sz w:val="20"/>
          <w:szCs w:val="20"/>
        </w:rPr>
      </w:pPr>
      <w:r w:rsidRPr="008F3E00">
        <w:rPr>
          <w:rFonts w:ascii="Arial" w:eastAsiaTheme="majorEastAsia" w:hAnsi="Arial" w:cs="Arial"/>
          <w:b/>
          <w:sz w:val="20"/>
          <w:szCs w:val="20"/>
        </w:rPr>
        <w:t>Comentarios</w:t>
      </w:r>
    </w:p>
    <w:p w:rsidR="008F3E00" w:rsidRPr="008F3E00" w:rsidRDefault="008F3E00" w:rsidP="008F3E00">
      <w:pPr>
        <w:ind w:left="360"/>
        <w:jc w:val="both"/>
        <w:rPr>
          <w:rFonts w:ascii="Arial" w:eastAsiaTheme="majorEastAsia" w:hAnsi="Arial" w:cs="Arial"/>
          <w:b/>
        </w:rPr>
      </w:pPr>
    </w:p>
    <w:p w:rsidR="00510F4C" w:rsidRDefault="00510F4C" w:rsidP="008F3E00">
      <w:pPr>
        <w:ind w:left="360"/>
        <w:rPr>
          <w:rFonts w:ascii="Arial" w:eastAsiaTheme="minorHAnsi" w:hAnsi="Arial" w:cs="Arial"/>
          <w:lang w:val="es-PE" w:eastAsia="en-US"/>
        </w:rPr>
      </w:pPr>
      <w:r w:rsidRPr="008F3E00">
        <w:rPr>
          <w:rFonts w:ascii="Arial" w:eastAsiaTheme="minorHAnsi" w:hAnsi="Arial" w:cs="Arial"/>
          <w:lang w:val="es-PE" w:eastAsia="en-US"/>
        </w:rPr>
        <w:t>Utilice comentarios para seccionar código: Seccionar el código para tener una mejor vista y coherencia. Crear un índice para saber qué selectores corresponden a quien.</w:t>
      </w:r>
    </w:p>
    <w:p w:rsidR="008F3E00" w:rsidRPr="008F3E00" w:rsidRDefault="008F3E00" w:rsidP="008F3E00">
      <w:pPr>
        <w:ind w:left="360"/>
        <w:rPr>
          <w:rFonts w:ascii="Arial" w:eastAsiaTheme="minorHAnsi" w:hAnsi="Arial" w:cs="Arial"/>
          <w:lang w:val="es-PE" w:eastAsia="en-US"/>
        </w:rPr>
      </w:pPr>
    </w:p>
    <w:tbl>
      <w:tblPr>
        <w:tblW w:w="9072"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4677"/>
        <w:gridCol w:w="4395"/>
      </w:tblGrid>
      <w:tr w:rsidR="00510F4C" w:rsidRPr="004423F9" w:rsidTr="00FD15A2">
        <w:trPr>
          <w:trHeight w:val="300"/>
        </w:trPr>
        <w:tc>
          <w:tcPr>
            <w:tcW w:w="4677" w:type="dxa"/>
            <w:shd w:val="clear" w:color="auto" w:fill="FFFFFF" w:themeFill="background1"/>
            <w:noWrap/>
            <w:hideMark/>
          </w:tcPr>
          <w:p w:rsidR="00510F4C" w:rsidRPr="00510F4C" w:rsidRDefault="00510F4C" w:rsidP="00FD15A2">
            <w:pPr>
              <w:rPr>
                <w:rFonts w:ascii="Arial" w:hAnsi="Arial" w:cs="Arial"/>
                <w:b/>
                <w:bCs/>
                <w:noProof/>
                <w:lang w:eastAsia="es-PE"/>
              </w:rPr>
            </w:pPr>
            <w:r w:rsidRPr="00510F4C">
              <w:rPr>
                <w:rFonts w:ascii="Arial" w:hAnsi="Arial" w:cs="Arial"/>
                <w:b/>
                <w:bCs/>
                <w:noProof/>
                <w:lang w:eastAsia="es-PE"/>
              </w:rPr>
              <w:t>Incorrecto</w:t>
            </w:r>
          </w:p>
        </w:tc>
        <w:tc>
          <w:tcPr>
            <w:tcW w:w="4395" w:type="dxa"/>
            <w:shd w:val="clear" w:color="auto" w:fill="FFFFFF" w:themeFill="background1"/>
          </w:tcPr>
          <w:p w:rsidR="00510F4C" w:rsidRPr="00510F4C" w:rsidRDefault="00510F4C" w:rsidP="00FD15A2">
            <w:pPr>
              <w:rPr>
                <w:rFonts w:ascii="Arial" w:hAnsi="Arial" w:cs="Arial"/>
                <w:b/>
                <w:bCs/>
                <w:noProof/>
                <w:lang w:eastAsia="es-PE"/>
              </w:rPr>
            </w:pPr>
            <w:r w:rsidRPr="00510F4C">
              <w:rPr>
                <w:rFonts w:ascii="Arial" w:hAnsi="Arial" w:cs="Arial"/>
                <w:b/>
                <w:bCs/>
                <w:noProof/>
                <w:lang w:eastAsia="es-PE"/>
              </w:rPr>
              <w:t>Correcto</w:t>
            </w:r>
          </w:p>
        </w:tc>
      </w:tr>
      <w:tr w:rsidR="00510F4C" w:rsidRPr="006653C5" w:rsidTr="00FD15A2">
        <w:trPr>
          <w:trHeight w:val="788"/>
        </w:trPr>
        <w:tc>
          <w:tcPr>
            <w:tcW w:w="4677" w:type="dxa"/>
            <w:shd w:val="clear" w:color="auto" w:fill="FFFFFF" w:themeFill="background1"/>
            <w:noWrap/>
            <w:hideMark/>
          </w:tcPr>
          <w:p w:rsidR="00510F4C"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.header {}</w:t>
            </w:r>
          </w:p>
          <w:p w:rsidR="00510F4C"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.footer {}</w:t>
            </w:r>
          </w:p>
          <w:p w:rsidR="00510F4C"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.content {}</w:t>
            </w:r>
          </w:p>
          <w:p w:rsidR="00510F4C"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.alert {}</w:t>
            </w:r>
          </w:p>
          <w:p w:rsidR="00510F4C" w:rsidRPr="00006547"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.modal {}</w:t>
            </w:r>
          </w:p>
          <w:p w:rsidR="00510F4C" w:rsidRPr="00006547"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p>
        </w:tc>
        <w:tc>
          <w:tcPr>
            <w:tcW w:w="4395" w:type="dxa"/>
            <w:shd w:val="clear" w:color="auto" w:fill="FFFFFF" w:themeFill="background1"/>
          </w:tcPr>
          <w:p w:rsidR="00510F4C" w:rsidRPr="00194C2E" w:rsidRDefault="00510F4C" w:rsidP="00FD15A2">
            <w:pPr>
              <w:autoSpaceDE w:val="0"/>
              <w:autoSpaceDN w:val="0"/>
              <w:adjustRightInd w:val="0"/>
              <w:jc w:val="both"/>
              <w:rPr>
                <w:rFonts w:ascii="Consolas" w:eastAsia="MS Mincho" w:hAnsi="Consolas" w:cs="Consolas"/>
                <w:noProof/>
                <w:sz w:val="19"/>
                <w:szCs w:val="19"/>
                <w:lang w:eastAsia="en-AU"/>
              </w:rPr>
            </w:pPr>
            <w:r w:rsidRPr="00194C2E">
              <w:rPr>
                <w:rFonts w:ascii="Consolas" w:eastAsia="MS Mincho" w:hAnsi="Consolas" w:cs="Consolas"/>
                <w:noProof/>
                <w:sz w:val="19"/>
                <w:szCs w:val="19"/>
                <w:lang w:eastAsia="en-AU"/>
              </w:rPr>
              <w:t>/*</w:t>
            </w:r>
          </w:p>
          <w:p w:rsidR="00510F4C" w:rsidRPr="00194C2E" w:rsidRDefault="00510F4C" w:rsidP="00FD15A2">
            <w:pPr>
              <w:autoSpaceDE w:val="0"/>
              <w:autoSpaceDN w:val="0"/>
              <w:adjustRightInd w:val="0"/>
              <w:jc w:val="both"/>
              <w:rPr>
                <w:rFonts w:ascii="Consolas" w:eastAsia="MS Mincho" w:hAnsi="Consolas" w:cs="Consolas"/>
                <w:noProof/>
                <w:sz w:val="19"/>
                <w:szCs w:val="19"/>
                <w:lang w:eastAsia="en-AU"/>
              </w:rPr>
            </w:pPr>
            <w:r w:rsidRPr="00194C2E">
              <w:rPr>
                <w:rFonts w:ascii="Consolas" w:eastAsia="MS Mincho" w:hAnsi="Consolas" w:cs="Consolas"/>
                <w:noProof/>
                <w:sz w:val="19"/>
                <w:szCs w:val="19"/>
                <w:lang w:eastAsia="en-AU"/>
              </w:rPr>
              <w:t xml:space="preserve">  Estilos para la funcionalidad x</w:t>
            </w:r>
          </w:p>
          <w:p w:rsidR="00510F4C" w:rsidRDefault="00510F4C" w:rsidP="00FD15A2">
            <w:pPr>
              <w:autoSpaceDE w:val="0"/>
              <w:autoSpaceDN w:val="0"/>
              <w:adjustRightInd w:val="0"/>
              <w:jc w:val="both"/>
              <w:rPr>
                <w:rFonts w:ascii="Consolas" w:eastAsia="MS Mincho" w:hAnsi="Consolas" w:cs="Consolas"/>
                <w:noProof/>
                <w:sz w:val="19"/>
                <w:szCs w:val="19"/>
                <w:lang w:eastAsia="en-AU"/>
              </w:rPr>
            </w:pPr>
            <w:r w:rsidRPr="006653C5">
              <w:rPr>
                <w:rFonts w:ascii="Consolas" w:eastAsia="MS Mincho" w:hAnsi="Consolas" w:cs="Consolas"/>
                <w:noProof/>
                <w:sz w:val="19"/>
                <w:szCs w:val="19"/>
                <w:lang w:eastAsia="en-AU"/>
              </w:rPr>
              <w:t xml:space="preserve">  1.-</w:t>
            </w:r>
            <w:r>
              <w:rPr>
                <w:rFonts w:ascii="Consolas" w:eastAsia="MS Mincho" w:hAnsi="Consolas" w:cs="Consolas"/>
                <w:noProof/>
                <w:sz w:val="19"/>
                <w:szCs w:val="19"/>
                <w:lang w:eastAsia="en-AU"/>
              </w:rPr>
              <w:t xml:space="preserve"> Header</w:t>
            </w:r>
          </w:p>
          <w:p w:rsidR="00510F4C" w:rsidRPr="00194C2E" w:rsidRDefault="00510F4C" w:rsidP="00FD15A2">
            <w:pPr>
              <w:autoSpaceDE w:val="0"/>
              <w:autoSpaceDN w:val="0"/>
              <w:adjustRightInd w:val="0"/>
              <w:jc w:val="both"/>
              <w:rPr>
                <w:rFonts w:ascii="Consolas" w:eastAsia="MS Mincho" w:hAnsi="Consolas" w:cs="Consolas"/>
                <w:noProof/>
                <w:sz w:val="19"/>
                <w:szCs w:val="19"/>
                <w:lang w:val="en-US" w:eastAsia="en-AU"/>
              </w:rPr>
            </w:pPr>
            <w:r>
              <w:rPr>
                <w:rFonts w:ascii="Consolas" w:eastAsia="MS Mincho" w:hAnsi="Consolas" w:cs="Consolas"/>
                <w:noProof/>
                <w:sz w:val="19"/>
                <w:szCs w:val="19"/>
                <w:lang w:eastAsia="en-AU"/>
              </w:rPr>
              <w:t xml:space="preserve">  </w:t>
            </w:r>
            <w:r w:rsidRPr="00194C2E">
              <w:rPr>
                <w:rFonts w:ascii="Consolas" w:eastAsia="MS Mincho" w:hAnsi="Consolas" w:cs="Consolas"/>
                <w:noProof/>
                <w:sz w:val="19"/>
                <w:szCs w:val="19"/>
                <w:lang w:val="en-US" w:eastAsia="en-AU"/>
              </w:rPr>
              <w:t>2.- Footer</w:t>
            </w:r>
          </w:p>
          <w:p w:rsidR="00510F4C" w:rsidRPr="00194C2E" w:rsidRDefault="00510F4C" w:rsidP="00FD15A2">
            <w:pPr>
              <w:autoSpaceDE w:val="0"/>
              <w:autoSpaceDN w:val="0"/>
              <w:adjustRightInd w:val="0"/>
              <w:jc w:val="both"/>
              <w:rPr>
                <w:rFonts w:ascii="Consolas" w:eastAsia="MS Mincho" w:hAnsi="Consolas" w:cs="Consolas"/>
                <w:noProof/>
                <w:sz w:val="19"/>
                <w:szCs w:val="19"/>
                <w:lang w:val="en-US" w:eastAsia="en-AU"/>
              </w:rPr>
            </w:pPr>
            <w:r w:rsidRPr="00194C2E">
              <w:rPr>
                <w:rFonts w:ascii="Consolas" w:eastAsia="MS Mincho" w:hAnsi="Consolas" w:cs="Consolas"/>
                <w:noProof/>
                <w:sz w:val="19"/>
                <w:szCs w:val="19"/>
                <w:lang w:val="en-US" w:eastAsia="en-AU"/>
              </w:rPr>
              <w:t xml:space="preserve">  3.- Content</w:t>
            </w:r>
          </w:p>
          <w:p w:rsidR="00510F4C" w:rsidRPr="00194C2E" w:rsidRDefault="00510F4C" w:rsidP="00FD15A2">
            <w:pPr>
              <w:autoSpaceDE w:val="0"/>
              <w:autoSpaceDN w:val="0"/>
              <w:adjustRightInd w:val="0"/>
              <w:jc w:val="both"/>
              <w:rPr>
                <w:rFonts w:ascii="Consolas" w:eastAsia="MS Mincho" w:hAnsi="Consolas" w:cs="Consolas"/>
                <w:noProof/>
                <w:sz w:val="19"/>
                <w:szCs w:val="19"/>
                <w:lang w:val="en-US" w:eastAsia="en-AU"/>
              </w:rPr>
            </w:pPr>
            <w:r w:rsidRPr="00194C2E">
              <w:rPr>
                <w:rFonts w:ascii="Consolas" w:eastAsia="MS Mincho" w:hAnsi="Consolas" w:cs="Consolas"/>
                <w:noProof/>
                <w:sz w:val="19"/>
                <w:szCs w:val="19"/>
                <w:lang w:val="en-US" w:eastAsia="en-AU"/>
              </w:rPr>
              <w:t xml:space="preserve">  4.- Componentes</w:t>
            </w:r>
          </w:p>
          <w:p w:rsidR="00510F4C" w:rsidRPr="00194C2E" w:rsidRDefault="00510F4C" w:rsidP="00FD15A2">
            <w:pPr>
              <w:autoSpaceDE w:val="0"/>
              <w:autoSpaceDN w:val="0"/>
              <w:adjustRightInd w:val="0"/>
              <w:jc w:val="both"/>
              <w:rPr>
                <w:rFonts w:ascii="Consolas" w:eastAsia="MS Mincho" w:hAnsi="Consolas" w:cs="Consolas"/>
                <w:noProof/>
                <w:sz w:val="19"/>
                <w:szCs w:val="19"/>
                <w:lang w:val="en-US" w:eastAsia="en-AU"/>
              </w:rPr>
            </w:pPr>
            <w:r w:rsidRPr="00194C2E">
              <w:rPr>
                <w:rFonts w:ascii="Consolas" w:eastAsia="MS Mincho" w:hAnsi="Consolas" w:cs="Consolas"/>
                <w:noProof/>
                <w:sz w:val="19"/>
                <w:szCs w:val="19"/>
                <w:lang w:val="en-US" w:eastAsia="en-AU"/>
              </w:rPr>
              <w:t>*/</w:t>
            </w:r>
          </w:p>
          <w:p w:rsidR="00510F4C" w:rsidRPr="00194C2E" w:rsidRDefault="00510F4C" w:rsidP="00FD15A2">
            <w:pPr>
              <w:autoSpaceDE w:val="0"/>
              <w:autoSpaceDN w:val="0"/>
              <w:adjustRightInd w:val="0"/>
              <w:jc w:val="both"/>
              <w:rPr>
                <w:rFonts w:ascii="Consolas" w:eastAsia="MS Mincho" w:hAnsi="Consolas" w:cs="Consolas"/>
                <w:noProof/>
                <w:sz w:val="19"/>
                <w:szCs w:val="19"/>
                <w:lang w:val="en-US" w:eastAsia="en-AU"/>
              </w:rPr>
            </w:pPr>
          </w:p>
          <w:p w:rsidR="00510F4C" w:rsidRPr="00194C2E" w:rsidRDefault="00510F4C" w:rsidP="00FD15A2">
            <w:pPr>
              <w:autoSpaceDE w:val="0"/>
              <w:autoSpaceDN w:val="0"/>
              <w:adjustRightInd w:val="0"/>
              <w:jc w:val="both"/>
              <w:rPr>
                <w:rFonts w:ascii="Consolas" w:eastAsia="MS Mincho" w:hAnsi="Consolas" w:cs="Consolas"/>
                <w:noProof/>
                <w:sz w:val="19"/>
                <w:szCs w:val="19"/>
                <w:lang w:val="en-US" w:eastAsia="en-AU"/>
              </w:rPr>
            </w:pPr>
            <w:r w:rsidRPr="00194C2E">
              <w:rPr>
                <w:rFonts w:ascii="Consolas" w:eastAsia="MS Mincho" w:hAnsi="Consolas" w:cs="Consolas"/>
                <w:noProof/>
                <w:sz w:val="19"/>
                <w:szCs w:val="19"/>
                <w:lang w:val="en-US" w:eastAsia="en-AU"/>
              </w:rPr>
              <w:t>/* 1.- Header */</w:t>
            </w:r>
          </w:p>
          <w:p w:rsidR="00510F4C"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.header {}</w:t>
            </w:r>
          </w:p>
          <w:p w:rsidR="00510F4C"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p>
          <w:p w:rsidR="00510F4C" w:rsidRPr="00194C2E" w:rsidRDefault="00510F4C" w:rsidP="00FD15A2">
            <w:pPr>
              <w:autoSpaceDE w:val="0"/>
              <w:autoSpaceDN w:val="0"/>
              <w:adjustRightInd w:val="0"/>
              <w:jc w:val="both"/>
              <w:rPr>
                <w:rFonts w:ascii="Consolas" w:eastAsia="MS Mincho" w:hAnsi="Consolas" w:cs="Consolas"/>
                <w:noProof/>
                <w:sz w:val="19"/>
                <w:szCs w:val="19"/>
                <w:lang w:val="en-US" w:eastAsia="en-AU"/>
              </w:rPr>
            </w:pPr>
            <w:r w:rsidRPr="00194C2E">
              <w:rPr>
                <w:rFonts w:ascii="Consolas" w:eastAsia="MS Mincho" w:hAnsi="Consolas" w:cs="Consolas"/>
                <w:noProof/>
                <w:sz w:val="19"/>
                <w:szCs w:val="19"/>
                <w:lang w:val="en-US" w:eastAsia="en-AU"/>
              </w:rPr>
              <w:t>/* 2.- Footer */</w:t>
            </w:r>
          </w:p>
          <w:p w:rsidR="00510F4C"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.footer {}</w:t>
            </w:r>
          </w:p>
          <w:p w:rsidR="00510F4C"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p>
          <w:p w:rsidR="00510F4C" w:rsidRPr="00194C2E" w:rsidRDefault="00510F4C" w:rsidP="00FD15A2">
            <w:pPr>
              <w:autoSpaceDE w:val="0"/>
              <w:autoSpaceDN w:val="0"/>
              <w:adjustRightInd w:val="0"/>
              <w:jc w:val="both"/>
              <w:rPr>
                <w:rFonts w:ascii="Consolas" w:eastAsia="MS Mincho" w:hAnsi="Consolas" w:cs="Consolas"/>
                <w:noProof/>
                <w:sz w:val="19"/>
                <w:szCs w:val="19"/>
                <w:lang w:val="en-US" w:eastAsia="en-AU"/>
              </w:rPr>
            </w:pPr>
            <w:r w:rsidRPr="00194C2E">
              <w:rPr>
                <w:rFonts w:ascii="Consolas" w:eastAsia="MS Mincho" w:hAnsi="Consolas" w:cs="Consolas"/>
                <w:noProof/>
                <w:sz w:val="19"/>
                <w:szCs w:val="19"/>
                <w:lang w:val="en-US" w:eastAsia="en-AU"/>
              </w:rPr>
              <w:t>/* 3.- Content */</w:t>
            </w:r>
          </w:p>
          <w:p w:rsidR="00510F4C"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.content {}</w:t>
            </w:r>
          </w:p>
          <w:p w:rsidR="00510F4C"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p>
          <w:p w:rsidR="00510F4C" w:rsidRPr="00194C2E" w:rsidRDefault="00510F4C" w:rsidP="00FD15A2">
            <w:pPr>
              <w:autoSpaceDE w:val="0"/>
              <w:autoSpaceDN w:val="0"/>
              <w:adjustRightInd w:val="0"/>
              <w:jc w:val="both"/>
              <w:rPr>
                <w:rFonts w:ascii="Consolas" w:eastAsia="MS Mincho" w:hAnsi="Consolas" w:cs="Consolas"/>
                <w:noProof/>
                <w:sz w:val="19"/>
                <w:szCs w:val="19"/>
                <w:lang w:val="en-US" w:eastAsia="en-AU"/>
              </w:rPr>
            </w:pPr>
            <w:r w:rsidRPr="00194C2E">
              <w:rPr>
                <w:rFonts w:ascii="Consolas" w:eastAsia="MS Mincho" w:hAnsi="Consolas" w:cs="Consolas"/>
                <w:noProof/>
                <w:sz w:val="19"/>
                <w:szCs w:val="19"/>
                <w:lang w:val="en-US" w:eastAsia="en-AU"/>
              </w:rPr>
              <w:t>/* 4.- Componentes */</w:t>
            </w:r>
          </w:p>
          <w:p w:rsidR="00510F4C"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.alert {}</w:t>
            </w:r>
          </w:p>
          <w:p w:rsidR="00510F4C" w:rsidRPr="00006547"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.modal {}</w:t>
            </w:r>
          </w:p>
          <w:p w:rsidR="00510F4C" w:rsidRPr="006653C5" w:rsidRDefault="00510F4C" w:rsidP="00FD15A2">
            <w:pPr>
              <w:autoSpaceDE w:val="0"/>
              <w:autoSpaceDN w:val="0"/>
              <w:adjustRightInd w:val="0"/>
              <w:jc w:val="both"/>
              <w:rPr>
                <w:rFonts w:ascii="Consolas" w:eastAsia="MS Mincho" w:hAnsi="Consolas" w:cs="Consolas"/>
                <w:noProof/>
                <w:sz w:val="19"/>
                <w:szCs w:val="19"/>
                <w:lang w:val="en-US" w:eastAsia="en-AU"/>
              </w:rPr>
            </w:pPr>
          </w:p>
        </w:tc>
      </w:tr>
    </w:tbl>
    <w:p w:rsidR="00510F4C" w:rsidRDefault="00510F4C" w:rsidP="00510F4C">
      <w:pPr>
        <w:rPr>
          <w:lang w:val="en-US"/>
        </w:rPr>
      </w:pPr>
    </w:p>
    <w:p w:rsidR="00054C68" w:rsidRDefault="00054C68" w:rsidP="00510F4C">
      <w:pPr>
        <w:rPr>
          <w:lang w:val="en-US"/>
        </w:rPr>
      </w:pPr>
    </w:p>
    <w:p w:rsidR="00054C68" w:rsidRDefault="00054C68" w:rsidP="00510F4C">
      <w:pPr>
        <w:rPr>
          <w:lang w:val="en-US"/>
        </w:rPr>
      </w:pPr>
    </w:p>
    <w:p w:rsidR="00054C68" w:rsidRPr="006653C5" w:rsidRDefault="00054C68" w:rsidP="00510F4C">
      <w:pPr>
        <w:rPr>
          <w:lang w:val="en-US"/>
        </w:rPr>
      </w:pPr>
    </w:p>
    <w:p w:rsidR="00510F4C" w:rsidRPr="00054C68" w:rsidRDefault="00510F4C" w:rsidP="00054C68">
      <w:pPr>
        <w:pStyle w:val="Prrafodelista"/>
        <w:numPr>
          <w:ilvl w:val="1"/>
          <w:numId w:val="13"/>
        </w:numPr>
        <w:jc w:val="both"/>
        <w:rPr>
          <w:rFonts w:ascii="Arial" w:eastAsiaTheme="majorEastAsia" w:hAnsi="Arial" w:cs="Arial"/>
          <w:b/>
          <w:sz w:val="20"/>
          <w:szCs w:val="20"/>
        </w:rPr>
      </w:pPr>
      <w:bookmarkStart w:id="35" w:name="_Toc404878177"/>
      <w:r w:rsidRPr="00054C68">
        <w:rPr>
          <w:rFonts w:ascii="Arial" w:eastAsiaTheme="majorEastAsia" w:hAnsi="Arial" w:cs="Arial"/>
          <w:b/>
          <w:sz w:val="20"/>
          <w:szCs w:val="20"/>
        </w:rPr>
        <w:t>Estructura de archivos y directorios</w:t>
      </w:r>
      <w:bookmarkEnd w:id="35"/>
    </w:p>
    <w:p w:rsidR="00510F4C" w:rsidRDefault="00510F4C" w:rsidP="00510F4C">
      <w:pPr>
        <w:ind w:left="360"/>
      </w:pPr>
    </w:p>
    <w:p w:rsidR="00510F4C" w:rsidRPr="00587BA7" w:rsidRDefault="00510F4C" w:rsidP="00510F4C">
      <w:pPr>
        <w:pStyle w:val="Prrafodelista"/>
        <w:ind w:left="360"/>
        <w:rPr>
          <w:rFonts w:ascii="Arial" w:hAnsi="Arial" w:cs="Arial"/>
          <w:sz w:val="20"/>
          <w:szCs w:val="20"/>
        </w:rPr>
      </w:pPr>
      <w:r w:rsidRPr="00587BA7">
        <w:rPr>
          <w:rFonts w:ascii="Arial" w:hAnsi="Arial" w:cs="Arial"/>
          <w:sz w:val="20"/>
          <w:szCs w:val="20"/>
        </w:rPr>
        <w:t>Para la organización de archivos css se debe de agrupar por funcionalidad o características</w:t>
      </w:r>
    </w:p>
    <w:tbl>
      <w:tblPr>
        <w:tblW w:w="9072"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4677"/>
        <w:gridCol w:w="4395"/>
      </w:tblGrid>
      <w:tr w:rsidR="00510F4C" w:rsidRPr="004423F9" w:rsidTr="00FD15A2">
        <w:trPr>
          <w:trHeight w:val="300"/>
        </w:trPr>
        <w:tc>
          <w:tcPr>
            <w:tcW w:w="4677" w:type="dxa"/>
            <w:shd w:val="clear" w:color="auto" w:fill="FFFFFF" w:themeFill="background1"/>
            <w:noWrap/>
            <w:hideMark/>
          </w:tcPr>
          <w:p w:rsidR="00510F4C" w:rsidRPr="00510F4C" w:rsidRDefault="00510F4C" w:rsidP="00FD15A2">
            <w:pPr>
              <w:rPr>
                <w:rFonts w:ascii="Arial" w:hAnsi="Arial" w:cs="Arial"/>
                <w:b/>
                <w:bCs/>
                <w:noProof/>
                <w:lang w:eastAsia="es-PE"/>
              </w:rPr>
            </w:pPr>
            <w:r w:rsidRPr="00510F4C">
              <w:rPr>
                <w:rFonts w:ascii="Arial" w:hAnsi="Arial" w:cs="Arial"/>
                <w:b/>
                <w:bCs/>
                <w:noProof/>
                <w:lang w:eastAsia="es-PE"/>
              </w:rPr>
              <w:t>Incorrecto</w:t>
            </w:r>
          </w:p>
        </w:tc>
        <w:tc>
          <w:tcPr>
            <w:tcW w:w="4395" w:type="dxa"/>
            <w:shd w:val="clear" w:color="auto" w:fill="FFFFFF" w:themeFill="background1"/>
          </w:tcPr>
          <w:p w:rsidR="00510F4C" w:rsidRPr="00510F4C" w:rsidRDefault="00510F4C" w:rsidP="00FD15A2">
            <w:pPr>
              <w:rPr>
                <w:rFonts w:ascii="Arial" w:hAnsi="Arial" w:cs="Arial"/>
                <w:b/>
                <w:bCs/>
                <w:noProof/>
                <w:lang w:eastAsia="es-PE"/>
              </w:rPr>
            </w:pPr>
            <w:r w:rsidRPr="00510F4C">
              <w:rPr>
                <w:rFonts w:ascii="Arial" w:hAnsi="Arial" w:cs="Arial"/>
                <w:b/>
                <w:bCs/>
                <w:noProof/>
                <w:lang w:eastAsia="es-PE"/>
              </w:rPr>
              <w:t>Correcto</w:t>
            </w:r>
          </w:p>
        </w:tc>
      </w:tr>
      <w:tr w:rsidR="00510F4C" w:rsidRPr="006653C5" w:rsidTr="00FD15A2">
        <w:trPr>
          <w:trHeight w:val="788"/>
        </w:trPr>
        <w:tc>
          <w:tcPr>
            <w:tcW w:w="4677" w:type="dxa"/>
            <w:shd w:val="clear" w:color="auto" w:fill="FFFFFF" w:themeFill="background1"/>
            <w:noWrap/>
            <w:hideMark/>
          </w:tcPr>
          <w:p w:rsidR="00510F4C"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index.css</w:t>
            </w:r>
          </w:p>
          <w:p w:rsidR="00510F4C"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main.css</w:t>
            </w:r>
          </w:p>
          <w:p w:rsidR="00510F4C"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fonts.css</w:t>
            </w:r>
          </w:p>
          <w:p w:rsidR="00510F4C" w:rsidRPr="00006547" w:rsidRDefault="00510F4C" w:rsidP="00FD15A2">
            <w:pPr>
              <w:autoSpaceDE w:val="0"/>
              <w:autoSpaceDN w:val="0"/>
              <w:adjustRightInd w:val="0"/>
              <w:jc w:val="both"/>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jquery.ui.css</w:t>
            </w:r>
          </w:p>
        </w:tc>
        <w:tc>
          <w:tcPr>
            <w:tcW w:w="4395" w:type="dxa"/>
            <w:shd w:val="clear" w:color="auto" w:fill="FFFFFF" w:themeFill="background1"/>
          </w:tcPr>
          <w:p w:rsidR="00510F4C" w:rsidRDefault="00510F4C" w:rsidP="00FD15A2">
            <w:pPr>
              <w:autoSpaceDE w:val="0"/>
              <w:autoSpaceDN w:val="0"/>
              <w:adjustRightInd w:val="0"/>
              <w:jc w:val="both"/>
              <w:rPr>
                <w:rFonts w:ascii="Consolas" w:eastAsia="MS Mincho" w:hAnsi="Consolas" w:cs="Consolas"/>
                <w:noProof/>
                <w:sz w:val="19"/>
                <w:szCs w:val="19"/>
                <w:lang w:val="en-US" w:eastAsia="en-AU"/>
              </w:rPr>
            </w:pPr>
            <w:r>
              <w:rPr>
                <w:rFonts w:ascii="Consolas" w:eastAsia="MS Mincho" w:hAnsi="Consolas" w:cs="Consolas"/>
                <w:noProof/>
                <w:sz w:val="19"/>
                <w:szCs w:val="19"/>
                <w:lang w:val="en-US" w:eastAsia="en-AU"/>
              </w:rPr>
              <w:t>Vendor</w:t>
            </w:r>
          </w:p>
          <w:p w:rsidR="00510F4C" w:rsidRDefault="00510F4C" w:rsidP="00FD15A2">
            <w:pPr>
              <w:autoSpaceDE w:val="0"/>
              <w:autoSpaceDN w:val="0"/>
              <w:adjustRightInd w:val="0"/>
              <w:jc w:val="both"/>
              <w:rPr>
                <w:rFonts w:ascii="Consolas" w:eastAsia="MS Mincho" w:hAnsi="Consolas" w:cs="Consolas"/>
                <w:noProof/>
                <w:sz w:val="19"/>
                <w:szCs w:val="19"/>
                <w:lang w:val="en-US" w:eastAsia="en-AU"/>
              </w:rPr>
            </w:pPr>
            <w:r>
              <w:rPr>
                <w:rFonts w:ascii="Consolas" w:eastAsia="MS Mincho" w:hAnsi="Consolas" w:cs="Consolas"/>
                <w:noProof/>
                <w:sz w:val="19"/>
                <w:szCs w:val="19"/>
                <w:lang w:val="en-US" w:eastAsia="en-AU"/>
              </w:rPr>
              <w:t>… bootstrap.css</w:t>
            </w:r>
          </w:p>
          <w:p w:rsidR="00510F4C" w:rsidRDefault="00510F4C" w:rsidP="00FD15A2">
            <w:pPr>
              <w:autoSpaceDE w:val="0"/>
              <w:autoSpaceDN w:val="0"/>
              <w:adjustRightInd w:val="0"/>
              <w:jc w:val="both"/>
              <w:rPr>
                <w:rFonts w:ascii="Consolas" w:eastAsia="MS Mincho" w:hAnsi="Consolas" w:cs="Consolas"/>
                <w:noProof/>
                <w:sz w:val="19"/>
                <w:szCs w:val="19"/>
                <w:lang w:val="en-US" w:eastAsia="en-AU"/>
              </w:rPr>
            </w:pPr>
            <w:r>
              <w:rPr>
                <w:rFonts w:ascii="Consolas" w:eastAsia="MS Mincho" w:hAnsi="Consolas" w:cs="Consolas"/>
                <w:noProof/>
                <w:sz w:val="19"/>
                <w:szCs w:val="19"/>
                <w:lang w:val="en-US" w:eastAsia="en-AU"/>
              </w:rPr>
              <w:t>… jquery.ui.css</w:t>
            </w:r>
          </w:p>
          <w:p w:rsidR="00510F4C" w:rsidRDefault="00510F4C" w:rsidP="00FD15A2">
            <w:pPr>
              <w:autoSpaceDE w:val="0"/>
              <w:autoSpaceDN w:val="0"/>
              <w:adjustRightInd w:val="0"/>
              <w:jc w:val="both"/>
              <w:rPr>
                <w:rFonts w:ascii="Consolas" w:eastAsia="MS Mincho" w:hAnsi="Consolas" w:cs="Consolas"/>
                <w:noProof/>
                <w:sz w:val="19"/>
                <w:szCs w:val="19"/>
                <w:lang w:val="en-US" w:eastAsia="en-AU"/>
              </w:rPr>
            </w:pPr>
          </w:p>
          <w:p w:rsidR="00510F4C" w:rsidRDefault="00510F4C" w:rsidP="00FD15A2">
            <w:pPr>
              <w:autoSpaceDE w:val="0"/>
              <w:autoSpaceDN w:val="0"/>
              <w:adjustRightInd w:val="0"/>
              <w:jc w:val="both"/>
              <w:rPr>
                <w:rFonts w:ascii="Consolas" w:eastAsia="MS Mincho" w:hAnsi="Consolas" w:cs="Consolas"/>
                <w:noProof/>
                <w:sz w:val="19"/>
                <w:szCs w:val="19"/>
                <w:lang w:val="en-US" w:eastAsia="en-AU"/>
              </w:rPr>
            </w:pPr>
            <w:r>
              <w:rPr>
                <w:rFonts w:ascii="Consolas" w:eastAsia="MS Mincho" w:hAnsi="Consolas" w:cs="Consolas"/>
                <w:noProof/>
                <w:sz w:val="19"/>
                <w:szCs w:val="19"/>
                <w:lang w:val="en-US" w:eastAsia="en-AU"/>
              </w:rPr>
              <w:t>Componentes</w:t>
            </w:r>
          </w:p>
          <w:p w:rsidR="00510F4C" w:rsidRDefault="00510F4C" w:rsidP="00FD15A2">
            <w:pPr>
              <w:autoSpaceDE w:val="0"/>
              <w:autoSpaceDN w:val="0"/>
              <w:adjustRightInd w:val="0"/>
              <w:jc w:val="both"/>
              <w:rPr>
                <w:rFonts w:ascii="Consolas" w:eastAsia="MS Mincho" w:hAnsi="Consolas" w:cs="Consolas"/>
                <w:noProof/>
                <w:sz w:val="19"/>
                <w:szCs w:val="19"/>
                <w:lang w:val="en-US" w:eastAsia="en-AU"/>
              </w:rPr>
            </w:pPr>
            <w:r>
              <w:rPr>
                <w:rFonts w:ascii="Consolas" w:eastAsia="MS Mincho" w:hAnsi="Consolas" w:cs="Consolas"/>
                <w:noProof/>
                <w:sz w:val="19"/>
                <w:szCs w:val="19"/>
                <w:lang w:val="en-US" w:eastAsia="en-AU"/>
              </w:rPr>
              <w:t>… modal.css</w:t>
            </w:r>
          </w:p>
          <w:p w:rsidR="00510F4C" w:rsidRDefault="00510F4C" w:rsidP="00FD15A2">
            <w:pPr>
              <w:autoSpaceDE w:val="0"/>
              <w:autoSpaceDN w:val="0"/>
              <w:adjustRightInd w:val="0"/>
              <w:jc w:val="both"/>
              <w:rPr>
                <w:rFonts w:ascii="Consolas" w:eastAsia="MS Mincho" w:hAnsi="Consolas" w:cs="Consolas"/>
                <w:noProof/>
                <w:sz w:val="19"/>
                <w:szCs w:val="19"/>
                <w:lang w:val="en-US" w:eastAsia="en-AU"/>
              </w:rPr>
            </w:pPr>
            <w:r>
              <w:rPr>
                <w:rFonts w:ascii="Consolas" w:eastAsia="MS Mincho" w:hAnsi="Consolas" w:cs="Consolas"/>
                <w:noProof/>
                <w:sz w:val="19"/>
                <w:szCs w:val="19"/>
                <w:lang w:val="en-US" w:eastAsia="en-AU"/>
              </w:rPr>
              <w:t>… buttons.css</w:t>
            </w:r>
          </w:p>
          <w:p w:rsidR="00510F4C" w:rsidRDefault="00510F4C" w:rsidP="00FD15A2">
            <w:pPr>
              <w:autoSpaceDE w:val="0"/>
              <w:autoSpaceDN w:val="0"/>
              <w:adjustRightInd w:val="0"/>
              <w:jc w:val="both"/>
              <w:rPr>
                <w:rFonts w:ascii="Consolas" w:eastAsia="MS Mincho" w:hAnsi="Consolas" w:cs="Consolas"/>
                <w:noProof/>
                <w:sz w:val="19"/>
                <w:szCs w:val="19"/>
                <w:lang w:val="en-US" w:eastAsia="en-AU"/>
              </w:rPr>
            </w:pPr>
            <w:r>
              <w:rPr>
                <w:rFonts w:ascii="Consolas" w:eastAsia="MS Mincho" w:hAnsi="Consolas" w:cs="Consolas"/>
                <w:noProof/>
                <w:sz w:val="19"/>
                <w:szCs w:val="19"/>
                <w:lang w:val="en-US" w:eastAsia="en-AU"/>
              </w:rPr>
              <w:t>… alerts.css</w:t>
            </w:r>
          </w:p>
          <w:p w:rsidR="00510F4C" w:rsidRDefault="00510F4C" w:rsidP="00FD15A2">
            <w:pPr>
              <w:autoSpaceDE w:val="0"/>
              <w:autoSpaceDN w:val="0"/>
              <w:adjustRightInd w:val="0"/>
              <w:jc w:val="both"/>
              <w:rPr>
                <w:rFonts w:ascii="Consolas" w:eastAsia="MS Mincho" w:hAnsi="Consolas" w:cs="Consolas"/>
                <w:noProof/>
                <w:sz w:val="19"/>
                <w:szCs w:val="19"/>
                <w:lang w:val="en-US" w:eastAsia="en-AU"/>
              </w:rPr>
            </w:pPr>
            <w:r>
              <w:rPr>
                <w:rFonts w:ascii="Consolas" w:eastAsia="MS Mincho" w:hAnsi="Consolas" w:cs="Consolas"/>
                <w:noProof/>
                <w:sz w:val="19"/>
                <w:szCs w:val="19"/>
                <w:lang w:val="en-US" w:eastAsia="en-AU"/>
              </w:rPr>
              <w:t>… tables.css</w:t>
            </w:r>
          </w:p>
          <w:p w:rsidR="00510F4C" w:rsidRDefault="00510F4C" w:rsidP="00FD15A2">
            <w:pPr>
              <w:autoSpaceDE w:val="0"/>
              <w:autoSpaceDN w:val="0"/>
              <w:adjustRightInd w:val="0"/>
              <w:jc w:val="both"/>
              <w:rPr>
                <w:rFonts w:ascii="Consolas" w:eastAsia="MS Mincho" w:hAnsi="Consolas" w:cs="Consolas"/>
                <w:noProof/>
                <w:sz w:val="19"/>
                <w:szCs w:val="19"/>
                <w:lang w:val="en-US" w:eastAsia="en-AU"/>
              </w:rPr>
            </w:pPr>
          </w:p>
          <w:p w:rsidR="00510F4C" w:rsidRDefault="00510F4C" w:rsidP="00FD15A2">
            <w:pPr>
              <w:autoSpaceDE w:val="0"/>
              <w:autoSpaceDN w:val="0"/>
              <w:adjustRightInd w:val="0"/>
              <w:jc w:val="both"/>
              <w:rPr>
                <w:rFonts w:ascii="Consolas" w:eastAsia="MS Mincho" w:hAnsi="Consolas" w:cs="Consolas"/>
                <w:noProof/>
                <w:sz w:val="19"/>
                <w:szCs w:val="19"/>
                <w:lang w:val="en-US" w:eastAsia="en-AU"/>
              </w:rPr>
            </w:pPr>
            <w:r>
              <w:rPr>
                <w:rFonts w:ascii="Consolas" w:eastAsia="MS Mincho" w:hAnsi="Consolas" w:cs="Consolas"/>
                <w:noProof/>
                <w:sz w:val="19"/>
                <w:szCs w:val="19"/>
                <w:lang w:val="en-US" w:eastAsia="en-AU"/>
              </w:rPr>
              <w:t>Modulos</w:t>
            </w:r>
          </w:p>
          <w:p w:rsidR="00510F4C" w:rsidRDefault="00510F4C" w:rsidP="00FD15A2">
            <w:pPr>
              <w:autoSpaceDE w:val="0"/>
              <w:autoSpaceDN w:val="0"/>
              <w:adjustRightInd w:val="0"/>
              <w:jc w:val="both"/>
              <w:rPr>
                <w:rFonts w:ascii="Consolas" w:eastAsia="MS Mincho" w:hAnsi="Consolas" w:cs="Consolas"/>
                <w:noProof/>
                <w:sz w:val="19"/>
                <w:szCs w:val="19"/>
                <w:lang w:val="en-US" w:eastAsia="en-AU"/>
              </w:rPr>
            </w:pPr>
            <w:r>
              <w:rPr>
                <w:rFonts w:ascii="Consolas" w:eastAsia="MS Mincho" w:hAnsi="Consolas" w:cs="Consolas"/>
                <w:noProof/>
                <w:sz w:val="19"/>
                <w:szCs w:val="19"/>
                <w:lang w:val="en-US" w:eastAsia="en-AU"/>
              </w:rPr>
              <w:t>… home.css</w:t>
            </w:r>
          </w:p>
          <w:p w:rsidR="00510F4C" w:rsidRDefault="00510F4C" w:rsidP="00FD15A2">
            <w:pPr>
              <w:autoSpaceDE w:val="0"/>
              <w:autoSpaceDN w:val="0"/>
              <w:adjustRightInd w:val="0"/>
              <w:jc w:val="both"/>
              <w:rPr>
                <w:rFonts w:ascii="Consolas" w:eastAsia="MS Mincho" w:hAnsi="Consolas" w:cs="Consolas"/>
                <w:noProof/>
                <w:sz w:val="19"/>
                <w:szCs w:val="19"/>
                <w:lang w:val="en-US" w:eastAsia="en-AU"/>
              </w:rPr>
            </w:pPr>
            <w:r>
              <w:rPr>
                <w:rFonts w:ascii="Consolas" w:eastAsia="MS Mincho" w:hAnsi="Consolas" w:cs="Consolas"/>
                <w:noProof/>
                <w:sz w:val="19"/>
                <w:szCs w:val="19"/>
                <w:lang w:val="en-US" w:eastAsia="en-AU"/>
              </w:rPr>
              <w:t>… contact.css</w:t>
            </w:r>
          </w:p>
          <w:p w:rsidR="00510F4C" w:rsidRPr="006653C5" w:rsidRDefault="00510F4C" w:rsidP="00FD15A2">
            <w:pPr>
              <w:autoSpaceDE w:val="0"/>
              <w:autoSpaceDN w:val="0"/>
              <w:adjustRightInd w:val="0"/>
              <w:jc w:val="both"/>
              <w:rPr>
                <w:rFonts w:ascii="Consolas" w:eastAsia="MS Mincho" w:hAnsi="Consolas" w:cs="Consolas"/>
                <w:noProof/>
                <w:sz w:val="19"/>
                <w:szCs w:val="19"/>
                <w:lang w:val="en-US" w:eastAsia="en-AU"/>
              </w:rPr>
            </w:pPr>
            <w:r>
              <w:rPr>
                <w:rFonts w:ascii="Consolas" w:eastAsia="MS Mincho" w:hAnsi="Consolas" w:cs="Consolas"/>
                <w:noProof/>
                <w:sz w:val="19"/>
                <w:szCs w:val="19"/>
                <w:lang w:val="en-US" w:eastAsia="en-AU"/>
              </w:rPr>
              <w:t>… clientes.css</w:t>
            </w:r>
          </w:p>
        </w:tc>
      </w:tr>
    </w:tbl>
    <w:p w:rsidR="00510F4C" w:rsidRDefault="00510F4C" w:rsidP="00510F4C"/>
    <w:p w:rsidR="001C4F99" w:rsidRDefault="001C4F99">
      <w:pPr>
        <w:rPr>
          <w:rFonts w:ascii="Arial" w:hAnsi="Arial" w:cs="Arial"/>
        </w:rPr>
      </w:pPr>
      <w:r>
        <w:rPr>
          <w:rFonts w:ascii="Arial" w:hAnsi="Arial" w:cs="Arial"/>
        </w:rPr>
        <w:br w:type="page"/>
      </w:r>
    </w:p>
    <w:p w:rsidR="001C4F99" w:rsidRPr="00111084" w:rsidRDefault="001C4F99" w:rsidP="00102A4C">
      <w:pPr>
        <w:pStyle w:val="Ttulo1"/>
        <w:keepLines/>
        <w:numPr>
          <w:ilvl w:val="0"/>
          <w:numId w:val="1"/>
        </w:numPr>
        <w:spacing w:before="480" w:line="276" w:lineRule="auto"/>
        <w:rPr>
          <w:rFonts w:eastAsiaTheme="majorEastAsia" w:cs="Arial"/>
          <w:bCs/>
          <w:snapToGrid/>
          <w:color w:val="F79646" w:themeColor="accent6"/>
          <w:lang w:val="es-PE" w:eastAsia="en-US"/>
        </w:rPr>
      </w:pPr>
      <w:bookmarkStart w:id="36" w:name="_Toc413246735"/>
      <w:r w:rsidRPr="00111084">
        <w:rPr>
          <w:rFonts w:eastAsiaTheme="majorEastAsia" w:cs="Arial"/>
          <w:bCs/>
          <w:snapToGrid/>
          <w:color w:val="F79646" w:themeColor="accent6"/>
          <w:lang w:val="es-PE" w:eastAsia="en-US"/>
        </w:rPr>
        <w:t xml:space="preserve">Anexo </w:t>
      </w:r>
      <w:r w:rsidR="00B033C7" w:rsidRPr="00111084">
        <w:rPr>
          <w:rFonts w:eastAsiaTheme="majorEastAsia" w:cs="Arial"/>
          <w:bCs/>
          <w:snapToGrid/>
          <w:color w:val="F79646" w:themeColor="accent6"/>
          <w:lang w:val="es-PE" w:eastAsia="en-US"/>
        </w:rPr>
        <w:t>B</w:t>
      </w:r>
      <w:r w:rsidRPr="00111084">
        <w:rPr>
          <w:rFonts w:eastAsiaTheme="majorEastAsia" w:cs="Arial"/>
          <w:bCs/>
          <w:snapToGrid/>
          <w:color w:val="F79646" w:themeColor="accent6"/>
          <w:lang w:val="es-PE" w:eastAsia="en-US"/>
        </w:rPr>
        <w:t xml:space="preserve"> – </w:t>
      </w:r>
      <w:r w:rsidR="00B0040E" w:rsidRPr="00111084">
        <w:rPr>
          <w:rFonts w:eastAsiaTheme="majorEastAsia" w:cs="Arial"/>
          <w:bCs/>
          <w:snapToGrid/>
          <w:color w:val="F79646" w:themeColor="accent6"/>
          <w:lang w:val="es-PE" w:eastAsia="en-US"/>
        </w:rPr>
        <w:t>Estándares</w:t>
      </w:r>
      <w:r w:rsidRPr="00111084">
        <w:rPr>
          <w:rFonts w:eastAsiaTheme="majorEastAsia" w:cs="Arial"/>
          <w:bCs/>
          <w:snapToGrid/>
          <w:color w:val="F79646" w:themeColor="accent6"/>
          <w:lang w:val="es-PE" w:eastAsia="en-US"/>
        </w:rPr>
        <w:t xml:space="preserve">  Programación y Documentación Javascript.</w:t>
      </w:r>
      <w:bookmarkEnd w:id="36"/>
    </w:p>
    <w:p w:rsidR="001C4F99" w:rsidRPr="001C4F99" w:rsidRDefault="001C4F99" w:rsidP="001C4F99">
      <w:pPr>
        <w:rPr>
          <w:lang w:val="es-PE"/>
        </w:rPr>
      </w:pPr>
    </w:p>
    <w:p w:rsidR="001C4F99" w:rsidRDefault="001C4F99" w:rsidP="001C4F99">
      <w:pPr>
        <w:rPr>
          <w:lang w:val="es-PE"/>
        </w:rPr>
      </w:pPr>
    </w:p>
    <w:p w:rsidR="00B0040E" w:rsidRPr="00054C68" w:rsidRDefault="00F85A64" w:rsidP="001C4F99">
      <w:pPr>
        <w:rPr>
          <w:rFonts w:ascii="Arial" w:hAnsi="Arial" w:cs="Arial"/>
          <w:lang w:val="es-PE"/>
        </w:rPr>
      </w:pPr>
      <w:r>
        <w:rPr>
          <w:rFonts w:ascii="Arial" w:hAnsi="Arial" w:cs="Arial"/>
          <w:lang w:val="es-PE"/>
        </w:rPr>
        <w:t xml:space="preserve">Extraído </w:t>
      </w:r>
      <w:r w:rsidR="00054C68" w:rsidRPr="00054C68">
        <w:rPr>
          <w:rFonts w:ascii="Arial" w:hAnsi="Arial" w:cs="Arial"/>
          <w:lang w:val="es-PE"/>
        </w:rPr>
        <w:t xml:space="preserve"> de: https://google-styleguide.googlecode.com/svn/trunk/javascriptguide.xml</w:t>
      </w:r>
    </w:p>
    <w:p w:rsidR="001C4F99" w:rsidRDefault="001C4F99" w:rsidP="001C4F99">
      <w:pPr>
        <w:rPr>
          <w:lang w:val="es-PE"/>
        </w:rPr>
      </w:pPr>
    </w:p>
    <w:p w:rsidR="00F85A64" w:rsidRPr="00F85A64" w:rsidRDefault="00F85A64" w:rsidP="00F85A64">
      <w:pPr>
        <w:pStyle w:val="Ttulo1"/>
        <w:rPr>
          <w:lang w:val="en-US"/>
        </w:rPr>
      </w:pPr>
      <w:bookmarkStart w:id="37" w:name="_Toc413246736"/>
      <w:r w:rsidRPr="00F85A64">
        <w:rPr>
          <w:lang w:val="en-US"/>
        </w:rPr>
        <w:t>Google JavaScript Style Guide</w:t>
      </w:r>
      <w:bookmarkEnd w:id="37"/>
    </w:p>
    <w:p w:rsidR="00F85A64" w:rsidRPr="00F85A64" w:rsidRDefault="00F85A64" w:rsidP="00F85A64">
      <w:pPr>
        <w:pStyle w:val="Revisin1"/>
        <w:rPr>
          <w:lang w:val="en-US"/>
        </w:rPr>
      </w:pPr>
      <w:r w:rsidRPr="00F85A64">
        <w:rPr>
          <w:lang w:val="en-US"/>
        </w:rPr>
        <w:t xml:space="preserve">Revision 2.93 </w:t>
      </w:r>
    </w:p>
    <w:p w:rsidR="00F85A64" w:rsidRPr="00F85A64" w:rsidRDefault="00F85A64" w:rsidP="00F85A64">
      <w:pPr>
        <w:pStyle w:val="DireccinHTML"/>
        <w:rPr>
          <w:lang w:val="en-US"/>
        </w:rPr>
      </w:pPr>
      <w:r w:rsidRPr="00F85A64">
        <w:rPr>
          <w:lang w:val="en-US"/>
        </w:rPr>
        <w:t>Aaron Whyte</w:t>
      </w:r>
      <w:r w:rsidRPr="00F85A64">
        <w:rPr>
          <w:lang w:val="en-US"/>
        </w:rPr>
        <w:br/>
        <w:t>Bob Jervis</w:t>
      </w:r>
      <w:r w:rsidRPr="00F85A64">
        <w:rPr>
          <w:lang w:val="en-US"/>
        </w:rPr>
        <w:br/>
        <w:t>Dan Pupius</w:t>
      </w:r>
      <w:r w:rsidRPr="00F85A64">
        <w:rPr>
          <w:lang w:val="en-US"/>
        </w:rPr>
        <w:br/>
        <w:t>Erik Arvidsson</w:t>
      </w:r>
      <w:r w:rsidRPr="00F85A64">
        <w:rPr>
          <w:lang w:val="en-US"/>
        </w:rPr>
        <w:br/>
        <w:t>Fritz Schneider</w:t>
      </w:r>
      <w:r w:rsidRPr="00F85A64">
        <w:rPr>
          <w:lang w:val="en-US"/>
        </w:rPr>
        <w:br/>
        <w:t>Robby Walker</w:t>
      </w:r>
    </w:p>
    <w:p w:rsidR="00F85A64" w:rsidRPr="00F85A64" w:rsidRDefault="00F85A64" w:rsidP="00F85A64">
      <w:pPr>
        <w:pStyle w:val="NormalWeb"/>
        <w:rPr>
          <w:sz w:val="18"/>
          <w:szCs w:val="18"/>
          <w:lang w:val="en-US"/>
        </w:rPr>
      </w:pPr>
      <w:r w:rsidRPr="00F85A64">
        <w:rPr>
          <w:sz w:val="18"/>
          <w:szCs w:val="18"/>
          <w:lang w:val="en-US"/>
        </w:rPr>
        <w:t xml:space="preserve">Each style point has a summary for which additional information is available by toggling the accompanying arrow button that looks this way: </w:t>
      </w:r>
      <w:r w:rsidRPr="00F85A64">
        <w:rPr>
          <w:rStyle w:val="showhidebutton"/>
          <w:rFonts w:ascii="MS Mincho" w:eastAsia="MS Mincho" w:hAnsi="MS Mincho" w:cs="MS Mincho" w:hint="eastAsia"/>
          <w:sz w:val="18"/>
          <w:szCs w:val="18"/>
          <w:lang w:val="en-US"/>
        </w:rPr>
        <w:t>▽</w:t>
      </w:r>
      <w:r w:rsidRPr="00F85A64">
        <w:rPr>
          <w:sz w:val="18"/>
          <w:szCs w:val="18"/>
          <w:lang w:val="en-US"/>
        </w:rPr>
        <w:t xml:space="preserve">. You may toggle all summaries with the big arrow button: </w:t>
      </w:r>
    </w:p>
    <w:p w:rsidR="00F85A64" w:rsidRPr="00F85A64" w:rsidRDefault="00F85A64" w:rsidP="00F85A64">
      <w:pPr>
        <w:rPr>
          <w:lang w:val="en-US"/>
        </w:rPr>
      </w:pPr>
      <w:r w:rsidRPr="00F85A64">
        <w:rPr>
          <w:rStyle w:val="showhidebutton"/>
          <w:rFonts w:ascii="MS Mincho" w:eastAsia="MS Mincho" w:hAnsi="MS Mincho" w:cs="MS Mincho" w:hint="eastAsia"/>
          <w:sz w:val="36"/>
          <w:szCs w:val="36"/>
          <w:lang w:val="en-US"/>
        </w:rPr>
        <w:t>▽</w:t>
      </w:r>
      <w:r w:rsidRPr="00F85A64">
        <w:rPr>
          <w:lang w:val="en-US"/>
        </w:rPr>
        <w:t xml:space="preserve"> Toggle all summaries </w:t>
      </w:r>
    </w:p>
    <w:p w:rsidR="00F85A64" w:rsidRPr="00F85A64" w:rsidRDefault="00F85A64" w:rsidP="00F85A64">
      <w:pPr>
        <w:rPr>
          <w:sz w:val="24"/>
          <w:szCs w:val="24"/>
          <w:lang w:val="en-US"/>
        </w:rPr>
      </w:pPr>
      <w:r w:rsidRPr="00F85A64">
        <w:rPr>
          <w:lang w:val="en-U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3"/>
        <w:gridCol w:w="7411"/>
      </w:tblGrid>
      <w:tr w:rsidR="00F85A64" w:rsidRPr="006E298D" w:rsidTr="00F85A64">
        <w:trPr>
          <w:tblCellSpacing w:w="15" w:type="dxa"/>
        </w:trPr>
        <w:tc>
          <w:tcPr>
            <w:tcW w:w="0" w:type="auto"/>
            <w:hideMark/>
          </w:tcPr>
          <w:p w:rsidR="00F85A64" w:rsidRDefault="00052B1C" w:rsidP="00F85A64">
            <w:pPr>
              <w:rPr>
                <w:sz w:val="24"/>
                <w:szCs w:val="24"/>
              </w:rPr>
            </w:pPr>
            <w:hyperlink r:id="rId19" w:anchor="JavaScript_Language_Rules" w:history="1">
              <w:r w:rsidR="00F85A64">
                <w:rPr>
                  <w:rStyle w:val="Hipervnculo"/>
                </w:rPr>
                <w:t>JavaScript Language Rules</w:t>
              </w:r>
            </w:hyperlink>
          </w:p>
        </w:tc>
        <w:tc>
          <w:tcPr>
            <w:tcW w:w="0" w:type="auto"/>
            <w:hideMark/>
          </w:tcPr>
          <w:p w:rsidR="00F85A64" w:rsidRPr="00F85A64" w:rsidRDefault="00052B1C" w:rsidP="00F85A64">
            <w:pPr>
              <w:rPr>
                <w:sz w:val="24"/>
                <w:szCs w:val="24"/>
                <w:lang w:val="en-US"/>
              </w:rPr>
            </w:pPr>
            <w:hyperlink r:id="rId20" w:anchor="var" w:history="1">
              <w:r w:rsidR="00F85A64" w:rsidRPr="00F85A64">
                <w:rPr>
                  <w:rStyle w:val="Hipervnculo"/>
                  <w:lang w:val="en-US"/>
                </w:rPr>
                <w:t>var</w:t>
              </w:r>
            </w:hyperlink>
            <w:r w:rsidR="00F85A64" w:rsidRPr="00F85A64">
              <w:rPr>
                <w:lang w:val="en-US"/>
              </w:rPr>
              <w:t xml:space="preserve"> </w:t>
            </w:r>
            <w:hyperlink r:id="rId21" w:anchor="Constants" w:history="1">
              <w:r w:rsidR="00F85A64" w:rsidRPr="00F85A64">
                <w:rPr>
                  <w:rStyle w:val="Hipervnculo"/>
                  <w:lang w:val="en-US"/>
                </w:rPr>
                <w:t>Constants</w:t>
              </w:r>
            </w:hyperlink>
            <w:r w:rsidR="00F85A64" w:rsidRPr="00F85A64">
              <w:rPr>
                <w:lang w:val="en-US"/>
              </w:rPr>
              <w:t xml:space="preserve"> </w:t>
            </w:r>
            <w:hyperlink r:id="rId22" w:anchor="Semicolons" w:history="1">
              <w:r w:rsidR="00F85A64" w:rsidRPr="00F85A64">
                <w:rPr>
                  <w:rStyle w:val="Hipervnculo"/>
                  <w:lang w:val="en-US"/>
                </w:rPr>
                <w:t>Semicolons</w:t>
              </w:r>
            </w:hyperlink>
            <w:r w:rsidR="00F85A64" w:rsidRPr="00F85A64">
              <w:rPr>
                <w:lang w:val="en-US"/>
              </w:rPr>
              <w:t xml:space="preserve"> </w:t>
            </w:r>
            <w:hyperlink r:id="rId23" w:anchor="Nested_functions" w:history="1">
              <w:r w:rsidR="00F85A64" w:rsidRPr="00F85A64">
                <w:rPr>
                  <w:rStyle w:val="Hipervnculo"/>
                  <w:lang w:val="en-US"/>
                </w:rPr>
                <w:t>Nested functions</w:t>
              </w:r>
            </w:hyperlink>
            <w:r w:rsidR="00F85A64" w:rsidRPr="00F85A64">
              <w:rPr>
                <w:lang w:val="en-US"/>
              </w:rPr>
              <w:t xml:space="preserve"> </w:t>
            </w:r>
            <w:hyperlink r:id="rId24" w:anchor="Function_Declarations_Within_Blocks" w:history="1">
              <w:r w:rsidR="00F85A64" w:rsidRPr="00F85A64">
                <w:rPr>
                  <w:rStyle w:val="Hipervnculo"/>
                  <w:lang w:val="en-US"/>
                </w:rPr>
                <w:t>Function Declarations Within Blocks</w:t>
              </w:r>
            </w:hyperlink>
            <w:r w:rsidR="00F85A64" w:rsidRPr="00F85A64">
              <w:rPr>
                <w:lang w:val="en-US"/>
              </w:rPr>
              <w:t xml:space="preserve"> </w:t>
            </w:r>
            <w:hyperlink r:id="rId25" w:anchor="Exceptions" w:history="1">
              <w:r w:rsidR="00F85A64" w:rsidRPr="00F85A64">
                <w:rPr>
                  <w:rStyle w:val="Hipervnculo"/>
                  <w:lang w:val="en-US"/>
                </w:rPr>
                <w:t>Exceptions</w:t>
              </w:r>
            </w:hyperlink>
            <w:r w:rsidR="00F85A64" w:rsidRPr="00F85A64">
              <w:rPr>
                <w:lang w:val="en-US"/>
              </w:rPr>
              <w:t xml:space="preserve"> </w:t>
            </w:r>
            <w:hyperlink r:id="rId26" w:anchor="Custom_exceptions" w:history="1">
              <w:r w:rsidR="00F85A64" w:rsidRPr="00F85A64">
                <w:rPr>
                  <w:rStyle w:val="Hipervnculo"/>
                  <w:lang w:val="en-US"/>
                </w:rPr>
                <w:t>Custom exceptions</w:t>
              </w:r>
            </w:hyperlink>
            <w:r w:rsidR="00F85A64" w:rsidRPr="00F85A64">
              <w:rPr>
                <w:lang w:val="en-US"/>
              </w:rPr>
              <w:t xml:space="preserve"> </w:t>
            </w:r>
            <w:hyperlink r:id="rId27" w:anchor="Standards_features" w:history="1">
              <w:r w:rsidR="00F85A64" w:rsidRPr="00F85A64">
                <w:rPr>
                  <w:rStyle w:val="Hipervnculo"/>
                  <w:lang w:val="en-US"/>
                </w:rPr>
                <w:t>Standards features</w:t>
              </w:r>
            </w:hyperlink>
            <w:r w:rsidR="00F85A64" w:rsidRPr="00F85A64">
              <w:rPr>
                <w:lang w:val="en-US"/>
              </w:rPr>
              <w:t xml:space="preserve"> </w:t>
            </w:r>
            <w:hyperlink r:id="rId28" w:anchor="Wrapper_objects_for_primitive_types" w:history="1">
              <w:r w:rsidR="00F85A64" w:rsidRPr="00F85A64">
                <w:rPr>
                  <w:rStyle w:val="Hipervnculo"/>
                  <w:lang w:val="en-US"/>
                </w:rPr>
                <w:t>Wrapper objects for primitive types</w:t>
              </w:r>
            </w:hyperlink>
            <w:r w:rsidR="00F85A64" w:rsidRPr="00F85A64">
              <w:rPr>
                <w:lang w:val="en-US"/>
              </w:rPr>
              <w:t xml:space="preserve"> </w:t>
            </w:r>
            <w:hyperlink r:id="rId29" w:anchor="Multi-level_prototype_hierarchies" w:history="1">
              <w:r w:rsidR="00F85A64" w:rsidRPr="00F85A64">
                <w:rPr>
                  <w:rStyle w:val="Hipervnculo"/>
                  <w:lang w:val="en-US"/>
                </w:rPr>
                <w:t>Multi-level prototype hierarchies</w:t>
              </w:r>
            </w:hyperlink>
            <w:r w:rsidR="00F85A64" w:rsidRPr="00F85A64">
              <w:rPr>
                <w:lang w:val="en-US"/>
              </w:rPr>
              <w:t xml:space="preserve"> </w:t>
            </w:r>
            <w:hyperlink r:id="rId30" w:anchor="Method_and_property_definitions" w:history="1">
              <w:r w:rsidR="00F85A64" w:rsidRPr="00F85A64">
                <w:rPr>
                  <w:rStyle w:val="Hipervnculo"/>
                  <w:lang w:val="en-US"/>
                </w:rPr>
                <w:t>Method and property definitions</w:t>
              </w:r>
            </w:hyperlink>
            <w:r w:rsidR="00F85A64" w:rsidRPr="00F85A64">
              <w:rPr>
                <w:lang w:val="en-US"/>
              </w:rPr>
              <w:t xml:space="preserve"> </w:t>
            </w:r>
            <w:hyperlink r:id="rId31" w:anchor="delete" w:history="1">
              <w:r w:rsidR="00F85A64" w:rsidRPr="00F85A64">
                <w:rPr>
                  <w:rStyle w:val="Hipervnculo"/>
                  <w:lang w:val="en-US"/>
                </w:rPr>
                <w:t>delete</w:t>
              </w:r>
            </w:hyperlink>
            <w:r w:rsidR="00F85A64" w:rsidRPr="00F85A64">
              <w:rPr>
                <w:lang w:val="en-US"/>
              </w:rPr>
              <w:t xml:space="preserve"> </w:t>
            </w:r>
            <w:hyperlink r:id="rId32" w:anchor="Closures" w:history="1">
              <w:r w:rsidR="00F85A64" w:rsidRPr="00F85A64">
                <w:rPr>
                  <w:rStyle w:val="Hipervnculo"/>
                  <w:lang w:val="en-US"/>
                </w:rPr>
                <w:t>Closures</w:t>
              </w:r>
            </w:hyperlink>
            <w:r w:rsidR="00F85A64" w:rsidRPr="00F85A64">
              <w:rPr>
                <w:lang w:val="en-US"/>
              </w:rPr>
              <w:t xml:space="preserve"> </w:t>
            </w:r>
            <w:hyperlink r:id="rId33" w:anchor="eval__" w:history="1">
              <w:r w:rsidR="00F85A64" w:rsidRPr="00F85A64">
                <w:rPr>
                  <w:rStyle w:val="Hipervnculo"/>
                  <w:lang w:val="en-US"/>
                </w:rPr>
                <w:t>eval()</w:t>
              </w:r>
            </w:hyperlink>
            <w:r w:rsidR="00F85A64" w:rsidRPr="00F85A64">
              <w:rPr>
                <w:lang w:val="en-US"/>
              </w:rPr>
              <w:t xml:space="preserve"> </w:t>
            </w:r>
            <w:hyperlink r:id="rId34" w:anchor="with___%7B%7D" w:history="1">
              <w:r w:rsidR="00F85A64" w:rsidRPr="00F85A64">
                <w:rPr>
                  <w:rStyle w:val="Hipervnculo"/>
                  <w:lang w:val="en-US"/>
                </w:rPr>
                <w:t>with() {}</w:t>
              </w:r>
            </w:hyperlink>
            <w:r w:rsidR="00F85A64" w:rsidRPr="00F85A64">
              <w:rPr>
                <w:lang w:val="en-US"/>
              </w:rPr>
              <w:t xml:space="preserve"> </w:t>
            </w:r>
            <w:hyperlink r:id="rId35" w:anchor="this" w:history="1">
              <w:r w:rsidR="00F85A64" w:rsidRPr="00F85A64">
                <w:rPr>
                  <w:rStyle w:val="Hipervnculo"/>
                  <w:lang w:val="en-US"/>
                </w:rPr>
                <w:t>this</w:t>
              </w:r>
            </w:hyperlink>
            <w:r w:rsidR="00F85A64" w:rsidRPr="00F85A64">
              <w:rPr>
                <w:lang w:val="en-US"/>
              </w:rPr>
              <w:t xml:space="preserve"> </w:t>
            </w:r>
            <w:hyperlink r:id="rId36" w:anchor="for-in_loop" w:history="1">
              <w:r w:rsidR="00F85A64" w:rsidRPr="00F85A64">
                <w:rPr>
                  <w:rStyle w:val="Hipervnculo"/>
                  <w:lang w:val="en-US"/>
                </w:rPr>
                <w:t>for-in loop</w:t>
              </w:r>
            </w:hyperlink>
            <w:r w:rsidR="00F85A64" w:rsidRPr="00F85A64">
              <w:rPr>
                <w:lang w:val="en-US"/>
              </w:rPr>
              <w:t xml:space="preserve"> </w:t>
            </w:r>
            <w:hyperlink r:id="rId37" w:anchor="Associative_Arrays" w:history="1">
              <w:r w:rsidR="00F85A64" w:rsidRPr="00F85A64">
                <w:rPr>
                  <w:rStyle w:val="Hipervnculo"/>
                  <w:lang w:val="en-US"/>
                </w:rPr>
                <w:t>Associative Arrays</w:t>
              </w:r>
            </w:hyperlink>
            <w:r w:rsidR="00F85A64" w:rsidRPr="00F85A64">
              <w:rPr>
                <w:lang w:val="en-US"/>
              </w:rPr>
              <w:t xml:space="preserve"> </w:t>
            </w:r>
            <w:hyperlink r:id="rId38" w:anchor="Multiline_string_literals" w:history="1">
              <w:r w:rsidR="00F85A64" w:rsidRPr="00F85A64">
                <w:rPr>
                  <w:rStyle w:val="Hipervnculo"/>
                  <w:lang w:val="en-US"/>
                </w:rPr>
                <w:t>Multiline string literals</w:t>
              </w:r>
            </w:hyperlink>
            <w:r w:rsidR="00F85A64" w:rsidRPr="00F85A64">
              <w:rPr>
                <w:lang w:val="en-US"/>
              </w:rPr>
              <w:t xml:space="preserve"> </w:t>
            </w:r>
            <w:hyperlink r:id="rId39" w:anchor="Array_and_Object_literals" w:history="1">
              <w:r w:rsidR="00F85A64" w:rsidRPr="00F85A64">
                <w:rPr>
                  <w:rStyle w:val="Hipervnculo"/>
                  <w:lang w:val="en-US"/>
                </w:rPr>
                <w:t>Array and Object literals</w:t>
              </w:r>
            </w:hyperlink>
            <w:r w:rsidR="00F85A64" w:rsidRPr="00F85A64">
              <w:rPr>
                <w:lang w:val="en-US"/>
              </w:rPr>
              <w:t xml:space="preserve"> </w:t>
            </w:r>
            <w:hyperlink r:id="rId40" w:anchor="Modifying_prototypes_of_builtin_objects" w:history="1">
              <w:r w:rsidR="00F85A64" w:rsidRPr="00F85A64">
                <w:rPr>
                  <w:rStyle w:val="Hipervnculo"/>
                  <w:lang w:val="en-US"/>
                </w:rPr>
                <w:t>Modifying prototypes of builtin objects</w:t>
              </w:r>
            </w:hyperlink>
            <w:r w:rsidR="00F85A64" w:rsidRPr="00F85A64">
              <w:rPr>
                <w:lang w:val="en-US"/>
              </w:rPr>
              <w:t xml:space="preserve"> </w:t>
            </w:r>
            <w:hyperlink r:id="rId41" w:anchor="Internet_Explorer_s_Conditional_Comments" w:history="1">
              <w:r w:rsidR="00F85A64" w:rsidRPr="00F85A64">
                <w:rPr>
                  <w:rStyle w:val="Hipervnculo"/>
                  <w:lang w:val="en-US"/>
                </w:rPr>
                <w:t>Internet Explorer's Conditional Comments</w:t>
              </w:r>
            </w:hyperlink>
            <w:r w:rsidR="00F85A64" w:rsidRPr="00F85A64">
              <w:rPr>
                <w:lang w:val="en-US"/>
              </w:rPr>
              <w:t xml:space="preserve"> </w:t>
            </w:r>
          </w:p>
        </w:tc>
      </w:tr>
      <w:tr w:rsidR="00F85A64" w:rsidRPr="006E298D" w:rsidTr="00F85A64">
        <w:trPr>
          <w:tblCellSpacing w:w="15" w:type="dxa"/>
        </w:trPr>
        <w:tc>
          <w:tcPr>
            <w:tcW w:w="0" w:type="auto"/>
            <w:hideMark/>
          </w:tcPr>
          <w:p w:rsidR="00F85A64" w:rsidRDefault="00052B1C" w:rsidP="00F85A64">
            <w:pPr>
              <w:rPr>
                <w:sz w:val="24"/>
                <w:szCs w:val="24"/>
              </w:rPr>
            </w:pPr>
            <w:hyperlink r:id="rId42" w:anchor="JavaScript_Style_Rules" w:history="1">
              <w:r w:rsidR="00F85A64">
                <w:rPr>
                  <w:rStyle w:val="Hipervnculo"/>
                </w:rPr>
                <w:t>JavaScript Style Rules</w:t>
              </w:r>
            </w:hyperlink>
          </w:p>
        </w:tc>
        <w:tc>
          <w:tcPr>
            <w:tcW w:w="0" w:type="auto"/>
            <w:hideMark/>
          </w:tcPr>
          <w:p w:rsidR="00F85A64" w:rsidRPr="00F85A64" w:rsidRDefault="00052B1C" w:rsidP="00F85A64">
            <w:pPr>
              <w:rPr>
                <w:sz w:val="24"/>
                <w:szCs w:val="24"/>
                <w:lang w:val="en-US"/>
              </w:rPr>
            </w:pPr>
            <w:hyperlink r:id="rId43" w:anchor="Naming" w:history="1">
              <w:r w:rsidR="00F85A64" w:rsidRPr="00F85A64">
                <w:rPr>
                  <w:rStyle w:val="Hipervnculo"/>
                  <w:lang w:val="en-US"/>
                </w:rPr>
                <w:t>Naming</w:t>
              </w:r>
            </w:hyperlink>
            <w:r w:rsidR="00F85A64" w:rsidRPr="00F85A64">
              <w:rPr>
                <w:lang w:val="en-US"/>
              </w:rPr>
              <w:t xml:space="preserve"> </w:t>
            </w:r>
            <w:hyperlink r:id="rId44" w:anchor="Custom_toString___methods" w:history="1">
              <w:r w:rsidR="00F85A64" w:rsidRPr="00F85A64">
                <w:rPr>
                  <w:rStyle w:val="Hipervnculo"/>
                  <w:lang w:val="en-US"/>
                </w:rPr>
                <w:t>Custom toString() methods</w:t>
              </w:r>
            </w:hyperlink>
            <w:r w:rsidR="00F85A64" w:rsidRPr="00F85A64">
              <w:rPr>
                <w:lang w:val="en-US"/>
              </w:rPr>
              <w:t xml:space="preserve"> </w:t>
            </w:r>
            <w:hyperlink r:id="rId45" w:anchor="Deferred_initialization" w:history="1">
              <w:r w:rsidR="00F85A64" w:rsidRPr="00F85A64">
                <w:rPr>
                  <w:rStyle w:val="Hipervnculo"/>
                  <w:lang w:val="en-US"/>
                </w:rPr>
                <w:t>Deferred initialization</w:t>
              </w:r>
            </w:hyperlink>
            <w:r w:rsidR="00F85A64" w:rsidRPr="00F85A64">
              <w:rPr>
                <w:lang w:val="en-US"/>
              </w:rPr>
              <w:t xml:space="preserve"> </w:t>
            </w:r>
            <w:hyperlink r:id="rId46" w:anchor="Explicit_scope" w:history="1">
              <w:r w:rsidR="00F85A64" w:rsidRPr="00F85A64">
                <w:rPr>
                  <w:rStyle w:val="Hipervnculo"/>
                  <w:lang w:val="en-US"/>
                </w:rPr>
                <w:t>Explicit scope</w:t>
              </w:r>
            </w:hyperlink>
            <w:r w:rsidR="00F85A64" w:rsidRPr="00F85A64">
              <w:rPr>
                <w:lang w:val="en-US"/>
              </w:rPr>
              <w:t xml:space="preserve"> </w:t>
            </w:r>
            <w:hyperlink r:id="rId47" w:anchor="Code_formatting" w:history="1">
              <w:r w:rsidR="00F85A64" w:rsidRPr="00F85A64">
                <w:rPr>
                  <w:rStyle w:val="Hipervnculo"/>
                  <w:lang w:val="en-US"/>
                </w:rPr>
                <w:t>Code formatting</w:t>
              </w:r>
            </w:hyperlink>
            <w:r w:rsidR="00F85A64" w:rsidRPr="00F85A64">
              <w:rPr>
                <w:lang w:val="en-US"/>
              </w:rPr>
              <w:t xml:space="preserve"> </w:t>
            </w:r>
            <w:hyperlink r:id="rId48" w:anchor="Parentheses" w:history="1">
              <w:r w:rsidR="00F85A64" w:rsidRPr="00F85A64">
                <w:rPr>
                  <w:rStyle w:val="Hipervnculo"/>
                  <w:lang w:val="en-US"/>
                </w:rPr>
                <w:t>Parentheses</w:t>
              </w:r>
            </w:hyperlink>
            <w:r w:rsidR="00F85A64" w:rsidRPr="00F85A64">
              <w:rPr>
                <w:lang w:val="en-US"/>
              </w:rPr>
              <w:t xml:space="preserve"> </w:t>
            </w:r>
            <w:hyperlink r:id="rId49" w:anchor="Strings" w:history="1">
              <w:r w:rsidR="00F85A64" w:rsidRPr="00F85A64">
                <w:rPr>
                  <w:rStyle w:val="Hipervnculo"/>
                  <w:lang w:val="en-US"/>
                </w:rPr>
                <w:t>Strings</w:t>
              </w:r>
            </w:hyperlink>
            <w:r w:rsidR="00F85A64" w:rsidRPr="00F85A64">
              <w:rPr>
                <w:lang w:val="en-US"/>
              </w:rPr>
              <w:t xml:space="preserve"> </w:t>
            </w:r>
            <w:hyperlink r:id="rId50" w:anchor="Visibility__private_and_protected_fields_" w:history="1">
              <w:r w:rsidR="00F85A64" w:rsidRPr="00F85A64">
                <w:rPr>
                  <w:rStyle w:val="Hipervnculo"/>
                  <w:lang w:val="en-US"/>
                </w:rPr>
                <w:t>Visibility (private and protected fields)</w:t>
              </w:r>
            </w:hyperlink>
            <w:r w:rsidR="00F85A64" w:rsidRPr="00F85A64">
              <w:rPr>
                <w:lang w:val="en-US"/>
              </w:rPr>
              <w:t xml:space="preserve"> </w:t>
            </w:r>
            <w:hyperlink r:id="rId51" w:anchor="JavaScript_Types" w:history="1">
              <w:r w:rsidR="00F85A64" w:rsidRPr="00F85A64">
                <w:rPr>
                  <w:rStyle w:val="Hipervnculo"/>
                  <w:lang w:val="en-US"/>
                </w:rPr>
                <w:t>JavaScript Types</w:t>
              </w:r>
            </w:hyperlink>
            <w:r w:rsidR="00F85A64" w:rsidRPr="00F85A64">
              <w:rPr>
                <w:lang w:val="en-US"/>
              </w:rPr>
              <w:t xml:space="preserve"> </w:t>
            </w:r>
            <w:hyperlink r:id="rId52" w:anchor="Comments" w:history="1">
              <w:r w:rsidR="00F85A64" w:rsidRPr="00F85A64">
                <w:rPr>
                  <w:rStyle w:val="Hipervnculo"/>
                  <w:lang w:val="en-US"/>
                </w:rPr>
                <w:t>Comments</w:t>
              </w:r>
            </w:hyperlink>
            <w:r w:rsidR="00F85A64" w:rsidRPr="00F85A64">
              <w:rPr>
                <w:lang w:val="en-US"/>
              </w:rPr>
              <w:t xml:space="preserve"> </w:t>
            </w:r>
            <w:hyperlink r:id="rId53" w:anchor="Providing_Dependencies_With_goog.provide" w:history="1">
              <w:r w:rsidR="00F85A64" w:rsidRPr="00F85A64">
                <w:rPr>
                  <w:rStyle w:val="Hipervnculo"/>
                  <w:lang w:val="en-US"/>
                </w:rPr>
                <w:t>Providing Dependencies With goog.provide</w:t>
              </w:r>
            </w:hyperlink>
            <w:r w:rsidR="00F85A64" w:rsidRPr="00F85A64">
              <w:rPr>
                <w:lang w:val="en-US"/>
              </w:rPr>
              <w:t xml:space="preserve"> </w:t>
            </w:r>
            <w:hyperlink r:id="rId54" w:anchor="Compiling" w:history="1">
              <w:r w:rsidR="00F85A64" w:rsidRPr="00F85A64">
                <w:rPr>
                  <w:rStyle w:val="Hipervnculo"/>
                  <w:lang w:val="en-US"/>
                </w:rPr>
                <w:t>Compiling</w:t>
              </w:r>
            </w:hyperlink>
            <w:r w:rsidR="00F85A64" w:rsidRPr="00F85A64">
              <w:rPr>
                <w:lang w:val="en-US"/>
              </w:rPr>
              <w:t xml:space="preserve"> </w:t>
            </w:r>
            <w:hyperlink r:id="rId55" w:anchor="Tips_and_Tricks" w:history="1">
              <w:r w:rsidR="00F85A64" w:rsidRPr="00F85A64">
                <w:rPr>
                  <w:rStyle w:val="Hipervnculo"/>
                  <w:lang w:val="en-US"/>
                </w:rPr>
                <w:t>Tips and Tricks</w:t>
              </w:r>
            </w:hyperlink>
            <w:r w:rsidR="00F85A64" w:rsidRPr="00F85A64">
              <w:rPr>
                <w:lang w:val="en-US"/>
              </w:rPr>
              <w:t xml:space="preserve"> </w:t>
            </w:r>
          </w:p>
        </w:tc>
      </w:tr>
    </w:tbl>
    <w:p w:rsidR="00F85A64" w:rsidRPr="00F85A64" w:rsidRDefault="00F85A64" w:rsidP="00F85A64">
      <w:pPr>
        <w:pStyle w:val="Ttulo2"/>
        <w:rPr>
          <w:lang w:val="en-US"/>
        </w:rPr>
      </w:pPr>
      <w:bookmarkStart w:id="38" w:name="_Toc413246737"/>
      <w:r w:rsidRPr="00F85A64">
        <w:rPr>
          <w:lang w:val="en-US"/>
        </w:rPr>
        <w:t>Important Note</w:t>
      </w:r>
      <w:bookmarkEnd w:id="38"/>
    </w:p>
    <w:p w:rsidR="00F85A64" w:rsidRPr="00F85A64" w:rsidRDefault="00F85A64" w:rsidP="00F85A64">
      <w:pPr>
        <w:pStyle w:val="Ttulo3"/>
        <w:rPr>
          <w:lang w:val="en-US"/>
        </w:rPr>
      </w:pPr>
      <w:bookmarkStart w:id="39" w:name="Displaying_Hidden_Details_in_this_Guide"/>
      <w:bookmarkStart w:id="40" w:name="_Toc413246738"/>
      <w:r w:rsidRPr="00F85A64">
        <w:rPr>
          <w:lang w:val="en-US"/>
        </w:rPr>
        <w:t>Displaying Hidden Details in this Guide</w:t>
      </w:r>
      <w:bookmarkEnd w:id="39"/>
      <w:bookmarkEnd w:id="40"/>
    </w:p>
    <w:p w:rsidR="00F85A64" w:rsidRPr="00F85A64" w:rsidRDefault="00052B1C" w:rsidP="00F85A64">
      <w:pPr>
        <w:rPr>
          <w:lang w:val="en-US"/>
        </w:rPr>
      </w:pPr>
      <w:hyperlink r:id="rId56" w:anchor="Displaying_Hidden_Details_in_this_Guide"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 xml:space="preserve">This style guide contains many details that are initially hidden from view. They are marked by the triangle icon, which you see here on your left. Click it now. You should see "Hooray" appear below. </w:t>
      </w:r>
    </w:p>
    <w:p w:rsidR="00F85A64" w:rsidRPr="00F85A64" w:rsidRDefault="00F85A64" w:rsidP="00F85A64">
      <w:pPr>
        <w:pStyle w:val="NormalWeb"/>
        <w:rPr>
          <w:lang w:val="en-US"/>
        </w:rPr>
      </w:pPr>
      <w:r w:rsidRPr="00F85A64">
        <w:rPr>
          <w:lang w:val="en-US"/>
        </w:rPr>
        <w:t xml:space="preserve">Hooray! Now you know you can expand points to get more details. Alternatively, there's a "toggle all" at the top of this document. </w:t>
      </w:r>
    </w:p>
    <w:p w:rsidR="00F85A64" w:rsidRPr="00F85A64" w:rsidRDefault="00F85A64" w:rsidP="00F85A64">
      <w:pPr>
        <w:pStyle w:val="Ttulo2"/>
        <w:rPr>
          <w:lang w:val="en-US"/>
        </w:rPr>
      </w:pPr>
      <w:bookmarkStart w:id="41" w:name="_Toc413246739"/>
      <w:r w:rsidRPr="00F85A64">
        <w:rPr>
          <w:lang w:val="en-US"/>
        </w:rPr>
        <w:t>Background</w:t>
      </w:r>
      <w:bookmarkEnd w:id="41"/>
    </w:p>
    <w:p w:rsidR="00F85A64" w:rsidRPr="00F85A64" w:rsidRDefault="00F85A64" w:rsidP="00F85A64">
      <w:pPr>
        <w:pStyle w:val="NormalWeb"/>
        <w:rPr>
          <w:lang w:val="en-US"/>
        </w:rPr>
      </w:pPr>
      <w:r w:rsidRPr="00F85A64">
        <w:rPr>
          <w:lang w:val="en-US"/>
        </w:rPr>
        <w:t xml:space="preserve">JavaScript is the main client-side scripting language used by many of Google's open-source projects. This style guide is a list of </w:t>
      </w:r>
      <w:r w:rsidRPr="00F85A64">
        <w:rPr>
          <w:rStyle w:val="nfasis"/>
          <w:lang w:val="en-US"/>
        </w:rPr>
        <w:t>do</w:t>
      </w:r>
      <w:r w:rsidRPr="00F85A64">
        <w:rPr>
          <w:lang w:val="en-US"/>
        </w:rPr>
        <w:t xml:space="preserve">s and </w:t>
      </w:r>
      <w:r w:rsidRPr="00F85A64">
        <w:rPr>
          <w:rStyle w:val="nfasis"/>
          <w:lang w:val="en-US"/>
        </w:rPr>
        <w:t>don't</w:t>
      </w:r>
      <w:r w:rsidRPr="00F85A64">
        <w:rPr>
          <w:lang w:val="en-US"/>
        </w:rPr>
        <w:t xml:space="preserve">s for JavaScript programs. </w:t>
      </w:r>
    </w:p>
    <w:p w:rsidR="00F85A64" w:rsidRPr="00F85A64" w:rsidRDefault="00F85A64" w:rsidP="00F85A64">
      <w:pPr>
        <w:pStyle w:val="Ttulo2"/>
        <w:rPr>
          <w:lang w:val="en-US"/>
        </w:rPr>
      </w:pPr>
      <w:bookmarkStart w:id="42" w:name="_Toc413246740"/>
      <w:r w:rsidRPr="00F85A64">
        <w:rPr>
          <w:lang w:val="en-US"/>
        </w:rPr>
        <w:t>JavaScript Language Rules</w:t>
      </w:r>
      <w:bookmarkEnd w:id="42"/>
    </w:p>
    <w:p w:rsidR="00F85A64" w:rsidRPr="00F85A64" w:rsidRDefault="00F85A64" w:rsidP="00F85A64">
      <w:pPr>
        <w:pStyle w:val="Ttulo3"/>
        <w:rPr>
          <w:lang w:val="en-US"/>
        </w:rPr>
      </w:pPr>
      <w:bookmarkStart w:id="43" w:name="var"/>
      <w:bookmarkStart w:id="44" w:name="_Toc413246741"/>
      <w:proofErr w:type="gramStart"/>
      <w:r w:rsidRPr="00F85A64">
        <w:rPr>
          <w:lang w:val="en-US"/>
        </w:rPr>
        <w:t>var</w:t>
      </w:r>
      <w:bookmarkEnd w:id="43"/>
      <w:bookmarkEnd w:id="44"/>
      <w:proofErr w:type="gramEnd"/>
    </w:p>
    <w:p w:rsidR="00F85A64" w:rsidRPr="00F85A64" w:rsidRDefault="00052B1C" w:rsidP="00F85A64">
      <w:pPr>
        <w:rPr>
          <w:lang w:val="en-US"/>
        </w:rPr>
      </w:pPr>
      <w:hyperlink r:id="rId57" w:anchor="var"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 xml:space="preserve">Declarations with </w:t>
      </w:r>
      <w:r w:rsidRPr="00F85A64">
        <w:rPr>
          <w:rStyle w:val="CdigoHTML"/>
          <w:lang w:val="en-US"/>
        </w:rPr>
        <w:t>var</w:t>
      </w:r>
      <w:r w:rsidRPr="00F85A64">
        <w:rPr>
          <w:lang w:val="en-US"/>
        </w:rPr>
        <w:t xml:space="preserve">: Always </w:t>
      </w:r>
    </w:p>
    <w:p w:rsidR="00F85A64" w:rsidRDefault="00F85A64" w:rsidP="00F85A64">
      <w:pPr>
        <w:spacing w:before="100" w:beforeAutospacing="1" w:after="100" w:afterAutospacing="1"/>
      </w:pPr>
      <w:r w:rsidRPr="00F85A64">
        <w:rPr>
          <w:rStyle w:val="stylepointsection"/>
          <w:lang w:val="en-US"/>
        </w:rPr>
        <w:t xml:space="preserve">Decision: </w:t>
      </w:r>
      <w:r w:rsidRPr="00F85A64">
        <w:rPr>
          <w:lang w:val="en-US"/>
        </w:rPr>
        <w:t xml:space="preserve">When you fail to specify </w:t>
      </w:r>
      <w:r w:rsidRPr="00F85A64">
        <w:rPr>
          <w:rStyle w:val="CdigoHTML"/>
          <w:lang w:val="en-US"/>
        </w:rPr>
        <w:t>var</w:t>
      </w:r>
      <w:r w:rsidRPr="00F85A64">
        <w:rPr>
          <w:lang w:val="en-US"/>
        </w:rPr>
        <w:t xml:space="preserve">, the variable gets placed in the global context, potentially clobbering existing values. Also, if there's no declaration, it's hard to tell in what scope a variable lives (e.g., it could be in the Document or Window just as easily as in the local scope). </w:t>
      </w:r>
      <w:r>
        <w:t xml:space="preserve">So always declare with </w:t>
      </w:r>
      <w:r>
        <w:rPr>
          <w:rStyle w:val="CdigoHTML"/>
        </w:rPr>
        <w:t>var</w:t>
      </w:r>
      <w:r>
        <w:t xml:space="preserve">. </w:t>
      </w:r>
    </w:p>
    <w:p w:rsidR="00F85A64" w:rsidRDefault="00F85A64" w:rsidP="00F85A64">
      <w:pPr>
        <w:pStyle w:val="Ttulo3"/>
      </w:pPr>
      <w:bookmarkStart w:id="45" w:name="Constants"/>
      <w:bookmarkStart w:id="46" w:name="_Toc413246742"/>
      <w:r>
        <w:t>Constants</w:t>
      </w:r>
      <w:bookmarkEnd w:id="45"/>
      <w:bookmarkEnd w:id="46"/>
    </w:p>
    <w:p w:rsidR="00F85A64" w:rsidRDefault="00052B1C" w:rsidP="00F85A64">
      <w:hyperlink r:id="rId58" w:anchor="Constants" w:history="1">
        <w:proofErr w:type="gramStart"/>
        <w:r w:rsidR="00F85A64">
          <w:rPr>
            <w:rStyle w:val="Hipervnculo"/>
          </w:rPr>
          <w:t>link</w:t>
        </w:r>
        <w:proofErr w:type="gramEnd"/>
        <w:r w:rsidR="00F85A64">
          <w:rPr>
            <w:rStyle w:val="Hipervnculo"/>
          </w:rPr>
          <w:t xml:space="preserve"> </w:t>
        </w:r>
      </w:hyperlink>
      <w:r w:rsidR="00F85A64">
        <w:rPr>
          <w:rStyle w:val="showhidebutton"/>
          <w:rFonts w:ascii="MS Mincho" w:eastAsia="MS Mincho" w:hAnsi="MS Mincho" w:cs="MS Mincho" w:hint="eastAsia"/>
        </w:rPr>
        <w:t>▽</w:t>
      </w:r>
      <w:r w:rsidR="00F85A64">
        <w:t xml:space="preserve"> </w:t>
      </w:r>
    </w:p>
    <w:p w:rsidR="00F85A64" w:rsidRPr="00F85A64" w:rsidRDefault="00F85A64" w:rsidP="000776DB">
      <w:pPr>
        <w:numPr>
          <w:ilvl w:val="0"/>
          <w:numId w:val="26"/>
        </w:numPr>
        <w:spacing w:before="100" w:beforeAutospacing="1" w:after="100" w:afterAutospacing="1"/>
        <w:rPr>
          <w:lang w:val="en-US"/>
        </w:rPr>
      </w:pPr>
      <w:r w:rsidRPr="00F85A64">
        <w:rPr>
          <w:lang w:val="en-US"/>
        </w:rPr>
        <w:t xml:space="preserve">Use </w:t>
      </w:r>
      <w:r w:rsidRPr="00F85A64">
        <w:rPr>
          <w:rStyle w:val="CdigoHTML"/>
          <w:lang w:val="en-US"/>
        </w:rPr>
        <w:t>NAMES_LIKE_THIS</w:t>
      </w:r>
      <w:r w:rsidRPr="00F85A64">
        <w:rPr>
          <w:lang w:val="en-US"/>
        </w:rPr>
        <w:t xml:space="preserve"> for constant </w:t>
      </w:r>
      <w:r w:rsidRPr="00F85A64">
        <w:rPr>
          <w:rStyle w:val="nfasis"/>
          <w:lang w:val="en-US"/>
        </w:rPr>
        <w:t>values</w:t>
      </w:r>
      <w:r w:rsidRPr="00F85A64">
        <w:rPr>
          <w:lang w:val="en-US"/>
        </w:rPr>
        <w:t>.</w:t>
      </w:r>
    </w:p>
    <w:p w:rsidR="00F85A64" w:rsidRPr="00F85A64" w:rsidRDefault="00F85A64" w:rsidP="000776DB">
      <w:pPr>
        <w:numPr>
          <w:ilvl w:val="0"/>
          <w:numId w:val="26"/>
        </w:numPr>
        <w:spacing w:before="100" w:beforeAutospacing="1" w:after="100" w:afterAutospacing="1"/>
        <w:rPr>
          <w:lang w:val="en-US"/>
        </w:rPr>
      </w:pPr>
      <w:r w:rsidRPr="00F85A64">
        <w:rPr>
          <w:lang w:val="en-US"/>
        </w:rPr>
        <w:t xml:space="preserve">Use </w:t>
      </w:r>
      <w:r w:rsidRPr="00F85A64">
        <w:rPr>
          <w:rStyle w:val="CdigoHTML"/>
          <w:lang w:val="en-US"/>
        </w:rPr>
        <w:t>@const</w:t>
      </w:r>
      <w:r w:rsidRPr="00F85A64">
        <w:rPr>
          <w:lang w:val="en-US"/>
        </w:rPr>
        <w:t xml:space="preserve"> to indicate a constant (non-overwritable) </w:t>
      </w:r>
      <w:r w:rsidRPr="00F85A64">
        <w:rPr>
          <w:rStyle w:val="nfasis"/>
          <w:lang w:val="en-US"/>
        </w:rPr>
        <w:t>pointer</w:t>
      </w:r>
      <w:r w:rsidRPr="00F85A64">
        <w:rPr>
          <w:lang w:val="en-US"/>
        </w:rPr>
        <w:t xml:space="preserve"> (a variable or property).</w:t>
      </w:r>
    </w:p>
    <w:p w:rsidR="00F85A64" w:rsidRPr="00F85A64" w:rsidRDefault="00F85A64" w:rsidP="000776DB">
      <w:pPr>
        <w:numPr>
          <w:ilvl w:val="0"/>
          <w:numId w:val="26"/>
        </w:numPr>
        <w:spacing w:before="100" w:beforeAutospacing="1" w:after="100" w:afterAutospacing="1"/>
        <w:rPr>
          <w:lang w:val="en-US"/>
        </w:rPr>
      </w:pPr>
      <w:r w:rsidRPr="00F85A64">
        <w:rPr>
          <w:lang w:val="en-US"/>
        </w:rPr>
        <w:t xml:space="preserve">Never use the </w:t>
      </w:r>
      <w:hyperlink r:id="rId59" w:history="1">
        <w:r w:rsidRPr="00F85A64">
          <w:rPr>
            <w:rStyle w:val="CdigoHTML"/>
            <w:color w:val="0000FF"/>
            <w:u w:val="single"/>
            <w:lang w:val="en-US"/>
          </w:rPr>
          <w:t>const</w:t>
        </w:r>
        <w:r w:rsidRPr="00F85A64">
          <w:rPr>
            <w:rStyle w:val="Hipervnculo"/>
            <w:lang w:val="en-US"/>
          </w:rPr>
          <w:t xml:space="preserve"> keyword</w:t>
        </w:r>
      </w:hyperlink>
      <w:r w:rsidRPr="00F85A64">
        <w:rPr>
          <w:lang w:val="en-US"/>
        </w:rPr>
        <w:t xml:space="preserve"> as it's not supported in Internet Explorer.</w:t>
      </w:r>
    </w:p>
    <w:p w:rsidR="00F85A64" w:rsidRPr="00F85A64" w:rsidRDefault="00F85A64" w:rsidP="00F85A64">
      <w:pPr>
        <w:spacing w:before="100" w:beforeAutospacing="1" w:after="100" w:afterAutospacing="1"/>
        <w:rPr>
          <w:lang w:val="en-US"/>
        </w:rPr>
      </w:pPr>
      <w:r w:rsidRPr="00F85A64">
        <w:rPr>
          <w:rStyle w:val="stylepointsection"/>
          <w:lang w:val="en-US"/>
        </w:rPr>
        <w:t xml:space="preserve">Decision: </w:t>
      </w:r>
    </w:p>
    <w:p w:rsidR="00F85A64" w:rsidRPr="00F85A64" w:rsidRDefault="00F85A64" w:rsidP="00F85A64">
      <w:pPr>
        <w:spacing w:before="100" w:beforeAutospacing="1" w:after="100" w:afterAutospacing="1"/>
        <w:rPr>
          <w:lang w:val="en-US"/>
        </w:rPr>
      </w:pPr>
      <w:r w:rsidRPr="00F85A64">
        <w:rPr>
          <w:rStyle w:val="stylepointsubsection"/>
          <w:lang w:val="en-US"/>
        </w:rPr>
        <w:t>Constant values</w:t>
      </w:r>
      <w:r w:rsidRPr="00F85A64">
        <w:rPr>
          <w:lang w:val="en-US"/>
        </w:rPr>
        <w:t xml:space="preserve"> </w:t>
      </w:r>
    </w:p>
    <w:p w:rsidR="00F85A64" w:rsidRPr="00F85A64" w:rsidRDefault="00F85A64" w:rsidP="00F85A64">
      <w:pPr>
        <w:pStyle w:val="NormalWeb"/>
        <w:rPr>
          <w:lang w:val="en-US"/>
        </w:rPr>
      </w:pPr>
      <w:r w:rsidRPr="00F85A64">
        <w:rPr>
          <w:lang w:val="en-US"/>
        </w:rPr>
        <w:t xml:space="preserve">If a value is intended to be </w:t>
      </w:r>
      <w:r w:rsidRPr="00F85A64">
        <w:rPr>
          <w:rStyle w:val="nfasis"/>
          <w:lang w:val="en-US"/>
        </w:rPr>
        <w:t>constant</w:t>
      </w:r>
      <w:r w:rsidRPr="00F85A64">
        <w:rPr>
          <w:lang w:val="en-US"/>
        </w:rPr>
        <w:t xml:space="preserve"> and </w:t>
      </w:r>
      <w:r w:rsidRPr="00F85A64">
        <w:rPr>
          <w:rStyle w:val="nfasis"/>
          <w:lang w:val="en-US"/>
        </w:rPr>
        <w:t>immutable</w:t>
      </w:r>
      <w:r w:rsidRPr="00F85A64">
        <w:rPr>
          <w:lang w:val="en-US"/>
        </w:rPr>
        <w:t xml:space="preserve">, it should be given a name in </w:t>
      </w:r>
      <w:r w:rsidRPr="00F85A64">
        <w:rPr>
          <w:rStyle w:val="CdigoHTML"/>
          <w:lang w:val="en-US"/>
        </w:rPr>
        <w:t>CONSTANT_VALUE_CASE</w:t>
      </w:r>
      <w:r w:rsidRPr="00F85A64">
        <w:rPr>
          <w:lang w:val="en-US"/>
        </w:rPr>
        <w:t xml:space="preserve">. </w:t>
      </w:r>
      <w:r w:rsidRPr="00F85A64">
        <w:rPr>
          <w:rStyle w:val="CdigoHTML"/>
          <w:lang w:val="en-US"/>
        </w:rPr>
        <w:t>ALL_CAPS</w:t>
      </w:r>
      <w:r w:rsidRPr="00F85A64">
        <w:rPr>
          <w:lang w:val="en-US"/>
        </w:rPr>
        <w:t xml:space="preserve"> additionally implies </w:t>
      </w:r>
      <w:r w:rsidRPr="00F85A64">
        <w:rPr>
          <w:rStyle w:val="CdigoHTML"/>
          <w:lang w:val="en-US"/>
        </w:rPr>
        <w:t>@const</w:t>
      </w:r>
      <w:r w:rsidRPr="00F85A64">
        <w:rPr>
          <w:lang w:val="en-US"/>
        </w:rPr>
        <w:t xml:space="preserve"> (that the value is not overwritable). </w:t>
      </w:r>
    </w:p>
    <w:p w:rsidR="00F85A64" w:rsidRPr="00F85A64" w:rsidRDefault="00F85A64" w:rsidP="00F85A64">
      <w:pPr>
        <w:pStyle w:val="NormalWeb"/>
        <w:rPr>
          <w:lang w:val="en-US"/>
        </w:rPr>
      </w:pPr>
      <w:r w:rsidRPr="00F85A64">
        <w:rPr>
          <w:lang w:val="en-US"/>
        </w:rPr>
        <w:t>Primitive types (</w:t>
      </w:r>
      <w:r w:rsidRPr="00F85A64">
        <w:rPr>
          <w:rStyle w:val="CdigoHTML"/>
          <w:lang w:val="en-US"/>
        </w:rPr>
        <w:t>number</w:t>
      </w:r>
      <w:r w:rsidRPr="00F85A64">
        <w:rPr>
          <w:lang w:val="en-US"/>
        </w:rPr>
        <w:t xml:space="preserve">, </w:t>
      </w:r>
      <w:r w:rsidRPr="00F85A64">
        <w:rPr>
          <w:rStyle w:val="CdigoHTML"/>
          <w:lang w:val="en-US"/>
        </w:rPr>
        <w:t>string</w:t>
      </w:r>
      <w:r w:rsidRPr="00F85A64">
        <w:rPr>
          <w:lang w:val="en-US"/>
        </w:rPr>
        <w:t xml:space="preserve">, </w:t>
      </w:r>
      <w:proofErr w:type="gramStart"/>
      <w:r w:rsidRPr="00F85A64">
        <w:rPr>
          <w:rStyle w:val="CdigoHTML"/>
          <w:lang w:val="en-US"/>
        </w:rPr>
        <w:t>boolean</w:t>
      </w:r>
      <w:proofErr w:type="gramEnd"/>
      <w:r w:rsidRPr="00F85A64">
        <w:rPr>
          <w:lang w:val="en-US"/>
        </w:rPr>
        <w:t>) are constant values.</w:t>
      </w:r>
    </w:p>
    <w:p w:rsidR="00F85A64" w:rsidRPr="00F85A64" w:rsidRDefault="00F85A64" w:rsidP="00F85A64">
      <w:pPr>
        <w:pStyle w:val="NormalWeb"/>
        <w:rPr>
          <w:lang w:val="en-US"/>
        </w:rPr>
      </w:pPr>
      <w:r w:rsidRPr="00F85A64">
        <w:rPr>
          <w:rStyle w:val="CdigoHTML"/>
          <w:lang w:val="en-US"/>
        </w:rPr>
        <w:t>Objects</w:t>
      </w:r>
      <w:r w:rsidRPr="00F85A64">
        <w:rPr>
          <w:lang w:val="en-US"/>
        </w:rPr>
        <w:t>' immutability is more subjective — objects should be considered immutable only if they do not demonstrate observable state change. This is not enforced by the compiler.</w:t>
      </w:r>
    </w:p>
    <w:p w:rsidR="00F85A64" w:rsidRPr="00F85A64" w:rsidRDefault="00F85A64" w:rsidP="00F85A64">
      <w:pPr>
        <w:spacing w:before="100" w:beforeAutospacing="1" w:after="100" w:afterAutospacing="1"/>
        <w:rPr>
          <w:lang w:val="en-US"/>
        </w:rPr>
      </w:pPr>
      <w:r w:rsidRPr="00F85A64">
        <w:rPr>
          <w:rStyle w:val="stylepointsubsection"/>
          <w:lang w:val="en-US"/>
        </w:rPr>
        <w:t>Constant pointers (variables and properties)</w:t>
      </w:r>
      <w:r w:rsidRPr="00F85A64">
        <w:rPr>
          <w:lang w:val="en-US"/>
        </w:rPr>
        <w:t xml:space="preserve"> </w:t>
      </w:r>
    </w:p>
    <w:p w:rsidR="00F85A64" w:rsidRPr="00F85A64" w:rsidRDefault="00F85A64" w:rsidP="00F85A64">
      <w:pPr>
        <w:pStyle w:val="NormalWeb"/>
        <w:rPr>
          <w:lang w:val="en-US"/>
        </w:rPr>
      </w:pPr>
      <w:r w:rsidRPr="00F85A64">
        <w:rPr>
          <w:lang w:val="en-US"/>
        </w:rPr>
        <w:t xml:space="preserve">The </w:t>
      </w:r>
      <w:r w:rsidRPr="00F85A64">
        <w:rPr>
          <w:rStyle w:val="CdigoHTML"/>
          <w:lang w:val="en-US"/>
        </w:rPr>
        <w:t>@const</w:t>
      </w:r>
      <w:r w:rsidRPr="00F85A64">
        <w:rPr>
          <w:lang w:val="en-US"/>
        </w:rPr>
        <w:t xml:space="preserve"> annotation on a variable or property implies that it is not overwritable. This is enforced by the compiler at build time. This behavior is consistent with the </w:t>
      </w:r>
      <w:hyperlink r:id="rId60" w:history="1">
        <w:r w:rsidRPr="00F85A64">
          <w:rPr>
            <w:rStyle w:val="CdigoHTML"/>
            <w:color w:val="0000FF"/>
            <w:u w:val="single"/>
            <w:lang w:val="en-US"/>
          </w:rPr>
          <w:t>const</w:t>
        </w:r>
        <w:r w:rsidRPr="00F85A64">
          <w:rPr>
            <w:rStyle w:val="Hipervnculo"/>
            <w:lang w:val="en-US"/>
          </w:rPr>
          <w:t xml:space="preserve"> keyword</w:t>
        </w:r>
      </w:hyperlink>
      <w:r w:rsidRPr="00F85A64">
        <w:rPr>
          <w:lang w:val="en-US"/>
        </w:rPr>
        <w:t xml:space="preserve"> (which we do not use due to the lack of support in Internet Explorer).</w:t>
      </w:r>
    </w:p>
    <w:p w:rsidR="00F85A64" w:rsidRPr="00F85A64" w:rsidRDefault="00F85A64" w:rsidP="00F85A64">
      <w:pPr>
        <w:pStyle w:val="NormalWeb"/>
        <w:rPr>
          <w:lang w:val="en-US"/>
        </w:rPr>
      </w:pPr>
      <w:r w:rsidRPr="00F85A64">
        <w:rPr>
          <w:lang w:val="en-US"/>
        </w:rPr>
        <w:t xml:space="preserve">A </w:t>
      </w:r>
      <w:r w:rsidRPr="00F85A64">
        <w:rPr>
          <w:rStyle w:val="CdigoHTML"/>
          <w:lang w:val="en-US"/>
        </w:rPr>
        <w:t>@const</w:t>
      </w:r>
      <w:r w:rsidRPr="00F85A64">
        <w:rPr>
          <w:lang w:val="en-US"/>
        </w:rPr>
        <w:t xml:space="preserve"> annotation on a method additionally implies </w:t>
      </w:r>
      <w:proofErr w:type="gramStart"/>
      <w:r w:rsidRPr="00F85A64">
        <w:rPr>
          <w:lang w:val="en-US"/>
        </w:rPr>
        <w:t>that the method cannot not be overridden in subclasses</w:t>
      </w:r>
      <w:proofErr w:type="gramEnd"/>
      <w:r w:rsidRPr="00F85A64">
        <w:rPr>
          <w:lang w:val="en-US"/>
        </w:rPr>
        <w:t xml:space="preserve">. </w:t>
      </w:r>
    </w:p>
    <w:p w:rsidR="00F85A64" w:rsidRPr="00F85A64" w:rsidRDefault="00F85A64" w:rsidP="00F85A64">
      <w:pPr>
        <w:pStyle w:val="NormalWeb"/>
        <w:rPr>
          <w:lang w:val="en-US"/>
        </w:rPr>
      </w:pPr>
      <w:r w:rsidRPr="00F85A64">
        <w:rPr>
          <w:lang w:val="en-US"/>
        </w:rPr>
        <w:t xml:space="preserve">A </w:t>
      </w:r>
      <w:r w:rsidRPr="00F85A64">
        <w:rPr>
          <w:rStyle w:val="CdigoHTML"/>
          <w:lang w:val="en-US"/>
        </w:rPr>
        <w:t>@const</w:t>
      </w:r>
      <w:r w:rsidRPr="00F85A64">
        <w:rPr>
          <w:lang w:val="en-US"/>
        </w:rPr>
        <w:t xml:space="preserve"> annotation on a constructor implies the class cannot be subclassed (akin to </w:t>
      </w:r>
      <w:r w:rsidRPr="00F85A64">
        <w:rPr>
          <w:rStyle w:val="CdigoHTML"/>
          <w:lang w:val="en-US"/>
        </w:rPr>
        <w:t>final</w:t>
      </w:r>
      <w:r w:rsidRPr="00F85A64">
        <w:rPr>
          <w:lang w:val="en-US"/>
        </w:rPr>
        <w:t xml:space="preserve"> in Java). </w:t>
      </w:r>
    </w:p>
    <w:p w:rsidR="00F85A64" w:rsidRPr="00F85A64" w:rsidRDefault="00F85A64" w:rsidP="00F85A64">
      <w:pPr>
        <w:spacing w:before="100" w:beforeAutospacing="1" w:after="100" w:afterAutospacing="1"/>
        <w:rPr>
          <w:lang w:val="en-US"/>
        </w:rPr>
      </w:pPr>
      <w:r w:rsidRPr="00F85A64">
        <w:rPr>
          <w:rStyle w:val="stylepointsubsection"/>
          <w:lang w:val="en-US"/>
        </w:rPr>
        <w:t>Examples</w:t>
      </w:r>
      <w:r w:rsidRPr="00F85A64">
        <w:rPr>
          <w:lang w:val="en-US"/>
        </w:rPr>
        <w:t xml:space="preserve"> </w:t>
      </w:r>
    </w:p>
    <w:p w:rsidR="00F85A64" w:rsidRPr="00F85A64" w:rsidRDefault="00F85A64" w:rsidP="00F85A64">
      <w:pPr>
        <w:pStyle w:val="NormalWeb"/>
        <w:rPr>
          <w:lang w:val="en-US"/>
        </w:rPr>
      </w:pPr>
      <w:r w:rsidRPr="00F85A64">
        <w:rPr>
          <w:lang w:val="en-US"/>
        </w:rPr>
        <w:t xml:space="preserve">Note that </w:t>
      </w:r>
      <w:r w:rsidRPr="00F85A64">
        <w:rPr>
          <w:rStyle w:val="CdigoHTML"/>
          <w:lang w:val="en-US"/>
        </w:rPr>
        <w:t>@const</w:t>
      </w:r>
      <w:r w:rsidRPr="00F85A64">
        <w:rPr>
          <w:lang w:val="en-US"/>
        </w:rPr>
        <w:t xml:space="preserve"> does not necessarily imply </w:t>
      </w:r>
      <w:r w:rsidRPr="00F85A64">
        <w:rPr>
          <w:rStyle w:val="CdigoHTML"/>
          <w:lang w:val="en-US"/>
        </w:rPr>
        <w:t>CONSTANT_VALUES_CASE</w:t>
      </w:r>
      <w:r w:rsidRPr="00F85A64">
        <w:rPr>
          <w:lang w:val="en-US"/>
        </w:rPr>
        <w:t xml:space="preserve">. However, </w:t>
      </w:r>
      <w:r w:rsidRPr="00F85A64">
        <w:rPr>
          <w:rStyle w:val="CdigoHTML"/>
          <w:lang w:val="en-US"/>
        </w:rPr>
        <w:t>CONSTANT_VALUES_CASE</w:t>
      </w:r>
      <w:r w:rsidRPr="00F85A64">
        <w:rPr>
          <w:lang w:val="en-US"/>
        </w:rPr>
        <w:t xml:space="preserve"> </w:t>
      </w:r>
      <w:r w:rsidRPr="00F85A64">
        <w:rPr>
          <w:rStyle w:val="nfasis"/>
          <w:lang w:val="en-US"/>
        </w:rPr>
        <w:t>does</w:t>
      </w:r>
      <w:r w:rsidRPr="00F85A64">
        <w:rPr>
          <w:lang w:val="en-US"/>
        </w:rPr>
        <w:t xml:space="preserve"> imply </w:t>
      </w:r>
      <w:r w:rsidRPr="00F85A64">
        <w:rPr>
          <w:rStyle w:val="CdigoHTML"/>
          <w:lang w:val="en-US"/>
        </w:rPr>
        <w:t>@const</w:t>
      </w:r>
      <w:r w:rsidRPr="00F85A64">
        <w:rPr>
          <w:lang w:val="en-US"/>
        </w:rPr>
        <w:t xml:space="preserve">.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Request timeout in milliseconds.</w:t>
      </w:r>
    </w:p>
    <w:p w:rsidR="00F85A64" w:rsidRPr="00F85A64" w:rsidRDefault="00F85A64" w:rsidP="00F85A64">
      <w:pPr>
        <w:pStyle w:val="HTMLconformatoprevio"/>
        <w:rPr>
          <w:lang w:val="en-US"/>
        </w:rPr>
      </w:pPr>
      <w:r w:rsidRPr="00F85A64">
        <w:rPr>
          <w:lang w:val="en-US"/>
        </w:rPr>
        <w:t xml:space="preserve"> * @type {number}</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goog.example.TIMEOUT_IN_MILLISECONDS = 60;</w:t>
      </w:r>
    </w:p>
    <w:p w:rsidR="00F85A64" w:rsidRPr="00F85A64" w:rsidRDefault="00F85A64" w:rsidP="00F85A64">
      <w:pPr>
        <w:pStyle w:val="NormalWeb"/>
        <w:rPr>
          <w:lang w:val="en-US"/>
        </w:rPr>
      </w:pPr>
      <w:r w:rsidRPr="00F85A64">
        <w:rPr>
          <w:lang w:val="en-US"/>
        </w:rPr>
        <w:t xml:space="preserve">The number of seconds in a minute never changes. It is a constant value. </w:t>
      </w:r>
      <w:r w:rsidRPr="00F85A64">
        <w:rPr>
          <w:rStyle w:val="CdigoHTML"/>
          <w:lang w:val="en-US"/>
        </w:rPr>
        <w:t>ALL_CAPS</w:t>
      </w:r>
      <w:r w:rsidRPr="00F85A64">
        <w:rPr>
          <w:lang w:val="en-US"/>
        </w:rPr>
        <w:t xml:space="preserve"> also implies </w:t>
      </w:r>
      <w:r w:rsidRPr="00F85A64">
        <w:rPr>
          <w:rStyle w:val="CdigoHTML"/>
          <w:lang w:val="en-US"/>
        </w:rPr>
        <w:t>@const</w:t>
      </w:r>
      <w:r w:rsidRPr="00F85A64">
        <w:rPr>
          <w:lang w:val="en-US"/>
        </w:rPr>
        <w:t xml:space="preserve">, so the constant cannot be overwritten. </w:t>
      </w:r>
    </w:p>
    <w:p w:rsidR="00F85A64" w:rsidRPr="00F85A64" w:rsidRDefault="00F85A64" w:rsidP="00F85A64">
      <w:pPr>
        <w:pStyle w:val="NormalWeb"/>
        <w:rPr>
          <w:lang w:val="en-US"/>
        </w:rPr>
      </w:pPr>
      <w:r w:rsidRPr="00F85A64">
        <w:rPr>
          <w:lang w:val="en-US"/>
        </w:rPr>
        <w:t xml:space="preserve">The open source compiler will allow the symbol to be overwritten because the constant is </w:t>
      </w:r>
      <w:r w:rsidRPr="00F85A64">
        <w:rPr>
          <w:rStyle w:val="nfasis"/>
          <w:lang w:val="en-US"/>
        </w:rPr>
        <w:t>not</w:t>
      </w:r>
      <w:r w:rsidRPr="00F85A64">
        <w:rPr>
          <w:lang w:val="en-US"/>
        </w:rPr>
        <w:t xml:space="preserve"> marked as </w:t>
      </w:r>
      <w:r w:rsidRPr="00F85A64">
        <w:rPr>
          <w:rStyle w:val="CdigoHTML"/>
          <w:lang w:val="en-US"/>
        </w:rPr>
        <w:t>@const</w:t>
      </w:r>
      <w:r w:rsidRPr="00F85A64">
        <w:rPr>
          <w:lang w:val="en-US"/>
        </w:rPr>
        <w:t>.</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Map of URL to response string.</w:t>
      </w:r>
    </w:p>
    <w:p w:rsidR="00F85A64" w:rsidRPr="00F85A64" w:rsidRDefault="00F85A64" w:rsidP="00F85A64">
      <w:pPr>
        <w:pStyle w:val="HTMLconformatoprevio"/>
        <w:rPr>
          <w:lang w:val="en-US"/>
        </w:rPr>
      </w:pPr>
      <w:r w:rsidRPr="00F85A64">
        <w:rPr>
          <w:lang w:val="en-US"/>
        </w:rPr>
        <w:t xml:space="preserve"> * @const</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MyClass.fetchedUrlCache_ = new </w:t>
      </w:r>
      <w:proofErr w:type="gramStart"/>
      <w:r w:rsidRPr="00F85A64">
        <w:rPr>
          <w:lang w:val="en-US"/>
        </w:rPr>
        <w:t>goog.structs.Map(</w:t>
      </w:r>
      <w:proofErr w:type="gramEnd"/>
      <w:r w:rsidRPr="00F85A64">
        <w:rPr>
          <w:lang w:val="en-US"/>
        </w:rPr>
        <w:t>);</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Class that cannot be subclassed.</w:t>
      </w:r>
    </w:p>
    <w:p w:rsidR="00F85A64" w:rsidRPr="00F85A64" w:rsidRDefault="00F85A64" w:rsidP="00F85A64">
      <w:pPr>
        <w:pStyle w:val="HTMLconformatoprevio"/>
        <w:rPr>
          <w:lang w:val="en-US"/>
        </w:rPr>
      </w:pPr>
      <w:r w:rsidRPr="00F85A64">
        <w:rPr>
          <w:lang w:val="en-US"/>
        </w:rPr>
        <w:t xml:space="preserve"> * @const</w:t>
      </w:r>
    </w:p>
    <w:p w:rsidR="00F85A64" w:rsidRPr="00F85A64" w:rsidRDefault="00F85A64" w:rsidP="00F85A64">
      <w:pPr>
        <w:pStyle w:val="HTMLconformatoprevio"/>
        <w:rPr>
          <w:lang w:val="en-US"/>
        </w:rPr>
      </w:pPr>
      <w:r w:rsidRPr="00F85A64">
        <w:rPr>
          <w:lang w:val="en-US"/>
        </w:rPr>
        <w:t xml:space="preserve"> * @constructor</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sloth.MyFinalClass = </w:t>
      </w:r>
      <w:proofErr w:type="gramStart"/>
      <w:r w:rsidRPr="00F85A64">
        <w:rPr>
          <w:lang w:val="en-US"/>
        </w:rPr>
        <w:t>function(</w:t>
      </w:r>
      <w:proofErr w:type="gramEnd"/>
      <w:r w:rsidRPr="00F85A64">
        <w:rPr>
          <w:lang w:val="en-US"/>
        </w:rPr>
        <w:t>) {};</w:t>
      </w:r>
    </w:p>
    <w:p w:rsidR="00F85A64" w:rsidRPr="00F85A64" w:rsidRDefault="00F85A64" w:rsidP="00F85A64">
      <w:pPr>
        <w:pStyle w:val="NormalWeb"/>
        <w:rPr>
          <w:lang w:val="en-US"/>
        </w:rPr>
      </w:pPr>
      <w:r w:rsidRPr="00F85A64">
        <w:rPr>
          <w:lang w:val="en-US"/>
        </w:rPr>
        <w:t xml:space="preserve">In this case, the pointer can never be overwritten, but value is highly mutable and not constant (and thus in </w:t>
      </w:r>
      <w:r w:rsidRPr="00F85A64">
        <w:rPr>
          <w:rStyle w:val="CdigoHTML"/>
          <w:lang w:val="en-US"/>
        </w:rPr>
        <w:t>camelCase</w:t>
      </w:r>
      <w:r w:rsidRPr="00F85A64">
        <w:rPr>
          <w:lang w:val="en-US"/>
        </w:rPr>
        <w:t xml:space="preserve">, not </w:t>
      </w:r>
      <w:r w:rsidRPr="00F85A64">
        <w:rPr>
          <w:rStyle w:val="CdigoHTML"/>
          <w:lang w:val="en-US"/>
        </w:rPr>
        <w:t>ALL_CAPS</w:t>
      </w:r>
      <w:r w:rsidRPr="00F85A64">
        <w:rPr>
          <w:lang w:val="en-US"/>
        </w:rPr>
        <w:t>).</w:t>
      </w:r>
    </w:p>
    <w:p w:rsidR="00F85A64" w:rsidRPr="00F85A64" w:rsidRDefault="00F85A64" w:rsidP="00F85A64">
      <w:pPr>
        <w:pStyle w:val="Ttulo3"/>
        <w:rPr>
          <w:lang w:val="en-US"/>
        </w:rPr>
      </w:pPr>
      <w:bookmarkStart w:id="47" w:name="Semicolons"/>
      <w:bookmarkStart w:id="48" w:name="_Toc413246743"/>
      <w:r w:rsidRPr="00F85A64">
        <w:rPr>
          <w:lang w:val="en-US"/>
        </w:rPr>
        <w:t>Semicolons</w:t>
      </w:r>
      <w:bookmarkEnd w:id="47"/>
      <w:bookmarkEnd w:id="48"/>
    </w:p>
    <w:p w:rsidR="00F85A64" w:rsidRPr="00F85A64" w:rsidRDefault="00052B1C" w:rsidP="00F85A64">
      <w:pPr>
        <w:rPr>
          <w:lang w:val="en-US"/>
        </w:rPr>
      </w:pPr>
      <w:hyperlink r:id="rId61" w:anchor="Semicolons"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 xml:space="preserve">Always use semicolons. </w:t>
      </w:r>
    </w:p>
    <w:p w:rsidR="00F85A64" w:rsidRPr="00F85A64" w:rsidRDefault="00F85A64" w:rsidP="00F85A64">
      <w:pPr>
        <w:pStyle w:val="NormalWeb"/>
        <w:rPr>
          <w:lang w:val="en-US"/>
        </w:rPr>
      </w:pPr>
      <w:r w:rsidRPr="00F85A64">
        <w:rPr>
          <w:lang w:val="en-US"/>
        </w:rPr>
        <w:t>Relying on implicit insertion can cause subtle, hard to debug problems. Don't do it. You're better than that.</w:t>
      </w:r>
    </w:p>
    <w:p w:rsidR="00F85A64" w:rsidRPr="00F85A64" w:rsidRDefault="00F85A64" w:rsidP="00F85A64">
      <w:pPr>
        <w:pStyle w:val="NormalWeb"/>
        <w:rPr>
          <w:lang w:val="en-US"/>
        </w:rPr>
      </w:pPr>
      <w:r w:rsidRPr="00F85A64">
        <w:rPr>
          <w:lang w:val="en-US"/>
        </w:rPr>
        <w:t>There are a couple places where missing semicolons are particularly dangerous:</w:t>
      </w:r>
    </w:p>
    <w:p w:rsidR="00F85A64" w:rsidRPr="00F85A64" w:rsidRDefault="00F85A64" w:rsidP="00F85A64">
      <w:pPr>
        <w:pStyle w:val="HTMLconformatoprevio"/>
        <w:rPr>
          <w:lang w:val="en-US"/>
        </w:rPr>
      </w:pPr>
      <w:r w:rsidRPr="00F85A64">
        <w:rPr>
          <w:lang w:val="en-US"/>
        </w:rPr>
        <w:t>// 1.</w:t>
      </w:r>
    </w:p>
    <w:p w:rsidR="00F85A64" w:rsidRPr="00F85A64" w:rsidRDefault="00F85A64" w:rsidP="00F85A64">
      <w:pPr>
        <w:pStyle w:val="HTMLconformatoprevio"/>
        <w:rPr>
          <w:lang w:val="en-US"/>
        </w:rPr>
      </w:pPr>
      <w:r w:rsidRPr="00F85A64">
        <w:rPr>
          <w:lang w:val="en-US"/>
        </w:rPr>
        <w:t xml:space="preserve">MyClass.prototype.myMethod = </w:t>
      </w:r>
      <w:proofErr w:type="gramStart"/>
      <w:r w:rsidRPr="00F85A64">
        <w:rPr>
          <w:lang w:val="en-US"/>
        </w:rPr>
        <w:t>function(</w:t>
      </w:r>
      <w:proofErr w:type="gramEnd"/>
      <w:r w:rsidRPr="00F85A64">
        <w:rPr>
          <w:lang w:val="en-US"/>
        </w:rPr>
        <w:t>)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return</w:t>
      </w:r>
      <w:proofErr w:type="gramEnd"/>
      <w:r w:rsidRPr="00F85A64">
        <w:rPr>
          <w:lang w:val="en-US"/>
        </w:rPr>
        <w:t xml:space="preserve"> 42;</w:t>
      </w:r>
    </w:p>
    <w:p w:rsidR="00F85A64" w:rsidRPr="00F85A64" w:rsidRDefault="00F85A64" w:rsidP="00F85A64">
      <w:pPr>
        <w:pStyle w:val="HTMLconformatoprevio"/>
        <w:rPr>
          <w:lang w:val="en-US"/>
        </w:rPr>
      </w:pPr>
      <w:proofErr w:type="gramStart"/>
      <w:r w:rsidRPr="00F85A64">
        <w:rPr>
          <w:lang w:val="en-US"/>
        </w:rPr>
        <w:t>}  /</w:t>
      </w:r>
      <w:proofErr w:type="gramEnd"/>
      <w:r w:rsidRPr="00F85A64">
        <w:rPr>
          <w:lang w:val="en-US"/>
        </w:rPr>
        <w:t>/ No semicolon here.</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w:t>
      </w:r>
      <w:proofErr w:type="gramStart"/>
      <w:r w:rsidRPr="00F85A64">
        <w:rPr>
          <w:lang w:val="en-US"/>
        </w:rPr>
        <w:t>function(</w:t>
      </w:r>
      <w:proofErr w:type="gramEnd"/>
      <w:r w:rsidRPr="00F85A64">
        <w:rPr>
          <w:lang w:val="en-US"/>
        </w:rPr>
        <w:t>) {</w:t>
      </w:r>
    </w:p>
    <w:p w:rsidR="00F85A64" w:rsidRPr="00F85A64" w:rsidRDefault="00F85A64" w:rsidP="00F85A64">
      <w:pPr>
        <w:pStyle w:val="HTMLconformatoprevio"/>
        <w:rPr>
          <w:lang w:val="en-US"/>
        </w:rPr>
      </w:pPr>
      <w:r w:rsidRPr="00F85A64">
        <w:rPr>
          <w:lang w:val="en-US"/>
        </w:rPr>
        <w:t xml:space="preserve">  // </w:t>
      </w:r>
      <w:proofErr w:type="gramStart"/>
      <w:r w:rsidRPr="00F85A64">
        <w:rPr>
          <w:lang w:val="en-US"/>
        </w:rPr>
        <w:t>Some</w:t>
      </w:r>
      <w:proofErr w:type="gramEnd"/>
      <w:r w:rsidRPr="00F85A64">
        <w:rPr>
          <w:lang w:val="en-US"/>
        </w:rPr>
        <w:t xml:space="preserve"> initialization code wrapped in a function to create a scope for locals.</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x =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i</w:t>
      </w:r>
      <w:proofErr w:type="gramEnd"/>
      <w:r w:rsidRPr="00F85A64">
        <w:rPr>
          <w:lang w:val="en-US"/>
        </w:rPr>
        <w:t>': 1,</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j</w:t>
      </w:r>
      <w:proofErr w:type="gramEnd"/>
      <w:r w:rsidRPr="00F85A64">
        <w:rPr>
          <w:lang w:val="en-US"/>
        </w:rPr>
        <w:t>': 2</w:t>
      </w:r>
    </w:p>
    <w:p w:rsidR="00F85A64" w:rsidRPr="00F85A64" w:rsidRDefault="00F85A64" w:rsidP="00F85A64">
      <w:pPr>
        <w:pStyle w:val="HTMLconformatoprevio"/>
        <w:rPr>
          <w:lang w:val="en-US"/>
        </w:rPr>
      </w:pPr>
      <w:proofErr w:type="gramStart"/>
      <w:r w:rsidRPr="00F85A64">
        <w:rPr>
          <w:lang w:val="en-US"/>
        </w:rPr>
        <w:t>}  /</w:t>
      </w:r>
      <w:proofErr w:type="gramEnd"/>
      <w:r w:rsidRPr="00F85A64">
        <w:rPr>
          <w:lang w:val="en-US"/>
        </w:rPr>
        <w:t>/ No semicolon here.</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xml:space="preserve">// 2.  </w:t>
      </w:r>
      <w:proofErr w:type="gramStart"/>
      <w:r w:rsidRPr="00F85A64">
        <w:rPr>
          <w:lang w:val="en-US"/>
        </w:rPr>
        <w:t>Trying to do one thing on Internet Explorer and another on Firefox.</w:t>
      </w:r>
      <w:proofErr w:type="gramEnd"/>
    </w:p>
    <w:p w:rsidR="00F85A64" w:rsidRPr="00F85A64" w:rsidRDefault="00F85A64" w:rsidP="00F85A64">
      <w:pPr>
        <w:pStyle w:val="HTMLconformatoprevio"/>
        <w:rPr>
          <w:lang w:val="en-US"/>
        </w:rPr>
      </w:pPr>
      <w:r w:rsidRPr="00F85A64">
        <w:rPr>
          <w:lang w:val="en-US"/>
        </w:rPr>
        <w:t>// I know you'd never write code like this, but throw me a bone.</w:t>
      </w:r>
    </w:p>
    <w:p w:rsidR="00F85A64" w:rsidRPr="00F85A64" w:rsidRDefault="00F85A64" w:rsidP="00F85A64">
      <w:pPr>
        <w:pStyle w:val="HTMLconformatoprevio"/>
        <w:rPr>
          <w:lang w:val="en-US"/>
        </w:rPr>
      </w:pPr>
      <w:r w:rsidRPr="00F85A64">
        <w:rPr>
          <w:lang w:val="en-US"/>
        </w:rPr>
        <w:t>[</w:t>
      </w:r>
      <w:proofErr w:type="gramStart"/>
      <w:r w:rsidRPr="00F85A64">
        <w:rPr>
          <w:lang w:val="en-US"/>
        </w:rPr>
        <w:t>ffVersion</w:t>
      </w:r>
      <w:proofErr w:type="gramEnd"/>
      <w:r w:rsidRPr="00F85A64">
        <w:rPr>
          <w:lang w:val="en-US"/>
        </w:rPr>
        <w:t>, ieVersion][</w:t>
      </w:r>
      <w:proofErr w:type="gramStart"/>
      <w:r w:rsidRPr="00F85A64">
        <w:rPr>
          <w:lang w:val="en-US"/>
        </w:rPr>
        <w:t>isIE</w:t>
      </w:r>
      <w:proofErr w:type="gramEnd"/>
      <w:r w:rsidRPr="00F85A64">
        <w:rPr>
          <w:lang w:val="en-US"/>
        </w:rPr>
        <w: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THINGS_TO_EAT = [apples, oysters, sprayOnCheese]  // No semicolon here.</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xml:space="preserve">// 3. </w:t>
      </w:r>
      <w:proofErr w:type="gramStart"/>
      <w:r w:rsidRPr="00F85A64">
        <w:rPr>
          <w:lang w:val="en-US"/>
        </w:rPr>
        <w:t>conditional</w:t>
      </w:r>
      <w:proofErr w:type="gramEnd"/>
      <w:r w:rsidRPr="00F85A64">
        <w:rPr>
          <w:lang w:val="en-US"/>
        </w:rPr>
        <w:t xml:space="preserve"> execution a la bash</w:t>
      </w:r>
    </w:p>
    <w:p w:rsidR="00F85A64" w:rsidRPr="00F85A64" w:rsidRDefault="00F85A64" w:rsidP="00F85A64">
      <w:pPr>
        <w:pStyle w:val="HTMLconformatoprevio"/>
        <w:rPr>
          <w:lang w:val="en-US"/>
        </w:rPr>
      </w:pPr>
      <w:r w:rsidRPr="00F85A64">
        <w:rPr>
          <w:lang w:val="en-US"/>
        </w:rPr>
        <w:t xml:space="preserve">-1 == </w:t>
      </w:r>
      <w:proofErr w:type="gramStart"/>
      <w:r w:rsidRPr="00F85A64">
        <w:rPr>
          <w:lang w:val="en-US"/>
        </w:rPr>
        <w:t>resultOfOperation(</w:t>
      </w:r>
      <w:proofErr w:type="gramEnd"/>
      <w:r w:rsidRPr="00F85A64">
        <w:rPr>
          <w:lang w:val="en-US"/>
        </w:rPr>
        <w:t>) || die();</w:t>
      </w:r>
    </w:p>
    <w:p w:rsidR="00F85A64" w:rsidRDefault="00F85A64" w:rsidP="00F85A64">
      <w:pPr>
        <w:spacing w:before="100" w:beforeAutospacing="1" w:after="100" w:afterAutospacing="1"/>
      </w:pPr>
      <w:r>
        <w:rPr>
          <w:rStyle w:val="stylepointsubsection"/>
        </w:rPr>
        <w:t>So what happens?</w:t>
      </w:r>
      <w:r>
        <w:t xml:space="preserve"> </w:t>
      </w:r>
    </w:p>
    <w:p w:rsidR="00F85A64" w:rsidRPr="00F85A64" w:rsidRDefault="00F85A64" w:rsidP="000776DB">
      <w:pPr>
        <w:numPr>
          <w:ilvl w:val="0"/>
          <w:numId w:val="27"/>
        </w:numPr>
        <w:spacing w:before="100" w:beforeAutospacing="1" w:after="100" w:afterAutospacing="1"/>
        <w:rPr>
          <w:lang w:val="en-US"/>
        </w:rPr>
      </w:pPr>
      <w:r w:rsidRPr="00F85A64">
        <w:rPr>
          <w:lang w:val="en-US"/>
        </w:rPr>
        <w:t xml:space="preserve">JavaScript error - first the function returning 42 is called with the second function as a parameter, </w:t>
      </w:r>
      <w:proofErr w:type="gramStart"/>
      <w:r w:rsidRPr="00F85A64">
        <w:rPr>
          <w:lang w:val="en-US"/>
        </w:rPr>
        <w:t>then</w:t>
      </w:r>
      <w:proofErr w:type="gramEnd"/>
      <w:r w:rsidRPr="00F85A64">
        <w:rPr>
          <w:lang w:val="en-US"/>
        </w:rPr>
        <w:t xml:space="preserve"> the number 42 is "called" resulting in an error.</w:t>
      </w:r>
    </w:p>
    <w:p w:rsidR="00F85A64" w:rsidRPr="00F85A64" w:rsidRDefault="00F85A64" w:rsidP="000776DB">
      <w:pPr>
        <w:numPr>
          <w:ilvl w:val="0"/>
          <w:numId w:val="27"/>
        </w:numPr>
        <w:spacing w:before="100" w:beforeAutospacing="1" w:after="100" w:afterAutospacing="1"/>
        <w:rPr>
          <w:lang w:val="en-US"/>
        </w:rPr>
      </w:pPr>
      <w:r w:rsidRPr="00F85A64">
        <w:rPr>
          <w:lang w:val="en-US"/>
        </w:rPr>
        <w:t xml:space="preserve">You will most likely get a 'no such property in undefined' error at runtime as it tries to call </w:t>
      </w:r>
      <w:proofErr w:type="gramStart"/>
      <w:r w:rsidRPr="00F85A64">
        <w:rPr>
          <w:rStyle w:val="CdigoHTML"/>
          <w:lang w:val="en-US"/>
        </w:rPr>
        <w:t>x[</w:t>
      </w:r>
      <w:proofErr w:type="gramEnd"/>
      <w:r w:rsidRPr="00F85A64">
        <w:rPr>
          <w:rStyle w:val="CdigoHTML"/>
          <w:lang w:val="en-US"/>
        </w:rPr>
        <w:t>ffVersion, ieVersion][isIE]()</w:t>
      </w:r>
      <w:r w:rsidRPr="00F85A64">
        <w:rPr>
          <w:lang w:val="en-US"/>
        </w:rPr>
        <w:t>.</w:t>
      </w:r>
    </w:p>
    <w:p w:rsidR="00F85A64" w:rsidRPr="00F85A64" w:rsidRDefault="00F85A64" w:rsidP="000776DB">
      <w:pPr>
        <w:numPr>
          <w:ilvl w:val="0"/>
          <w:numId w:val="27"/>
        </w:numPr>
        <w:spacing w:before="100" w:beforeAutospacing="1" w:after="100" w:afterAutospacing="1"/>
        <w:rPr>
          <w:lang w:val="en-US"/>
        </w:rPr>
      </w:pPr>
      <w:proofErr w:type="gramStart"/>
      <w:r w:rsidRPr="00F85A64">
        <w:rPr>
          <w:rStyle w:val="CdigoHTML"/>
          <w:lang w:val="en-US"/>
        </w:rPr>
        <w:t>die</w:t>
      </w:r>
      <w:proofErr w:type="gramEnd"/>
      <w:r w:rsidRPr="00F85A64">
        <w:rPr>
          <w:lang w:val="en-US"/>
        </w:rPr>
        <w:t xml:space="preserve"> is always called since the array minus 1 is </w:t>
      </w:r>
      <w:r w:rsidRPr="00F85A64">
        <w:rPr>
          <w:rStyle w:val="CdigoHTML"/>
          <w:lang w:val="en-US"/>
        </w:rPr>
        <w:t>NaN</w:t>
      </w:r>
      <w:r w:rsidRPr="00F85A64">
        <w:rPr>
          <w:lang w:val="en-US"/>
        </w:rPr>
        <w:t xml:space="preserve"> which is never equal to anything (not even if </w:t>
      </w:r>
      <w:r w:rsidRPr="00F85A64">
        <w:rPr>
          <w:rStyle w:val="CdigoHTML"/>
          <w:lang w:val="en-US"/>
        </w:rPr>
        <w:t>resultOfOperation()</w:t>
      </w:r>
      <w:r w:rsidRPr="00F85A64">
        <w:rPr>
          <w:lang w:val="en-US"/>
        </w:rPr>
        <w:t xml:space="preserve"> returns </w:t>
      </w:r>
      <w:r w:rsidRPr="00F85A64">
        <w:rPr>
          <w:rStyle w:val="CdigoHTML"/>
          <w:lang w:val="en-US"/>
        </w:rPr>
        <w:t>NaN</w:t>
      </w:r>
      <w:r w:rsidRPr="00F85A64">
        <w:rPr>
          <w:lang w:val="en-US"/>
        </w:rPr>
        <w:t xml:space="preserve">) and </w:t>
      </w:r>
      <w:r w:rsidRPr="00F85A64">
        <w:rPr>
          <w:rStyle w:val="CdigoHTML"/>
          <w:lang w:val="en-US"/>
        </w:rPr>
        <w:t>THINGS_TO_EAT</w:t>
      </w:r>
      <w:r w:rsidRPr="00F85A64">
        <w:rPr>
          <w:lang w:val="en-US"/>
        </w:rPr>
        <w:t xml:space="preserve"> gets assigned the result of </w:t>
      </w:r>
      <w:r w:rsidRPr="00F85A64">
        <w:rPr>
          <w:rStyle w:val="CdigoHTML"/>
          <w:lang w:val="en-US"/>
        </w:rPr>
        <w:t>die()</w:t>
      </w:r>
      <w:r w:rsidRPr="00F85A64">
        <w:rPr>
          <w:lang w:val="en-US"/>
        </w:rPr>
        <w:t>.</w:t>
      </w:r>
    </w:p>
    <w:p w:rsidR="00F85A64" w:rsidRPr="00F85A64" w:rsidRDefault="00F85A64" w:rsidP="00F85A64">
      <w:pPr>
        <w:spacing w:before="100" w:beforeAutospacing="1" w:after="100" w:afterAutospacing="1"/>
        <w:rPr>
          <w:lang w:val="en-US"/>
        </w:rPr>
      </w:pPr>
      <w:r w:rsidRPr="00F85A64">
        <w:rPr>
          <w:rStyle w:val="stylepointsubsection"/>
          <w:lang w:val="en-US"/>
        </w:rPr>
        <w:t>Why?</w:t>
      </w:r>
      <w:r w:rsidRPr="00F85A64">
        <w:rPr>
          <w:lang w:val="en-US"/>
        </w:rPr>
        <w:t xml:space="preserve"> </w:t>
      </w:r>
    </w:p>
    <w:p w:rsidR="00F85A64" w:rsidRPr="00F85A64" w:rsidRDefault="00F85A64" w:rsidP="00F85A64">
      <w:pPr>
        <w:pStyle w:val="NormalWeb"/>
        <w:rPr>
          <w:lang w:val="en-US"/>
        </w:rPr>
      </w:pPr>
      <w:r w:rsidRPr="00F85A64">
        <w:rPr>
          <w:lang w:val="en-US"/>
        </w:rPr>
        <w:t>JavaScript requires statements to end with a semicolon, except when it thinks it can safely infer their existence. In each of these examples, a function declaration or object or array literal is used inside a statement. The closing brackets are not enough to signal the end of the statement. Javascript never ends a statement if the next token is an infix or bracket operator.</w:t>
      </w:r>
    </w:p>
    <w:p w:rsidR="00F85A64" w:rsidRPr="00F85A64" w:rsidRDefault="00F85A64" w:rsidP="00F85A64">
      <w:pPr>
        <w:pStyle w:val="NormalWeb"/>
        <w:rPr>
          <w:lang w:val="en-US"/>
        </w:rPr>
      </w:pPr>
      <w:r w:rsidRPr="00F85A64">
        <w:rPr>
          <w:lang w:val="en-US"/>
        </w:rPr>
        <w:t>This has really surprised people, so make sure your assignments end with semicolons.</w:t>
      </w:r>
    </w:p>
    <w:p w:rsidR="00F85A64" w:rsidRPr="00F85A64" w:rsidRDefault="00F85A64" w:rsidP="00F85A64">
      <w:pPr>
        <w:spacing w:before="100" w:beforeAutospacing="1" w:after="100" w:afterAutospacing="1"/>
        <w:rPr>
          <w:lang w:val="en-US"/>
        </w:rPr>
      </w:pPr>
      <w:r w:rsidRPr="00F85A64">
        <w:rPr>
          <w:rStyle w:val="stylepointsubsection"/>
          <w:lang w:val="en-US"/>
        </w:rPr>
        <w:t>Clarification: Semicolons and functions</w:t>
      </w:r>
      <w:r w:rsidRPr="00F85A64">
        <w:rPr>
          <w:lang w:val="en-US"/>
        </w:rPr>
        <w:t xml:space="preserve"> </w:t>
      </w:r>
    </w:p>
    <w:p w:rsidR="00F85A64" w:rsidRPr="00F85A64" w:rsidRDefault="00F85A64" w:rsidP="00F85A64">
      <w:pPr>
        <w:pStyle w:val="NormalWeb"/>
        <w:rPr>
          <w:lang w:val="en-US"/>
        </w:rPr>
      </w:pPr>
      <w:r w:rsidRPr="00F85A64">
        <w:rPr>
          <w:lang w:val="en-US"/>
        </w:rPr>
        <w:t>Semicolons should be included at the end of function expressions, but not at the end of function declarations. The distinction is best illustrated with an example:</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foo = function()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return</w:t>
      </w:r>
      <w:proofErr w:type="gramEnd"/>
      <w:r w:rsidRPr="00F85A64">
        <w:rPr>
          <w:lang w:val="en-US"/>
        </w:rPr>
        <w:t xml:space="preserve"> true;</w:t>
      </w:r>
    </w:p>
    <w:p w:rsidR="00F85A64" w:rsidRPr="00F85A64" w:rsidRDefault="00F85A64" w:rsidP="00F85A64">
      <w:pPr>
        <w:pStyle w:val="HTMLconformatoprevio"/>
        <w:rPr>
          <w:lang w:val="en-US"/>
        </w:rPr>
      </w:pPr>
      <w:r w:rsidRPr="00F85A64">
        <w:rPr>
          <w:lang w:val="en-US"/>
        </w:rPr>
        <w:t>}</w:t>
      </w:r>
      <w:proofErr w:type="gramStart"/>
      <w:r w:rsidRPr="00F85A64">
        <w:rPr>
          <w:lang w:val="en-US"/>
        </w:rPr>
        <w:t>;  /</w:t>
      </w:r>
      <w:proofErr w:type="gramEnd"/>
      <w:r w:rsidRPr="00F85A64">
        <w:rPr>
          <w:lang w:val="en-US"/>
        </w:rPr>
        <w:t>/ semicolon here.</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proofErr w:type="gramStart"/>
      <w:r w:rsidRPr="00F85A64">
        <w:rPr>
          <w:lang w:val="en-US"/>
        </w:rPr>
        <w:t>function</w:t>
      </w:r>
      <w:proofErr w:type="gramEnd"/>
      <w:r w:rsidRPr="00F85A64">
        <w:rPr>
          <w:lang w:val="en-US"/>
        </w:rPr>
        <w:t xml:space="preserve"> foo()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return</w:t>
      </w:r>
      <w:proofErr w:type="gramEnd"/>
      <w:r w:rsidRPr="00F85A64">
        <w:rPr>
          <w:lang w:val="en-US"/>
        </w:rPr>
        <w:t xml:space="preserve"> true;</w:t>
      </w:r>
    </w:p>
    <w:p w:rsidR="00F85A64" w:rsidRPr="00F85A64" w:rsidRDefault="00F85A64" w:rsidP="00F85A64">
      <w:pPr>
        <w:pStyle w:val="HTMLconformatoprevio"/>
        <w:rPr>
          <w:lang w:val="en-US"/>
        </w:rPr>
      </w:pPr>
      <w:proofErr w:type="gramStart"/>
      <w:r w:rsidRPr="00F85A64">
        <w:rPr>
          <w:lang w:val="en-US"/>
        </w:rPr>
        <w:t>}  /</w:t>
      </w:r>
      <w:proofErr w:type="gramEnd"/>
      <w:r w:rsidRPr="00F85A64">
        <w:rPr>
          <w:lang w:val="en-US"/>
        </w:rPr>
        <w:t>/ no semicolon here.</w:t>
      </w:r>
    </w:p>
    <w:p w:rsidR="00F85A64" w:rsidRPr="00F85A64" w:rsidRDefault="00F85A64" w:rsidP="00F85A64">
      <w:pPr>
        <w:pStyle w:val="Ttulo3"/>
        <w:rPr>
          <w:lang w:val="en-US"/>
        </w:rPr>
      </w:pPr>
      <w:bookmarkStart w:id="49" w:name="Nested_functions"/>
      <w:bookmarkStart w:id="50" w:name="_Toc413246744"/>
      <w:r w:rsidRPr="00F85A64">
        <w:rPr>
          <w:lang w:val="en-US"/>
        </w:rPr>
        <w:t>Nested functions</w:t>
      </w:r>
      <w:bookmarkEnd w:id="49"/>
      <w:bookmarkEnd w:id="50"/>
    </w:p>
    <w:p w:rsidR="00F85A64" w:rsidRPr="00F85A64" w:rsidRDefault="00052B1C" w:rsidP="00F85A64">
      <w:pPr>
        <w:rPr>
          <w:lang w:val="en-US"/>
        </w:rPr>
      </w:pPr>
      <w:hyperlink r:id="rId62" w:anchor="Nested_functions"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Yes</w:t>
      </w:r>
    </w:p>
    <w:p w:rsidR="00F85A64" w:rsidRPr="00F85A64" w:rsidRDefault="00F85A64" w:rsidP="00F85A64">
      <w:pPr>
        <w:pStyle w:val="NormalWeb"/>
        <w:rPr>
          <w:lang w:val="en-US"/>
        </w:rPr>
      </w:pPr>
      <w:r w:rsidRPr="00F85A64">
        <w:rPr>
          <w:lang w:val="en-US"/>
        </w:rPr>
        <w:t>Nested functions can be very useful, for example in the creation of continuations and for the task of hiding helper functions. Feel free to use them.</w:t>
      </w:r>
    </w:p>
    <w:p w:rsidR="00F85A64" w:rsidRPr="00F85A64" w:rsidRDefault="00F85A64" w:rsidP="00F85A64">
      <w:pPr>
        <w:pStyle w:val="Ttulo3"/>
        <w:rPr>
          <w:lang w:val="en-US"/>
        </w:rPr>
      </w:pPr>
      <w:bookmarkStart w:id="51" w:name="Function_Declarations_Within_Blocks"/>
      <w:bookmarkStart w:id="52" w:name="_Toc413246745"/>
      <w:r w:rsidRPr="00F85A64">
        <w:rPr>
          <w:lang w:val="en-US"/>
        </w:rPr>
        <w:t xml:space="preserve">Function Declarations </w:t>
      </w:r>
      <w:proofErr w:type="gramStart"/>
      <w:r w:rsidRPr="00F85A64">
        <w:rPr>
          <w:lang w:val="en-US"/>
        </w:rPr>
        <w:t>Within</w:t>
      </w:r>
      <w:proofErr w:type="gramEnd"/>
      <w:r w:rsidRPr="00F85A64">
        <w:rPr>
          <w:lang w:val="en-US"/>
        </w:rPr>
        <w:t xml:space="preserve"> Blocks</w:t>
      </w:r>
      <w:bookmarkEnd w:id="51"/>
      <w:bookmarkEnd w:id="52"/>
    </w:p>
    <w:p w:rsidR="00F85A64" w:rsidRPr="00F85A64" w:rsidRDefault="00052B1C" w:rsidP="00F85A64">
      <w:pPr>
        <w:rPr>
          <w:lang w:val="en-US"/>
        </w:rPr>
      </w:pPr>
      <w:hyperlink r:id="rId63" w:anchor="Function_Declarations_Within_Blocks"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No</w:t>
      </w:r>
    </w:p>
    <w:p w:rsidR="00F85A64" w:rsidRPr="00F85A64" w:rsidRDefault="00F85A64" w:rsidP="00F85A64">
      <w:pPr>
        <w:pStyle w:val="NormalWeb"/>
        <w:rPr>
          <w:lang w:val="en-US"/>
        </w:rPr>
      </w:pPr>
      <w:r w:rsidRPr="00F85A64">
        <w:rPr>
          <w:lang w:val="en-US"/>
        </w:rPr>
        <w:t>Do not do this:</w:t>
      </w:r>
    </w:p>
    <w:p w:rsidR="00F85A64" w:rsidRPr="00F85A64" w:rsidRDefault="00F85A64" w:rsidP="00F85A64">
      <w:pPr>
        <w:pStyle w:val="HTMLconformatoprevio"/>
        <w:rPr>
          <w:lang w:val="en-US"/>
        </w:rPr>
      </w:pPr>
      <w:proofErr w:type="gramStart"/>
      <w:r w:rsidRPr="00F85A64">
        <w:rPr>
          <w:lang w:val="en-US"/>
        </w:rPr>
        <w:t>if</w:t>
      </w:r>
      <w:proofErr w:type="gramEnd"/>
      <w:r w:rsidRPr="00F85A64">
        <w:rPr>
          <w:lang w:val="en-US"/>
        </w:rPr>
        <w:t xml:space="preserve"> (x)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function</w:t>
      </w:r>
      <w:proofErr w:type="gramEnd"/>
      <w:r w:rsidRPr="00F85A64">
        <w:rPr>
          <w:lang w:val="en-US"/>
        </w:rPr>
        <w:t xml:space="preserve"> foo()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r w:rsidRPr="00F85A64">
        <w:rPr>
          <w:lang w:val="en-US"/>
        </w:rPr>
        <w:t xml:space="preserve">While most script engines support Function Declarations within blocks it is not part of ECMAScript (see </w:t>
      </w:r>
      <w:hyperlink r:id="rId64" w:history="1">
        <w:r w:rsidRPr="00F85A64">
          <w:rPr>
            <w:rStyle w:val="Hipervnculo"/>
            <w:lang w:val="en-US"/>
          </w:rPr>
          <w:t>ECMA-262</w:t>
        </w:r>
      </w:hyperlink>
      <w:r w:rsidRPr="00F85A64">
        <w:rPr>
          <w:lang w:val="en-US"/>
        </w:rPr>
        <w:t>, clause 13 and 14). Worse implementations are inconsistent with each other and with future EcmaScript proposals. ECMAScript only allows for Function Declarations in the root statement list of a script or function. Instead use a variable initialized with a Function Expression to define a function within a block:</w:t>
      </w:r>
    </w:p>
    <w:p w:rsidR="00F85A64" w:rsidRPr="00F85A64" w:rsidRDefault="00F85A64" w:rsidP="00F85A64">
      <w:pPr>
        <w:pStyle w:val="HTMLconformatoprevio"/>
        <w:rPr>
          <w:lang w:val="en-US"/>
        </w:rPr>
      </w:pPr>
      <w:proofErr w:type="gramStart"/>
      <w:r w:rsidRPr="00F85A64">
        <w:rPr>
          <w:lang w:val="en-US"/>
        </w:rPr>
        <w:t>if</w:t>
      </w:r>
      <w:proofErr w:type="gramEnd"/>
      <w:r w:rsidRPr="00F85A64">
        <w:rPr>
          <w:lang w:val="en-US"/>
        </w:rPr>
        <w:t xml:space="preserve"> (x)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var</w:t>
      </w:r>
      <w:proofErr w:type="gramEnd"/>
      <w:r w:rsidRPr="00F85A64">
        <w:rPr>
          <w:lang w:val="en-US"/>
        </w:rPr>
        <w:t xml:space="preserve"> foo = function()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Ttulo3"/>
        <w:rPr>
          <w:lang w:val="en-US"/>
        </w:rPr>
      </w:pPr>
      <w:bookmarkStart w:id="53" w:name="Exceptions"/>
      <w:bookmarkStart w:id="54" w:name="_Toc413246746"/>
      <w:r w:rsidRPr="00F85A64">
        <w:rPr>
          <w:lang w:val="en-US"/>
        </w:rPr>
        <w:t>Exceptions</w:t>
      </w:r>
      <w:bookmarkEnd w:id="53"/>
      <w:bookmarkEnd w:id="54"/>
    </w:p>
    <w:p w:rsidR="00F85A64" w:rsidRPr="00F85A64" w:rsidRDefault="00052B1C" w:rsidP="00F85A64">
      <w:pPr>
        <w:rPr>
          <w:lang w:val="en-US"/>
        </w:rPr>
      </w:pPr>
      <w:hyperlink r:id="rId65" w:anchor="Exceptions"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Yes</w:t>
      </w:r>
    </w:p>
    <w:p w:rsidR="00F85A64" w:rsidRPr="00F85A64" w:rsidRDefault="00F85A64" w:rsidP="00F85A64">
      <w:pPr>
        <w:pStyle w:val="NormalWeb"/>
        <w:rPr>
          <w:lang w:val="en-US"/>
        </w:rPr>
      </w:pPr>
      <w:r w:rsidRPr="00F85A64">
        <w:rPr>
          <w:lang w:val="en-US"/>
        </w:rPr>
        <w:t>You basically can't avoid exceptions if you're doing something non-trivial (using an application development framework, etc.). Go for it.</w:t>
      </w:r>
    </w:p>
    <w:p w:rsidR="00F85A64" w:rsidRPr="00F85A64" w:rsidRDefault="00F85A64" w:rsidP="00F85A64">
      <w:pPr>
        <w:pStyle w:val="Ttulo3"/>
        <w:rPr>
          <w:lang w:val="en-US"/>
        </w:rPr>
      </w:pPr>
      <w:bookmarkStart w:id="55" w:name="Custom_exceptions"/>
      <w:bookmarkStart w:id="56" w:name="_Toc413246747"/>
      <w:r w:rsidRPr="00F85A64">
        <w:rPr>
          <w:lang w:val="en-US"/>
        </w:rPr>
        <w:t>Custom exceptions</w:t>
      </w:r>
      <w:bookmarkEnd w:id="55"/>
      <w:bookmarkEnd w:id="56"/>
    </w:p>
    <w:p w:rsidR="00F85A64" w:rsidRPr="00F85A64" w:rsidRDefault="00052B1C" w:rsidP="00F85A64">
      <w:pPr>
        <w:rPr>
          <w:lang w:val="en-US"/>
        </w:rPr>
      </w:pPr>
      <w:hyperlink r:id="rId66" w:anchor="Custom_exceptions"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Yes</w:t>
      </w:r>
    </w:p>
    <w:p w:rsidR="00F85A64" w:rsidRPr="00F85A64" w:rsidRDefault="00F85A64" w:rsidP="00F85A64">
      <w:pPr>
        <w:pStyle w:val="NormalWeb"/>
        <w:rPr>
          <w:lang w:val="en-US"/>
        </w:rPr>
      </w:pPr>
      <w:r w:rsidRPr="00F85A64">
        <w:rPr>
          <w:lang w:val="en-US"/>
        </w:rPr>
        <w:t>Without custom exceptions, returning error information from a function that also returns a value can be tricky, not to mention inelegant. Bad solutions include passing in a reference type to hold error information or always returning Objects with a potential error member. These basically amount to a primitive exception handling hack. Feel free to use custom exceptions when appropriate.</w:t>
      </w:r>
    </w:p>
    <w:p w:rsidR="00F85A64" w:rsidRPr="00F85A64" w:rsidRDefault="00F85A64" w:rsidP="00F85A64">
      <w:pPr>
        <w:pStyle w:val="Ttulo3"/>
        <w:rPr>
          <w:lang w:val="en-US"/>
        </w:rPr>
      </w:pPr>
      <w:bookmarkStart w:id="57" w:name="Standards_features"/>
      <w:bookmarkStart w:id="58" w:name="_Toc413246748"/>
      <w:r w:rsidRPr="00F85A64">
        <w:rPr>
          <w:lang w:val="en-US"/>
        </w:rPr>
        <w:t>Standards features</w:t>
      </w:r>
      <w:bookmarkEnd w:id="57"/>
      <w:bookmarkEnd w:id="58"/>
    </w:p>
    <w:p w:rsidR="00F85A64" w:rsidRPr="00F85A64" w:rsidRDefault="00052B1C" w:rsidP="00F85A64">
      <w:pPr>
        <w:rPr>
          <w:lang w:val="en-US"/>
        </w:rPr>
      </w:pPr>
      <w:hyperlink r:id="rId67" w:anchor="Standards_features"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Always preferred over non-standards features</w:t>
      </w:r>
    </w:p>
    <w:p w:rsidR="00F85A64" w:rsidRPr="00F85A64" w:rsidRDefault="00F85A64" w:rsidP="00F85A64">
      <w:pPr>
        <w:pStyle w:val="NormalWeb"/>
        <w:rPr>
          <w:lang w:val="en-US"/>
        </w:rPr>
      </w:pPr>
      <w:r w:rsidRPr="00F85A64">
        <w:rPr>
          <w:lang w:val="en-US"/>
        </w:rPr>
        <w:t xml:space="preserve">For maximum portability and compatibility, always prefer standards features over non-standards features (e.g., </w:t>
      </w:r>
      <w:proofErr w:type="gramStart"/>
      <w:r w:rsidRPr="00F85A64">
        <w:rPr>
          <w:rStyle w:val="CdigoHTML"/>
          <w:lang w:val="en-US"/>
        </w:rPr>
        <w:t>string.charAt(</w:t>
      </w:r>
      <w:proofErr w:type="gramEnd"/>
      <w:r w:rsidRPr="00F85A64">
        <w:rPr>
          <w:rStyle w:val="CdigoHTML"/>
          <w:lang w:val="en-US"/>
        </w:rPr>
        <w:t>3)</w:t>
      </w:r>
      <w:r w:rsidRPr="00F85A64">
        <w:rPr>
          <w:lang w:val="en-US"/>
        </w:rPr>
        <w:t xml:space="preserve"> over </w:t>
      </w:r>
      <w:r w:rsidRPr="00F85A64">
        <w:rPr>
          <w:rStyle w:val="CdigoHTML"/>
          <w:lang w:val="en-US"/>
        </w:rPr>
        <w:t>string[3]</w:t>
      </w:r>
      <w:r w:rsidRPr="00F85A64">
        <w:rPr>
          <w:lang w:val="en-US"/>
        </w:rPr>
        <w:t xml:space="preserve"> and element access with DOM functions instead of using an application-specific shorthand).</w:t>
      </w:r>
    </w:p>
    <w:p w:rsidR="00F85A64" w:rsidRPr="00F85A64" w:rsidRDefault="00F85A64" w:rsidP="00F85A64">
      <w:pPr>
        <w:pStyle w:val="Ttulo3"/>
        <w:rPr>
          <w:lang w:val="en-US"/>
        </w:rPr>
      </w:pPr>
      <w:bookmarkStart w:id="59" w:name="Wrapper_objects_for_primitive_types"/>
      <w:bookmarkStart w:id="60" w:name="_Toc413246749"/>
      <w:r w:rsidRPr="00F85A64">
        <w:rPr>
          <w:lang w:val="en-US"/>
        </w:rPr>
        <w:t>Wrapper objects for primitive types</w:t>
      </w:r>
      <w:bookmarkEnd w:id="59"/>
      <w:bookmarkEnd w:id="60"/>
    </w:p>
    <w:p w:rsidR="00F85A64" w:rsidRPr="00F85A64" w:rsidRDefault="00052B1C" w:rsidP="00F85A64">
      <w:pPr>
        <w:rPr>
          <w:lang w:val="en-US"/>
        </w:rPr>
      </w:pPr>
      <w:hyperlink r:id="rId68" w:anchor="Wrapper_objects_for_primitive_types"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No</w:t>
      </w:r>
    </w:p>
    <w:p w:rsidR="00F85A64" w:rsidRPr="00F85A64" w:rsidRDefault="00F85A64" w:rsidP="00F85A64">
      <w:pPr>
        <w:pStyle w:val="NormalWeb"/>
        <w:rPr>
          <w:lang w:val="en-US"/>
        </w:rPr>
      </w:pPr>
      <w:r w:rsidRPr="00F85A64">
        <w:rPr>
          <w:lang w:val="en-US"/>
        </w:rPr>
        <w:t>There's no reason to use wrapper objects for primitive types, plus they're dangerous:</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x = new Boolean(false);</w:t>
      </w:r>
    </w:p>
    <w:p w:rsidR="00F85A64" w:rsidRPr="00F85A64" w:rsidRDefault="00F85A64" w:rsidP="00F85A64">
      <w:pPr>
        <w:pStyle w:val="HTMLconformatoprevio"/>
        <w:rPr>
          <w:lang w:val="en-US"/>
        </w:rPr>
      </w:pPr>
      <w:proofErr w:type="gramStart"/>
      <w:r w:rsidRPr="00F85A64">
        <w:rPr>
          <w:lang w:val="en-US"/>
        </w:rPr>
        <w:t>if</w:t>
      </w:r>
      <w:proofErr w:type="gramEnd"/>
      <w:r w:rsidRPr="00F85A64">
        <w:rPr>
          <w:lang w:val="en-US"/>
        </w:rPr>
        <w:t xml:space="preserve"> (x)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alert(</w:t>
      </w:r>
      <w:proofErr w:type="gramEnd"/>
      <w:r w:rsidRPr="00F85A64">
        <w:rPr>
          <w:lang w:val="en-US"/>
        </w:rPr>
        <w:t>'hi');  // Shows 'hi'.</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r w:rsidRPr="00F85A64">
        <w:rPr>
          <w:lang w:val="en-US"/>
        </w:rPr>
        <w:t>Don't do it!</w:t>
      </w:r>
    </w:p>
    <w:p w:rsidR="00F85A64" w:rsidRPr="00F85A64" w:rsidRDefault="00F85A64" w:rsidP="00F85A64">
      <w:pPr>
        <w:pStyle w:val="NormalWeb"/>
        <w:rPr>
          <w:lang w:val="en-US"/>
        </w:rPr>
      </w:pPr>
      <w:r w:rsidRPr="00F85A64">
        <w:rPr>
          <w:lang w:val="en-US"/>
        </w:rPr>
        <w:t>However type casting is fine.</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x = Boolean(0);</w:t>
      </w:r>
    </w:p>
    <w:p w:rsidR="00F85A64" w:rsidRPr="00F85A64" w:rsidRDefault="00F85A64" w:rsidP="00F85A64">
      <w:pPr>
        <w:pStyle w:val="HTMLconformatoprevio"/>
        <w:rPr>
          <w:lang w:val="en-US"/>
        </w:rPr>
      </w:pPr>
      <w:proofErr w:type="gramStart"/>
      <w:r w:rsidRPr="00F85A64">
        <w:rPr>
          <w:lang w:val="en-US"/>
        </w:rPr>
        <w:t>if</w:t>
      </w:r>
      <w:proofErr w:type="gramEnd"/>
      <w:r w:rsidRPr="00F85A64">
        <w:rPr>
          <w:lang w:val="en-US"/>
        </w:rPr>
        <w:t xml:space="preserve"> (x)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alert(</w:t>
      </w:r>
      <w:proofErr w:type="gramEnd"/>
      <w:r w:rsidRPr="00F85A64">
        <w:rPr>
          <w:lang w:val="en-US"/>
        </w:rPr>
        <w:t>'hi');  // This will never be alerted.</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proofErr w:type="gramStart"/>
      <w:r w:rsidRPr="00F85A64">
        <w:rPr>
          <w:lang w:val="en-US"/>
        </w:rPr>
        <w:t>typeof</w:t>
      </w:r>
      <w:proofErr w:type="gramEnd"/>
      <w:r w:rsidRPr="00F85A64">
        <w:rPr>
          <w:lang w:val="en-US"/>
        </w:rPr>
        <w:t xml:space="preserve"> Boolean(0) == 'boolean';</w:t>
      </w:r>
    </w:p>
    <w:p w:rsidR="00F85A64" w:rsidRPr="00F85A64" w:rsidRDefault="00F85A64" w:rsidP="00F85A64">
      <w:pPr>
        <w:pStyle w:val="HTMLconformatoprevio"/>
        <w:rPr>
          <w:lang w:val="en-US"/>
        </w:rPr>
      </w:pPr>
      <w:proofErr w:type="gramStart"/>
      <w:r w:rsidRPr="00F85A64">
        <w:rPr>
          <w:lang w:val="en-US"/>
        </w:rPr>
        <w:t>typeof</w:t>
      </w:r>
      <w:proofErr w:type="gramEnd"/>
      <w:r w:rsidRPr="00F85A64">
        <w:rPr>
          <w:lang w:val="en-US"/>
        </w:rPr>
        <w:t xml:space="preserve"> new Boolean(0) == 'object';</w:t>
      </w:r>
    </w:p>
    <w:p w:rsidR="00F85A64" w:rsidRPr="00F85A64" w:rsidRDefault="00F85A64" w:rsidP="00F85A64">
      <w:pPr>
        <w:pStyle w:val="NormalWeb"/>
        <w:rPr>
          <w:lang w:val="en-US"/>
        </w:rPr>
      </w:pPr>
      <w:r w:rsidRPr="00F85A64">
        <w:rPr>
          <w:lang w:val="en-US"/>
        </w:rPr>
        <w:t xml:space="preserve">This is very useful for casting things to </w:t>
      </w:r>
      <w:r w:rsidRPr="00F85A64">
        <w:rPr>
          <w:rStyle w:val="CdigoHTML"/>
          <w:lang w:val="en-US"/>
        </w:rPr>
        <w:t>number</w:t>
      </w:r>
      <w:r w:rsidRPr="00F85A64">
        <w:rPr>
          <w:lang w:val="en-US"/>
        </w:rPr>
        <w:t xml:space="preserve">, </w:t>
      </w:r>
      <w:r w:rsidRPr="00F85A64">
        <w:rPr>
          <w:rStyle w:val="CdigoHTML"/>
          <w:lang w:val="en-US"/>
        </w:rPr>
        <w:t>string</w:t>
      </w:r>
      <w:r w:rsidRPr="00F85A64">
        <w:rPr>
          <w:lang w:val="en-US"/>
        </w:rPr>
        <w:t xml:space="preserve"> and </w:t>
      </w:r>
      <w:proofErr w:type="gramStart"/>
      <w:r w:rsidRPr="00F85A64">
        <w:rPr>
          <w:rStyle w:val="CdigoHTML"/>
          <w:lang w:val="en-US"/>
        </w:rPr>
        <w:t>boolean</w:t>
      </w:r>
      <w:proofErr w:type="gramEnd"/>
      <w:r w:rsidRPr="00F85A64">
        <w:rPr>
          <w:lang w:val="en-US"/>
        </w:rPr>
        <w:t>.</w:t>
      </w:r>
    </w:p>
    <w:p w:rsidR="00F85A64" w:rsidRPr="00F85A64" w:rsidRDefault="00F85A64" w:rsidP="00F85A64">
      <w:pPr>
        <w:pStyle w:val="Ttulo3"/>
        <w:rPr>
          <w:lang w:val="en-US"/>
        </w:rPr>
      </w:pPr>
      <w:bookmarkStart w:id="61" w:name="Multi-level_prototype_hierarchies"/>
      <w:bookmarkStart w:id="62" w:name="_Toc413246750"/>
      <w:r w:rsidRPr="00F85A64">
        <w:rPr>
          <w:lang w:val="en-US"/>
        </w:rPr>
        <w:t>Multi-level prototype hierarchies</w:t>
      </w:r>
      <w:bookmarkEnd w:id="61"/>
      <w:bookmarkEnd w:id="62"/>
    </w:p>
    <w:p w:rsidR="00F85A64" w:rsidRPr="00F85A64" w:rsidRDefault="00052B1C" w:rsidP="00F85A64">
      <w:pPr>
        <w:rPr>
          <w:lang w:val="en-US"/>
        </w:rPr>
      </w:pPr>
      <w:hyperlink r:id="rId69" w:anchor="Multi-level_prototype_hierarchies"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Not preferred</w:t>
      </w:r>
    </w:p>
    <w:p w:rsidR="00F85A64" w:rsidRPr="00F85A64" w:rsidRDefault="00F85A64" w:rsidP="00F85A64">
      <w:pPr>
        <w:pStyle w:val="NormalWeb"/>
        <w:rPr>
          <w:lang w:val="en-US"/>
        </w:rPr>
      </w:pPr>
      <w:r w:rsidRPr="00F85A64">
        <w:rPr>
          <w:lang w:val="en-US"/>
        </w:rPr>
        <w:t xml:space="preserve">Multi-level prototype hierarchies are how JavaScript implements inheritance. You have a multi-level hierarchy if you have a user-defined class D with another user-defined class B as its prototype. These hierarchies are much harder to get right than they first appear! </w:t>
      </w:r>
    </w:p>
    <w:p w:rsidR="00F85A64" w:rsidRPr="00F85A64" w:rsidRDefault="00F85A64" w:rsidP="00F85A64">
      <w:pPr>
        <w:pStyle w:val="NormalWeb"/>
        <w:rPr>
          <w:lang w:val="en-US"/>
        </w:rPr>
      </w:pPr>
      <w:r w:rsidRPr="00F85A64">
        <w:rPr>
          <w:lang w:val="en-US"/>
        </w:rPr>
        <w:t xml:space="preserve">For that reason, it is best to use </w:t>
      </w:r>
      <w:proofErr w:type="gramStart"/>
      <w:r w:rsidRPr="00F85A64">
        <w:rPr>
          <w:rStyle w:val="CdigoHTML"/>
          <w:lang w:val="en-US"/>
        </w:rPr>
        <w:t>goog.inherits(</w:t>
      </w:r>
      <w:proofErr w:type="gramEnd"/>
      <w:r w:rsidRPr="00F85A64">
        <w:rPr>
          <w:rStyle w:val="CdigoHTML"/>
          <w:lang w:val="en-US"/>
        </w:rPr>
        <w:t>)</w:t>
      </w:r>
      <w:r w:rsidRPr="00F85A64">
        <w:rPr>
          <w:lang w:val="en-US"/>
        </w:rPr>
        <w:t xml:space="preserve"> from </w:t>
      </w:r>
      <w:hyperlink r:id="rId70" w:history="1">
        <w:r w:rsidRPr="00F85A64">
          <w:rPr>
            <w:rStyle w:val="Hipervnculo"/>
            <w:lang w:val="en-US"/>
          </w:rPr>
          <w:t xml:space="preserve">the Closure Library </w:t>
        </w:r>
      </w:hyperlink>
      <w:r w:rsidRPr="00F85A64">
        <w:rPr>
          <w:lang w:val="en-US"/>
        </w:rPr>
        <w:t xml:space="preserve">or a similar library function. </w:t>
      </w:r>
    </w:p>
    <w:p w:rsidR="00F85A64" w:rsidRPr="00F85A64" w:rsidRDefault="00F85A64" w:rsidP="00F85A64">
      <w:pPr>
        <w:pStyle w:val="HTMLconformatoprevio"/>
        <w:rPr>
          <w:lang w:val="en-US"/>
        </w:rPr>
      </w:pPr>
      <w:proofErr w:type="gramStart"/>
      <w:r w:rsidRPr="00F85A64">
        <w:rPr>
          <w:lang w:val="en-US"/>
        </w:rPr>
        <w:t>function</w:t>
      </w:r>
      <w:proofErr w:type="gramEnd"/>
      <w:r w:rsidRPr="00F85A64">
        <w:rPr>
          <w:lang w:val="en-US"/>
        </w:rPr>
        <w:t xml:space="preserve"> D()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goog.base(</w:t>
      </w:r>
      <w:proofErr w:type="gramEnd"/>
      <w:r w:rsidRPr="00F85A64">
        <w:rPr>
          <w:lang w:val="en-US"/>
        </w:rPr>
        <w:t>this)</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proofErr w:type="gramStart"/>
      <w:r w:rsidRPr="00F85A64">
        <w:rPr>
          <w:lang w:val="en-US"/>
        </w:rPr>
        <w:t>goog.inherits(</w:t>
      </w:r>
      <w:proofErr w:type="gramEnd"/>
      <w:r w:rsidRPr="00F85A64">
        <w:rPr>
          <w:lang w:val="en-US"/>
        </w:rPr>
        <w:t>D, B);</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xml:space="preserve">D.prototype.method = </w:t>
      </w:r>
      <w:proofErr w:type="gramStart"/>
      <w:r w:rsidRPr="00F85A64">
        <w:rPr>
          <w:lang w:val="en-US"/>
        </w:rPr>
        <w:t>function(</w:t>
      </w:r>
      <w:proofErr w:type="gramEnd"/>
      <w:r w:rsidRPr="00F85A64">
        <w:rPr>
          <w:lang w:val="en-US"/>
        </w:rPr>
        <w:t>) {</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Ttulo3"/>
        <w:rPr>
          <w:lang w:val="en-US"/>
        </w:rPr>
      </w:pPr>
      <w:bookmarkStart w:id="63" w:name="Method_and_property_definitions"/>
      <w:bookmarkStart w:id="64" w:name="_Toc413246751"/>
      <w:r w:rsidRPr="00F85A64">
        <w:rPr>
          <w:lang w:val="en-US"/>
        </w:rPr>
        <w:t>Method and property definitions</w:t>
      </w:r>
      <w:bookmarkEnd w:id="63"/>
      <w:bookmarkEnd w:id="64"/>
    </w:p>
    <w:p w:rsidR="00F85A64" w:rsidRPr="00F85A64" w:rsidRDefault="00052B1C" w:rsidP="00F85A64">
      <w:pPr>
        <w:rPr>
          <w:lang w:val="en-US"/>
        </w:rPr>
      </w:pPr>
      <w:hyperlink r:id="rId71" w:anchor="Method_and_property_definitions"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rStyle w:val="CdigoHTML"/>
          <w:lang w:val="en-US"/>
        </w:rPr>
        <w:t xml:space="preserve">/** @constructor */ function </w:t>
      </w:r>
      <w:proofErr w:type="gramStart"/>
      <w:r w:rsidRPr="00F85A64">
        <w:rPr>
          <w:rStyle w:val="CdigoHTML"/>
          <w:lang w:val="en-US"/>
        </w:rPr>
        <w:t>SomeConstructor(</w:t>
      </w:r>
      <w:proofErr w:type="gramEnd"/>
      <w:r w:rsidRPr="00F85A64">
        <w:rPr>
          <w:rStyle w:val="CdigoHTML"/>
          <w:lang w:val="en-US"/>
        </w:rPr>
        <w:t>) { this.someProperty = 1; } Foo.prototype.someMethod = function() { ... };</w:t>
      </w:r>
    </w:p>
    <w:p w:rsidR="00F85A64" w:rsidRPr="00F85A64" w:rsidRDefault="00F85A64" w:rsidP="00F85A64">
      <w:pPr>
        <w:pStyle w:val="NormalWeb"/>
        <w:rPr>
          <w:lang w:val="en-US"/>
        </w:rPr>
      </w:pPr>
      <w:r w:rsidRPr="00F85A64">
        <w:rPr>
          <w:lang w:val="en-US"/>
        </w:rPr>
        <w:t>While there are several ways to attach methods and properties to an object created via "new", the preferred style for methods is:</w:t>
      </w:r>
    </w:p>
    <w:p w:rsidR="00F85A64" w:rsidRPr="00F85A64" w:rsidRDefault="00F85A64" w:rsidP="00F85A64">
      <w:pPr>
        <w:pStyle w:val="HTMLconformatoprevio"/>
        <w:rPr>
          <w:lang w:val="en-US"/>
        </w:rPr>
      </w:pPr>
      <w:r w:rsidRPr="00F85A64">
        <w:rPr>
          <w:lang w:val="en-US"/>
        </w:rPr>
        <w:t xml:space="preserve">Foo.prototype.bar = </w:t>
      </w:r>
      <w:proofErr w:type="gramStart"/>
      <w:r w:rsidRPr="00F85A64">
        <w:rPr>
          <w:lang w:val="en-US"/>
        </w:rPr>
        <w:t>function(</w:t>
      </w:r>
      <w:proofErr w:type="gramEnd"/>
      <w:r w:rsidRPr="00F85A64">
        <w:rPr>
          <w:lang w:val="en-US"/>
        </w:rPr>
        <w:t>) {</w:t>
      </w:r>
    </w:p>
    <w:p w:rsidR="00F85A64" w:rsidRPr="00F85A64" w:rsidRDefault="00F85A64" w:rsidP="00F85A64">
      <w:pPr>
        <w:pStyle w:val="HTMLconformatoprevio"/>
        <w:rPr>
          <w:lang w:val="en-US"/>
        </w:rPr>
      </w:pPr>
      <w:r w:rsidRPr="00F85A64">
        <w:rPr>
          <w:lang w:val="en-US"/>
        </w:rPr>
        <w:t xml:space="preserve">  /* ...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r w:rsidRPr="00F85A64">
        <w:rPr>
          <w:lang w:val="en-US"/>
        </w:rPr>
        <w:t>The preferred style for other properties is to initialize the field in the constructor:</w:t>
      </w:r>
    </w:p>
    <w:p w:rsidR="00F85A64" w:rsidRPr="00F85A64" w:rsidRDefault="00F85A64" w:rsidP="00F85A64">
      <w:pPr>
        <w:pStyle w:val="HTMLconformatoprevio"/>
        <w:rPr>
          <w:lang w:val="en-US"/>
        </w:rPr>
      </w:pPr>
      <w:r w:rsidRPr="00F85A64">
        <w:rPr>
          <w:lang w:val="en-US"/>
        </w:rPr>
        <w:t>/** @constructor */</w:t>
      </w:r>
    </w:p>
    <w:p w:rsidR="00F85A64" w:rsidRPr="00F85A64" w:rsidRDefault="00F85A64" w:rsidP="00F85A64">
      <w:pPr>
        <w:pStyle w:val="HTMLconformatoprevio"/>
        <w:rPr>
          <w:lang w:val="en-US"/>
        </w:rPr>
      </w:pPr>
      <w:proofErr w:type="gramStart"/>
      <w:r w:rsidRPr="00F85A64">
        <w:rPr>
          <w:lang w:val="en-US"/>
        </w:rPr>
        <w:t>function</w:t>
      </w:r>
      <w:proofErr w:type="gramEnd"/>
      <w:r w:rsidRPr="00F85A64">
        <w:rPr>
          <w:lang w:val="en-US"/>
        </w:rPr>
        <w:t xml:space="preserve"> Foo() {</w:t>
      </w:r>
    </w:p>
    <w:p w:rsidR="00F85A64" w:rsidRPr="00F85A64" w:rsidRDefault="00F85A64" w:rsidP="00F85A64">
      <w:pPr>
        <w:pStyle w:val="HTMLconformatoprevio"/>
        <w:rPr>
          <w:lang w:val="en-US"/>
        </w:rPr>
      </w:pPr>
      <w:r w:rsidRPr="00F85A64">
        <w:rPr>
          <w:lang w:val="en-US"/>
        </w:rPr>
        <w:t xml:space="preserve">  this.bar = value;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spacing w:before="100" w:beforeAutospacing="1" w:after="100" w:afterAutospacing="1"/>
        <w:rPr>
          <w:lang w:val="en-US"/>
        </w:rPr>
      </w:pPr>
      <w:r w:rsidRPr="00F85A64">
        <w:rPr>
          <w:rStyle w:val="stylepointsubsection"/>
          <w:lang w:val="en-US"/>
        </w:rPr>
        <w:t>Why?</w:t>
      </w:r>
      <w:r w:rsidRPr="00F85A64">
        <w:rPr>
          <w:lang w:val="en-US"/>
        </w:rPr>
        <w:t xml:space="preserve"> </w:t>
      </w:r>
    </w:p>
    <w:p w:rsidR="00F85A64" w:rsidRPr="00F85A64" w:rsidRDefault="00F85A64" w:rsidP="00F85A64">
      <w:pPr>
        <w:pStyle w:val="NormalWeb"/>
        <w:rPr>
          <w:lang w:val="en-US"/>
        </w:rPr>
      </w:pPr>
      <w:r w:rsidRPr="00F85A64">
        <w:rPr>
          <w:lang w:val="en-US"/>
        </w:rPr>
        <w:t xml:space="preserve">Current JavaScript engines optimize based on the "shape" of an object, </w:t>
      </w:r>
      <w:hyperlink r:id="rId72" w:anchor="prop_access" w:history="1">
        <w:r w:rsidRPr="00F85A64">
          <w:rPr>
            <w:rStyle w:val="Hipervnculo"/>
            <w:lang w:val="en-US"/>
          </w:rPr>
          <w:t>adding a property to an object (including overriding a value set on the prototype) changes the shape and can degrade performance.</w:t>
        </w:r>
      </w:hyperlink>
    </w:p>
    <w:p w:rsidR="00F85A64" w:rsidRPr="00F85A64" w:rsidRDefault="00F85A64" w:rsidP="00F85A64">
      <w:pPr>
        <w:pStyle w:val="Ttulo3"/>
        <w:rPr>
          <w:lang w:val="en-US"/>
        </w:rPr>
      </w:pPr>
      <w:bookmarkStart w:id="65" w:name="delete"/>
      <w:bookmarkStart w:id="66" w:name="_Toc413246752"/>
      <w:proofErr w:type="gramStart"/>
      <w:r w:rsidRPr="00F85A64">
        <w:rPr>
          <w:lang w:val="en-US"/>
        </w:rPr>
        <w:t>delete</w:t>
      </w:r>
      <w:bookmarkEnd w:id="65"/>
      <w:bookmarkEnd w:id="66"/>
      <w:proofErr w:type="gramEnd"/>
    </w:p>
    <w:p w:rsidR="00F85A64" w:rsidRPr="00F85A64" w:rsidRDefault="00052B1C" w:rsidP="00F85A64">
      <w:pPr>
        <w:rPr>
          <w:lang w:val="en-US"/>
        </w:rPr>
      </w:pPr>
      <w:hyperlink r:id="rId73" w:anchor="delete"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 xml:space="preserve">Prefer </w:t>
      </w:r>
      <w:r w:rsidRPr="00F85A64">
        <w:rPr>
          <w:rStyle w:val="CdigoHTML"/>
          <w:lang w:val="en-US"/>
        </w:rPr>
        <w:t>this.foo = null</w:t>
      </w:r>
      <w:r w:rsidRPr="00F85A64">
        <w:rPr>
          <w:lang w:val="en-US"/>
        </w:rPr>
        <w:t>.</w:t>
      </w:r>
    </w:p>
    <w:p w:rsidR="00F85A64" w:rsidRPr="00F85A64" w:rsidRDefault="00F85A64" w:rsidP="00F85A64">
      <w:pPr>
        <w:pStyle w:val="HTMLconformatoprevio"/>
        <w:rPr>
          <w:lang w:val="en-US"/>
        </w:rPr>
      </w:pPr>
      <w:r w:rsidRPr="00F85A64">
        <w:rPr>
          <w:lang w:val="en-US"/>
        </w:rPr>
        <w:t xml:space="preserve">Foo.prototype.dispose = </w:t>
      </w:r>
      <w:proofErr w:type="gramStart"/>
      <w:r w:rsidRPr="00F85A64">
        <w:rPr>
          <w:lang w:val="en-US"/>
        </w:rPr>
        <w:t>function(</w:t>
      </w:r>
      <w:proofErr w:type="gramEnd"/>
      <w:r w:rsidRPr="00F85A64">
        <w:rPr>
          <w:lang w:val="en-US"/>
        </w:rPr>
        <w:t>) {</w:t>
      </w:r>
    </w:p>
    <w:p w:rsidR="00F85A64" w:rsidRPr="00F85A64" w:rsidRDefault="00F85A64" w:rsidP="00F85A64">
      <w:pPr>
        <w:pStyle w:val="HTMLconformatoprevio"/>
        <w:rPr>
          <w:lang w:val="en-US"/>
        </w:rPr>
      </w:pPr>
      <w:r w:rsidRPr="00F85A64">
        <w:rPr>
          <w:lang w:val="en-US"/>
        </w:rPr>
        <w:t xml:space="preserve">  this.property_ = null;</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r w:rsidRPr="00F85A64">
        <w:rPr>
          <w:lang w:val="en-US"/>
        </w:rPr>
        <w:t>Instead of:</w:t>
      </w:r>
    </w:p>
    <w:p w:rsidR="00F85A64" w:rsidRPr="00F85A64" w:rsidRDefault="00F85A64" w:rsidP="00F85A64">
      <w:pPr>
        <w:pStyle w:val="HTMLconformatoprevio"/>
        <w:rPr>
          <w:lang w:val="en-US"/>
        </w:rPr>
      </w:pPr>
      <w:r w:rsidRPr="00F85A64">
        <w:rPr>
          <w:lang w:val="en-US"/>
        </w:rPr>
        <w:t xml:space="preserve">Foo.prototype.dispose = </w:t>
      </w:r>
      <w:proofErr w:type="gramStart"/>
      <w:r w:rsidRPr="00F85A64">
        <w:rPr>
          <w:lang w:val="en-US"/>
        </w:rPr>
        <w:t>function(</w:t>
      </w:r>
      <w:proofErr w:type="gramEnd"/>
      <w:r w:rsidRPr="00F85A64">
        <w:rPr>
          <w:lang w:val="en-US"/>
        </w:rPr>
        <w:t>)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delete</w:t>
      </w:r>
      <w:proofErr w:type="gramEnd"/>
      <w:r w:rsidRPr="00F85A64">
        <w:rPr>
          <w:lang w:val="en-US"/>
        </w:rPr>
        <w:t xml:space="preserve"> this.property_;</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r w:rsidRPr="00F85A64">
        <w:rPr>
          <w:lang w:val="en-US"/>
        </w:rPr>
        <w:t xml:space="preserve">In modern JavaScript engines, changing the number of properties on an object is much slower than reassigning the values. The delete keyword should be avoided except when it is necessary to remove a property from an object's iterated list of keys, or to change the result of </w:t>
      </w:r>
      <w:r w:rsidRPr="00F85A64">
        <w:rPr>
          <w:rStyle w:val="CdigoHTML"/>
          <w:lang w:val="en-US"/>
        </w:rPr>
        <w:t>if (key in obj)</w:t>
      </w:r>
      <w:r w:rsidRPr="00F85A64">
        <w:rPr>
          <w:lang w:val="en-US"/>
        </w:rPr>
        <w:t>.</w:t>
      </w:r>
    </w:p>
    <w:p w:rsidR="00F85A64" w:rsidRPr="00F85A64" w:rsidRDefault="00F85A64" w:rsidP="00F85A64">
      <w:pPr>
        <w:pStyle w:val="Ttulo3"/>
        <w:rPr>
          <w:lang w:val="en-US"/>
        </w:rPr>
      </w:pPr>
      <w:bookmarkStart w:id="67" w:name="Closures"/>
      <w:bookmarkStart w:id="68" w:name="_Toc413246753"/>
      <w:r w:rsidRPr="00F85A64">
        <w:rPr>
          <w:lang w:val="en-US"/>
        </w:rPr>
        <w:t>Closures</w:t>
      </w:r>
      <w:bookmarkEnd w:id="67"/>
      <w:bookmarkEnd w:id="68"/>
    </w:p>
    <w:p w:rsidR="00F85A64" w:rsidRPr="00F85A64" w:rsidRDefault="00052B1C" w:rsidP="00F85A64">
      <w:pPr>
        <w:rPr>
          <w:lang w:val="en-US"/>
        </w:rPr>
      </w:pPr>
      <w:hyperlink r:id="rId74" w:anchor="Closures"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Yes, but be careful.</w:t>
      </w:r>
    </w:p>
    <w:p w:rsidR="00F85A64" w:rsidRPr="00F85A64" w:rsidRDefault="00F85A64" w:rsidP="00F85A64">
      <w:pPr>
        <w:pStyle w:val="NormalWeb"/>
        <w:rPr>
          <w:lang w:val="en-US"/>
        </w:rPr>
      </w:pPr>
      <w:r w:rsidRPr="00F85A64">
        <w:rPr>
          <w:lang w:val="en-US"/>
        </w:rPr>
        <w:t xml:space="preserve">The ability to create closures is perhaps the most useful and often overlooked feature of JS. Here is </w:t>
      </w:r>
      <w:hyperlink r:id="rId75" w:history="1">
        <w:r w:rsidRPr="00F85A64">
          <w:rPr>
            <w:rStyle w:val="Hipervnculo"/>
            <w:lang w:val="en-US"/>
          </w:rPr>
          <w:t>a good description of how closures work</w:t>
        </w:r>
      </w:hyperlink>
      <w:r w:rsidRPr="00F85A64">
        <w:rPr>
          <w:lang w:val="en-US"/>
        </w:rPr>
        <w:t>.</w:t>
      </w:r>
    </w:p>
    <w:p w:rsidR="00F85A64" w:rsidRPr="00F85A64" w:rsidRDefault="00F85A64" w:rsidP="00F85A64">
      <w:pPr>
        <w:pStyle w:val="NormalWeb"/>
        <w:rPr>
          <w:lang w:val="en-US"/>
        </w:rPr>
      </w:pPr>
      <w:r w:rsidRPr="00F85A64">
        <w:rPr>
          <w:lang w:val="en-US"/>
        </w:rPr>
        <w:t>One thing to keep in mind, however, is that a closure keeps a pointer to its enclosing scope. As a result, attaching a closure to a DOM element can create a circular reference and thus, a memory leak. For example, in the following code:</w:t>
      </w:r>
    </w:p>
    <w:p w:rsidR="00F85A64" w:rsidRPr="00F85A64" w:rsidRDefault="00F85A64" w:rsidP="00F85A64">
      <w:pPr>
        <w:pStyle w:val="HTMLconformatoprevio"/>
        <w:rPr>
          <w:lang w:val="en-US"/>
        </w:rPr>
      </w:pPr>
      <w:proofErr w:type="gramStart"/>
      <w:r w:rsidRPr="00F85A64">
        <w:rPr>
          <w:lang w:val="en-US"/>
        </w:rPr>
        <w:t>function</w:t>
      </w:r>
      <w:proofErr w:type="gramEnd"/>
      <w:r w:rsidRPr="00F85A64">
        <w:rPr>
          <w:lang w:val="en-US"/>
        </w:rPr>
        <w:t xml:space="preserve"> foo(element, a, b) {</w:t>
      </w:r>
    </w:p>
    <w:p w:rsidR="00F85A64" w:rsidRPr="00F85A64" w:rsidRDefault="00F85A64" w:rsidP="00F85A64">
      <w:pPr>
        <w:pStyle w:val="HTMLconformatoprevio"/>
        <w:rPr>
          <w:lang w:val="en-US"/>
        </w:rPr>
      </w:pPr>
      <w:r w:rsidRPr="00F85A64">
        <w:rPr>
          <w:lang w:val="en-US"/>
        </w:rPr>
        <w:t xml:space="preserve">  element.onclick = </w:t>
      </w:r>
      <w:proofErr w:type="gramStart"/>
      <w:r w:rsidRPr="00F85A64">
        <w:rPr>
          <w:lang w:val="en-US"/>
        </w:rPr>
        <w:t>function(</w:t>
      </w:r>
      <w:proofErr w:type="gramEnd"/>
      <w:r w:rsidRPr="00F85A64">
        <w:rPr>
          <w:lang w:val="en-US"/>
        </w:rPr>
        <w:t>) { /* uses a and b */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proofErr w:type="gramStart"/>
      <w:r w:rsidRPr="00F85A64">
        <w:rPr>
          <w:lang w:val="en-US"/>
        </w:rPr>
        <w:t>the</w:t>
      </w:r>
      <w:proofErr w:type="gramEnd"/>
      <w:r w:rsidRPr="00F85A64">
        <w:rPr>
          <w:lang w:val="en-US"/>
        </w:rPr>
        <w:t xml:space="preserve"> function closure keeps a reference to </w:t>
      </w:r>
      <w:r w:rsidRPr="00F85A64">
        <w:rPr>
          <w:rStyle w:val="CdigoHTML"/>
          <w:lang w:val="en-US"/>
        </w:rPr>
        <w:t>element</w:t>
      </w:r>
      <w:r w:rsidRPr="00F85A64">
        <w:rPr>
          <w:lang w:val="en-US"/>
        </w:rPr>
        <w:t xml:space="preserve">, </w:t>
      </w:r>
      <w:r w:rsidRPr="00F85A64">
        <w:rPr>
          <w:rStyle w:val="CdigoHTML"/>
          <w:lang w:val="en-US"/>
        </w:rPr>
        <w:t>a</w:t>
      </w:r>
      <w:r w:rsidRPr="00F85A64">
        <w:rPr>
          <w:lang w:val="en-US"/>
        </w:rPr>
        <w:t xml:space="preserve">, and </w:t>
      </w:r>
      <w:r w:rsidRPr="00F85A64">
        <w:rPr>
          <w:rStyle w:val="CdigoHTML"/>
          <w:lang w:val="en-US"/>
        </w:rPr>
        <w:t>b</w:t>
      </w:r>
      <w:r w:rsidRPr="00F85A64">
        <w:rPr>
          <w:lang w:val="en-US"/>
        </w:rPr>
        <w:t xml:space="preserve"> even if it never uses </w:t>
      </w:r>
      <w:r w:rsidRPr="00F85A64">
        <w:rPr>
          <w:rStyle w:val="CdigoHTML"/>
          <w:lang w:val="en-US"/>
        </w:rPr>
        <w:t>element</w:t>
      </w:r>
      <w:r w:rsidRPr="00F85A64">
        <w:rPr>
          <w:lang w:val="en-US"/>
        </w:rPr>
        <w:t xml:space="preserve">. Since </w:t>
      </w:r>
      <w:r w:rsidRPr="00F85A64">
        <w:rPr>
          <w:rStyle w:val="CdigoHTML"/>
          <w:lang w:val="en-US"/>
        </w:rPr>
        <w:t>element</w:t>
      </w:r>
      <w:r w:rsidRPr="00F85A64">
        <w:rPr>
          <w:lang w:val="en-US"/>
        </w:rPr>
        <w:t xml:space="preserve"> also keeps a reference to the closure, we have a cycle that won't be cleaned up by garbage collection. In these situations, the code can be structured as follows:</w:t>
      </w:r>
    </w:p>
    <w:p w:rsidR="00F85A64" w:rsidRPr="00F85A64" w:rsidRDefault="00F85A64" w:rsidP="00F85A64">
      <w:pPr>
        <w:pStyle w:val="HTMLconformatoprevio"/>
        <w:rPr>
          <w:lang w:val="en-US"/>
        </w:rPr>
      </w:pPr>
      <w:proofErr w:type="gramStart"/>
      <w:r w:rsidRPr="00F85A64">
        <w:rPr>
          <w:lang w:val="en-US"/>
        </w:rPr>
        <w:t>function</w:t>
      </w:r>
      <w:proofErr w:type="gramEnd"/>
      <w:r w:rsidRPr="00F85A64">
        <w:rPr>
          <w:lang w:val="en-US"/>
        </w:rPr>
        <w:t xml:space="preserve"> foo(element, a, b) {</w:t>
      </w:r>
    </w:p>
    <w:p w:rsidR="00F85A64" w:rsidRPr="00F85A64" w:rsidRDefault="00F85A64" w:rsidP="00F85A64">
      <w:pPr>
        <w:pStyle w:val="HTMLconformatoprevio"/>
        <w:rPr>
          <w:lang w:val="en-US"/>
        </w:rPr>
      </w:pPr>
      <w:r w:rsidRPr="00F85A64">
        <w:rPr>
          <w:lang w:val="en-US"/>
        </w:rPr>
        <w:t xml:space="preserve">  element.onclick = </w:t>
      </w:r>
      <w:proofErr w:type="gramStart"/>
      <w:r w:rsidRPr="00F85A64">
        <w:rPr>
          <w:lang w:val="en-US"/>
        </w:rPr>
        <w:t>bar(</w:t>
      </w:r>
      <w:proofErr w:type="gramEnd"/>
      <w:r w:rsidRPr="00F85A64">
        <w:rPr>
          <w:lang w:val="en-US"/>
        </w:rPr>
        <w:t>a, b);</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proofErr w:type="gramStart"/>
      <w:r w:rsidRPr="00F85A64">
        <w:rPr>
          <w:lang w:val="en-US"/>
        </w:rPr>
        <w:t>function</w:t>
      </w:r>
      <w:proofErr w:type="gramEnd"/>
      <w:r w:rsidRPr="00F85A64">
        <w:rPr>
          <w:lang w:val="en-US"/>
        </w:rPr>
        <w:t xml:space="preserve"> bar(a, b)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return</w:t>
      </w:r>
      <w:proofErr w:type="gramEnd"/>
      <w:r w:rsidRPr="00F85A64">
        <w:rPr>
          <w:lang w:val="en-US"/>
        </w:rPr>
        <w:t xml:space="preserve"> function() { /* uses a and b */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Ttulo3"/>
        <w:rPr>
          <w:lang w:val="en-US"/>
        </w:rPr>
      </w:pPr>
      <w:bookmarkStart w:id="69" w:name="eval__"/>
      <w:bookmarkStart w:id="70" w:name="_Toc413246754"/>
      <w:proofErr w:type="gramStart"/>
      <w:r w:rsidRPr="00F85A64">
        <w:rPr>
          <w:lang w:val="en-US"/>
        </w:rPr>
        <w:t>eval()</w:t>
      </w:r>
      <w:bookmarkEnd w:id="69"/>
      <w:bookmarkEnd w:id="70"/>
      <w:proofErr w:type="gramEnd"/>
    </w:p>
    <w:p w:rsidR="00F85A64" w:rsidRPr="00F85A64" w:rsidRDefault="00052B1C" w:rsidP="00F85A64">
      <w:pPr>
        <w:rPr>
          <w:lang w:val="en-US"/>
        </w:rPr>
      </w:pPr>
      <w:hyperlink r:id="rId76" w:anchor="eval__"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 xml:space="preserve">Only for code loaders and REPL (Read–eval–print loop) </w:t>
      </w:r>
    </w:p>
    <w:p w:rsidR="00F85A64" w:rsidRPr="00F85A64" w:rsidRDefault="00F85A64" w:rsidP="00F85A64">
      <w:pPr>
        <w:pStyle w:val="NormalWeb"/>
        <w:rPr>
          <w:lang w:val="en-US"/>
        </w:rPr>
      </w:pPr>
      <w:proofErr w:type="gramStart"/>
      <w:r w:rsidRPr="00F85A64">
        <w:rPr>
          <w:rStyle w:val="CdigoHTML"/>
          <w:lang w:val="en-US"/>
        </w:rPr>
        <w:t>eval(</w:t>
      </w:r>
      <w:proofErr w:type="gramEnd"/>
      <w:r w:rsidRPr="00F85A64">
        <w:rPr>
          <w:rStyle w:val="CdigoHTML"/>
          <w:lang w:val="en-US"/>
        </w:rPr>
        <w:t>)</w:t>
      </w:r>
      <w:r w:rsidRPr="00F85A64">
        <w:rPr>
          <w:lang w:val="en-US"/>
        </w:rPr>
        <w:t xml:space="preserve"> makes for confusing semantics and is dangerous to use if the string being </w:t>
      </w:r>
      <w:r w:rsidRPr="00F85A64">
        <w:rPr>
          <w:rStyle w:val="CdigoHTML"/>
          <w:lang w:val="en-US"/>
        </w:rPr>
        <w:t>eval()</w:t>
      </w:r>
      <w:r w:rsidRPr="00F85A64">
        <w:rPr>
          <w:lang w:val="en-US"/>
        </w:rPr>
        <w:t>'d contains user input. There's usually a better, clearer, and safer way to write your code, so its use is generally not permitted.</w:t>
      </w:r>
    </w:p>
    <w:p w:rsidR="00F85A64" w:rsidRPr="00F85A64" w:rsidRDefault="00F85A64" w:rsidP="00F85A64">
      <w:pPr>
        <w:pStyle w:val="NormalWeb"/>
        <w:rPr>
          <w:lang w:val="en-US"/>
        </w:rPr>
      </w:pPr>
      <w:r w:rsidRPr="00F85A64">
        <w:rPr>
          <w:lang w:val="en-US"/>
        </w:rPr>
        <w:t xml:space="preserve">For RPC you can always use JSON and read the result using </w:t>
      </w:r>
      <w:proofErr w:type="gramStart"/>
      <w:r w:rsidRPr="00F85A64">
        <w:rPr>
          <w:rStyle w:val="CdigoHTML"/>
          <w:lang w:val="en-US"/>
        </w:rPr>
        <w:t>JSON.parse(</w:t>
      </w:r>
      <w:proofErr w:type="gramEnd"/>
      <w:r w:rsidRPr="00F85A64">
        <w:rPr>
          <w:rStyle w:val="CdigoHTML"/>
          <w:lang w:val="en-US"/>
        </w:rPr>
        <w:t>)</w:t>
      </w:r>
      <w:r w:rsidRPr="00F85A64">
        <w:rPr>
          <w:lang w:val="en-US"/>
        </w:rPr>
        <w:t xml:space="preserve"> instead of </w:t>
      </w:r>
      <w:r w:rsidRPr="00F85A64">
        <w:rPr>
          <w:rStyle w:val="CdigoHTML"/>
          <w:lang w:val="en-US"/>
        </w:rPr>
        <w:t>eval()</w:t>
      </w:r>
      <w:r w:rsidRPr="00F85A64">
        <w:rPr>
          <w:lang w:val="en-US"/>
        </w:rPr>
        <w:t>.</w:t>
      </w:r>
    </w:p>
    <w:p w:rsidR="00F85A64" w:rsidRPr="00F85A64" w:rsidRDefault="00F85A64" w:rsidP="00F85A64">
      <w:pPr>
        <w:pStyle w:val="NormalWeb"/>
        <w:rPr>
          <w:lang w:val="en-US"/>
        </w:rPr>
      </w:pPr>
      <w:r w:rsidRPr="00F85A64">
        <w:rPr>
          <w:lang w:val="en-US"/>
        </w:rPr>
        <w:t>Let's assume we have a server that returns something like this:</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name</w:t>
      </w:r>
      <w:proofErr w:type="gramEnd"/>
      <w:r w:rsidRPr="00F85A64">
        <w:rPr>
          <w:lang w:val="en-US"/>
        </w:rPr>
        <w:t>": "Alice",</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id</w:t>
      </w:r>
      <w:proofErr w:type="gramEnd"/>
      <w:r w:rsidRPr="00F85A64">
        <w:rPr>
          <w:lang w:val="en-US"/>
        </w:rPr>
        <w:t>": 31502,</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email</w:t>
      </w:r>
      <w:proofErr w:type="gramEnd"/>
      <w:r w:rsidRPr="00F85A64">
        <w:rPr>
          <w:lang w:val="en-US"/>
        </w:rPr>
        <w:t>": "looking_glass@example.com"</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userInfo = eval(feed);</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email = userInfo['email'];</w:t>
      </w:r>
    </w:p>
    <w:p w:rsidR="00F85A64" w:rsidRPr="00F85A64" w:rsidRDefault="00F85A64" w:rsidP="00F85A64">
      <w:pPr>
        <w:pStyle w:val="NormalWeb"/>
        <w:rPr>
          <w:lang w:val="en-US"/>
        </w:rPr>
      </w:pPr>
      <w:r w:rsidRPr="00F85A64">
        <w:rPr>
          <w:lang w:val="en-US"/>
        </w:rPr>
        <w:t xml:space="preserve">If the feed was modified to include malicious JavaScript code, then if we use </w:t>
      </w:r>
      <w:r w:rsidRPr="00F85A64">
        <w:rPr>
          <w:rStyle w:val="CdigoHTML"/>
          <w:lang w:val="en-US"/>
        </w:rPr>
        <w:t>eval</w:t>
      </w:r>
      <w:r w:rsidRPr="00F85A64">
        <w:rPr>
          <w:lang w:val="en-US"/>
        </w:rPr>
        <w:t xml:space="preserve"> then that code will be executed.</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userInfo = JSON.parse(feed);</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email = userInfo['email'];</w:t>
      </w:r>
    </w:p>
    <w:p w:rsidR="00F85A64" w:rsidRPr="00F85A64" w:rsidRDefault="00F85A64" w:rsidP="00F85A64">
      <w:pPr>
        <w:pStyle w:val="NormalWeb"/>
        <w:rPr>
          <w:lang w:val="en-US"/>
        </w:rPr>
      </w:pPr>
      <w:r w:rsidRPr="00F85A64">
        <w:rPr>
          <w:lang w:val="en-US"/>
        </w:rPr>
        <w:t xml:space="preserve">With </w:t>
      </w:r>
      <w:r w:rsidRPr="00F85A64">
        <w:rPr>
          <w:rStyle w:val="CdigoHTML"/>
          <w:lang w:val="en-US"/>
        </w:rPr>
        <w:t>JSON.parse</w:t>
      </w:r>
      <w:r w:rsidRPr="00F85A64">
        <w:rPr>
          <w:lang w:val="en-US"/>
        </w:rPr>
        <w:t>, invalid JSON (including all executable JavaScript) will cause an exception to be thrown.</w:t>
      </w:r>
    </w:p>
    <w:p w:rsidR="00F85A64" w:rsidRPr="00F85A64" w:rsidRDefault="00F85A64" w:rsidP="00F85A64">
      <w:pPr>
        <w:pStyle w:val="Ttulo3"/>
        <w:rPr>
          <w:lang w:val="en-US"/>
        </w:rPr>
      </w:pPr>
      <w:bookmarkStart w:id="71" w:name="with___{}"/>
      <w:bookmarkStart w:id="72" w:name="_Toc413246755"/>
      <w:proofErr w:type="gramStart"/>
      <w:r w:rsidRPr="00F85A64">
        <w:rPr>
          <w:lang w:val="en-US"/>
        </w:rPr>
        <w:t>with(</w:t>
      </w:r>
      <w:proofErr w:type="gramEnd"/>
      <w:r w:rsidRPr="00F85A64">
        <w:rPr>
          <w:lang w:val="en-US"/>
        </w:rPr>
        <w:t>) {}</w:t>
      </w:r>
      <w:bookmarkEnd w:id="71"/>
      <w:bookmarkEnd w:id="72"/>
    </w:p>
    <w:p w:rsidR="00F85A64" w:rsidRPr="00F85A64" w:rsidRDefault="00052B1C" w:rsidP="00F85A64">
      <w:pPr>
        <w:rPr>
          <w:lang w:val="en-US"/>
        </w:rPr>
      </w:pPr>
      <w:hyperlink r:id="rId77" w:anchor="with___%7B%7D"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No</w:t>
      </w:r>
    </w:p>
    <w:p w:rsidR="00F85A64" w:rsidRPr="00F85A64" w:rsidRDefault="00F85A64" w:rsidP="00F85A64">
      <w:pPr>
        <w:pStyle w:val="NormalWeb"/>
        <w:rPr>
          <w:lang w:val="en-US"/>
        </w:rPr>
      </w:pPr>
      <w:proofErr w:type="gramStart"/>
      <w:r w:rsidRPr="00F85A64">
        <w:rPr>
          <w:lang w:val="en-US"/>
        </w:rPr>
        <w:t xml:space="preserve">Using </w:t>
      </w:r>
      <w:r w:rsidRPr="00F85A64">
        <w:rPr>
          <w:rStyle w:val="CdigoHTML"/>
          <w:lang w:val="en-US"/>
        </w:rPr>
        <w:t>with</w:t>
      </w:r>
      <w:r w:rsidRPr="00F85A64">
        <w:rPr>
          <w:lang w:val="en-US"/>
        </w:rPr>
        <w:t xml:space="preserve"> clouds the semantics of your program.</w:t>
      </w:r>
      <w:proofErr w:type="gramEnd"/>
      <w:r w:rsidRPr="00F85A64">
        <w:rPr>
          <w:lang w:val="en-US"/>
        </w:rPr>
        <w:t xml:space="preserve"> Because the object of </w:t>
      </w:r>
      <w:proofErr w:type="gramStart"/>
      <w:r w:rsidRPr="00F85A64">
        <w:rPr>
          <w:lang w:val="en-US"/>
        </w:rPr>
        <w:t xml:space="preserve">the </w:t>
      </w:r>
      <w:r w:rsidRPr="00F85A64">
        <w:rPr>
          <w:rStyle w:val="CdigoHTML"/>
          <w:lang w:val="en-US"/>
        </w:rPr>
        <w:t>with</w:t>
      </w:r>
      <w:proofErr w:type="gramEnd"/>
      <w:r w:rsidRPr="00F85A64">
        <w:rPr>
          <w:lang w:val="en-US"/>
        </w:rPr>
        <w:t xml:space="preserve"> can have properties that collide with local variables, it can drastically change the meaning of your program. For example, what does this do?</w:t>
      </w:r>
    </w:p>
    <w:p w:rsidR="00F85A64" w:rsidRPr="00F85A64" w:rsidRDefault="00F85A64" w:rsidP="00F85A64">
      <w:pPr>
        <w:pStyle w:val="HTMLconformatoprevio"/>
        <w:rPr>
          <w:lang w:val="en-US"/>
        </w:rPr>
      </w:pPr>
      <w:proofErr w:type="gramStart"/>
      <w:r w:rsidRPr="00F85A64">
        <w:rPr>
          <w:lang w:val="en-US"/>
        </w:rPr>
        <w:t>with</w:t>
      </w:r>
      <w:proofErr w:type="gramEnd"/>
      <w:r w:rsidRPr="00F85A64">
        <w:rPr>
          <w:lang w:val="en-US"/>
        </w:rPr>
        <w:t xml:space="preserve"> (foo)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var</w:t>
      </w:r>
      <w:proofErr w:type="gramEnd"/>
      <w:r w:rsidRPr="00F85A64">
        <w:rPr>
          <w:lang w:val="en-US"/>
        </w:rPr>
        <w:t xml:space="preserve"> x = 3;</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return</w:t>
      </w:r>
      <w:proofErr w:type="gramEnd"/>
      <w:r w:rsidRPr="00F85A64">
        <w:rPr>
          <w:lang w:val="en-US"/>
        </w:rPr>
        <w:t xml:space="preserve"> x;</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r w:rsidRPr="00F85A64">
        <w:rPr>
          <w:lang w:val="en-US"/>
        </w:rPr>
        <w:t xml:space="preserve">Answer: anything. The local variable </w:t>
      </w:r>
      <w:r w:rsidRPr="00F85A64">
        <w:rPr>
          <w:rStyle w:val="CdigoHTML"/>
          <w:lang w:val="en-US"/>
        </w:rPr>
        <w:t>x</w:t>
      </w:r>
      <w:r w:rsidRPr="00F85A64">
        <w:rPr>
          <w:lang w:val="en-US"/>
        </w:rPr>
        <w:t xml:space="preserve"> could be clobbered by a property of </w:t>
      </w:r>
      <w:r w:rsidRPr="00F85A64">
        <w:rPr>
          <w:rStyle w:val="CdigoHTML"/>
          <w:lang w:val="en-US"/>
        </w:rPr>
        <w:t>foo</w:t>
      </w:r>
      <w:r w:rsidRPr="00F85A64">
        <w:rPr>
          <w:lang w:val="en-US"/>
        </w:rPr>
        <w:t xml:space="preserve"> and perhaps it even has a setter, in which case assigning </w:t>
      </w:r>
      <w:r w:rsidRPr="00F85A64">
        <w:rPr>
          <w:rStyle w:val="CdigoHTML"/>
          <w:lang w:val="en-US"/>
        </w:rPr>
        <w:t>3</w:t>
      </w:r>
      <w:r w:rsidRPr="00F85A64">
        <w:rPr>
          <w:lang w:val="en-US"/>
        </w:rPr>
        <w:t xml:space="preserve"> could cause lots of other code to execute. Don't use </w:t>
      </w:r>
      <w:r w:rsidRPr="00F85A64">
        <w:rPr>
          <w:rStyle w:val="CdigoHTML"/>
          <w:lang w:val="en-US"/>
        </w:rPr>
        <w:t>with</w:t>
      </w:r>
      <w:r w:rsidRPr="00F85A64">
        <w:rPr>
          <w:lang w:val="en-US"/>
        </w:rPr>
        <w:t>.</w:t>
      </w:r>
    </w:p>
    <w:p w:rsidR="00F85A64" w:rsidRPr="00F85A64" w:rsidRDefault="00F85A64" w:rsidP="00F85A64">
      <w:pPr>
        <w:pStyle w:val="Ttulo3"/>
        <w:rPr>
          <w:lang w:val="en-US"/>
        </w:rPr>
      </w:pPr>
      <w:bookmarkStart w:id="73" w:name="this"/>
      <w:bookmarkStart w:id="74" w:name="_Toc413246756"/>
      <w:proofErr w:type="gramStart"/>
      <w:r w:rsidRPr="00F85A64">
        <w:rPr>
          <w:lang w:val="en-US"/>
        </w:rPr>
        <w:t>this</w:t>
      </w:r>
      <w:bookmarkEnd w:id="73"/>
      <w:bookmarkEnd w:id="74"/>
      <w:proofErr w:type="gramEnd"/>
    </w:p>
    <w:p w:rsidR="00F85A64" w:rsidRPr="00F85A64" w:rsidRDefault="00052B1C" w:rsidP="00F85A64">
      <w:pPr>
        <w:rPr>
          <w:lang w:val="en-US"/>
        </w:rPr>
      </w:pPr>
      <w:hyperlink r:id="rId78" w:anchor="this"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 xml:space="preserve">Only in object constructors, methods, and in setting up closures </w:t>
      </w:r>
    </w:p>
    <w:p w:rsidR="00F85A64" w:rsidRPr="00F85A64" w:rsidRDefault="00F85A64" w:rsidP="00F85A64">
      <w:pPr>
        <w:pStyle w:val="NormalWeb"/>
        <w:rPr>
          <w:lang w:val="en-US"/>
        </w:rPr>
      </w:pPr>
      <w:r w:rsidRPr="00F85A64">
        <w:rPr>
          <w:lang w:val="en-US"/>
        </w:rPr>
        <w:t xml:space="preserve">The semantics of </w:t>
      </w:r>
      <w:r w:rsidRPr="00F85A64">
        <w:rPr>
          <w:rStyle w:val="CdigoHTML"/>
          <w:lang w:val="en-US"/>
        </w:rPr>
        <w:t>this</w:t>
      </w:r>
      <w:r w:rsidRPr="00F85A64">
        <w:rPr>
          <w:lang w:val="en-US"/>
        </w:rPr>
        <w:t xml:space="preserve"> can be tricky. At times it refers to the global object (in most places), the scope of the caller (in </w:t>
      </w:r>
      <w:r w:rsidRPr="00F85A64">
        <w:rPr>
          <w:rStyle w:val="CdigoHTML"/>
          <w:lang w:val="en-US"/>
        </w:rPr>
        <w:t>eval</w:t>
      </w:r>
      <w:r w:rsidRPr="00F85A64">
        <w:rPr>
          <w:lang w:val="en-US"/>
        </w:rPr>
        <w:t xml:space="preserve">), a node in the DOM tree (when attached using an event handler HTML attribute), a newly created object (in a constructor), or some other object (if function was </w:t>
      </w:r>
      <w:proofErr w:type="gramStart"/>
      <w:r w:rsidRPr="00F85A64">
        <w:rPr>
          <w:rStyle w:val="CdigoHTML"/>
          <w:lang w:val="en-US"/>
        </w:rPr>
        <w:t>call(</w:t>
      </w:r>
      <w:proofErr w:type="gramEnd"/>
      <w:r w:rsidRPr="00F85A64">
        <w:rPr>
          <w:rStyle w:val="CdigoHTML"/>
          <w:lang w:val="en-US"/>
        </w:rPr>
        <w:t>)</w:t>
      </w:r>
      <w:r w:rsidRPr="00F85A64">
        <w:rPr>
          <w:lang w:val="en-US"/>
        </w:rPr>
        <w:t xml:space="preserve">ed or </w:t>
      </w:r>
      <w:r w:rsidRPr="00F85A64">
        <w:rPr>
          <w:rStyle w:val="CdigoHTML"/>
          <w:lang w:val="en-US"/>
        </w:rPr>
        <w:t>apply()</w:t>
      </w:r>
      <w:r w:rsidRPr="00F85A64">
        <w:rPr>
          <w:lang w:val="en-US"/>
        </w:rPr>
        <w:t>ed).</w:t>
      </w:r>
    </w:p>
    <w:p w:rsidR="00F85A64" w:rsidRPr="00F85A64" w:rsidRDefault="00F85A64" w:rsidP="00F85A64">
      <w:pPr>
        <w:pStyle w:val="NormalWeb"/>
        <w:rPr>
          <w:lang w:val="en-US"/>
        </w:rPr>
      </w:pPr>
      <w:r w:rsidRPr="00F85A64">
        <w:rPr>
          <w:lang w:val="en-US"/>
        </w:rPr>
        <w:t>Because this is so easy to get wrong, limit its use to those places where it is required:</w:t>
      </w:r>
    </w:p>
    <w:p w:rsidR="00F85A64" w:rsidRDefault="00F85A64" w:rsidP="000776DB">
      <w:pPr>
        <w:numPr>
          <w:ilvl w:val="0"/>
          <w:numId w:val="28"/>
        </w:numPr>
        <w:spacing w:before="100" w:beforeAutospacing="1" w:after="100" w:afterAutospacing="1"/>
      </w:pPr>
      <w:r>
        <w:t>in constructors</w:t>
      </w:r>
    </w:p>
    <w:p w:rsidR="00F85A64" w:rsidRPr="00F85A64" w:rsidRDefault="00F85A64" w:rsidP="000776DB">
      <w:pPr>
        <w:numPr>
          <w:ilvl w:val="0"/>
          <w:numId w:val="28"/>
        </w:numPr>
        <w:spacing w:before="100" w:beforeAutospacing="1" w:after="100" w:afterAutospacing="1"/>
        <w:rPr>
          <w:lang w:val="en-US"/>
        </w:rPr>
      </w:pPr>
      <w:r w:rsidRPr="00F85A64">
        <w:rPr>
          <w:lang w:val="en-US"/>
        </w:rPr>
        <w:t>in methods of objects (including in the creation of closures)</w:t>
      </w:r>
    </w:p>
    <w:p w:rsidR="00F85A64" w:rsidRPr="00F85A64" w:rsidRDefault="00F85A64" w:rsidP="00F85A64">
      <w:pPr>
        <w:pStyle w:val="Ttulo3"/>
        <w:rPr>
          <w:lang w:val="en-US"/>
        </w:rPr>
      </w:pPr>
      <w:bookmarkStart w:id="75" w:name="for-in_loop"/>
      <w:bookmarkStart w:id="76" w:name="_Toc413246757"/>
      <w:proofErr w:type="gramStart"/>
      <w:r w:rsidRPr="00F85A64">
        <w:rPr>
          <w:lang w:val="en-US"/>
        </w:rPr>
        <w:t>for-in</w:t>
      </w:r>
      <w:proofErr w:type="gramEnd"/>
      <w:r w:rsidRPr="00F85A64">
        <w:rPr>
          <w:lang w:val="en-US"/>
        </w:rPr>
        <w:t xml:space="preserve"> loop</w:t>
      </w:r>
      <w:bookmarkEnd w:id="75"/>
      <w:bookmarkEnd w:id="76"/>
    </w:p>
    <w:p w:rsidR="00F85A64" w:rsidRPr="00F85A64" w:rsidRDefault="00052B1C" w:rsidP="00F85A64">
      <w:pPr>
        <w:rPr>
          <w:lang w:val="en-US"/>
        </w:rPr>
      </w:pPr>
      <w:hyperlink r:id="rId79" w:anchor="for-in_loop"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 xml:space="preserve">Only for iterating over keys in an object/map/hash </w:t>
      </w:r>
    </w:p>
    <w:p w:rsidR="00F85A64" w:rsidRPr="00F85A64" w:rsidRDefault="00F85A64" w:rsidP="00F85A64">
      <w:pPr>
        <w:pStyle w:val="NormalWeb"/>
        <w:rPr>
          <w:lang w:val="en-US"/>
        </w:rPr>
      </w:pPr>
      <w:proofErr w:type="gramStart"/>
      <w:r w:rsidRPr="00F85A64">
        <w:rPr>
          <w:rStyle w:val="CdigoHTML"/>
          <w:lang w:val="en-US"/>
        </w:rPr>
        <w:t>for-in</w:t>
      </w:r>
      <w:proofErr w:type="gramEnd"/>
      <w:r w:rsidRPr="00F85A64">
        <w:rPr>
          <w:lang w:val="en-US"/>
        </w:rPr>
        <w:t xml:space="preserve"> loops are often incorrectly used to loop over the elements in an </w:t>
      </w:r>
      <w:r w:rsidRPr="00F85A64">
        <w:rPr>
          <w:rStyle w:val="CdigoHTML"/>
          <w:lang w:val="en-US"/>
        </w:rPr>
        <w:t>Array</w:t>
      </w:r>
      <w:r w:rsidRPr="00F85A64">
        <w:rPr>
          <w:lang w:val="en-US"/>
        </w:rPr>
        <w:t xml:space="preserve">. This is however very error prone because it does not loop from </w:t>
      </w:r>
      <w:r w:rsidRPr="00F85A64">
        <w:rPr>
          <w:rStyle w:val="CdigoHTML"/>
          <w:lang w:val="en-US"/>
        </w:rPr>
        <w:t>0</w:t>
      </w:r>
      <w:r w:rsidRPr="00F85A64">
        <w:rPr>
          <w:lang w:val="en-US"/>
        </w:rPr>
        <w:t xml:space="preserve"> to </w:t>
      </w:r>
      <w:r w:rsidRPr="00F85A64">
        <w:rPr>
          <w:rStyle w:val="CdigoHTML"/>
          <w:lang w:val="en-US"/>
        </w:rPr>
        <w:t>length - 1</w:t>
      </w:r>
      <w:r w:rsidRPr="00F85A64">
        <w:rPr>
          <w:lang w:val="en-US"/>
        </w:rPr>
        <w:t xml:space="preserve"> but over all the present keys in the object and its prototype chain. Here are a few cases where it fails:</w:t>
      </w:r>
    </w:p>
    <w:p w:rsidR="00F85A64" w:rsidRPr="00F85A64" w:rsidRDefault="00F85A64" w:rsidP="00F85A64">
      <w:pPr>
        <w:pStyle w:val="HTMLconformatoprevio"/>
        <w:rPr>
          <w:lang w:val="en-US"/>
        </w:rPr>
      </w:pPr>
      <w:proofErr w:type="gramStart"/>
      <w:r w:rsidRPr="00F85A64">
        <w:rPr>
          <w:lang w:val="en-US"/>
        </w:rPr>
        <w:t>function</w:t>
      </w:r>
      <w:proofErr w:type="gramEnd"/>
      <w:r w:rsidRPr="00F85A64">
        <w:rPr>
          <w:lang w:val="en-US"/>
        </w:rPr>
        <w:t xml:space="preserve"> printArray(arr)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for</w:t>
      </w:r>
      <w:proofErr w:type="gramEnd"/>
      <w:r w:rsidRPr="00F85A64">
        <w:rPr>
          <w:lang w:val="en-US"/>
        </w:rPr>
        <w:t xml:space="preserve"> (var key in arr)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print(</w:t>
      </w:r>
      <w:proofErr w:type="gramEnd"/>
      <w:r w:rsidRPr="00F85A64">
        <w:rPr>
          <w:lang w:val="en-US"/>
        </w:rPr>
        <w:t>arr[key]);</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proofErr w:type="gramStart"/>
      <w:r w:rsidRPr="00F85A64">
        <w:rPr>
          <w:lang w:val="en-US"/>
        </w:rPr>
        <w:t>printArray(</w:t>
      </w:r>
      <w:proofErr w:type="gramEnd"/>
      <w:r w:rsidRPr="00F85A64">
        <w:rPr>
          <w:lang w:val="en-US"/>
        </w:rPr>
        <w:t>[0,1,2,3]);  // This works.</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a = new Array(10);</w:t>
      </w:r>
    </w:p>
    <w:p w:rsidR="00F85A64" w:rsidRPr="00F85A64" w:rsidRDefault="00F85A64" w:rsidP="00F85A64">
      <w:pPr>
        <w:pStyle w:val="HTMLconformatoprevio"/>
        <w:rPr>
          <w:lang w:val="en-US"/>
        </w:rPr>
      </w:pPr>
      <w:proofErr w:type="gramStart"/>
      <w:r w:rsidRPr="00F85A64">
        <w:rPr>
          <w:lang w:val="en-US"/>
        </w:rPr>
        <w:t>printArray(</w:t>
      </w:r>
      <w:proofErr w:type="gramEnd"/>
      <w:r w:rsidRPr="00F85A64">
        <w:rPr>
          <w:lang w:val="en-US"/>
        </w:rPr>
        <w:t>a);  // This is wrong.</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xml:space="preserve">a = </w:t>
      </w:r>
      <w:proofErr w:type="gramStart"/>
      <w:r w:rsidRPr="00F85A64">
        <w:rPr>
          <w:lang w:val="en-US"/>
        </w:rPr>
        <w:t>document.getElementsByTagName(</w:t>
      </w:r>
      <w:proofErr w:type="gramEnd"/>
      <w:r w:rsidRPr="00F85A64">
        <w:rPr>
          <w:lang w:val="en-US"/>
        </w:rPr>
        <w:t>'*');</w:t>
      </w:r>
    </w:p>
    <w:p w:rsidR="00F85A64" w:rsidRPr="00F85A64" w:rsidRDefault="00F85A64" w:rsidP="00F85A64">
      <w:pPr>
        <w:pStyle w:val="HTMLconformatoprevio"/>
        <w:rPr>
          <w:lang w:val="en-US"/>
        </w:rPr>
      </w:pPr>
      <w:proofErr w:type="gramStart"/>
      <w:r w:rsidRPr="00F85A64">
        <w:rPr>
          <w:lang w:val="en-US"/>
        </w:rPr>
        <w:t>printArray(</w:t>
      </w:r>
      <w:proofErr w:type="gramEnd"/>
      <w:r w:rsidRPr="00F85A64">
        <w:rPr>
          <w:lang w:val="en-US"/>
        </w:rPr>
        <w:t>a);  // This is wrong.</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a = [0</w:t>
      </w:r>
      <w:proofErr w:type="gramStart"/>
      <w:r w:rsidRPr="00F85A64">
        <w:rPr>
          <w:lang w:val="en-US"/>
        </w:rPr>
        <w:t>,1,2,3</w:t>
      </w:r>
      <w:proofErr w:type="gramEnd"/>
      <w:r w:rsidRPr="00F85A64">
        <w:rPr>
          <w:lang w:val="en-US"/>
        </w:rPr>
        <w:t>];</w:t>
      </w:r>
    </w:p>
    <w:p w:rsidR="00F85A64" w:rsidRPr="00F85A64" w:rsidRDefault="00F85A64" w:rsidP="00F85A64">
      <w:pPr>
        <w:pStyle w:val="HTMLconformatoprevio"/>
        <w:rPr>
          <w:lang w:val="en-US"/>
        </w:rPr>
      </w:pPr>
      <w:r w:rsidRPr="00F85A64">
        <w:rPr>
          <w:lang w:val="en-US"/>
        </w:rPr>
        <w:t>a.buhu = 'wine';</w:t>
      </w:r>
    </w:p>
    <w:p w:rsidR="00F85A64" w:rsidRPr="00F85A64" w:rsidRDefault="00F85A64" w:rsidP="00F85A64">
      <w:pPr>
        <w:pStyle w:val="HTMLconformatoprevio"/>
        <w:rPr>
          <w:lang w:val="en-US"/>
        </w:rPr>
      </w:pPr>
      <w:proofErr w:type="gramStart"/>
      <w:r w:rsidRPr="00F85A64">
        <w:rPr>
          <w:lang w:val="en-US"/>
        </w:rPr>
        <w:t>printArray(</w:t>
      </w:r>
      <w:proofErr w:type="gramEnd"/>
      <w:r w:rsidRPr="00F85A64">
        <w:rPr>
          <w:lang w:val="en-US"/>
        </w:rPr>
        <w:t>a);  // This is wrong again.</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a = new Array;</w:t>
      </w:r>
    </w:p>
    <w:p w:rsidR="00F85A64" w:rsidRPr="00F85A64" w:rsidRDefault="00F85A64" w:rsidP="00F85A64">
      <w:pPr>
        <w:pStyle w:val="HTMLconformatoprevio"/>
        <w:rPr>
          <w:lang w:val="en-US"/>
        </w:rPr>
      </w:pPr>
      <w:proofErr w:type="gramStart"/>
      <w:r w:rsidRPr="00F85A64">
        <w:rPr>
          <w:lang w:val="en-US"/>
        </w:rPr>
        <w:t>a[</w:t>
      </w:r>
      <w:proofErr w:type="gramEnd"/>
      <w:r w:rsidRPr="00F85A64">
        <w:rPr>
          <w:lang w:val="en-US"/>
        </w:rPr>
        <w:t>3] = 3;</w:t>
      </w:r>
    </w:p>
    <w:p w:rsidR="00F85A64" w:rsidRPr="00F85A64" w:rsidRDefault="00F85A64" w:rsidP="00F85A64">
      <w:pPr>
        <w:pStyle w:val="HTMLconformatoprevio"/>
        <w:rPr>
          <w:lang w:val="en-US"/>
        </w:rPr>
      </w:pPr>
      <w:proofErr w:type="gramStart"/>
      <w:r w:rsidRPr="00F85A64">
        <w:rPr>
          <w:lang w:val="en-US"/>
        </w:rPr>
        <w:t>printArray(</w:t>
      </w:r>
      <w:proofErr w:type="gramEnd"/>
      <w:r w:rsidRPr="00F85A64">
        <w:rPr>
          <w:lang w:val="en-US"/>
        </w:rPr>
        <w:t>a);  // This is wrong again.</w:t>
      </w:r>
    </w:p>
    <w:p w:rsidR="00F85A64" w:rsidRPr="00F85A64" w:rsidRDefault="00F85A64" w:rsidP="00F85A64">
      <w:pPr>
        <w:pStyle w:val="NormalWeb"/>
        <w:rPr>
          <w:lang w:val="en-US"/>
        </w:rPr>
      </w:pPr>
      <w:r w:rsidRPr="00F85A64">
        <w:rPr>
          <w:lang w:val="en-US"/>
        </w:rPr>
        <w:t>Always use normal for loops when using arrays.</w:t>
      </w:r>
    </w:p>
    <w:p w:rsidR="00F85A64" w:rsidRPr="00F85A64" w:rsidRDefault="00F85A64" w:rsidP="00F85A64">
      <w:pPr>
        <w:pStyle w:val="HTMLconformatoprevio"/>
        <w:rPr>
          <w:lang w:val="en-US"/>
        </w:rPr>
      </w:pPr>
      <w:proofErr w:type="gramStart"/>
      <w:r w:rsidRPr="00F85A64">
        <w:rPr>
          <w:lang w:val="en-US"/>
        </w:rPr>
        <w:t>function</w:t>
      </w:r>
      <w:proofErr w:type="gramEnd"/>
      <w:r w:rsidRPr="00F85A64">
        <w:rPr>
          <w:lang w:val="en-US"/>
        </w:rPr>
        <w:t xml:space="preserve"> printArray(arr)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var</w:t>
      </w:r>
      <w:proofErr w:type="gramEnd"/>
      <w:r w:rsidRPr="00F85A64">
        <w:rPr>
          <w:lang w:val="en-US"/>
        </w:rPr>
        <w:t xml:space="preserve"> l = arr.length;</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for</w:t>
      </w:r>
      <w:proofErr w:type="gramEnd"/>
      <w:r w:rsidRPr="00F85A64">
        <w:rPr>
          <w:lang w:val="en-US"/>
        </w:rPr>
        <w:t xml:space="preserve"> (var i = 0; i &lt; l; i++)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print(</w:t>
      </w:r>
      <w:proofErr w:type="gramEnd"/>
      <w:r w:rsidRPr="00F85A64">
        <w:rPr>
          <w:lang w:val="en-US"/>
        </w:rPr>
        <w:t>arr[i]);</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Ttulo3"/>
        <w:rPr>
          <w:lang w:val="en-US"/>
        </w:rPr>
      </w:pPr>
      <w:bookmarkStart w:id="77" w:name="Associative_Arrays"/>
      <w:bookmarkStart w:id="78" w:name="_Toc413246758"/>
      <w:r w:rsidRPr="00F85A64">
        <w:rPr>
          <w:lang w:val="en-US"/>
        </w:rPr>
        <w:t>Associative Arrays</w:t>
      </w:r>
      <w:bookmarkEnd w:id="77"/>
      <w:bookmarkEnd w:id="78"/>
    </w:p>
    <w:p w:rsidR="00F85A64" w:rsidRPr="00F85A64" w:rsidRDefault="00052B1C" w:rsidP="00F85A64">
      <w:pPr>
        <w:rPr>
          <w:lang w:val="en-US"/>
        </w:rPr>
      </w:pPr>
      <w:hyperlink r:id="rId80" w:anchor="Associative_Arrays"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 xml:space="preserve">Never use </w:t>
      </w:r>
      <w:r w:rsidRPr="00F85A64">
        <w:rPr>
          <w:rStyle w:val="CdigoHTML"/>
          <w:lang w:val="en-US"/>
        </w:rPr>
        <w:t>Array</w:t>
      </w:r>
      <w:r w:rsidRPr="00F85A64">
        <w:rPr>
          <w:lang w:val="en-US"/>
        </w:rPr>
        <w:t xml:space="preserve"> as a map/hash/associative array </w:t>
      </w:r>
    </w:p>
    <w:p w:rsidR="00F85A64" w:rsidRPr="00F85A64" w:rsidRDefault="00F85A64" w:rsidP="00F85A64">
      <w:pPr>
        <w:pStyle w:val="NormalWeb"/>
        <w:rPr>
          <w:lang w:val="en-US"/>
        </w:rPr>
      </w:pPr>
      <w:r w:rsidRPr="00F85A64">
        <w:rPr>
          <w:lang w:val="en-US"/>
        </w:rPr>
        <w:t xml:space="preserve">Associative </w:t>
      </w:r>
      <w:r w:rsidRPr="00F85A64">
        <w:rPr>
          <w:rStyle w:val="CdigoHTML"/>
          <w:lang w:val="en-US"/>
        </w:rPr>
        <w:t>Array</w:t>
      </w:r>
      <w:r w:rsidRPr="00F85A64">
        <w:rPr>
          <w:lang w:val="en-US"/>
        </w:rPr>
        <w:t xml:space="preserve">s are not allowed... or more precisely you are not allowed to use non number indexes for arrays. If you need a map/hash use </w:t>
      </w:r>
      <w:r w:rsidRPr="00F85A64">
        <w:rPr>
          <w:rStyle w:val="CdigoHTML"/>
          <w:lang w:val="en-US"/>
        </w:rPr>
        <w:t>Object</w:t>
      </w:r>
      <w:r w:rsidRPr="00F85A64">
        <w:rPr>
          <w:lang w:val="en-US"/>
        </w:rPr>
        <w:t xml:space="preserve"> instead of </w:t>
      </w:r>
      <w:r w:rsidRPr="00F85A64">
        <w:rPr>
          <w:rStyle w:val="CdigoHTML"/>
          <w:lang w:val="en-US"/>
        </w:rPr>
        <w:t>Array</w:t>
      </w:r>
      <w:r w:rsidRPr="00F85A64">
        <w:rPr>
          <w:lang w:val="en-US"/>
        </w:rPr>
        <w:t xml:space="preserve"> in these cases because the features that you want are actually features of </w:t>
      </w:r>
      <w:r w:rsidRPr="00F85A64">
        <w:rPr>
          <w:rStyle w:val="CdigoHTML"/>
          <w:lang w:val="en-US"/>
        </w:rPr>
        <w:t>Object</w:t>
      </w:r>
      <w:r w:rsidRPr="00F85A64">
        <w:rPr>
          <w:lang w:val="en-US"/>
        </w:rPr>
        <w:t xml:space="preserve"> and not of </w:t>
      </w:r>
      <w:r w:rsidRPr="00F85A64">
        <w:rPr>
          <w:rStyle w:val="CdigoHTML"/>
          <w:lang w:val="en-US"/>
        </w:rPr>
        <w:t>Array</w:t>
      </w:r>
      <w:r w:rsidRPr="00F85A64">
        <w:rPr>
          <w:lang w:val="en-US"/>
        </w:rPr>
        <w:t xml:space="preserve">. </w:t>
      </w:r>
      <w:r w:rsidRPr="00F85A64">
        <w:rPr>
          <w:rStyle w:val="CdigoHTML"/>
          <w:lang w:val="en-US"/>
        </w:rPr>
        <w:t>Array</w:t>
      </w:r>
      <w:r w:rsidRPr="00F85A64">
        <w:rPr>
          <w:lang w:val="en-US"/>
        </w:rPr>
        <w:t xml:space="preserve"> just happens to extend </w:t>
      </w:r>
      <w:r w:rsidRPr="00F85A64">
        <w:rPr>
          <w:rStyle w:val="CdigoHTML"/>
          <w:lang w:val="en-US"/>
        </w:rPr>
        <w:t>Object</w:t>
      </w:r>
      <w:r w:rsidRPr="00F85A64">
        <w:rPr>
          <w:lang w:val="en-US"/>
        </w:rPr>
        <w:t xml:space="preserve"> (like any other object in JS and therefore you might as well have used </w:t>
      </w:r>
      <w:r w:rsidRPr="00F85A64">
        <w:rPr>
          <w:rStyle w:val="CdigoHTML"/>
          <w:lang w:val="en-US"/>
        </w:rPr>
        <w:t>Date</w:t>
      </w:r>
      <w:r w:rsidRPr="00F85A64">
        <w:rPr>
          <w:lang w:val="en-US"/>
        </w:rPr>
        <w:t xml:space="preserve">, </w:t>
      </w:r>
      <w:r w:rsidRPr="00F85A64">
        <w:rPr>
          <w:rStyle w:val="CdigoHTML"/>
          <w:lang w:val="en-US"/>
        </w:rPr>
        <w:t>RegExp</w:t>
      </w:r>
      <w:r w:rsidRPr="00F85A64">
        <w:rPr>
          <w:lang w:val="en-US"/>
        </w:rPr>
        <w:t xml:space="preserve"> or </w:t>
      </w:r>
      <w:r w:rsidRPr="00F85A64">
        <w:rPr>
          <w:rStyle w:val="CdigoHTML"/>
          <w:lang w:val="en-US"/>
        </w:rPr>
        <w:t>String</w:t>
      </w:r>
      <w:r w:rsidRPr="00F85A64">
        <w:rPr>
          <w:lang w:val="en-US"/>
        </w:rPr>
        <w:t>).</w:t>
      </w:r>
    </w:p>
    <w:p w:rsidR="00F85A64" w:rsidRPr="00F85A64" w:rsidRDefault="00F85A64" w:rsidP="00F85A64">
      <w:pPr>
        <w:pStyle w:val="Ttulo3"/>
        <w:rPr>
          <w:lang w:val="en-US"/>
        </w:rPr>
      </w:pPr>
      <w:bookmarkStart w:id="79" w:name="Multiline_string_literals"/>
      <w:bookmarkStart w:id="80" w:name="_Toc413246759"/>
      <w:r w:rsidRPr="00F85A64">
        <w:rPr>
          <w:lang w:val="en-US"/>
        </w:rPr>
        <w:t>Multiline string literals</w:t>
      </w:r>
      <w:bookmarkEnd w:id="79"/>
      <w:bookmarkEnd w:id="80"/>
    </w:p>
    <w:p w:rsidR="00F85A64" w:rsidRPr="00F85A64" w:rsidRDefault="00052B1C" w:rsidP="00F85A64">
      <w:pPr>
        <w:rPr>
          <w:lang w:val="en-US"/>
        </w:rPr>
      </w:pPr>
      <w:hyperlink r:id="rId81" w:anchor="Multiline_string_literals"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No</w:t>
      </w:r>
    </w:p>
    <w:p w:rsidR="00F85A64" w:rsidRPr="00F85A64" w:rsidRDefault="00F85A64" w:rsidP="00F85A64">
      <w:pPr>
        <w:pStyle w:val="NormalWeb"/>
        <w:rPr>
          <w:lang w:val="en-US"/>
        </w:rPr>
      </w:pPr>
      <w:r w:rsidRPr="00F85A64">
        <w:rPr>
          <w:lang w:val="en-US"/>
        </w:rPr>
        <w:t>Do not do this:</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myString = 'A rather long string of English text, an error message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actually</w:t>
      </w:r>
      <w:proofErr w:type="gramEnd"/>
      <w:r w:rsidRPr="00F85A64">
        <w:rPr>
          <w:lang w:val="en-US"/>
        </w:rPr>
        <w:t xml:space="preserve"> that just keeps going and going -- an error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message</w:t>
      </w:r>
      <w:proofErr w:type="gramEnd"/>
      <w:r w:rsidRPr="00F85A64">
        <w:rPr>
          <w:lang w:val="en-US"/>
        </w:rPr>
        <w:t xml:space="preserve"> to make the Energizer bunny blush (right through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those</w:t>
      </w:r>
      <w:proofErr w:type="gramEnd"/>
      <w:r w:rsidRPr="00F85A64">
        <w:rPr>
          <w:lang w:val="en-US"/>
        </w:rPr>
        <w:t xml:space="preserve"> Schwarzenegger shades)! Where was I? Oh yes, \</w:t>
      </w:r>
    </w:p>
    <w:p w:rsidR="00F85A64" w:rsidRPr="00F85A64" w:rsidRDefault="00F85A64" w:rsidP="00F85A64">
      <w:pPr>
        <w:pStyle w:val="HTMLconformatoprevio"/>
        <w:rPr>
          <w:lang w:val="en-US"/>
        </w:rPr>
      </w:pPr>
      <w:r w:rsidRPr="00F85A64">
        <w:rPr>
          <w:lang w:val="en-US"/>
        </w:rPr>
        <w:t xml:space="preserve">                you\'ve got an error and all the extraneous whitespace is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just</w:t>
      </w:r>
      <w:proofErr w:type="gramEnd"/>
      <w:r w:rsidRPr="00F85A64">
        <w:rPr>
          <w:lang w:val="en-US"/>
        </w:rPr>
        <w:t xml:space="preserve"> gravy.  Have a nice </w:t>
      </w:r>
      <w:proofErr w:type="gramStart"/>
      <w:r w:rsidRPr="00F85A64">
        <w:rPr>
          <w:lang w:val="en-US"/>
        </w:rPr>
        <w:t>day.';</w:t>
      </w:r>
      <w:proofErr w:type="gramEnd"/>
    </w:p>
    <w:p w:rsidR="00F85A64" w:rsidRPr="00F85A64" w:rsidRDefault="00F85A64" w:rsidP="00F85A64">
      <w:pPr>
        <w:pStyle w:val="NormalWeb"/>
        <w:rPr>
          <w:lang w:val="en-US"/>
        </w:rPr>
      </w:pPr>
      <w:r w:rsidRPr="00F85A64">
        <w:rPr>
          <w:lang w:val="en-US"/>
        </w:rPr>
        <w:t xml:space="preserve">The whitespace at the beginning of each line can't be safely stripped at compile time; whitespace after the slash will result in tricky errors; and while most script engines support this, it is not part of ECMAScript. </w:t>
      </w:r>
    </w:p>
    <w:p w:rsidR="00F85A64" w:rsidRPr="00F85A64" w:rsidRDefault="00F85A64" w:rsidP="00F85A64">
      <w:pPr>
        <w:pStyle w:val="NormalWeb"/>
        <w:rPr>
          <w:lang w:val="en-US"/>
        </w:rPr>
      </w:pPr>
      <w:r w:rsidRPr="00F85A64">
        <w:rPr>
          <w:lang w:val="en-US"/>
        </w:rPr>
        <w:t>Use string concatenation instead:</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myString = 'A rather long string of English text, an error message '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actually</w:t>
      </w:r>
      <w:proofErr w:type="gramEnd"/>
      <w:r w:rsidRPr="00F85A64">
        <w:rPr>
          <w:lang w:val="en-US"/>
        </w:rPr>
        <w:t xml:space="preserve"> that just keeps going and going -- an error '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message</w:t>
      </w:r>
      <w:proofErr w:type="gramEnd"/>
      <w:r w:rsidRPr="00F85A64">
        <w:rPr>
          <w:lang w:val="en-US"/>
        </w:rPr>
        <w:t xml:space="preserve"> to make the Energizer bunny blush (right through '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those</w:t>
      </w:r>
      <w:proofErr w:type="gramEnd"/>
      <w:r w:rsidRPr="00F85A64">
        <w:rPr>
          <w:lang w:val="en-US"/>
        </w:rPr>
        <w:t xml:space="preserve"> Schwarzenegger shades)! Where was I? Oh yes, ' +</w:t>
      </w:r>
    </w:p>
    <w:p w:rsidR="00F85A64" w:rsidRPr="00F85A64" w:rsidRDefault="00F85A64" w:rsidP="00F85A64">
      <w:pPr>
        <w:pStyle w:val="HTMLconformatoprevio"/>
        <w:rPr>
          <w:lang w:val="en-US"/>
        </w:rPr>
      </w:pPr>
      <w:r w:rsidRPr="00F85A64">
        <w:rPr>
          <w:lang w:val="en-US"/>
        </w:rPr>
        <w:t xml:space="preserve">    'you\'ve got an error and all the extraneous whitespace is '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just</w:t>
      </w:r>
      <w:proofErr w:type="gramEnd"/>
      <w:r w:rsidRPr="00F85A64">
        <w:rPr>
          <w:lang w:val="en-US"/>
        </w:rPr>
        <w:t xml:space="preserve"> gravy.  Have a nice </w:t>
      </w:r>
      <w:proofErr w:type="gramStart"/>
      <w:r w:rsidRPr="00F85A64">
        <w:rPr>
          <w:lang w:val="en-US"/>
        </w:rPr>
        <w:t>day.';</w:t>
      </w:r>
      <w:proofErr w:type="gramEnd"/>
    </w:p>
    <w:p w:rsidR="00F85A64" w:rsidRPr="00F85A64" w:rsidRDefault="00F85A64" w:rsidP="00F85A64">
      <w:pPr>
        <w:pStyle w:val="Ttulo3"/>
        <w:rPr>
          <w:lang w:val="en-US"/>
        </w:rPr>
      </w:pPr>
      <w:bookmarkStart w:id="81" w:name="Array_and_Object_literals"/>
      <w:bookmarkStart w:id="82" w:name="_Toc413246760"/>
      <w:r w:rsidRPr="00F85A64">
        <w:rPr>
          <w:lang w:val="en-US"/>
        </w:rPr>
        <w:t>Array and Object literals</w:t>
      </w:r>
      <w:bookmarkEnd w:id="81"/>
      <w:bookmarkEnd w:id="82"/>
    </w:p>
    <w:p w:rsidR="00F85A64" w:rsidRPr="00F85A64" w:rsidRDefault="00052B1C" w:rsidP="00F85A64">
      <w:pPr>
        <w:rPr>
          <w:lang w:val="en-US"/>
        </w:rPr>
      </w:pPr>
      <w:hyperlink r:id="rId82" w:anchor="Array_and_Object_literals"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Yes</w:t>
      </w:r>
    </w:p>
    <w:p w:rsidR="00F85A64" w:rsidRPr="00F85A64" w:rsidRDefault="00F85A64" w:rsidP="00F85A64">
      <w:pPr>
        <w:pStyle w:val="NormalWeb"/>
        <w:rPr>
          <w:lang w:val="en-US"/>
        </w:rPr>
      </w:pPr>
      <w:r w:rsidRPr="00F85A64">
        <w:rPr>
          <w:lang w:val="en-US"/>
        </w:rPr>
        <w:t xml:space="preserve">Use </w:t>
      </w:r>
      <w:r w:rsidRPr="00F85A64">
        <w:rPr>
          <w:rStyle w:val="CdigoHTML"/>
          <w:lang w:val="en-US"/>
        </w:rPr>
        <w:t>Array</w:t>
      </w:r>
      <w:r w:rsidRPr="00F85A64">
        <w:rPr>
          <w:lang w:val="en-US"/>
        </w:rPr>
        <w:t xml:space="preserve"> and </w:t>
      </w:r>
      <w:r w:rsidRPr="00F85A64">
        <w:rPr>
          <w:rStyle w:val="CdigoHTML"/>
          <w:lang w:val="en-US"/>
        </w:rPr>
        <w:t>Object</w:t>
      </w:r>
      <w:r w:rsidRPr="00F85A64">
        <w:rPr>
          <w:lang w:val="en-US"/>
        </w:rPr>
        <w:t xml:space="preserve"> literals instead of </w:t>
      </w:r>
      <w:r w:rsidRPr="00F85A64">
        <w:rPr>
          <w:rStyle w:val="CdigoHTML"/>
          <w:lang w:val="en-US"/>
        </w:rPr>
        <w:t>Array</w:t>
      </w:r>
      <w:r w:rsidRPr="00F85A64">
        <w:rPr>
          <w:lang w:val="en-US"/>
        </w:rPr>
        <w:t xml:space="preserve"> and </w:t>
      </w:r>
      <w:r w:rsidRPr="00F85A64">
        <w:rPr>
          <w:rStyle w:val="CdigoHTML"/>
          <w:lang w:val="en-US"/>
        </w:rPr>
        <w:t>Object</w:t>
      </w:r>
      <w:r w:rsidRPr="00F85A64">
        <w:rPr>
          <w:lang w:val="en-US"/>
        </w:rPr>
        <w:t xml:space="preserve"> constructors.</w:t>
      </w:r>
    </w:p>
    <w:p w:rsidR="00F85A64" w:rsidRPr="00F85A64" w:rsidRDefault="00F85A64" w:rsidP="00F85A64">
      <w:pPr>
        <w:pStyle w:val="NormalWeb"/>
        <w:rPr>
          <w:lang w:val="en-US"/>
        </w:rPr>
      </w:pPr>
      <w:r w:rsidRPr="00F85A64">
        <w:rPr>
          <w:lang w:val="en-US"/>
        </w:rPr>
        <w:t>Array constructors are error-prone due to their arguments.</w:t>
      </w:r>
    </w:p>
    <w:p w:rsidR="00F85A64" w:rsidRPr="00F85A64" w:rsidRDefault="00F85A64" w:rsidP="00F85A64">
      <w:pPr>
        <w:pStyle w:val="HTMLconformatoprevio"/>
        <w:rPr>
          <w:lang w:val="en-US"/>
        </w:rPr>
      </w:pPr>
      <w:r w:rsidRPr="00F85A64">
        <w:rPr>
          <w:lang w:val="en-US"/>
        </w:rPr>
        <w:t>// Length is 3.</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a1 = new Array(x1, x2, x3);</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Length is 2.</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a2 = new Array(x1, x2);</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If x1 is a number and it is a natural number the length will be x1.</w:t>
      </w:r>
    </w:p>
    <w:p w:rsidR="00F85A64" w:rsidRPr="00F85A64" w:rsidRDefault="00F85A64" w:rsidP="00F85A64">
      <w:pPr>
        <w:pStyle w:val="HTMLconformatoprevio"/>
        <w:rPr>
          <w:lang w:val="en-US"/>
        </w:rPr>
      </w:pPr>
      <w:r w:rsidRPr="00F85A64">
        <w:rPr>
          <w:lang w:val="en-US"/>
        </w:rPr>
        <w:t>// If x1 is a number but not a natural number this will throw an exception.</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Otherwise</w:t>
      </w:r>
      <w:proofErr w:type="gramEnd"/>
      <w:r w:rsidRPr="00F85A64">
        <w:rPr>
          <w:lang w:val="en-US"/>
        </w:rPr>
        <w:t xml:space="preserve"> the array will have one element with x1 as its value.</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a3 = new Array(x1);</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Length is 0.</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a4 = new Array();</w:t>
      </w:r>
    </w:p>
    <w:p w:rsidR="00F85A64" w:rsidRPr="00F85A64" w:rsidRDefault="00F85A64" w:rsidP="00F85A64">
      <w:pPr>
        <w:pStyle w:val="NormalWeb"/>
        <w:rPr>
          <w:lang w:val="en-US"/>
        </w:rPr>
      </w:pPr>
      <w:r w:rsidRPr="00F85A64">
        <w:rPr>
          <w:lang w:val="en-US"/>
        </w:rPr>
        <w:t>Because of this, if someone changes the code to pass 1 argument instead of 2 arguments, the array might not have the expected length.</w:t>
      </w:r>
    </w:p>
    <w:p w:rsidR="00F85A64" w:rsidRPr="00F85A64" w:rsidRDefault="00F85A64" w:rsidP="00F85A64">
      <w:pPr>
        <w:pStyle w:val="NormalWeb"/>
        <w:rPr>
          <w:lang w:val="en-US"/>
        </w:rPr>
      </w:pPr>
      <w:r w:rsidRPr="00F85A64">
        <w:rPr>
          <w:lang w:val="en-US"/>
        </w:rPr>
        <w:t>To avoid these kinds of weird cases, always use the more readable array literal.</w:t>
      </w:r>
    </w:p>
    <w:p w:rsidR="00F85A64" w:rsidRDefault="00F85A64" w:rsidP="00F85A64">
      <w:pPr>
        <w:pStyle w:val="HTMLconformatoprevio"/>
      </w:pPr>
      <w:proofErr w:type="gramStart"/>
      <w:r>
        <w:t>var</w:t>
      </w:r>
      <w:proofErr w:type="gramEnd"/>
      <w:r>
        <w:t xml:space="preserve"> a = [x1, x2, x3];</w:t>
      </w:r>
    </w:p>
    <w:p w:rsidR="00F85A64" w:rsidRDefault="00F85A64" w:rsidP="00F85A64">
      <w:pPr>
        <w:pStyle w:val="HTMLconformatoprevio"/>
      </w:pPr>
      <w:proofErr w:type="gramStart"/>
      <w:r>
        <w:t>var</w:t>
      </w:r>
      <w:proofErr w:type="gramEnd"/>
      <w:r>
        <w:t xml:space="preserve"> a2 = [x1, x2];</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a3 = [x1];</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a4 = [];</w:t>
      </w:r>
    </w:p>
    <w:p w:rsidR="00F85A64" w:rsidRPr="00F85A64" w:rsidRDefault="00F85A64" w:rsidP="00F85A64">
      <w:pPr>
        <w:pStyle w:val="NormalWeb"/>
        <w:rPr>
          <w:lang w:val="en-US"/>
        </w:rPr>
      </w:pPr>
      <w:r w:rsidRPr="00F85A64">
        <w:rPr>
          <w:lang w:val="en-US"/>
        </w:rPr>
        <w:t>Object constructors don't have the same problems, but for readability and consistency object literals should be used.</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o = new Object();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o2 = new Object();</w:t>
      </w:r>
    </w:p>
    <w:p w:rsidR="00F85A64" w:rsidRPr="006E298D" w:rsidRDefault="00F85A64" w:rsidP="00F85A64">
      <w:pPr>
        <w:pStyle w:val="HTMLconformatoprevio"/>
        <w:rPr>
          <w:lang w:val="en-US"/>
        </w:rPr>
      </w:pPr>
      <w:r w:rsidRPr="006E298D">
        <w:rPr>
          <w:lang w:val="en-US"/>
        </w:rPr>
        <w:t>o2.a = 0;</w:t>
      </w:r>
    </w:p>
    <w:p w:rsidR="00F85A64" w:rsidRPr="006E298D" w:rsidRDefault="00F85A64" w:rsidP="00F85A64">
      <w:pPr>
        <w:pStyle w:val="HTMLconformatoprevio"/>
        <w:rPr>
          <w:lang w:val="en-US"/>
        </w:rPr>
      </w:pPr>
      <w:r w:rsidRPr="006E298D">
        <w:rPr>
          <w:lang w:val="en-US"/>
        </w:rPr>
        <w:t>o2.b = 1;</w:t>
      </w:r>
    </w:p>
    <w:p w:rsidR="00F85A64" w:rsidRPr="006E298D" w:rsidRDefault="00F85A64" w:rsidP="00F85A64">
      <w:pPr>
        <w:pStyle w:val="HTMLconformatoprevio"/>
        <w:rPr>
          <w:lang w:val="en-US"/>
        </w:rPr>
      </w:pPr>
      <w:r w:rsidRPr="006E298D">
        <w:rPr>
          <w:lang w:val="en-US"/>
        </w:rPr>
        <w:t>o2.c = 2;</w:t>
      </w:r>
    </w:p>
    <w:p w:rsidR="00F85A64" w:rsidRPr="006E298D" w:rsidRDefault="00F85A64" w:rsidP="00F85A64">
      <w:pPr>
        <w:pStyle w:val="HTMLconformatoprevio"/>
        <w:rPr>
          <w:lang w:val="en-US"/>
        </w:rPr>
      </w:pPr>
      <w:proofErr w:type="gramStart"/>
      <w:r w:rsidRPr="006E298D">
        <w:rPr>
          <w:lang w:val="en-US"/>
        </w:rPr>
        <w:t>o2[</w:t>
      </w:r>
      <w:proofErr w:type="gramEnd"/>
      <w:r w:rsidRPr="006E298D">
        <w:rPr>
          <w:lang w:val="en-US"/>
        </w:rPr>
        <w:t>'strange key'] = 3;</w:t>
      </w:r>
    </w:p>
    <w:p w:rsidR="00F85A64" w:rsidRPr="00F85A64" w:rsidRDefault="00F85A64" w:rsidP="00F85A64">
      <w:pPr>
        <w:pStyle w:val="NormalWeb"/>
        <w:rPr>
          <w:lang w:val="en-US"/>
        </w:rPr>
      </w:pPr>
      <w:r w:rsidRPr="00F85A64">
        <w:rPr>
          <w:lang w:val="en-US"/>
        </w:rPr>
        <w:t>Should be written as:</w:t>
      </w:r>
    </w:p>
    <w:p w:rsidR="00F85A64" w:rsidRPr="006E298D" w:rsidRDefault="00F85A64" w:rsidP="00F85A64">
      <w:pPr>
        <w:pStyle w:val="HTMLconformatoprevio"/>
      </w:pPr>
      <w:proofErr w:type="gramStart"/>
      <w:r w:rsidRPr="006E298D">
        <w:t>var</w:t>
      </w:r>
      <w:proofErr w:type="gramEnd"/>
      <w:r w:rsidRPr="006E298D">
        <w:t xml:space="preserve"> o = {};</w:t>
      </w:r>
    </w:p>
    <w:p w:rsidR="00F85A64" w:rsidRPr="006E298D" w:rsidRDefault="00F85A64" w:rsidP="00F85A64">
      <w:pPr>
        <w:pStyle w:val="HTMLconformatoprevio"/>
      </w:pPr>
    </w:p>
    <w:p w:rsidR="00F85A64" w:rsidRPr="006E298D" w:rsidRDefault="00F85A64" w:rsidP="00F85A64">
      <w:pPr>
        <w:pStyle w:val="HTMLconformatoprevio"/>
      </w:pPr>
      <w:proofErr w:type="gramStart"/>
      <w:r w:rsidRPr="006E298D">
        <w:t>var</w:t>
      </w:r>
      <w:proofErr w:type="gramEnd"/>
      <w:r w:rsidRPr="006E298D">
        <w:t xml:space="preserve"> o2 = {</w:t>
      </w:r>
    </w:p>
    <w:p w:rsidR="00F85A64" w:rsidRPr="006E298D" w:rsidRDefault="00F85A64" w:rsidP="00F85A64">
      <w:pPr>
        <w:pStyle w:val="HTMLconformatoprevio"/>
      </w:pPr>
      <w:r w:rsidRPr="006E298D">
        <w:t xml:space="preserve">  </w:t>
      </w:r>
      <w:proofErr w:type="gramStart"/>
      <w:r w:rsidRPr="006E298D">
        <w:t>a</w:t>
      </w:r>
      <w:proofErr w:type="gramEnd"/>
      <w:r w:rsidRPr="006E298D">
        <w:t>: 0,</w:t>
      </w:r>
    </w:p>
    <w:p w:rsidR="00F85A64" w:rsidRPr="006E298D" w:rsidRDefault="00F85A64" w:rsidP="00F85A64">
      <w:pPr>
        <w:pStyle w:val="HTMLconformatoprevio"/>
      </w:pPr>
      <w:r w:rsidRPr="006E298D">
        <w:t xml:space="preserve">  </w:t>
      </w:r>
      <w:proofErr w:type="gramStart"/>
      <w:r w:rsidRPr="006E298D">
        <w:t>b</w:t>
      </w:r>
      <w:proofErr w:type="gramEnd"/>
      <w:r w:rsidRPr="006E298D">
        <w:t>: 1,</w:t>
      </w:r>
    </w:p>
    <w:p w:rsidR="00F85A64" w:rsidRPr="00F85A64" w:rsidRDefault="00F85A64" w:rsidP="00F85A64">
      <w:pPr>
        <w:pStyle w:val="HTMLconformatoprevio"/>
        <w:rPr>
          <w:lang w:val="en-US"/>
        </w:rPr>
      </w:pPr>
      <w:r w:rsidRPr="006E298D">
        <w:t xml:space="preserve">  </w:t>
      </w:r>
      <w:proofErr w:type="gramStart"/>
      <w:r w:rsidRPr="00F85A64">
        <w:rPr>
          <w:lang w:val="en-US"/>
        </w:rPr>
        <w:t>c</w:t>
      </w:r>
      <w:proofErr w:type="gramEnd"/>
      <w:r w:rsidRPr="00F85A64">
        <w:rPr>
          <w:lang w:val="en-US"/>
        </w:rPr>
        <w:t>: 2,</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strange</w:t>
      </w:r>
      <w:proofErr w:type="gramEnd"/>
      <w:r w:rsidRPr="00F85A64">
        <w:rPr>
          <w:lang w:val="en-US"/>
        </w:rPr>
        <w:t xml:space="preserve"> key': 3</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Ttulo3"/>
        <w:rPr>
          <w:lang w:val="en-US"/>
        </w:rPr>
      </w:pPr>
      <w:bookmarkStart w:id="83" w:name="Modifying_prototypes_of_builtin_objects"/>
      <w:bookmarkStart w:id="84" w:name="_Toc413246761"/>
      <w:r w:rsidRPr="00F85A64">
        <w:rPr>
          <w:lang w:val="en-US"/>
        </w:rPr>
        <w:t>Modifying prototypes of builtin objects</w:t>
      </w:r>
      <w:bookmarkEnd w:id="83"/>
      <w:bookmarkEnd w:id="84"/>
    </w:p>
    <w:p w:rsidR="00F85A64" w:rsidRPr="00F85A64" w:rsidRDefault="00052B1C" w:rsidP="00F85A64">
      <w:pPr>
        <w:rPr>
          <w:lang w:val="en-US"/>
        </w:rPr>
      </w:pPr>
      <w:hyperlink r:id="rId83" w:anchor="Modifying_prototypes_of_builtin_objects"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No</w:t>
      </w:r>
    </w:p>
    <w:p w:rsidR="00F85A64" w:rsidRPr="00F85A64" w:rsidRDefault="00F85A64" w:rsidP="00F85A64">
      <w:pPr>
        <w:pStyle w:val="NormalWeb"/>
        <w:rPr>
          <w:lang w:val="en-US"/>
        </w:rPr>
      </w:pPr>
      <w:r w:rsidRPr="00F85A64">
        <w:rPr>
          <w:lang w:val="en-US"/>
        </w:rPr>
        <w:t xml:space="preserve">Modifying builtins like </w:t>
      </w:r>
      <w:r w:rsidRPr="00F85A64">
        <w:rPr>
          <w:rStyle w:val="CdigoHTML"/>
          <w:lang w:val="en-US"/>
        </w:rPr>
        <w:t>Object.prototype</w:t>
      </w:r>
      <w:r w:rsidRPr="00F85A64">
        <w:rPr>
          <w:lang w:val="en-US"/>
        </w:rPr>
        <w:t xml:space="preserve"> and </w:t>
      </w:r>
      <w:r w:rsidRPr="00F85A64">
        <w:rPr>
          <w:rStyle w:val="CdigoHTML"/>
          <w:lang w:val="en-US"/>
        </w:rPr>
        <w:t>Array.prototype</w:t>
      </w:r>
      <w:r w:rsidRPr="00F85A64">
        <w:rPr>
          <w:lang w:val="en-US"/>
        </w:rPr>
        <w:t xml:space="preserve"> are strictly forbidden. Modifying other builtins like </w:t>
      </w:r>
      <w:r w:rsidRPr="00F85A64">
        <w:rPr>
          <w:rStyle w:val="CdigoHTML"/>
          <w:lang w:val="en-US"/>
        </w:rPr>
        <w:t>Function.prototype</w:t>
      </w:r>
      <w:r w:rsidRPr="00F85A64">
        <w:rPr>
          <w:lang w:val="en-US"/>
        </w:rPr>
        <w:t xml:space="preserve"> is less dangerous but still leads to hard to debug issues in production and should be avoided.</w:t>
      </w:r>
    </w:p>
    <w:p w:rsidR="00F85A64" w:rsidRPr="00F85A64" w:rsidRDefault="00F85A64" w:rsidP="00F85A64">
      <w:pPr>
        <w:pStyle w:val="Ttulo3"/>
        <w:rPr>
          <w:lang w:val="en-US"/>
        </w:rPr>
      </w:pPr>
      <w:bookmarkStart w:id="85" w:name="Internet_Explorer_s_Conditional_Comments"/>
      <w:bookmarkStart w:id="86" w:name="_Toc413246762"/>
      <w:r w:rsidRPr="00F85A64">
        <w:rPr>
          <w:lang w:val="en-US"/>
        </w:rPr>
        <w:t>Internet Explorer's Conditional Comments</w:t>
      </w:r>
      <w:bookmarkEnd w:id="85"/>
      <w:bookmarkEnd w:id="86"/>
    </w:p>
    <w:p w:rsidR="00F85A64" w:rsidRPr="00F85A64" w:rsidRDefault="00052B1C" w:rsidP="00F85A64">
      <w:pPr>
        <w:rPr>
          <w:lang w:val="en-US"/>
        </w:rPr>
      </w:pPr>
      <w:hyperlink r:id="rId84" w:anchor="Internet_Explorer_s_Conditional_Comments"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No</w:t>
      </w:r>
    </w:p>
    <w:p w:rsidR="00F85A64" w:rsidRPr="00F85A64" w:rsidRDefault="00F85A64" w:rsidP="00F85A64">
      <w:pPr>
        <w:pStyle w:val="NormalWeb"/>
        <w:rPr>
          <w:lang w:val="en-US"/>
        </w:rPr>
      </w:pPr>
      <w:r w:rsidRPr="00F85A64">
        <w:rPr>
          <w:lang w:val="en-US"/>
        </w:rPr>
        <w:t>Don't do this:</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f = function () {</w:t>
      </w:r>
    </w:p>
    <w:p w:rsidR="00F85A64" w:rsidRPr="00F85A64" w:rsidRDefault="00F85A64" w:rsidP="00F85A64">
      <w:pPr>
        <w:pStyle w:val="HTMLconformatoprevio"/>
        <w:rPr>
          <w:lang w:val="en-US"/>
        </w:rPr>
      </w:pPr>
      <w:r w:rsidRPr="00F85A64">
        <w:rPr>
          <w:lang w:val="en-US"/>
        </w:rPr>
        <w:t xml:space="preserve">    /*@cc_on if (@_jscript) </w:t>
      </w:r>
      <w:proofErr w:type="gramStart"/>
      <w:r w:rsidRPr="00F85A64">
        <w:rPr>
          <w:lang w:val="en-US"/>
        </w:rPr>
        <w:t>{ return</w:t>
      </w:r>
      <w:proofErr w:type="gramEnd"/>
      <w:r w:rsidRPr="00F85A64">
        <w:rPr>
          <w:lang w:val="en-US"/>
        </w:rPr>
        <w:t xml:space="preserve"> 2* @*/  3; /*@ }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r w:rsidRPr="00F85A64">
        <w:rPr>
          <w:lang w:val="en-US"/>
        </w:rPr>
        <w:t>Conditional Comments hinder automated tools as they can vary the JavaScript syntax tree at runtime.</w:t>
      </w:r>
    </w:p>
    <w:p w:rsidR="00F85A64" w:rsidRPr="00F85A64" w:rsidRDefault="00F85A64" w:rsidP="00F85A64">
      <w:pPr>
        <w:pStyle w:val="Ttulo2"/>
        <w:rPr>
          <w:lang w:val="en-US"/>
        </w:rPr>
      </w:pPr>
      <w:bookmarkStart w:id="87" w:name="_Toc413246763"/>
      <w:r w:rsidRPr="00F85A64">
        <w:rPr>
          <w:lang w:val="en-US"/>
        </w:rPr>
        <w:t>JavaScript Style Rules</w:t>
      </w:r>
      <w:bookmarkEnd w:id="87"/>
    </w:p>
    <w:p w:rsidR="00F85A64" w:rsidRPr="00F85A64" w:rsidRDefault="00F85A64" w:rsidP="00F85A64">
      <w:pPr>
        <w:pStyle w:val="Ttulo3"/>
        <w:rPr>
          <w:lang w:val="en-US"/>
        </w:rPr>
      </w:pPr>
      <w:bookmarkStart w:id="88" w:name="Naming"/>
      <w:bookmarkStart w:id="89" w:name="_Toc413246764"/>
      <w:r w:rsidRPr="00F85A64">
        <w:rPr>
          <w:lang w:val="en-US"/>
        </w:rPr>
        <w:t>Naming</w:t>
      </w:r>
      <w:bookmarkEnd w:id="88"/>
      <w:bookmarkEnd w:id="89"/>
    </w:p>
    <w:p w:rsidR="00F85A64" w:rsidRPr="00F85A64" w:rsidRDefault="00052B1C" w:rsidP="00F85A64">
      <w:pPr>
        <w:rPr>
          <w:lang w:val="en-US"/>
        </w:rPr>
      </w:pPr>
      <w:hyperlink r:id="rId85" w:anchor="Naming"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pStyle w:val="NormalWeb"/>
        <w:rPr>
          <w:lang w:val="en-US"/>
        </w:rPr>
      </w:pPr>
      <w:r w:rsidRPr="00F85A64">
        <w:rPr>
          <w:lang w:val="en-US"/>
        </w:rPr>
        <w:t xml:space="preserve">In general, use </w:t>
      </w:r>
      <w:r w:rsidRPr="00F85A64">
        <w:rPr>
          <w:rStyle w:val="CdigoHTML"/>
          <w:lang w:val="en-US"/>
        </w:rPr>
        <w:t>functionNamesLikeThis</w:t>
      </w:r>
      <w:r w:rsidRPr="00F85A64">
        <w:rPr>
          <w:lang w:val="en-US"/>
        </w:rPr>
        <w:t xml:space="preserve">, </w:t>
      </w:r>
      <w:r w:rsidRPr="00F85A64">
        <w:rPr>
          <w:rStyle w:val="CdigoHTML"/>
          <w:lang w:val="en-US"/>
        </w:rPr>
        <w:t>variableNamesLikeThis</w:t>
      </w:r>
      <w:r w:rsidRPr="00F85A64">
        <w:rPr>
          <w:lang w:val="en-US"/>
        </w:rPr>
        <w:t xml:space="preserve">, </w:t>
      </w:r>
      <w:r w:rsidRPr="00F85A64">
        <w:rPr>
          <w:rStyle w:val="CdigoHTML"/>
          <w:lang w:val="en-US"/>
        </w:rPr>
        <w:t>ClassNamesLikeThis</w:t>
      </w:r>
      <w:r w:rsidRPr="00F85A64">
        <w:rPr>
          <w:lang w:val="en-US"/>
        </w:rPr>
        <w:t xml:space="preserve">, </w:t>
      </w:r>
      <w:r w:rsidRPr="00F85A64">
        <w:rPr>
          <w:rStyle w:val="CdigoHTML"/>
          <w:lang w:val="en-US"/>
        </w:rPr>
        <w:t>EnumNamesLikeThis</w:t>
      </w:r>
      <w:r w:rsidRPr="00F85A64">
        <w:rPr>
          <w:lang w:val="en-US"/>
        </w:rPr>
        <w:t xml:space="preserve">, </w:t>
      </w:r>
      <w:r w:rsidRPr="00F85A64">
        <w:rPr>
          <w:rStyle w:val="CdigoHTML"/>
          <w:lang w:val="en-US"/>
        </w:rPr>
        <w:t>methodNamesLikeThis</w:t>
      </w:r>
      <w:r w:rsidRPr="00F85A64">
        <w:rPr>
          <w:lang w:val="en-US"/>
        </w:rPr>
        <w:t xml:space="preserve">, </w:t>
      </w:r>
      <w:r w:rsidRPr="00F85A64">
        <w:rPr>
          <w:rStyle w:val="CdigoHTML"/>
          <w:lang w:val="en-US"/>
        </w:rPr>
        <w:t>CONSTANT_VALUES_LIKE_THIS</w:t>
      </w:r>
      <w:r w:rsidRPr="00F85A64">
        <w:rPr>
          <w:lang w:val="en-US"/>
        </w:rPr>
        <w:t xml:space="preserve">, </w:t>
      </w:r>
      <w:r w:rsidRPr="00F85A64">
        <w:rPr>
          <w:rStyle w:val="CdigoHTML"/>
          <w:lang w:val="en-US"/>
        </w:rPr>
        <w:t>foo.namespaceNamesLikeThis.bar</w:t>
      </w:r>
      <w:r w:rsidRPr="00F85A64">
        <w:rPr>
          <w:lang w:val="en-US"/>
        </w:rPr>
        <w:t xml:space="preserve">, and </w:t>
      </w:r>
      <w:r w:rsidRPr="00F85A64">
        <w:rPr>
          <w:rStyle w:val="CdigoHTML"/>
          <w:lang w:val="en-US"/>
        </w:rPr>
        <w:t>filenameslikethis.js</w:t>
      </w:r>
      <w:r w:rsidRPr="00F85A64">
        <w:rPr>
          <w:lang w:val="en-US"/>
        </w:rPr>
        <w:t xml:space="preserve">. </w:t>
      </w:r>
    </w:p>
    <w:p w:rsidR="00F85A64" w:rsidRDefault="00F85A64" w:rsidP="00F85A64">
      <w:pPr>
        <w:spacing w:before="100" w:beforeAutospacing="1" w:after="100" w:afterAutospacing="1"/>
      </w:pPr>
      <w:r>
        <w:rPr>
          <w:rStyle w:val="stylepointsubsection"/>
        </w:rPr>
        <w:t>Properties and methods</w:t>
      </w:r>
      <w:r>
        <w:t xml:space="preserve"> </w:t>
      </w:r>
    </w:p>
    <w:p w:rsidR="00F85A64" w:rsidRPr="00F85A64" w:rsidRDefault="00F85A64" w:rsidP="000776DB">
      <w:pPr>
        <w:numPr>
          <w:ilvl w:val="0"/>
          <w:numId w:val="29"/>
        </w:numPr>
        <w:spacing w:before="100" w:beforeAutospacing="1" w:after="100" w:afterAutospacing="1"/>
        <w:rPr>
          <w:lang w:val="en-US"/>
        </w:rPr>
      </w:pPr>
      <w:r w:rsidRPr="00F85A64">
        <w:rPr>
          <w:rStyle w:val="nfasis"/>
          <w:lang w:val="en-US"/>
        </w:rPr>
        <w:t>Private</w:t>
      </w:r>
      <w:r w:rsidRPr="00F85A64">
        <w:rPr>
          <w:lang w:val="en-US"/>
        </w:rPr>
        <w:t xml:space="preserve"> properties and methods should be named with a trailing underscore. </w:t>
      </w:r>
    </w:p>
    <w:p w:rsidR="00F85A64" w:rsidRPr="00F85A64" w:rsidRDefault="00F85A64" w:rsidP="000776DB">
      <w:pPr>
        <w:numPr>
          <w:ilvl w:val="0"/>
          <w:numId w:val="29"/>
        </w:numPr>
        <w:spacing w:before="100" w:beforeAutospacing="1" w:after="100" w:afterAutospacing="1"/>
        <w:rPr>
          <w:lang w:val="en-US"/>
        </w:rPr>
      </w:pPr>
      <w:r w:rsidRPr="00F85A64">
        <w:rPr>
          <w:rStyle w:val="nfasis"/>
          <w:lang w:val="en-US"/>
        </w:rPr>
        <w:t>Protected</w:t>
      </w:r>
      <w:r w:rsidRPr="00F85A64">
        <w:rPr>
          <w:lang w:val="en-US"/>
        </w:rPr>
        <w:t xml:space="preserve"> properties and methods should be named without a trailing underscore (like public ones).</w:t>
      </w:r>
    </w:p>
    <w:p w:rsidR="00F85A64" w:rsidRPr="00F85A64" w:rsidRDefault="00F85A64" w:rsidP="00F85A64">
      <w:pPr>
        <w:pStyle w:val="NormalWeb"/>
        <w:rPr>
          <w:lang w:val="en-US"/>
        </w:rPr>
      </w:pPr>
      <w:r w:rsidRPr="00F85A64">
        <w:rPr>
          <w:lang w:val="en-US"/>
        </w:rPr>
        <w:t xml:space="preserve">For more information on </w:t>
      </w:r>
      <w:r w:rsidRPr="00F85A64">
        <w:rPr>
          <w:rStyle w:val="nfasis"/>
          <w:lang w:val="en-US"/>
        </w:rPr>
        <w:t>private</w:t>
      </w:r>
      <w:r w:rsidRPr="00F85A64">
        <w:rPr>
          <w:lang w:val="en-US"/>
        </w:rPr>
        <w:t xml:space="preserve"> and </w:t>
      </w:r>
      <w:r w:rsidRPr="00F85A64">
        <w:rPr>
          <w:rStyle w:val="nfasis"/>
          <w:lang w:val="en-US"/>
        </w:rPr>
        <w:t>protected</w:t>
      </w:r>
      <w:r w:rsidRPr="00F85A64">
        <w:rPr>
          <w:lang w:val="en-US"/>
        </w:rPr>
        <w:t xml:space="preserve">, read the section on </w:t>
      </w:r>
      <w:hyperlink r:id="rId86" w:anchor="Visibility__private_and_protected_fields_" w:history="1">
        <w:r w:rsidRPr="00F85A64">
          <w:rPr>
            <w:rStyle w:val="Hipervnculo"/>
            <w:lang w:val="en-US"/>
          </w:rPr>
          <w:t>visibility</w:t>
        </w:r>
      </w:hyperlink>
      <w:r w:rsidRPr="00F85A64">
        <w:rPr>
          <w:lang w:val="en-US"/>
        </w:rPr>
        <w:t xml:space="preserve">. </w:t>
      </w:r>
    </w:p>
    <w:p w:rsidR="00F85A64" w:rsidRPr="00F85A64" w:rsidRDefault="00F85A64" w:rsidP="00F85A64">
      <w:pPr>
        <w:spacing w:before="100" w:beforeAutospacing="1" w:after="100" w:afterAutospacing="1"/>
        <w:rPr>
          <w:lang w:val="en-US"/>
        </w:rPr>
      </w:pPr>
      <w:r w:rsidRPr="00F85A64">
        <w:rPr>
          <w:rStyle w:val="stylepointsubsection"/>
          <w:lang w:val="en-US"/>
        </w:rPr>
        <w:t>Method and function parameter</w:t>
      </w:r>
      <w:r w:rsidRPr="00F85A64">
        <w:rPr>
          <w:lang w:val="en-US"/>
        </w:rPr>
        <w:t xml:space="preserve"> </w:t>
      </w:r>
    </w:p>
    <w:p w:rsidR="00F85A64" w:rsidRPr="00F85A64" w:rsidRDefault="00F85A64" w:rsidP="00F85A64">
      <w:pPr>
        <w:pStyle w:val="NormalWeb"/>
        <w:rPr>
          <w:lang w:val="en-US"/>
        </w:rPr>
      </w:pPr>
      <w:r w:rsidRPr="00F85A64">
        <w:rPr>
          <w:lang w:val="en-US"/>
        </w:rPr>
        <w:t xml:space="preserve">Optional function arguments start with </w:t>
      </w:r>
      <w:r w:rsidRPr="00F85A64">
        <w:rPr>
          <w:rStyle w:val="CdigoHTML"/>
          <w:lang w:val="en-US"/>
        </w:rPr>
        <w:t>opt_</w:t>
      </w:r>
      <w:r w:rsidRPr="00F85A64">
        <w:rPr>
          <w:lang w:val="en-US"/>
        </w:rPr>
        <w:t>.</w:t>
      </w:r>
    </w:p>
    <w:p w:rsidR="00F85A64" w:rsidRPr="00F85A64" w:rsidRDefault="00F85A64" w:rsidP="00F85A64">
      <w:pPr>
        <w:pStyle w:val="NormalWeb"/>
        <w:rPr>
          <w:lang w:val="en-US"/>
        </w:rPr>
      </w:pPr>
      <w:r w:rsidRPr="00F85A64">
        <w:rPr>
          <w:lang w:val="en-US"/>
        </w:rPr>
        <w:t xml:space="preserve">Functions that take a variable number of arguments should have the last argument named </w:t>
      </w:r>
      <w:r w:rsidRPr="00F85A64">
        <w:rPr>
          <w:rStyle w:val="CdigoHTML"/>
          <w:lang w:val="en-US"/>
        </w:rPr>
        <w:t>var_args</w:t>
      </w:r>
      <w:r w:rsidRPr="00F85A64">
        <w:rPr>
          <w:lang w:val="en-US"/>
        </w:rPr>
        <w:t xml:space="preserve">. You may not refer to </w:t>
      </w:r>
      <w:r w:rsidRPr="00F85A64">
        <w:rPr>
          <w:rStyle w:val="CdigoHTML"/>
          <w:lang w:val="en-US"/>
        </w:rPr>
        <w:t>var_args</w:t>
      </w:r>
      <w:r w:rsidRPr="00F85A64">
        <w:rPr>
          <w:lang w:val="en-US"/>
        </w:rPr>
        <w:t xml:space="preserve"> in the code; use the </w:t>
      </w:r>
      <w:r w:rsidRPr="00F85A64">
        <w:rPr>
          <w:rStyle w:val="CdigoHTML"/>
          <w:lang w:val="en-US"/>
        </w:rPr>
        <w:t>arguments</w:t>
      </w:r>
      <w:r w:rsidRPr="00F85A64">
        <w:rPr>
          <w:lang w:val="en-US"/>
        </w:rPr>
        <w:t xml:space="preserve"> array.</w:t>
      </w:r>
    </w:p>
    <w:p w:rsidR="00F85A64" w:rsidRPr="00F85A64" w:rsidRDefault="00F85A64" w:rsidP="00F85A64">
      <w:pPr>
        <w:pStyle w:val="NormalWeb"/>
        <w:rPr>
          <w:lang w:val="en-US"/>
        </w:rPr>
      </w:pPr>
      <w:r w:rsidRPr="00F85A64">
        <w:rPr>
          <w:lang w:val="en-US"/>
        </w:rPr>
        <w:t xml:space="preserve">Optional and variable arguments can also be specified in </w:t>
      </w:r>
      <w:r w:rsidRPr="00F85A64">
        <w:rPr>
          <w:rStyle w:val="CdigoHTML"/>
          <w:lang w:val="en-US"/>
        </w:rPr>
        <w:t>@param</w:t>
      </w:r>
      <w:r w:rsidRPr="00F85A64">
        <w:rPr>
          <w:lang w:val="en-US"/>
        </w:rPr>
        <w:t xml:space="preserve"> annotations. Although either convention is acceptable to the compiler, using both together is preferred.</w:t>
      </w:r>
    </w:p>
    <w:p w:rsidR="00F85A64" w:rsidRPr="00F85A64" w:rsidRDefault="00F85A64" w:rsidP="00F85A64">
      <w:pPr>
        <w:spacing w:before="100" w:beforeAutospacing="1" w:after="100" w:afterAutospacing="1"/>
        <w:rPr>
          <w:lang w:val="en-US"/>
        </w:rPr>
      </w:pPr>
      <w:r w:rsidRPr="00F85A64">
        <w:rPr>
          <w:rStyle w:val="stylepointsubsection"/>
          <w:lang w:val="en-US"/>
        </w:rPr>
        <w:t>Getters and Setters</w:t>
      </w:r>
      <w:r w:rsidRPr="00F85A64">
        <w:rPr>
          <w:lang w:val="en-US"/>
        </w:rPr>
        <w:t xml:space="preserve"> </w:t>
      </w:r>
    </w:p>
    <w:p w:rsidR="00F85A64" w:rsidRPr="00F85A64" w:rsidRDefault="00F85A64" w:rsidP="00F85A64">
      <w:pPr>
        <w:pStyle w:val="NormalWeb"/>
        <w:rPr>
          <w:lang w:val="en-US"/>
        </w:rPr>
      </w:pPr>
      <w:r w:rsidRPr="00F85A64">
        <w:rPr>
          <w:lang w:val="en-US"/>
        </w:rPr>
        <w:t>EcmaScript 5 getters and setters for properties are discouraged. However, if they are used, then getters must not change observable state.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WRONG -- Do NOT do this.</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foo = { get next() { return this.nextId++; } };</w:t>
      </w:r>
    </w:p>
    <w:p w:rsidR="00F85A64" w:rsidRPr="00F85A64" w:rsidRDefault="00F85A64" w:rsidP="00F85A64">
      <w:pPr>
        <w:spacing w:before="100" w:beforeAutospacing="1" w:after="100" w:afterAutospacing="1"/>
        <w:rPr>
          <w:lang w:val="en-US"/>
        </w:rPr>
      </w:pPr>
      <w:r w:rsidRPr="00F85A64">
        <w:rPr>
          <w:rStyle w:val="stylepointsubsection"/>
          <w:lang w:val="en-US"/>
        </w:rPr>
        <w:t>Accessor functions</w:t>
      </w:r>
      <w:r w:rsidRPr="00F85A64">
        <w:rPr>
          <w:lang w:val="en-US"/>
        </w:rPr>
        <w:t xml:space="preserve"> </w:t>
      </w:r>
    </w:p>
    <w:p w:rsidR="00F85A64" w:rsidRPr="00F85A64" w:rsidRDefault="00F85A64" w:rsidP="00F85A64">
      <w:pPr>
        <w:pStyle w:val="NormalWeb"/>
        <w:rPr>
          <w:lang w:val="en-US"/>
        </w:rPr>
      </w:pPr>
      <w:r w:rsidRPr="00F85A64">
        <w:rPr>
          <w:lang w:val="en-US"/>
        </w:rPr>
        <w:t xml:space="preserve">Getters and setters methods for properties are not required. However, if they are used, then getters must be named </w:t>
      </w:r>
      <w:proofErr w:type="gramStart"/>
      <w:r w:rsidRPr="00F85A64">
        <w:rPr>
          <w:rStyle w:val="CdigoHTML"/>
          <w:lang w:val="en-US"/>
        </w:rPr>
        <w:t>getFoo(</w:t>
      </w:r>
      <w:proofErr w:type="gramEnd"/>
      <w:r w:rsidRPr="00F85A64">
        <w:rPr>
          <w:rStyle w:val="CdigoHTML"/>
          <w:lang w:val="en-US"/>
        </w:rPr>
        <w:t>)</w:t>
      </w:r>
      <w:r w:rsidRPr="00F85A64">
        <w:rPr>
          <w:lang w:val="en-US"/>
        </w:rPr>
        <w:t xml:space="preserve"> and setters must be named </w:t>
      </w:r>
      <w:r w:rsidRPr="00F85A64">
        <w:rPr>
          <w:rStyle w:val="CdigoHTML"/>
          <w:lang w:val="en-US"/>
        </w:rPr>
        <w:t>setFoo(value)</w:t>
      </w:r>
      <w:r w:rsidRPr="00F85A64">
        <w:rPr>
          <w:lang w:val="en-US"/>
        </w:rPr>
        <w:t xml:space="preserve">. (For boolean getters, </w:t>
      </w:r>
      <w:proofErr w:type="gramStart"/>
      <w:r w:rsidRPr="00F85A64">
        <w:rPr>
          <w:rStyle w:val="CdigoHTML"/>
          <w:lang w:val="en-US"/>
        </w:rPr>
        <w:t>isFoo(</w:t>
      </w:r>
      <w:proofErr w:type="gramEnd"/>
      <w:r w:rsidRPr="00F85A64">
        <w:rPr>
          <w:rStyle w:val="CdigoHTML"/>
          <w:lang w:val="en-US"/>
        </w:rPr>
        <w:t>)</w:t>
      </w:r>
      <w:r w:rsidRPr="00F85A64">
        <w:rPr>
          <w:lang w:val="en-US"/>
        </w:rPr>
        <w:t xml:space="preserve"> is also acceptable, and often sounds more natural.)</w:t>
      </w:r>
    </w:p>
    <w:p w:rsidR="00F85A64" w:rsidRPr="00F85A64" w:rsidRDefault="00F85A64" w:rsidP="00F85A64">
      <w:pPr>
        <w:spacing w:before="100" w:beforeAutospacing="1" w:after="100" w:afterAutospacing="1"/>
        <w:rPr>
          <w:lang w:val="en-US"/>
        </w:rPr>
      </w:pPr>
      <w:r w:rsidRPr="00F85A64">
        <w:rPr>
          <w:rStyle w:val="stylepointsubsection"/>
          <w:lang w:val="en-US"/>
        </w:rPr>
        <w:t>Namespaces</w:t>
      </w:r>
      <w:r w:rsidRPr="00F85A64">
        <w:rPr>
          <w:lang w:val="en-US"/>
        </w:rPr>
        <w:t xml:space="preserve"> </w:t>
      </w:r>
    </w:p>
    <w:p w:rsidR="00F85A64" w:rsidRPr="00F85A64" w:rsidRDefault="00F85A64" w:rsidP="00F85A64">
      <w:pPr>
        <w:pStyle w:val="NormalWeb"/>
        <w:rPr>
          <w:lang w:val="en-US"/>
        </w:rPr>
      </w:pPr>
      <w:r w:rsidRPr="00F85A64">
        <w:rPr>
          <w:lang w:val="en-US"/>
        </w:rPr>
        <w:t>JavaScript has no inherent packaging or namespacing support.</w:t>
      </w:r>
    </w:p>
    <w:p w:rsidR="00F85A64" w:rsidRPr="00F85A64" w:rsidRDefault="00F85A64" w:rsidP="00F85A64">
      <w:pPr>
        <w:pStyle w:val="NormalWeb"/>
        <w:rPr>
          <w:lang w:val="en-US"/>
        </w:rPr>
      </w:pPr>
      <w:r w:rsidRPr="00F85A64">
        <w:rPr>
          <w:lang w:val="en-US"/>
        </w:rPr>
        <w:t xml:space="preserve">Global name conflicts are difficult to debug, and can cause intractable problems when two projects try to integrate. In order to make it possible to share common JavaScript code, we've adopted conventions to prevent collisions. </w:t>
      </w:r>
    </w:p>
    <w:p w:rsidR="00F85A64" w:rsidRPr="00F85A64" w:rsidRDefault="00F85A64" w:rsidP="00F85A64">
      <w:pPr>
        <w:spacing w:before="100" w:beforeAutospacing="1" w:after="100" w:afterAutospacing="1"/>
        <w:rPr>
          <w:lang w:val="en-US"/>
        </w:rPr>
      </w:pPr>
      <w:r w:rsidRPr="00F85A64">
        <w:rPr>
          <w:rStyle w:val="stylepointsubsubsection"/>
          <w:rFonts w:eastAsiaTheme="minorEastAsia"/>
          <w:lang w:val="en-US"/>
        </w:rPr>
        <w:t>Use namespaces for global code</w:t>
      </w:r>
      <w:r w:rsidRPr="00F85A64">
        <w:rPr>
          <w:lang w:val="en-US"/>
        </w:rPr>
        <w:t xml:space="preserve"> </w:t>
      </w:r>
    </w:p>
    <w:p w:rsidR="00F85A64" w:rsidRPr="00F85A64" w:rsidRDefault="00F85A64" w:rsidP="00F85A64">
      <w:pPr>
        <w:pStyle w:val="NormalWeb"/>
        <w:rPr>
          <w:lang w:val="en-US"/>
        </w:rPr>
      </w:pPr>
      <w:r w:rsidRPr="00F85A64">
        <w:rPr>
          <w:rStyle w:val="nfasis"/>
          <w:lang w:val="en-US"/>
        </w:rPr>
        <w:t>ALWAYS</w:t>
      </w:r>
      <w:r w:rsidRPr="00F85A64">
        <w:rPr>
          <w:lang w:val="en-US"/>
        </w:rPr>
        <w:t xml:space="preserve"> prefix identifiers in the global scope with a unique pseudo namespace related to the project or library. If you are working on "Project Sloth", a reasonable pseudo namespace would be </w:t>
      </w:r>
      <w:r w:rsidRPr="00F85A64">
        <w:rPr>
          <w:rStyle w:val="CdigoHTML"/>
          <w:lang w:val="en-US"/>
        </w:rPr>
        <w:t>sloth.*</w:t>
      </w:r>
      <w:r w:rsidRPr="00F85A64">
        <w:rPr>
          <w:lang w:val="en-US"/>
        </w:rPr>
        <w:t>.</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sloth = {};</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xml:space="preserve">sloth.sleep = </w:t>
      </w:r>
      <w:proofErr w:type="gramStart"/>
      <w:r w:rsidRPr="00F85A64">
        <w:rPr>
          <w:lang w:val="en-US"/>
        </w:rPr>
        <w:t>function(</w:t>
      </w:r>
      <w:proofErr w:type="gramEnd"/>
      <w:r w:rsidRPr="00F85A64">
        <w:rPr>
          <w:lang w:val="en-US"/>
        </w:rPr>
        <w:t>) {</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r w:rsidRPr="00F85A64">
        <w:rPr>
          <w:lang w:val="en-US"/>
        </w:rPr>
        <w:t xml:space="preserve">Many JavaScript libraries, including </w:t>
      </w:r>
      <w:hyperlink r:id="rId87" w:history="1">
        <w:r w:rsidRPr="00F85A64">
          <w:rPr>
            <w:rStyle w:val="Hipervnculo"/>
            <w:lang w:val="en-US"/>
          </w:rPr>
          <w:t xml:space="preserve">the Closure Library </w:t>
        </w:r>
      </w:hyperlink>
      <w:r w:rsidRPr="00F85A64">
        <w:rPr>
          <w:lang w:val="en-US"/>
        </w:rPr>
        <w:t xml:space="preserve">and </w:t>
      </w:r>
      <w:hyperlink r:id="rId88" w:history="1">
        <w:r w:rsidRPr="00F85A64">
          <w:rPr>
            <w:rStyle w:val="Hipervnculo"/>
            <w:lang w:val="en-US"/>
          </w:rPr>
          <w:t xml:space="preserve">Dojo toolkit </w:t>
        </w:r>
      </w:hyperlink>
      <w:r w:rsidRPr="00F85A64">
        <w:rPr>
          <w:lang w:val="en-US"/>
        </w:rPr>
        <w:t>give you high-level functions for declaring your namespaces. Be consistent about how you declare your namespaces.</w:t>
      </w:r>
    </w:p>
    <w:p w:rsidR="00F85A64" w:rsidRPr="00F85A64" w:rsidRDefault="00F85A64" w:rsidP="00F85A64">
      <w:pPr>
        <w:pStyle w:val="HTMLconformatoprevio"/>
        <w:rPr>
          <w:lang w:val="en-US"/>
        </w:rPr>
      </w:pPr>
      <w:proofErr w:type="gramStart"/>
      <w:r w:rsidRPr="00F85A64">
        <w:rPr>
          <w:lang w:val="en-US"/>
        </w:rPr>
        <w:t>goog.provide(</w:t>
      </w:r>
      <w:proofErr w:type="gramEnd"/>
      <w:r w:rsidRPr="00F85A64">
        <w:rPr>
          <w:lang w:val="en-US"/>
        </w:rPr>
        <w:t>'sloth');</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xml:space="preserve">sloth.sleep = </w:t>
      </w:r>
      <w:proofErr w:type="gramStart"/>
      <w:r w:rsidRPr="00F85A64">
        <w:rPr>
          <w:lang w:val="en-US"/>
        </w:rPr>
        <w:t>function(</w:t>
      </w:r>
      <w:proofErr w:type="gramEnd"/>
      <w:r w:rsidRPr="00F85A64">
        <w:rPr>
          <w:lang w:val="en-US"/>
        </w:rPr>
        <w:t>) {</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spacing w:before="100" w:beforeAutospacing="1" w:after="100" w:afterAutospacing="1"/>
        <w:rPr>
          <w:lang w:val="en-US"/>
        </w:rPr>
      </w:pPr>
      <w:r w:rsidRPr="00F85A64">
        <w:rPr>
          <w:rStyle w:val="stylepointsubsubsection"/>
          <w:rFonts w:eastAsiaTheme="minorEastAsia"/>
          <w:lang w:val="en-US"/>
        </w:rPr>
        <w:t>Respect namespace ownership</w:t>
      </w:r>
      <w:r w:rsidRPr="00F85A64">
        <w:rPr>
          <w:lang w:val="en-US"/>
        </w:rPr>
        <w:t xml:space="preserve"> </w:t>
      </w:r>
    </w:p>
    <w:p w:rsidR="00F85A64" w:rsidRPr="00F85A64" w:rsidRDefault="00F85A64" w:rsidP="00F85A64">
      <w:pPr>
        <w:pStyle w:val="NormalWeb"/>
        <w:rPr>
          <w:lang w:val="en-US"/>
        </w:rPr>
      </w:pPr>
      <w:r w:rsidRPr="00F85A64">
        <w:rPr>
          <w:lang w:val="en-US"/>
        </w:rPr>
        <w:t xml:space="preserve">When choosing a child-namespace, make sure that the owners of the parent namespace know what you are doing. If you start a project that creates hats for sloths, make sure that the Sloth team knows that you're using </w:t>
      </w:r>
      <w:r w:rsidRPr="00F85A64">
        <w:rPr>
          <w:rStyle w:val="CdigoHTML"/>
          <w:lang w:val="en-US"/>
        </w:rPr>
        <w:t>sloth.hats</w:t>
      </w:r>
      <w:r w:rsidRPr="00F85A64">
        <w:rPr>
          <w:lang w:val="en-US"/>
        </w:rPr>
        <w:t>.</w:t>
      </w:r>
    </w:p>
    <w:p w:rsidR="00F85A64" w:rsidRPr="00F85A64" w:rsidRDefault="00F85A64" w:rsidP="00F85A64">
      <w:pPr>
        <w:spacing w:before="100" w:beforeAutospacing="1" w:after="100" w:afterAutospacing="1"/>
        <w:rPr>
          <w:lang w:val="en-US"/>
        </w:rPr>
      </w:pPr>
      <w:r w:rsidRPr="00F85A64">
        <w:rPr>
          <w:rStyle w:val="stylepointsubsubsection"/>
          <w:rFonts w:eastAsiaTheme="minorEastAsia"/>
          <w:lang w:val="en-US"/>
        </w:rPr>
        <w:t>Use different namespaces for external code and internal code</w:t>
      </w:r>
      <w:r w:rsidRPr="00F85A64">
        <w:rPr>
          <w:lang w:val="en-US"/>
        </w:rPr>
        <w:t xml:space="preserve"> </w:t>
      </w:r>
    </w:p>
    <w:p w:rsidR="00F85A64" w:rsidRPr="00F85A64" w:rsidRDefault="00F85A64" w:rsidP="00F85A64">
      <w:pPr>
        <w:pStyle w:val="NormalWeb"/>
        <w:rPr>
          <w:lang w:val="en-US"/>
        </w:rPr>
      </w:pPr>
      <w:r w:rsidRPr="00F85A64">
        <w:rPr>
          <w:lang w:val="en-US"/>
        </w:rPr>
        <w:t xml:space="preserve">"External code" is code that comes from outside </w:t>
      </w:r>
      <w:proofErr w:type="gramStart"/>
      <w:r w:rsidRPr="00F85A64">
        <w:rPr>
          <w:lang w:val="en-US"/>
        </w:rPr>
        <w:t>your codebase</w:t>
      </w:r>
      <w:proofErr w:type="gramEnd"/>
      <w:r w:rsidRPr="00F85A64">
        <w:rPr>
          <w:lang w:val="en-US"/>
        </w:rPr>
        <w:t xml:space="preserve">, and is compiled independently. Internal and external names should be kept strictly separate. If you're using an external library that makes things available in </w:t>
      </w:r>
      <w:r w:rsidRPr="00F85A64">
        <w:rPr>
          <w:rStyle w:val="CdigoHTML"/>
          <w:lang w:val="en-US"/>
        </w:rPr>
        <w:t>foo.hats.*</w:t>
      </w:r>
      <w:r w:rsidRPr="00F85A64">
        <w:rPr>
          <w:lang w:val="en-US"/>
        </w:rPr>
        <w:t xml:space="preserve">, your internal code should not define all its symbols in </w:t>
      </w:r>
      <w:r w:rsidRPr="00F85A64">
        <w:rPr>
          <w:rStyle w:val="CdigoHTML"/>
          <w:lang w:val="en-US"/>
        </w:rPr>
        <w:t>foo.hats.*</w:t>
      </w:r>
      <w:r w:rsidRPr="00F85A64">
        <w:rPr>
          <w:lang w:val="en-US"/>
        </w:rPr>
        <w:t>, because it will break if the other team defines new symbols.</w:t>
      </w:r>
    </w:p>
    <w:p w:rsidR="00F85A64" w:rsidRPr="00F85A64" w:rsidRDefault="00F85A64" w:rsidP="00F85A64">
      <w:pPr>
        <w:pStyle w:val="HTMLconformatoprevio"/>
        <w:rPr>
          <w:lang w:val="en-US"/>
        </w:rPr>
      </w:pPr>
      <w:proofErr w:type="gramStart"/>
      <w:r w:rsidRPr="00F85A64">
        <w:rPr>
          <w:lang w:val="en-US"/>
        </w:rPr>
        <w:t>foo.require(</w:t>
      </w:r>
      <w:proofErr w:type="gramEnd"/>
      <w:r w:rsidRPr="00F85A64">
        <w:rPr>
          <w:lang w:val="en-US"/>
        </w:rPr>
        <w:t>'foo.hats');</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WRONG -- Do NOT do this.</w:t>
      </w:r>
    </w:p>
    <w:p w:rsidR="00F85A64" w:rsidRPr="00F85A64" w:rsidRDefault="00F85A64" w:rsidP="00F85A64">
      <w:pPr>
        <w:pStyle w:val="HTMLconformatoprevio"/>
        <w:rPr>
          <w:lang w:val="en-US"/>
        </w:rPr>
      </w:pPr>
      <w:r w:rsidRPr="00F85A64">
        <w:rPr>
          <w:lang w:val="en-US"/>
        </w:rPr>
        <w:t xml:space="preserve"> * @constructor</w:t>
      </w:r>
    </w:p>
    <w:p w:rsidR="00F85A64" w:rsidRPr="00F85A64" w:rsidRDefault="00F85A64" w:rsidP="00F85A64">
      <w:pPr>
        <w:pStyle w:val="HTMLconformatoprevio"/>
        <w:rPr>
          <w:lang w:val="en-US"/>
        </w:rPr>
      </w:pPr>
      <w:r w:rsidRPr="00F85A64">
        <w:rPr>
          <w:lang w:val="en-US"/>
        </w:rPr>
        <w:t xml:space="preserve"> * @extends {foo.hats.RoundHat}</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foo.hats.BowlerHat = </w:t>
      </w:r>
      <w:proofErr w:type="gramStart"/>
      <w:r w:rsidRPr="00F85A64">
        <w:rPr>
          <w:lang w:val="en-US"/>
        </w:rPr>
        <w:t>function(</w:t>
      </w:r>
      <w:proofErr w:type="gramEnd"/>
      <w:r w:rsidRPr="00F85A64">
        <w:rPr>
          <w:lang w:val="en-US"/>
        </w:rPr>
        <w:t>)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r w:rsidRPr="00F85A64">
        <w:rPr>
          <w:lang w:val="en-US"/>
        </w:rPr>
        <w:t>If you need to define new APIs on an external namespace, then you should explicitly export the public API functions, and only those functions. Your internal code should call the internal APIs by their internal names, for consistency and so that the compiler can optimize them better.</w:t>
      </w:r>
    </w:p>
    <w:p w:rsidR="00F85A64" w:rsidRPr="00F85A64" w:rsidRDefault="00F85A64" w:rsidP="00F85A64">
      <w:pPr>
        <w:pStyle w:val="HTMLconformatoprevio"/>
        <w:rPr>
          <w:lang w:val="en-US"/>
        </w:rPr>
      </w:pPr>
      <w:proofErr w:type="gramStart"/>
      <w:r w:rsidRPr="00F85A64">
        <w:rPr>
          <w:lang w:val="en-US"/>
        </w:rPr>
        <w:t>foo.provide(</w:t>
      </w:r>
      <w:proofErr w:type="gramEnd"/>
      <w:r w:rsidRPr="00F85A64">
        <w:rPr>
          <w:lang w:val="en-US"/>
        </w:rPr>
        <w:t>'googleyhats.BowlerHat');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proofErr w:type="gramStart"/>
      <w:r w:rsidRPr="00F85A64">
        <w:rPr>
          <w:lang w:val="en-US"/>
        </w:rPr>
        <w:t>foo.require(</w:t>
      </w:r>
      <w:proofErr w:type="gramEnd"/>
      <w:r w:rsidRPr="00F85A64">
        <w:rPr>
          <w:lang w:val="en-US"/>
        </w:rPr>
        <w:t>'foo.hats');</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@constructor</w:t>
      </w:r>
    </w:p>
    <w:p w:rsidR="00F85A64" w:rsidRPr="00F85A64" w:rsidRDefault="00F85A64" w:rsidP="00F85A64">
      <w:pPr>
        <w:pStyle w:val="HTMLconformatoprevio"/>
        <w:rPr>
          <w:lang w:val="en-US"/>
        </w:rPr>
      </w:pPr>
      <w:r w:rsidRPr="00F85A64">
        <w:rPr>
          <w:lang w:val="en-US"/>
        </w:rPr>
        <w:t xml:space="preserve"> * @extends {foo.hats.RoundHat}</w:t>
      </w:r>
    </w:p>
    <w:p w:rsidR="00F85A64" w:rsidRPr="000776DB" w:rsidRDefault="00F85A64" w:rsidP="00F85A64">
      <w:pPr>
        <w:pStyle w:val="HTMLconformatoprevio"/>
        <w:rPr>
          <w:lang w:val="en-US"/>
        </w:rPr>
      </w:pPr>
      <w:r w:rsidRPr="00F85A64">
        <w:rPr>
          <w:lang w:val="en-US"/>
        </w:rPr>
        <w:t xml:space="preserve"> </w:t>
      </w:r>
      <w:r w:rsidRPr="000776DB">
        <w:rPr>
          <w:lang w:val="en-US"/>
        </w:rPr>
        <w:t>*/</w:t>
      </w:r>
    </w:p>
    <w:p w:rsidR="00F85A64" w:rsidRPr="000776DB" w:rsidRDefault="00F85A64" w:rsidP="00F85A64">
      <w:pPr>
        <w:pStyle w:val="HTMLconformatoprevio"/>
        <w:rPr>
          <w:lang w:val="en-US"/>
        </w:rPr>
      </w:pPr>
      <w:r w:rsidRPr="000776DB">
        <w:rPr>
          <w:lang w:val="en-US"/>
        </w:rPr>
        <w:t xml:space="preserve">googleyhats.BowlerHat = </w:t>
      </w:r>
      <w:proofErr w:type="gramStart"/>
      <w:r w:rsidRPr="000776DB">
        <w:rPr>
          <w:lang w:val="en-US"/>
        </w:rPr>
        <w:t>function(</w:t>
      </w:r>
      <w:proofErr w:type="gramEnd"/>
      <w:r w:rsidRPr="000776DB">
        <w:rPr>
          <w:lang w:val="en-US"/>
        </w:rPr>
        <w:t>) {</w:t>
      </w:r>
    </w:p>
    <w:p w:rsidR="00F85A64" w:rsidRPr="000776DB" w:rsidRDefault="00F85A64" w:rsidP="00F85A64">
      <w:pPr>
        <w:pStyle w:val="HTMLconformatoprevio"/>
        <w:rPr>
          <w:lang w:val="en-US"/>
        </w:rPr>
      </w:pPr>
      <w:r w:rsidRPr="000776DB">
        <w:rPr>
          <w:lang w:val="en-US"/>
        </w:rPr>
        <w:t xml:space="preserve">  ...</w:t>
      </w:r>
    </w:p>
    <w:p w:rsidR="00F85A64" w:rsidRPr="000776DB" w:rsidRDefault="00F85A64" w:rsidP="00F85A64">
      <w:pPr>
        <w:pStyle w:val="HTMLconformatoprevio"/>
        <w:rPr>
          <w:lang w:val="en-US"/>
        </w:rPr>
      </w:pPr>
      <w:r w:rsidRPr="000776DB">
        <w:rPr>
          <w:lang w:val="en-US"/>
        </w:rPr>
        <w:t>};</w:t>
      </w:r>
    </w:p>
    <w:p w:rsidR="00F85A64" w:rsidRPr="000776DB" w:rsidRDefault="00F85A64" w:rsidP="00F85A64">
      <w:pPr>
        <w:pStyle w:val="HTMLconformatoprevio"/>
        <w:rPr>
          <w:lang w:val="en-US"/>
        </w:rPr>
      </w:pPr>
    </w:p>
    <w:p w:rsidR="00F85A64" w:rsidRPr="000776DB" w:rsidRDefault="00F85A64" w:rsidP="00F85A64">
      <w:pPr>
        <w:pStyle w:val="HTMLconformatoprevio"/>
        <w:rPr>
          <w:lang w:val="en-US"/>
        </w:rPr>
      </w:pPr>
      <w:proofErr w:type="gramStart"/>
      <w:r w:rsidRPr="000776DB">
        <w:rPr>
          <w:lang w:val="en-US"/>
        </w:rPr>
        <w:t>goog.exportSymbol(</w:t>
      </w:r>
      <w:proofErr w:type="gramEnd"/>
      <w:r w:rsidRPr="000776DB">
        <w:rPr>
          <w:lang w:val="en-US"/>
        </w:rPr>
        <w:t>'foo.hats.BowlerHat', googleyhats.BowlerHat);</w:t>
      </w:r>
    </w:p>
    <w:p w:rsidR="00F85A64" w:rsidRPr="00F85A64" w:rsidRDefault="00F85A64" w:rsidP="00F85A64">
      <w:pPr>
        <w:spacing w:before="100" w:beforeAutospacing="1" w:after="100" w:afterAutospacing="1"/>
        <w:rPr>
          <w:lang w:val="en-US"/>
        </w:rPr>
      </w:pPr>
      <w:r w:rsidRPr="00F85A64">
        <w:rPr>
          <w:rStyle w:val="stylepointsubsubsection"/>
          <w:rFonts w:eastAsiaTheme="minorEastAsia"/>
          <w:lang w:val="en-US"/>
        </w:rPr>
        <w:t>Alias long type names to improve readability</w:t>
      </w:r>
      <w:r w:rsidRPr="00F85A64">
        <w:rPr>
          <w:lang w:val="en-US"/>
        </w:rPr>
        <w:t xml:space="preserve"> </w:t>
      </w:r>
    </w:p>
    <w:p w:rsidR="00F85A64" w:rsidRPr="00F85A64" w:rsidRDefault="00F85A64" w:rsidP="00F85A64">
      <w:pPr>
        <w:pStyle w:val="NormalWeb"/>
        <w:rPr>
          <w:lang w:val="en-US"/>
        </w:rPr>
      </w:pPr>
      <w:r w:rsidRPr="00F85A64">
        <w:rPr>
          <w:lang w:val="en-US"/>
        </w:rPr>
        <w:t>Use local aliases for fully-qualified types if doing so improves readability. The name of a local alias should match the last part of the type.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@constructor</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some.long.namespace.MyClass = </w:t>
      </w:r>
      <w:proofErr w:type="gramStart"/>
      <w:r w:rsidRPr="00F85A64">
        <w:rPr>
          <w:lang w:val="en-US"/>
        </w:rPr>
        <w:t>function(</w:t>
      </w:r>
      <w:proofErr w:type="gramEnd"/>
      <w:r w:rsidRPr="00F85A64">
        <w:rPr>
          <w:lang w:val="en-US"/>
        </w:rPr>
        <w:t>)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@param {some.long.namespace.MyClass} a</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some.long.namespace.MyClass.staticHelper = </w:t>
      </w:r>
      <w:proofErr w:type="gramStart"/>
      <w:r w:rsidRPr="00F85A64">
        <w:rPr>
          <w:lang w:val="en-US"/>
        </w:rPr>
        <w:t>function(</w:t>
      </w:r>
      <w:proofErr w:type="gramEnd"/>
      <w:r w:rsidRPr="00F85A64">
        <w:rPr>
          <w:lang w:val="en-US"/>
        </w:rPr>
        <w:t>a) {</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xml:space="preserve">myapp.main = </w:t>
      </w:r>
      <w:proofErr w:type="gramStart"/>
      <w:r w:rsidRPr="00F85A64">
        <w:rPr>
          <w:lang w:val="en-US"/>
        </w:rPr>
        <w:t>function(</w:t>
      </w:r>
      <w:proofErr w:type="gramEnd"/>
      <w:r w:rsidRPr="00F85A64">
        <w:rPr>
          <w:lang w:val="en-US"/>
        </w:rPr>
        <w:t>)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var</w:t>
      </w:r>
      <w:proofErr w:type="gramEnd"/>
      <w:r w:rsidRPr="00F85A64">
        <w:rPr>
          <w:lang w:val="en-US"/>
        </w:rPr>
        <w:t xml:space="preserve"> MyClass = some.long.namespace.MyClass;</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var</w:t>
      </w:r>
      <w:proofErr w:type="gramEnd"/>
      <w:r w:rsidRPr="00F85A64">
        <w:rPr>
          <w:lang w:val="en-US"/>
        </w:rPr>
        <w:t xml:space="preserve"> staticHelper = some.long.namespace.MyClass.staticHelper;</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staticHelper(</w:t>
      </w:r>
      <w:proofErr w:type="gramEnd"/>
      <w:r w:rsidRPr="00F85A64">
        <w:rPr>
          <w:lang w:val="en-US"/>
        </w:rPr>
        <w:t>new MyClass());</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r w:rsidRPr="00F85A64">
        <w:rPr>
          <w:lang w:val="en-US"/>
        </w:rPr>
        <w:t xml:space="preserve">Do not create local aliases of namespaces. Namespaces should only be aliased using </w:t>
      </w:r>
      <w:hyperlink r:id="rId89" w:anchor="goog-scope" w:history="1">
        <w:r w:rsidRPr="00F85A64">
          <w:rPr>
            <w:rStyle w:val="Hipervnculo"/>
            <w:lang w:val="en-US"/>
          </w:rPr>
          <w:t>goog.scope</w:t>
        </w:r>
      </w:hyperlink>
      <w:r w:rsidRPr="00F85A64">
        <w:rPr>
          <w:lang w:val="en-US"/>
        </w:rPr>
        <w:t>.</w:t>
      </w:r>
    </w:p>
    <w:p w:rsidR="00F85A64" w:rsidRPr="00F85A64" w:rsidRDefault="00F85A64" w:rsidP="00F85A64">
      <w:pPr>
        <w:pStyle w:val="HTMLconformatoprevio"/>
        <w:rPr>
          <w:lang w:val="en-US"/>
        </w:rPr>
      </w:pPr>
      <w:r w:rsidRPr="00F85A64">
        <w:rPr>
          <w:lang w:val="en-US"/>
        </w:rPr>
        <w:t xml:space="preserve">myapp.main = </w:t>
      </w:r>
      <w:proofErr w:type="gramStart"/>
      <w:r w:rsidRPr="00F85A64">
        <w:rPr>
          <w:lang w:val="en-US"/>
        </w:rPr>
        <w:t>function(</w:t>
      </w:r>
      <w:proofErr w:type="gramEnd"/>
      <w:r w:rsidRPr="00F85A64">
        <w:rPr>
          <w:lang w:val="en-US"/>
        </w:rPr>
        <w:t>)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var</w:t>
      </w:r>
      <w:proofErr w:type="gramEnd"/>
      <w:r w:rsidRPr="00F85A64">
        <w:rPr>
          <w:lang w:val="en-US"/>
        </w:rPr>
        <w:t xml:space="preserve"> namespace = some.long.namespace;</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namespace.MyClass.staticHelper(</w:t>
      </w:r>
      <w:proofErr w:type="gramEnd"/>
      <w:r w:rsidRPr="00F85A64">
        <w:rPr>
          <w:lang w:val="en-US"/>
        </w:rPr>
        <w:t>new namespace.MyClass());</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r w:rsidRPr="00F85A64">
        <w:rPr>
          <w:lang w:val="en-US"/>
        </w:rPr>
        <w:t>Avoid accessing properties of an aliased type, unless it is an enum.</w:t>
      </w:r>
    </w:p>
    <w:p w:rsidR="00F85A64" w:rsidRPr="00F85A64" w:rsidRDefault="00F85A64" w:rsidP="00F85A64">
      <w:pPr>
        <w:pStyle w:val="HTMLconformatoprevio"/>
        <w:rPr>
          <w:lang w:val="en-US"/>
        </w:rPr>
      </w:pPr>
      <w:r w:rsidRPr="00F85A64">
        <w:rPr>
          <w:lang w:val="en-US"/>
        </w:rPr>
        <w:t>/** @enum {string} */</w:t>
      </w:r>
    </w:p>
    <w:p w:rsidR="00F85A64" w:rsidRPr="00F85A64" w:rsidRDefault="00F85A64" w:rsidP="00F85A64">
      <w:pPr>
        <w:pStyle w:val="HTMLconformatoprevio"/>
        <w:rPr>
          <w:lang w:val="en-US"/>
        </w:rPr>
      </w:pPr>
      <w:r w:rsidRPr="00F85A64">
        <w:rPr>
          <w:lang w:val="en-US"/>
        </w:rPr>
        <w:t>some.long.namespace.Fruit = {</w:t>
      </w:r>
    </w:p>
    <w:p w:rsidR="00F85A64" w:rsidRPr="00F85A64" w:rsidRDefault="00F85A64" w:rsidP="00F85A64">
      <w:pPr>
        <w:pStyle w:val="HTMLconformatoprevio"/>
        <w:rPr>
          <w:lang w:val="en-US"/>
        </w:rPr>
      </w:pPr>
      <w:r w:rsidRPr="00F85A64">
        <w:rPr>
          <w:lang w:val="en-US"/>
        </w:rPr>
        <w:t xml:space="preserve">  APPLE: 'a',</w:t>
      </w:r>
    </w:p>
    <w:p w:rsidR="00F85A64" w:rsidRPr="00F85A64" w:rsidRDefault="00F85A64" w:rsidP="00F85A64">
      <w:pPr>
        <w:pStyle w:val="HTMLconformatoprevio"/>
        <w:rPr>
          <w:lang w:val="en-US"/>
        </w:rPr>
      </w:pPr>
      <w:r w:rsidRPr="00F85A64">
        <w:rPr>
          <w:lang w:val="en-US"/>
        </w:rPr>
        <w:t xml:space="preserve">  BANANA: 'b'</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xml:space="preserve">myapp.main = </w:t>
      </w:r>
      <w:proofErr w:type="gramStart"/>
      <w:r w:rsidRPr="00F85A64">
        <w:rPr>
          <w:lang w:val="en-US"/>
        </w:rPr>
        <w:t>function(</w:t>
      </w:r>
      <w:proofErr w:type="gramEnd"/>
      <w:r w:rsidRPr="00F85A64">
        <w:rPr>
          <w:lang w:val="en-US"/>
        </w:rPr>
        <w:t>)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var</w:t>
      </w:r>
      <w:proofErr w:type="gramEnd"/>
      <w:r w:rsidRPr="00F85A64">
        <w:rPr>
          <w:lang w:val="en-US"/>
        </w:rPr>
        <w:t xml:space="preserve"> Fruit = some.long.namespace.Fruit;</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switch</w:t>
      </w:r>
      <w:proofErr w:type="gramEnd"/>
      <w:r w:rsidRPr="00F85A64">
        <w:rPr>
          <w:lang w:val="en-US"/>
        </w:rPr>
        <w:t xml:space="preserve"> (fruit)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case</w:t>
      </w:r>
      <w:proofErr w:type="gramEnd"/>
      <w:r w:rsidRPr="00F85A64">
        <w:rPr>
          <w:lang w:val="en-US"/>
        </w:rPr>
        <w:t xml:space="preserve"> Fruit.APPLE:</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case</w:t>
      </w:r>
      <w:proofErr w:type="gramEnd"/>
      <w:r w:rsidRPr="00F85A64">
        <w:rPr>
          <w:lang w:val="en-US"/>
        </w:rPr>
        <w:t xml:space="preserve"> Fruit.BANANA:</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myapp.main = </w:t>
      </w:r>
      <w:proofErr w:type="gramStart"/>
      <w:r w:rsidRPr="00F85A64">
        <w:rPr>
          <w:lang w:val="en-US"/>
        </w:rPr>
        <w:t>function(</w:t>
      </w:r>
      <w:proofErr w:type="gramEnd"/>
      <w:r w:rsidRPr="00F85A64">
        <w:rPr>
          <w:lang w:val="en-US"/>
        </w:rPr>
        <w:t>)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var</w:t>
      </w:r>
      <w:proofErr w:type="gramEnd"/>
      <w:r w:rsidRPr="00F85A64">
        <w:rPr>
          <w:lang w:val="en-US"/>
        </w:rPr>
        <w:t xml:space="preserve"> MyClass = some.long.namespace.MyClass;</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MyClass.staticHelper(</w:t>
      </w:r>
      <w:proofErr w:type="gramEnd"/>
      <w:r w:rsidRPr="00F85A64">
        <w:rPr>
          <w:lang w:val="en-US"/>
        </w:rPr>
        <w:t>null);</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r w:rsidRPr="00F85A64">
        <w:rPr>
          <w:lang w:val="en-US"/>
        </w:rPr>
        <w:t>Never create aliases in the global scope. Use them only in function blocks.</w:t>
      </w:r>
    </w:p>
    <w:p w:rsidR="00F85A64" w:rsidRPr="00F85A64" w:rsidRDefault="00F85A64" w:rsidP="00F85A64">
      <w:pPr>
        <w:spacing w:before="100" w:beforeAutospacing="1" w:after="100" w:afterAutospacing="1"/>
        <w:rPr>
          <w:lang w:val="en-US"/>
        </w:rPr>
      </w:pPr>
      <w:r w:rsidRPr="00F85A64">
        <w:rPr>
          <w:rStyle w:val="stylepointsubsection"/>
          <w:lang w:val="en-US"/>
        </w:rPr>
        <w:t>Filenames</w:t>
      </w:r>
      <w:r w:rsidRPr="00F85A64">
        <w:rPr>
          <w:lang w:val="en-US"/>
        </w:rPr>
        <w:t xml:space="preserve"> </w:t>
      </w:r>
    </w:p>
    <w:p w:rsidR="00F85A64" w:rsidRPr="00F85A64" w:rsidRDefault="00F85A64" w:rsidP="00F85A64">
      <w:pPr>
        <w:pStyle w:val="NormalWeb"/>
        <w:rPr>
          <w:lang w:val="en-US"/>
        </w:rPr>
      </w:pPr>
      <w:r w:rsidRPr="00F85A64">
        <w:rPr>
          <w:lang w:val="en-US"/>
        </w:rPr>
        <w:t xml:space="preserve">Filenames should be all lowercase in order to avoid confusion on case-sensitive platforms. Filenames should end in </w:t>
      </w:r>
      <w:r w:rsidRPr="00F85A64">
        <w:rPr>
          <w:rStyle w:val="CdigoHTML"/>
          <w:lang w:val="en-US"/>
        </w:rPr>
        <w:t>.js</w:t>
      </w:r>
      <w:r w:rsidRPr="00F85A64">
        <w:rPr>
          <w:lang w:val="en-US"/>
        </w:rPr>
        <w:t xml:space="preserve">, and should contain no punctuation except for </w:t>
      </w:r>
      <w:r w:rsidRPr="00F85A64">
        <w:rPr>
          <w:rStyle w:val="CdigoHTML"/>
          <w:lang w:val="en-US"/>
        </w:rPr>
        <w:t>-</w:t>
      </w:r>
      <w:r w:rsidRPr="00F85A64">
        <w:rPr>
          <w:lang w:val="en-US"/>
        </w:rPr>
        <w:t xml:space="preserve"> or </w:t>
      </w:r>
      <w:r w:rsidRPr="00F85A64">
        <w:rPr>
          <w:rStyle w:val="CdigoHTML"/>
          <w:lang w:val="en-US"/>
        </w:rPr>
        <w:t>_</w:t>
      </w:r>
      <w:r w:rsidRPr="00F85A64">
        <w:rPr>
          <w:lang w:val="en-US"/>
        </w:rPr>
        <w:t xml:space="preserve"> (prefer </w:t>
      </w:r>
      <w:r w:rsidRPr="00F85A64">
        <w:rPr>
          <w:rStyle w:val="CdigoHTML"/>
          <w:lang w:val="en-US"/>
        </w:rPr>
        <w:t>-</w:t>
      </w:r>
      <w:r w:rsidRPr="00F85A64">
        <w:rPr>
          <w:lang w:val="en-US"/>
        </w:rPr>
        <w:t xml:space="preserve"> to </w:t>
      </w:r>
      <w:r w:rsidRPr="00F85A64">
        <w:rPr>
          <w:rStyle w:val="CdigoHTML"/>
          <w:lang w:val="en-US"/>
        </w:rPr>
        <w:t>_</w:t>
      </w:r>
      <w:r w:rsidRPr="00F85A64">
        <w:rPr>
          <w:lang w:val="en-US"/>
        </w:rPr>
        <w:t>).</w:t>
      </w:r>
    </w:p>
    <w:p w:rsidR="00F85A64" w:rsidRPr="00F85A64" w:rsidRDefault="00F85A64" w:rsidP="00F85A64">
      <w:pPr>
        <w:pStyle w:val="Ttulo3"/>
        <w:rPr>
          <w:lang w:val="en-US"/>
        </w:rPr>
      </w:pPr>
      <w:bookmarkStart w:id="90" w:name="Custom_toString___methods"/>
      <w:bookmarkStart w:id="91" w:name="_Toc413246765"/>
      <w:r w:rsidRPr="00F85A64">
        <w:rPr>
          <w:lang w:val="en-US"/>
        </w:rPr>
        <w:t xml:space="preserve">Custom </w:t>
      </w:r>
      <w:proofErr w:type="gramStart"/>
      <w:r w:rsidRPr="00F85A64">
        <w:rPr>
          <w:lang w:val="en-US"/>
        </w:rPr>
        <w:t>toString(</w:t>
      </w:r>
      <w:proofErr w:type="gramEnd"/>
      <w:r w:rsidRPr="00F85A64">
        <w:rPr>
          <w:lang w:val="en-US"/>
        </w:rPr>
        <w:t>) methods</w:t>
      </w:r>
      <w:bookmarkEnd w:id="90"/>
      <w:bookmarkEnd w:id="91"/>
    </w:p>
    <w:p w:rsidR="00F85A64" w:rsidRPr="00F85A64" w:rsidRDefault="00052B1C" w:rsidP="00F85A64">
      <w:pPr>
        <w:rPr>
          <w:lang w:val="en-US"/>
        </w:rPr>
      </w:pPr>
      <w:hyperlink r:id="rId90" w:anchor="Custom_toString___methods"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proofErr w:type="gramStart"/>
      <w:r w:rsidRPr="00F85A64">
        <w:rPr>
          <w:lang w:val="en-US"/>
        </w:rPr>
        <w:t>Must always succeed without side effects.</w:t>
      </w:r>
      <w:proofErr w:type="gramEnd"/>
      <w:r w:rsidRPr="00F85A64">
        <w:rPr>
          <w:lang w:val="en-US"/>
        </w:rPr>
        <w:t xml:space="preserve"> </w:t>
      </w:r>
    </w:p>
    <w:p w:rsidR="00F85A64" w:rsidRPr="00F85A64" w:rsidRDefault="00F85A64" w:rsidP="00F85A64">
      <w:pPr>
        <w:pStyle w:val="NormalWeb"/>
        <w:rPr>
          <w:lang w:val="en-US"/>
        </w:rPr>
      </w:pPr>
      <w:r w:rsidRPr="00F85A64">
        <w:rPr>
          <w:lang w:val="en-US"/>
        </w:rPr>
        <w:t xml:space="preserve">You can control how your objects string-ify themselves by defining a custom </w:t>
      </w:r>
      <w:proofErr w:type="gramStart"/>
      <w:r w:rsidRPr="00F85A64">
        <w:rPr>
          <w:rStyle w:val="CdigoHTML"/>
          <w:lang w:val="en-US"/>
        </w:rPr>
        <w:t>toString(</w:t>
      </w:r>
      <w:proofErr w:type="gramEnd"/>
      <w:r w:rsidRPr="00F85A64">
        <w:rPr>
          <w:rStyle w:val="CdigoHTML"/>
          <w:lang w:val="en-US"/>
        </w:rPr>
        <w:t>)</w:t>
      </w:r>
      <w:r w:rsidRPr="00F85A64">
        <w:rPr>
          <w:lang w:val="en-US"/>
        </w:rPr>
        <w:t xml:space="preserve"> method. This is fine, but you need to ensure that your method (1) always succeeds and (2) does not have side-effects. If your method doesn't meet these criteria, it's very easy to run into serious problems. For example, if </w:t>
      </w:r>
      <w:r w:rsidRPr="00F85A64">
        <w:rPr>
          <w:rStyle w:val="CdigoHTML"/>
          <w:lang w:val="en-US"/>
        </w:rPr>
        <w:t>toString()</w:t>
      </w:r>
      <w:r w:rsidRPr="00F85A64">
        <w:rPr>
          <w:lang w:val="en-US"/>
        </w:rPr>
        <w:t xml:space="preserve"> calls a method that does an </w:t>
      </w:r>
      <w:r w:rsidRPr="00F85A64">
        <w:rPr>
          <w:rStyle w:val="CdigoHTML"/>
          <w:lang w:val="en-US"/>
        </w:rPr>
        <w:t>assert</w:t>
      </w:r>
      <w:r w:rsidRPr="00F85A64">
        <w:rPr>
          <w:lang w:val="en-US"/>
        </w:rPr>
        <w:t xml:space="preserve">, </w:t>
      </w:r>
      <w:r w:rsidRPr="00F85A64">
        <w:rPr>
          <w:rStyle w:val="CdigoHTML"/>
          <w:lang w:val="en-US"/>
        </w:rPr>
        <w:t>assert</w:t>
      </w:r>
      <w:r w:rsidRPr="00F85A64">
        <w:rPr>
          <w:lang w:val="en-US"/>
        </w:rPr>
        <w:t xml:space="preserve"> might try to output the name of the object in which it failed, which of course requires calling </w:t>
      </w:r>
      <w:r w:rsidRPr="00F85A64">
        <w:rPr>
          <w:rStyle w:val="CdigoHTML"/>
          <w:lang w:val="en-US"/>
        </w:rPr>
        <w:t>toString()</w:t>
      </w:r>
      <w:r w:rsidRPr="00F85A64">
        <w:rPr>
          <w:lang w:val="en-US"/>
        </w:rPr>
        <w:t>.</w:t>
      </w:r>
    </w:p>
    <w:p w:rsidR="00F85A64" w:rsidRPr="00F85A64" w:rsidRDefault="00F85A64" w:rsidP="00F85A64">
      <w:pPr>
        <w:pStyle w:val="Ttulo3"/>
        <w:rPr>
          <w:lang w:val="en-US"/>
        </w:rPr>
      </w:pPr>
      <w:bookmarkStart w:id="92" w:name="Deferred_initialization"/>
      <w:bookmarkStart w:id="93" w:name="_Toc413246766"/>
      <w:r w:rsidRPr="00F85A64">
        <w:rPr>
          <w:lang w:val="en-US"/>
        </w:rPr>
        <w:t>Deferred initialization</w:t>
      </w:r>
      <w:bookmarkEnd w:id="92"/>
      <w:bookmarkEnd w:id="93"/>
    </w:p>
    <w:p w:rsidR="00F85A64" w:rsidRPr="00F85A64" w:rsidRDefault="00052B1C" w:rsidP="00F85A64">
      <w:pPr>
        <w:rPr>
          <w:lang w:val="en-US"/>
        </w:rPr>
      </w:pPr>
      <w:hyperlink r:id="rId91" w:anchor="Deferred_initialization"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OK</w:t>
      </w:r>
    </w:p>
    <w:p w:rsidR="00F85A64" w:rsidRPr="00F85A64" w:rsidRDefault="00F85A64" w:rsidP="00F85A64">
      <w:pPr>
        <w:pStyle w:val="NormalWeb"/>
        <w:rPr>
          <w:lang w:val="en-US"/>
        </w:rPr>
      </w:pPr>
      <w:r w:rsidRPr="00F85A64">
        <w:rPr>
          <w:lang w:val="en-US"/>
        </w:rPr>
        <w:t>It isn't always possible to initialize variables at the point of declaration, so deferred initialization is fine.</w:t>
      </w:r>
    </w:p>
    <w:p w:rsidR="00F85A64" w:rsidRPr="00F85A64" w:rsidRDefault="00F85A64" w:rsidP="00F85A64">
      <w:pPr>
        <w:pStyle w:val="Ttulo3"/>
        <w:rPr>
          <w:lang w:val="en-US"/>
        </w:rPr>
      </w:pPr>
      <w:bookmarkStart w:id="94" w:name="Explicit_scope"/>
      <w:bookmarkStart w:id="95" w:name="_Toc413246767"/>
      <w:r w:rsidRPr="00F85A64">
        <w:rPr>
          <w:lang w:val="en-US"/>
        </w:rPr>
        <w:t>Explicit scope</w:t>
      </w:r>
      <w:bookmarkEnd w:id="94"/>
      <w:bookmarkEnd w:id="95"/>
    </w:p>
    <w:p w:rsidR="00F85A64" w:rsidRPr="00F85A64" w:rsidRDefault="00052B1C" w:rsidP="00F85A64">
      <w:pPr>
        <w:rPr>
          <w:lang w:val="en-US"/>
        </w:rPr>
      </w:pPr>
      <w:hyperlink r:id="rId92" w:anchor="Explicit_scope"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Always</w:t>
      </w:r>
    </w:p>
    <w:p w:rsidR="00F85A64" w:rsidRPr="00F85A64" w:rsidRDefault="00F85A64" w:rsidP="00F85A64">
      <w:pPr>
        <w:pStyle w:val="NormalWeb"/>
        <w:rPr>
          <w:lang w:val="en-US"/>
        </w:rPr>
      </w:pPr>
      <w:r w:rsidRPr="00F85A64">
        <w:rPr>
          <w:lang w:val="en-US"/>
        </w:rPr>
        <w:t xml:space="preserve">Always use explicit scope - doing so increases portability and clarity. For example, don't rely on </w:t>
      </w:r>
      <w:r w:rsidRPr="00F85A64">
        <w:rPr>
          <w:rStyle w:val="CdigoHTML"/>
          <w:lang w:val="en-US"/>
        </w:rPr>
        <w:t>window</w:t>
      </w:r>
      <w:r w:rsidRPr="00F85A64">
        <w:rPr>
          <w:lang w:val="en-US"/>
        </w:rPr>
        <w:t xml:space="preserve"> being in the scope chain. You might want to use your function in another application for which </w:t>
      </w:r>
      <w:r w:rsidRPr="00F85A64">
        <w:rPr>
          <w:rStyle w:val="CdigoHTML"/>
          <w:lang w:val="en-US"/>
        </w:rPr>
        <w:t>window</w:t>
      </w:r>
      <w:r w:rsidRPr="00F85A64">
        <w:rPr>
          <w:lang w:val="en-US"/>
        </w:rPr>
        <w:t xml:space="preserve"> is not the content window.</w:t>
      </w:r>
    </w:p>
    <w:p w:rsidR="00F85A64" w:rsidRPr="00F85A64" w:rsidRDefault="00F85A64" w:rsidP="00F85A64">
      <w:pPr>
        <w:pStyle w:val="Ttulo3"/>
        <w:rPr>
          <w:lang w:val="en-US"/>
        </w:rPr>
      </w:pPr>
      <w:bookmarkStart w:id="96" w:name="Code_formatting"/>
      <w:bookmarkStart w:id="97" w:name="_Toc413246768"/>
      <w:r w:rsidRPr="00F85A64">
        <w:rPr>
          <w:lang w:val="en-US"/>
        </w:rPr>
        <w:t>Code formatting</w:t>
      </w:r>
      <w:bookmarkEnd w:id="96"/>
      <w:bookmarkEnd w:id="97"/>
    </w:p>
    <w:p w:rsidR="00F85A64" w:rsidRPr="00F85A64" w:rsidRDefault="00052B1C" w:rsidP="00F85A64">
      <w:pPr>
        <w:rPr>
          <w:lang w:val="en-US"/>
        </w:rPr>
      </w:pPr>
      <w:hyperlink r:id="rId93" w:anchor="Code_formatting"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Expand for more information.</w:t>
      </w:r>
    </w:p>
    <w:p w:rsidR="00F85A64" w:rsidRPr="00F85A64" w:rsidRDefault="00F85A64" w:rsidP="00F85A64">
      <w:pPr>
        <w:pStyle w:val="NormalWeb"/>
        <w:rPr>
          <w:lang w:val="en-US"/>
        </w:rPr>
      </w:pPr>
      <w:r w:rsidRPr="00F85A64">
        <w:rPr>
          <w:lang w:val="en-US"/>
        </w:rPr>
        <w:t xml:space="preserve">We follow the </w:t>
      </w:r>
      <w:hyperlink r:id="rId94" w:anchor="Formatting" w:history="1">
        <w:r w:rsidRPr="00F85A64">
          <w:rPr>
            <w:rStyle w:val="Hipervnculo"/>
            <w:lang w:val="en-US"/>
          </w:rPr>
          <w:t>C++ formatting rules</w:t>
        </w:r>
      </w:hyperlink>
      <w:r w:rsidRPr="00F85A64">
        <w:rPr>
          <w:lang w:val="en-US"/>
        </w:rPr>
        <w:t xml:space="preserve"> in spirit, with the following additional clarifications.</w:t>
      </w:r>
    </w:p>
    <w:p w:rsidR="00F85A64" w:rsidRPr="00F85A64" w:rsidRDefault="00F85A64" w:rsidP="00F85A64">
      <w:pPr>
        <w:spacing w:before="100" w:beforeAutospacing="1" w:after="100" w:afterAutospacing="1"/>
        <w:rPr>
          <w:lang w:val="en-US"/>
        </w:rPr>
      </w:pPr>
      <w:r w:rsidRPr="00F85A64">
        <w:rPr>
          <w:rStyle w:val="stylepointsubsection"/>
          <w:lang w:val="en-US"/>
        </w:rPr>
        <w:t>Curly Braces</w:t>
      </w:r>
      <w:r w:rsidRPr="00F85A64">
        <w:rPr>
          <w:lang w:val="en-US"/>
        </w:rPr>
        <w:t xml:space="preserve"> </w:t>
      </w:r>
    </w:p>
    <w:p w:rsidR="00F85A64" w:rsidRPr="00F85A64" w:rsidRDefault="00F85A64" w:rsidP="00F85A64">
      <w:pPr>
        <w:pStyle w:val="NormalWeb"/>
        <w:rPr>
          <w:lang w:val="en-US"/>
        </w:rPr>
      </w:pPr>
      <w:r w:rsidRPr="00F85A64">
        <w:rPr>
          <w:lang w:val="en-US"/>
        </w:rPr>
        <w:t>Because of implicit semicolon insertion, always start your curly braces on the same line as whatever they're opening. For example:</w:t>
      </w:r>
    </w:p>
    <w:p w:rsidR="00F85A64" w:rsidRPr="00F85A64" w:rsidRDefault="00F85A64" w:rsidP="00F85A64">
      <w:pPr>
        <w:pStyle w:val="HTMLconformatoprevio"/>
        <w:rPr>
          <w:lang w:val="en-US"/>
        </w:rPr>
      </w:pPr>
      <w:proofErr w:type="gramStart"/>
      <w:r w:rsidRPr="00F85A64">
        <w:rPr>
          <w:lang w:val="en-US"/>
        </w:rPr>
        <w:t>if</w:t>
      </w:r>
      <w:proofErr w:type="gramEnd"/>
      <w:r w:rsidRPr="00F85A64">
        <w:rPr>
          <w:lang w:val="en-US"/>
        </w:rPr>
        <w:t xml:space="preserve"> (something) {</w:t>
      </w:r>
    </w:p>
    <w:p w:rsidR="00F85A64" w:rsidRPr="00F85A64" w:rsidRDefault="00F85A64" w:rsidP="00F85A64">
      <w:pPr>
        <w:pStyle w:val="HTMLconformatoprevio"/>
        <w:rPr>
          <w:lang w:val="en-US"/>
        </w:rPr>
      </w:pPr>
      <w:r w:rsidRPr="00F85A64">
        <w:rPr>
          <w:lang w:val="en-US"/>
        </w:rPr>
        <w:t xml:space="preserve">  // ...</w:t>
      </w:r>
    </w:p>
    <w:p w:rsidR="00F85A64" w:rsidRPr="00F85A64" w:rsidRDefault="00F85A64" w:rsidP="00F85A64">
      <w:pPr>
        <w:pStyle w:val="HTMLconformatoprevio"/>
        <w:rPr>
          <w:lang w:val="en-US"/>
        </w:rPr>
      </w:pPr>
      <w:r w:rsidRPr="00F85A64">
        <w:rPr>
          <w:lang w:val="en-US"/>
        </w:rPr>
        <w:t>} else {</w:t>
      </w:r>
    </w:p>
    <w:p w:rsidR="00F85A64" w:rsidRPr="00F85A64" w:rsidRDefault="00F85A64" w:rsidP="00F85A64">
      <w:pPr>
        <w:pStyle w:val="HTMLconformatoprevio"/>
        <w:rPr>
          <w:lang w:val="en-US"/>
        </w:rPr>
      </w:pPr>
      <w:r w:rsidRPr="00F85A64">
        <w:rPr>
          <w:lang w:val="en-US"/>
        </w:rPr>
        <w:t xml:space="preserve">  //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spacing w:before="100" w:beforeAutospacing="1" w:after="100" w:afterAutospacing="1"/>
        <w:rPr>
          <w:lang w:val="en-US"/>
        </w:rPr>
      </w:pPr>
      <w:r w:rsidRPr="00F85A64">
        <w:rPr>
          <w:rStyle w:val="stylepointsubsection"/>
          <w:lang w:val="en-US"/>
        </w:rPr>
        <w:t>Array and Object Initializers</w:t>
      </w:r>
      <w:r w:rsidRPr="00F85A64">
        <w:rPr>
          <w:lang w:val="en-US"/>
        </w:rPr>
        <w:t xml:space="preserve"> </w:t>
      </w:r>
    </w:p>
    <w:p w:rsidR="00F85A64" w:rsidRPr="00F85A64" w:rsidRDefault="00F85A64" w:rsidP="00F85A64">
      <w:pPr>
        <w:pStyle w:val="NormalWeb"/>
        <w:rPr>
          <w:lang w:val="en-US"/>
        </w:rPr>
      </w:pPr>
      <w:r w:rsidRPr="00F85A64">
        <w:rPr>
          <w:lang w:val="en-US"/>
        </w:rPr>
        <w:t>Single-line array and object initializers are allowed when they fit on a line:</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arr = [1, 2, 3];  // No space after [ or before ].</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obj = {a: 1, b: 2, c: 3};  // No space after { or before }.</w:t>
      </w:r>
    </w:p>
    <w:p w:rsidR="00F85A64" w:rsidRPr="00F85A64" w:rsidRDefault="00F85A64" w:rsidP="00F85A64">
      <w:pPr>
        <w:pStyle w:val="NormalWeb"/>
        <w:rPr>
          <w:lang w:val="en-US"/>
        </w:rPr>
      </w:pPr>
      <w:r w:rsidRPr="00F85A64">
        <w:rPr>
          <w:lang w:val="en-US"/>
        </w:rPr>
        <w:t>Multiline array initializers and object initializers are indented 2 spaces, with the braces on their own line, just like blocks.</w:t>
      </w:r>
    </w:p>
    <w:p w:rsidR="00F85A64" w:rsidRPr="00F85A64" w:rsidRDefault="00F85A64" w:rsidP="00F85A64">
      <w:pPr>
        <w:pStyle w:val="HTMLconformatoprevio"/>
        <w:rPr>
          <w:lang w:val="en-US"/>
        </w:rPr>
      </w:pPr>
      <w:r w:rsidRPr="00F85A64">
        <w:rPr>
          <w:lang w:val="en-US"/>
        </w:rPr>
        <w:t>// Object initializer.</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inset =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top</w:t>
      </w:r>
      <w:proofErr w:type="gramEnd"/>
      <w:r w:rsidRPr="00F85A64">
        <w:rPr>
          <w:lang w:val="en-US"/>
        </w:rPr>
        <w:t>: 10,</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right</w:t>
      </w:r>
      <w:proofErr w:type="gramEnd"/>
      <w:r w:rsidRPr="00F85A64">
        <w:rPr>
          <w:lang w:val="en-US"/>
        </w:rPr>
        <w:t>: 20,</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bottom</w:t>
      </w:r>
      <w:proofErr w:type="gramEnd"/>
      <w:r w:rsidRPr="00F85A64">
        <w:rPr>
          <w:lang w:val="en-US"/>
        </w:rPr>
        <w:t>: 15,</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left</w:t>
      </w:r>
      <w:proofErr w:type="gramEnd"/>
      <w:r w:rsidRPr="00F85A64">
        <w:rPr>
          <w:lang w:val="en-US"/>
        </w:rPr>
        <w:t>: 12</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Array initializer.</w:t>
      </w:r>
    </w:p>
    <w:p w:rsidR="00F85A64" w:rsidRPr="00F85A64" w:rsidRDefault="00F85A64" w:rsidP="00F85A64">
      <w:pPr>
        <w:pStyle w:val="HTMLconformatoprevio"/>
        <w:rPr>
          <w:lang w:val="en-US"/>
        </w:rPr>
      </w:pPr>
      <w:r w:rsidRPr="00F85A64">
        <w:rPr>
          <w:lang w:val="en-US"/>
        </w:rPr>
        <w:t>this.rows_ = [</w:t>
      </w:r>
    </w:p>
    <w:p w:rsidR="00F85A64" w:rsidRPr="00F85A64" w:rsidRDefault="00F85A64" w:rsidP="00F85A64">
      <w:pPr>
        <w:pStyle w:val="HTMLconformatoprevio"/>
        <w:rPr>
          <w:lang w:val="en-US"/>
        </w:rPr>
      </w:pPr>
      <w:r w:rsidRPr="00F85A64">
        <w:rPr>
          <w:lang w:val="en-US"/>
        </w:rPr>
        <w:t xml:space="preserve">  '"Slartibartfast" &lt;fjordmaster@magrathea.com&gt;',</w:t>
      </w:r>
    </w:p>
    <w:p w:rsidR="00F85A64" w:rsidRPr="00F85A64" w:rsidRDefault="00F85A64" w:rsidP="00F85A64">
      <w:pPr>
        <w:pStyle w:val="HTMLconformatoprevio"/>
        <w:rPr>
          <w:lang w:val="en-US"/>
        </w:rPr>
      </w:pPr>
      <w:r w:rsidRPr="00F85A64">
        <w:rPr>
          <w:lang w:val="en-US"/>
        </w:rPr>
        <w:t xml:space="preserve">  '"Zaphod Beeblebrox" &lt;theprez@universe.gov&gt;',</w:t>
      </w:r>
    </w:p>
    <w:p w:rsidR="00F85A64" w:rsidRPr="00F85A64" w:rsidRDefault="00F85A64" w:rsidP="00F85A64">
      <w:pPr>
        <w:pStyle w:val="HTMLconformatoprevio"/>
        <w:rPr>
          <w:lang w:val="en-US"/>
        </w:rPr>
      </w:pPr>
      <w:r w:rsidRPr="00F85A64">
        <w:rPr>
          <w:lang w:val="en-US"/>
        </w:rPr>
        <w:t xml:space="preserve">  '"Ford Prefect" &lt;ford@theguide.com&gt;',</w:t>
      </w:r>
    </w:p>
    <w:p w:rsidR="00F85A64" w:rsidRPr="00F85A64" w:rsidRDefault="00F85A64" w:rsidP="00F85A64">
      <w:pPr>
        <w:pStyle w:val="HTMLconformatoprevio"/>
        <w:rPr>
          <w:lang w:val="en-US"/>
        </w:rPr>
      </w:pPr>
      <w:r w:rsidRPr="00F85A64">
        <w:rPr>
          <w:lang w:val="en-US"/>
        </w:rPr>
        <w:t xml:space="preserve">  '"Arthur Dent" &lt;has.no.tea@gmail.com&gt;',</w:t>
      </w:r>
    </w:p>
    <w:p w:rsidR="00F85A64" w:rsidRPr="00F85A64" w:rsidRDefault="00F85A64" w:rsidP="00F85A64">
      <w:pPr>
        <w:pStyle w:val="HTMLconformatoprevio"/>
        <w:rPr>
          <w:lang w:val="en-US"/>
        </w:rPr>
      </w:pPr>
      <w:r w:rsidRPr="00F85A64">
        <w:rPr>
          <w:lang w:val="en-US"/>
        </w:rPr>
        <w:t xml:space="preserve">  '"Marvin the Paranoid Android" &lt;marv@googlemail.com&gt;',</w:t>
      </w:r>
    </w:p>
    <w:p w:rsidR="00F85A64" w:rsidRPr="00F85A64" w:rsidRDefault="00F85A64" w:rsidP="00F85A64">
      <w:pPr>
        <w:pStyle w:val="HTMLconformatoprevio"/>
        <w:rPr>
          <w:lang w:val="en-US"/>
        </w:rPr>
      </w:pPr>
      <w:r w:rsidRPr="00F85A64">
        <w:rPr>
          <w:lang w:val="en-US"/>
        </w:rPr>
        <w:t xml:space="preserve">  'the.mice@magrathea.com'</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Used</w:t>
      </w:r>
      <w:proofErr w:type="gramEnd"/>
      <w:r w:rsidRPr="00F85A64">
        <w:rPr>
          <w:lang w:val="en-US"/>
        </w:rPr>
        <w:t xml:space="preserve"> in a method call.</w:t>
      </w:r>
    </w:p>
    <w:p w:rsidR="00F85A64" w:rsidRPr="00F85A64" w:rsidRDefault="00F85A64" w:rsidP="00F85A64">
      <w:pPr>
        <w:pStyle w:val="HTMLconformatoprevio"/>
        <w:rPr>
          <w:lang w:val="en-US"/>
        </w:rPr>
      </w:pPr>
      <w:proofErr w:type="gramStart"/>
      <w:r w:rsidRPr="00F85A64">
        <w:rPr>
          <w:lang w:val="en-US"/>
        </w:rPr>
        <w:t>goog.dom.createDom(</w:t>
      </w:r>
      <w:proofErr w:type="gramEnd"/>
      <w:r w:rsidRPr="00F85A64">
        <w:rPr>
          <w:lang w:val="en-US"/>
        </w:rPr>
        <w:t>goog.dom.TagName.DIV,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id</w:t>
      </w:r>
      <w:proofErr w:type="gramEnd"/>
      <w:r w:rsidRPr="00F85A64">
        <w:rPr>
          <w:lang w:val="en-US"/>
        </w:rPr>
        <w:t>: 'foo',</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className</w:t>
      </w:r>
      <w:proofErr w:type="gramEnd"/>
      <w:r w:rsidRPr="00F85A64">
        <w:rPr>
          <w:lang w:val="en-US"/>
        </w:rPr>
        <w:t>: 'some-css-class',</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style</w:t>
      </w:r>
      <w:proofErr w:type="gramEnd"/>
      <w:r w:rsidRPr="00F85A64">
        <w:rPr>
          <w:lang w:val="en-US"/>
        </w:rPr>
        <w:t>: 'display:none'</w:t>
      </w:r>
    </w:p>
    <w:p w:rsidR="00F85A64" w:rsidRPr="00F85A64" w:rsidRDefault="00F85A64" w:rsidP="00F85A64">
      <w:pPr>
        <w:pStyle w:val="HTMLconformatoprevio"/>
        <w:rPr>
          <w:lang w:val="en-US"/>
        </w:rPr>
      </w:pPr>
      <w:r w:rsidRPr="00F85A64">
        <w:rPr>
          <w:lang w:val="en-US"/>
        </w:rPr>
        <w:t>}, 'Hello, world!');</w:t>
      </w:r>
    </w:p>
    <w:p w:rsidR="00F85A64" w:rsidRPr="000776DB" w:rsidRDefault="00F85A64" w:rsidP="00F85A64">
      <w:pPr>
        <w:pStyle w:val="NormalWeb"/>
        <w:rPr>
          <w:lang w:val="en-US"/>
        </w:rPr>
      </w:pPr>
      <w:r w:rsidRPr="00F85A64">
        <w:rPr>
          <w:lang w:val="en-US"/>
        </w:rPr>
        <w:t xml:space="preserve">Long identifiers or values present problems for aligned initialization lists, so always prefer non-aligned initialization. </w:t>
      </w:r>
      <w:r w:rsidRPr="000776DB">
        <w:rPr>
          <w:lang w:val="en-US"/>
        </w:rPr>
        <w:t>For example:</w:t>
      </w:r>
    </w:p>
    <w:p w:rsidR="00F85A64" w:rsidRPr="00F85A64" w:rsidRDefault="00F85A64" w:rsidP="00F85A64">
      <w:pPr>
        <w:pStyle w:val="HTMLconformatoprevio"/>
        <w:rPr>
          <w:lang w:val="en-US"/>
        </w:rPr>
      </w:pPr>
      <w:r w:rsidRPr="00F85A64">
        <w:rPr>
          <w:lang w:val="en-US"/>
        </w:rPr>
        <w:t>CORRECT_Object.prototype =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a</w:t>
      </w:r>
      <w:proofErr w:type="gramEnd"/>
      <w:r w:rsidRPr="00F85A64">
        <w:rPr>
          <w:lang w:val="en-US"/>
        </w:rPr>
        <w:t>: 0,</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b</w:t>
      </w:r>
      <w:proofErr w:type="gramEnd"/>
      <w:r w:rsidRPr="00F85A64">
        <w:rPr>
          <w:lang w:val="en-US"/>
        </w:rPr>
        <w:t>: 1,</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lengthyName</w:t>
      </w:r>
      <w:proofErr w:type="gramEnd"/>
      <w:r w:rsidRPr="00F85A64">
        <w:rPr>
          <w:lang w:val="en-US"/>
        </w:rPr>
        <w:t>: 2</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r w:rsidRPr="00F85A64">
        <w:rPr>
          <w:lang w:val="en-US"/>
        </w:rPr>
        <w:t>Not like this:</w:t>
      </w:r>
    </w:p>
    <w:p w:rsidR="00F85A64" w:rsidRPr="00F85A64" w:rsidRDefault="00F85A64" w:rsidP="00F85A64">
      <w:pPr>
        <w:pStyle w:val="HTMLconformatoprevio"/>
        <w:rPr>
          <w:lang w:val="en-US"/>
        </w:rPr>
      </w:pPr>
      <w:r w:rsidRPr="00F85A64">
        <w:rPr>
          <w:lang w:val="en-US"/>
        </w:rPr>
        <w:t>WRONG_Object.prototype =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a</w:t>
      </w:r>
      <w:proofErr w:type="gramEnd"/>
      <w:r w:rsidRPr="00F85A64">
        <w:rPr>
          <w:lang w:val="en-US"/>
        </w:rPr>
        <w:t xml:space="preserve">          : 0,</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b</w:t>
      </w:r>
      <w:proofErr w:type="gramEnd"/>
      <w:r w:rsidRPr="00F85A64">
        <w:rPr>
          <w:lang w:val="en-US"/>
        </w:rPr>
        <w:t xml:space="preserve">          : 1,</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lengthyName</w:t>
      </w:r>
      <w:proofErr w:type="gramEnd"/>
      <w:r w:rsidRPr="00F85A64">
        <w:rPr>
          <w:lang w:val="en-US"/>
        </w:rPr>
        <w:t>: 2</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spacing w:before="100" w:beforeAutospacing="1" w:after="100" w:afterAutospacing="1"/>
        <w:rPr>
          <w:lang w:val="en-US"/>
        </w:rPr>
      </w:pPr>
      <w:r w:rsidRPr="00F85A64">
        <w:rPr>
          <w:rStyle w:val="stylepointsubsection"/>
          <w:lang w:val="en-US"/>
        </w:rPr>
        <w:t>Function Arguments</w:t>
      </w:r>
      <w:r w:rsidRPr="00F85A64">
        <w:rPr>
          <w:lang w:val="en-US"/>
        </w:rPr>
        <w:t xml:space="preserve"> </w:t>
      </w:r>
    </w:p>
    <w:p w:rsidR="00F85A64" w:rsidRPr="00F85A64" w:rsidRDefault="00F85A64" w:rsidP="00F85A64">
      <w:pPr>
        <w:pStyle w:val="NormalWeb"/>
        <w:rPr>
          <w:lang w:val="en-US"/>
        </w:rPr>
      </w:pPr>
      <w:r w:rsidRPr="00F85A64">
        <w:rPr>
          <w:lang w:val="en-US"/>
        </w:rPr>
        <w:t xml:space="preserve">When possible, all function arguments should be listed on the same line. If doing so would exceed the 80-column limit, the arguments must be line-wrapped in a readable way. To save space, you may wrap as close to 80 as </w:t>
      </w:r>
      <w:proofErr w:type="gramStart"/>
      <w:r w:rsidRPr="00F85A64">
        <w:rPr>
          <w:lang w:val="en-US"/>
        </w:rPr>
        <w:t>possible,</w:t>
      </w:r>
      <w:proofErr w:type="gramEnd"/>
      <w:r w:rsidRPr="00F85A64">
        <w:rPr>
          <w:lang w:val="en-US"/>
        </w:rPr>
        <w:t xml:space="preserve"> or put each argument on its own line to enhance readability. The indentation may be either four spaces, or aligned to the parenthesis. Below are the most common patterns for argument wrapping:</w:t>
      </w:r>
    </w:p>
    <w:p w:rsidR="00F85A64" w:rsidRPr="00F85A64" w:rsidRDefault="00F85A64" w:rsidP="00F85A64">
      <w:pPr>
        <w:pStyle w:val="HTMLconformatoprevio"/>
        <w:rPr>
          <w:lang w:val="en-US"/>
        </w:rPr>
      </w:pPr>
      <w:r w:rsidRPr="00F85A64">
        <w:rPr>
          <w:lang w:val="en-US"/>
        </w:rPr>
        <w:t>// Four-space, wrap at 80.  Works with very long function names, survives</w:t>
      </w:r>
    </w:p>
    <w:p w:rsidR="00F85A64" w:rsidRPr="00F85A64" w:rsidRDefault="00F85A64" w:rsidP="00F85A64">
      <w:pPr>
        <w:pStyle w:val="HTMLconformatoprevio"/>
        <w:rPr>
          <w:lang w:val="en-US"/>
        </w:rPr>
      </w:pPr>
      <w:r w:rsidRPr="00F85A64">
        <w:rPr>
          <w:lang w:val="en-US"/>
        </w:rPr>
        <w:t>// renaming without reindenting, low on space.</w:t>
      </w:r>
    </w:p>
    <w:p w:rsidR="00F85A64" w:rsidRPr="00F85A64" w:rsidRDefault="00F85A64" w:rsidP="00F85A64">
      <w:pPr>
        <w:pStyle w:val="HTMLconformatoprevio"/>
        <w:rPr>
          <w:lang w:val="en-US"/>
        </w:rPr>
      </w:pPr>
      <w:r w:rsidRPr="00F85A64">
        <w:rPr>
          <w:lang w:val="en-US"/>
        </w:rPr>
        <w:t xml:space="preserve">goog.foo.bar.doThingThatIsVeryDifficultToExplain = </w:t>
      </w:r>
      <w:proofErr w:type="gramStart"/>
      <w:r w:rsidRPr="00F85A64">
        <w:rPr>
          <w:lang w:val="en-US"/>
        </w:rPr>
        <w:t>function(</w:t>
      </w:r>
      <w:proofErr w:type="gramEnd"/>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veryDescriptiveArgumentNumberOne</w:t>
      </w:r>
      <w:proofErr w:type="gramEnd"/>
      <w:r w:rsidRPr="00F85A64">
        <w:rPr>
          <w:lang w:val="en-US"/>
        </w:rPr>
        <w:t>, veryDescriptiveArgumentTwo,</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tableModelEventHandlerProxy</w:t>
      </w:r>
      <w:proofErr w:type="gramEnd"/>
      <w:r w:rsidRPr="00F85A64">
        <w:rPr>
          <w:lang w:val="en-US"/>
        </w:rPr>
        <w:t>, artichokeDescriptorAdapterIterator) {</w:t>
      </w:r>
    </w:p>
    <w:p w:rsidR="00F85A64" w:rsidRPr="00F85A64" w:rsidRDefault="00F85A64" w:rsidP="00F85A64">
      <w:pPr>
        <w:pStyle w:val="HTMLconformatoprevio"/>
        <w:rPr>
          <w:lang w:val="en-US"/>
        </w:rPr>
      </w:pPr>
      <w:r w:rsidRPr="00F85A64">
        <w:rPr>
          <w:lang w:val="en-US"/>
        </w:rPr>
        <w:t xml:space="preserve">  //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Four-space, one argument per line.  Works with long function names,</w:t>
      </w:r>
    </w:p>
    <w:p w:rsidR="00F85A64" w:rsidRPr="00F85A64" w:rsidRDefault="00F85A64" w:rsidP="00F85A64">
      <w:pPr>
        <w:pStyle w:val="HTMLconformatoprevio"/>
        <w:rPr>
          <w:lang w:val="en-US"/>
        </w:rPr>
      </w:pPr>
      <w:r w:rsidRPr="00F85A64">
        <w:rPr>
          <w:lang w:val="en-US"/>
        </w:rPr>
        <w:t>// survives renaming, and emphasizes each argument.</w:t>
      </w:r>
    </w:p>
    <w:p w:rsidR="00F85A64" w:rsidRPr="00F85A64" w:rsidRDefault="00F85A64" w:rsidP="00F85A64">
      <w:pPr>
        <w:pStyle w:val="HTMLconformatoprevio"/>
        <w:rPr>
          <w:lang w:val="en-US"/>
        </w:rPr>
      </w:pPr>
      <w:r w:rsidRPr="00F85A64">
        <w:rPr>
          <w:lang w:val="en-US"/>
        </w:rPr>
        <w:t xml:space="preserve">goog.foo.bar.doThingThatIsVeryDifficultToExplain = </w:t>
      </w:r>
      <w:proofErr w:type="gramStart"/>
      <w:r w:rsidRPr="00F85A64">
        <w:rPr>
          <w:lang w:val="en-US"/>
        </w:rPr>
        <w:t>function(</w:t>
      </w:r>
      <w:proofErr w:type="gramEnd"/>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veryDescriptiveArgumentNumberOne</w:t>
      </w:r>
      <w:proofErr w:type="gramEnd"/>
      <w:r w:rsidRPr="00F85A64">
        <w:rPr>
          <w:lang w:val="en-US"/>
        </w:rPr>
        <w:t>,</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veryDescriptiveArgumentTwo</w:t>
      </w:r>
      <w:proofErr w:type="gramEnd"/>
      <w:r w:rsidRPr="00F85A64">
        <w:rPr>
          <w:lang w:val="en-US"/>
        </w:rPr>
        <w:t>,</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tableModelEventHandlerProxy</w:t>
      </w:r>
      <w:proofErr w:type="gramEnd"/>
      <w:r w:rsidRPr="00F85A64">
        <w:rPr>
          <w:lang w:val="en-US"/>
        </w:rPr>
        <w:t>,</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artichokeDescriptorAdapterIterator</w:t>
      </w:r>
      <w:proofErr w:type="gramEnd"/>
      <w:r w:rsidRPr="00F85A64">
        <w:rPr>
          <w:lang w:val="en-US"/>
        </w:rPr>
        <w:t>) {</w:t>
      </w:r>
    </w:p>
    <w:p w:rsidR="00F85A64" w:rsidRPr="00F85A64" w:rsidRDefault="00F85A64" w:rsidP="00F85A64">
      <w:pPr>
        <w:pStyle w:val="HTMLconformatoprevio"/>
        <w:rPr>
          <w:lang w:val="en-US"/>
        </w:rPr>
      </w:pPr>
      <w:r w:rsidRPr="00F85A64">
        <w:rPr>
          <w:lang w:val="en-US"/>
        </w:rPr>
        <w:t xml:space="preserve">  //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Parenthesis-aligned indentation, wrap at 80.  Visually groups arguments,</w:t>
      </w:r>
    </w:p>
    <w:p w:rsidR="00F85A64" w:rsidRPr="00F85A64" w:rsidRDefault="00F85A64" w:rsidP="00F85A64">
      <w:pPr>
        <w:pStyle w:val="HTMLconformatoprevio"/>
        <w:rPr>
          <w:lang w:val="en-US"/>
        </w:rPr>
      </w:pPr>
      <w:r w:rsidRPr="00F85A64">
        <w:rPr>
          <w:lang w:val="en-US"/>
        </w:rPr>
        <w:t>// low on space.</w:t>
      </w:r>
    </w:p>
    <w:p w:rsidR="00F85A64" w:rsidRPr="00F85A64" w:rsidRDefault="00F85A64" w:rsidP="00F85A64">
      <w:pPr>
        <w:pStyle w:val="HTMLconformatoprevio"/>
        <w:rPr>
          <w:lang w:val="en-US"/>
        </w:rPr>
      </w:pPr>
      <w:proofErr w:type="gramStart"/>
      <w:r w:rsidRPr="00F85A64">
        <w:rPr>
          <w:lang w:val="en-US"/>
        </w:rPr>
        <w:t>function</w:t>
      </w:r>
      <w:proofErr w:type="gramEnd"/>
      <w:r w:rsidRPr="00F85A64">
        <w:rPr>
          <w:lang w:val="en-US"/>
        </w:rPr>
        <w:t xml:space="preserve"> foo(veryDescriptiveArgumentNumberOne, veryDescriptiveArgumentTwo,</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tableModelEventHandlerProxy</w:t>
      </w:r>
      <w:proofErr w:type="gramEnd"/>
      <w:r w:rsidRPr="00F85A64">
        <w:rPr>
          <w:lang w:val="en-US"/>
        </w:rPr>
        <w:t>, artichokeDescriptorAdapterIterator) {</w:t>
      </w:r>
    </w:p>
    <w:p w:rsidR="00F85A64" w:rsidRPr="00F85A64" w:rsidRDefault="00F85A64" w:rsidP="00F85A64">
      <w:pPr>
        <w:pStyle w:val="HTMLconformatoprevio"/>
        <w:rPr>
          <w:lang w:val="en-US"/>
        </w:rPr>
      </w:pPr>
      <w:r w:rsidRPr="00F85A64">
        <w:rPr>
          <w:lang w:val="en-US"/>
        </w:rPr>
        <w:t xml:space="preserve">  //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Parenthesis-aligned, one argument per line.  Emphasizes each</w:t>
      </w:r>
    </w:p>
    <w:p w:rsidR="00F85A64" w:rsidRPr="00F85A64" w:rsidRDefault="00F85A64" w:rsidP="00F85A64">
      <w:pPr>
        <w:pStyle w:val="HTMLconformatoprevio"/>
        <w:rPr>
          <w:lang w:val="en-US"/>
        </w:rPr>
      </w:pPr>
      <w:r w:rsidRPr="00F85A64">
        <w:rPr>
          <w:lang w:val="en-US"/>
        </w:rPr>
        <w:t>// individual argument.</w:t>
      </w:r>
    </w:p>
    <w:p w:rsidR="00F85A64" w:rsidRPr="00F85A64" w:rsidRDefault="00F85A64" w:rsidP="00F85A64">
      <w:pPr>
        <w:pStyle w:val="HTMLconformatoprevio"/>
        <w:rPr>
          <w:lang w:val="en-US"/>
        </w:rPr>
      </w:pPr>
      <w:proofErr w:type="gramStart"/>
      <w:r w:rsidRPr="00F85A64">
        <w:rPr>
          <w:lang w:val="en-US"/>
        </w:rPr>
        <w:t>function</w:t>
      </w:r>
      <w:proofErr w:type="gramEnd"/>
      <w:r w:rsidRPr="00F85A64">
        <w:rPr>
          <w:lang w:val="en-US"/>
        </w:rPr>
        <w:t xml:space="preserve"> bar(veryDescriptiveArgumentNumberOne,</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veryDescriptiveArgumentTwo</w:t>
      </w:r>
      <w:proofErr w:type="gramEnd"/>
      <w:r w:rsidRPr="00F85A64">
        <w:rPr>
          <w:lang w:val="en-US"/>
        </w:rPr>
        <w:t>,</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tableModelEventHandlerProxy</w:t>
      </w:r>
      <w:proofErr w:type="gramEnd"/>
      <w:r w:rsidRPr="00F85A64">
        <w:rPr>
          <w:lang w:val="en-US"/>
        </w:rPr>
        <w:t>,</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artichokeDescriptorAdapterIterator</w:t>
      </w:r>
      <w:proofErr w:type="gramEnd"/>
      <w:r w:rsidRPr="00F85A64">
        <w:rPr>
          <w:lang w:val="en-US"/>
        </w:rPr>
        <w:t>) {</w:t>
      </w:r>
    </w:p>
    <w:p w:rsidR="00F85A64" w:rsidRPr="00F85A64" w:rsidRDefault="00F85A64" w:rsidP="00F85A64">
      <w:pPr>
        <w:pStyle w:val="HTMLconformatoprevio"/>
        <w:rPr>
          <w:lang w:val="en-US"/>
        </w:rPr>
      </w:pPr>
      <w:r w:rsidRPr="00F85A64">
        <w:rPr>
          <w:lang w:val="en-US"/>
        </w:rPr>
        <w:t xml:space="preserve">  //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r w:rsidRPr="00F85A64">
        <w:rPr>
          <w:lang w:val="en-US"/>
        </w:rPr>
        <w:t>When the function call is itself indented, you're free to start the 4-space indent relative to the beginning of the original statement or relative to the beginning of the current function call. The following are all acceptable indentation styles.</w:t>
      </w:r>
    </w:p>
    <w:p w:rsidR="00F85A64" w:rsidRPr="00F85A64" w:rsidRDefault="00F85A64" w:rsidP="00F85A64">
      <w:pPr>
        <w:pStyle w:val="HTMLconformatoprevio"/>
        <w:rPr>
          <w:lang w:val="en-US"/>
        </w:rPr>
      </w:pPr>
      <w:proofErr w:type="gramStart"/>
      <w:r w:rsidRPr="00F85A64">
        <w:rPr>
          <w:lang w:val="en-US"/>
        </w:rPr>
        <w:t>if</w:t>
      </w:r>
      <w:proofErr w:type="gramEnd"/>
      <w:r w:rsidRPr="00F85A64">
        <w:rPr>
          <w:lang w:val="en-US"/>
        </w:rPr>
        <w:t xml:space="preserve"> (veryLongFunctionNameA(</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veryLongArgumentName</w:t>
      </w:r>
      <w:proofErr w:type="gramEnd"/>
      <w:r w:rsidRPr="00F85A64">
        <w:rPr>
          <w:lang w:val="en-US"/>
        </w:rPr>
        <w:t>)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veryLongFunctionNameB(</w:t>
      </w:r>
      <w:proofErr w:type="gramEnd"/>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veryLongArgumentName</w:t>
      </w:r>
      <w:proofErr w:type="gramEnd"/>
      <w:r w:rsidRPr="00F85A64">
        <w:rPr>
          <w:lang w:val="en-US"/>
        </w:rPr>
        <w:t>))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veryLongFunctionNameC(</w:t>
      </w:r>
      <w:proofErr w:type="gramEnd"/>
      <w:r w:rsidRPr="00F85A64">
        <w:rPr>
          <w:lang w:val="en-US"/>
        </w:rPr>
        <w:t>veryLongFunctionNameD(</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veryLongFunctioNameE(</w:t>
      </w:r>
      <w:proofErr w:type="gramEnd"/>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veryLongFunctionNameF</w:t>
      </w:r>
      <w:proofErr w:type="gramEnd"/>
      <w:r w:rsidRPr="00F85A64">
        <w:rPr>
          <w:lang w:val="en-US"/>
        </w:rPr>
        <w:t>)));</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spacing w:before="100" w:beforeAutospacing="1" w:after="100" w:afterAutospacing="1"/>
        <w:rPr>
          <w:lang w:val="en-US"/>
        </w:rPr>
      </w:pPr>
      <w:r w:rsidRPr="00F85A64">
        <w:rPr>
          <w:rStyle w:val="stylepointsubsection"/>
          <w:lang w:val="en-US"/>
        </w:rPr>
        <w:t>Passing Anonymous Functions</w:t>
      </w:r>
      <w:r w:rsidRPr="00F85A64">
        <w:rPr>
          <w:lang w:val="en-US"/>
        </w:rPr>
        <w:t xml:space="preserve"> </w:t>
      </w:r>
    </w:p>
    <w:p w:rsidR="00F85A64" w:rsidRPr="00F85A64" w:rsidRDefault="00F85A64" w:rsidP="00F85A64">
      <w:pPr>
        <w:pStyle w:val="NormalWeb"/>
        <w:rPr>
          <w:lang w:val="en-US"/>
        </w:rPr>
      </w:pPr>
      <w:r w:rsidRPr="00F85A64">
        <w:rPr>
          <w:lang w:val="en-US"/>
        </w:rPr>
        <w:t>When declaring an anonymous function in the list of arguments for a function call, the body of the function is indented two spaces from the left edge of the statement, or two spaces from the left edge of the function keyword. This is to make the body of the anonymous function easier to read (i.e. not be all squished up into the right half of the screen).</w:t>
      </w:r>
    </w:p>
    <w:p w:rsidR="00F85A64" w:rsidRPr="00F85A64" w:rsidRDefault="00F85A64" w:rsidP="00F85A64">
      <w:pPr>
        <w:pStyle w:val="HTMLconformatoprevio"/>
        <w:rPr>
          <w:lang w:val="en-US"/>
        </w:rPr>
      </w:pPr>
      <w:proofErr w:type="gramStart"/>
      <w:r w:rsidRPr="00F85A64">
        <w:rPr>
          <w:lang w:val="en-US"/>
        </w:rPr>
        <w:t>prefix.something.reallyLongFunctionName(</w:t>
      </w:r>
      <w:proofErr w:type="gramEnd"/>
      <w:r w:rsidRPr="00F85A64">
        <w:rPr>
          <w:lang w:val="en-US"/>
        </w:rPr>
        <w:t>'whatever', function(a1, a2)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if</w:t>
      </w:r>
      <w:proofErr w:type="gramEnd"/>
      <w:r w:rsidRPr="00F85A64">
        <w:rPr>
          <w:lang w:val="en-US"/>
        </w:rPr>
        <w:t xml:space="preserve"> (a1.equals(a2))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someOtherLongFunctionName(</w:t>
      </w:r>
      <w:proofErr w:type="gramEnd"/>
      <w:r w:rsidRPr="00F85A64">
        <w:rPr>
          <w:lang w:val="en-US"/>
        </w:rPr>
        <w:t>a1);</w:t>
      </w:r>
    </w:p>
    <w:p w:rsidR="00F85A64" w:rsidRPr="00F85A64" w:rsidRDefault="00F85A64" w:rsidP="00F85A64">
      <w:pPr>
        <w:pStyle w:val="HTMLconformatoprevio"/>
        <w:rPr>
          <w:lang w:val="en-US"/>
        </w:rPr>
      </w:pPr>
      <w:r w:rsidRPr="00F85A64">
        <w:rPr>
          <w:lang w:val="en-US"/>
        </w:rPr>
        <w:t xml:space="preserve">  } else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andNowForSomethingCompletelyDifferent(</w:t>
      </w:r>
      <w:proofErr w:type="gramEnd"/>
      <w:r w:rsidRPr="00F85A64">
        <w:rPr>
          <w:lang w:val="en-US"/>
        </w:rPr>
        <w:t>a2.parrot);</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names = prefix.something.myExcellentMapFunction(</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verboselyNamedCollectionOfItems</w:t>
      </w:r>
      <w:proofErr w:type="gramEnd"/>
      <w:r w:rsidRPr="00F85A64">
        <w:rPr>
          <w:lang w:val="en-US"/>
        </w:rPr>
        <w:t>,</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function(</w:t>
      </w:r>
      <w:proofErr w:type="gramEnd"/>
      <w:r w:rsidRPr="00F85A64">
        <w:rPr>
          <w:lang w:val="en-US"/>
        </w:rPr>
        <w:t>item)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return</w:t>
      </w:r>
      <w:proofErr w:type="gramEnd"/>
      <w:r w:rsidRPr="00F85A64">
        <w:rPr>
          <w:lang w:val="en-US"/>
        </w:rPr>
        <w:t xml:space="preserve"> item.name;</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spacing w:before="100" w:beforeAutospacing="1" w:after="100" w:afterAutospacing="1"/>
        <w:rPr>
          <w:lang w:val="en-US"/>
        </w:rPr>
      </w:pPr>
      <w:r w:rsidRPr="00F85A64">
        <w:rPr>
          <w:rStyle w:val="stylepointsubsection"/>
          <w:lang w:val="en-US"/>
        </w:rPr>
        <w:t>Aliasing with goog.scope</w:t>
      </w:r>
      <w:r w:rsidRPr="00F85A64">
        <w:rPr>
          <w:lang w:val="en-US"/>
        </w:rPr>
        <w:t xml:space="preserve"> </w:t>
      </w:r>
      <w:bookmarkStart w:id="98" w:name="goog-scope"/>
      <w:bookmarkEnd w:id="98"/>
    </w:p>
    <w:p w:rsidR="00F85A64" w:rsidRPr="00F85A64" w:rsidRDefault="00052B1C" w:rsidP="00F85A64">
      <w:pPr>
        <w:pStyle w:val="NormalWeb"/>
        <w:rPr>
          <w:lang w:val="en-US"/>
        </w:rPr>
      </w:pPr>
      <w:hyperlink r:id="rId95" w:history="1">
        <w:proofErr w:type="gramStart"/>
        <w:r w:rsidR="00F85A64" w:rsidRPr="00F85A64">
          <w:rPr>
            <w:rStyle w:val="CdigoHTML"/>
            <w:color w:val="0000FF"/>
            <w:u w:val="single"/>
            <w:lang w:val="en-US"/>
          </w:rPr>
          <w:t>goog.scope</w:t>
        </w:r>
        <w:proofErr w:type="gramEnd"/>
      </w:hyperlink>
      <w:r w:rsidR="00F85A64" w:rsidRPr="00F85A64">
        <w:rPr>
          <w:lang w:val="en-US"/>
        </w:rPr>
        <w:t xml:space="preserve"> may be used to shorten references to namespaced symbols in programs using </w:t>
      </w:r>
      <w:hyperlink r:id="rId96" w:history="1">
        <w:r w:rsidR="00F85A64" w:rsidRPr="00F85A64">
          <w:rPr>
            <w:rStyle w:val="Hipervnculo"/>
            <w:lang w:val="en-US"/>
          </w:rPr>
          <w:t>the Closure Library</w:t>
        </w:r>
      </w:hyperlink>
      <w:r w:rsidR="00F85A64" w:rsidRPr="00F85A64">
        <w:rPr>
          <w:lang w:val="en-US"/>
        </w:rPr>
        <w:t>.</w:t>
      </w:r>
    </w:p>
    <w:p w:rsidR="00F85A64" w:rsidRPr="00F85A64" w:rsidRDefault="00F85A64" w:rsidP="00F85A64">
      <w:pPr>
        <w:pStyle w:val="NormalWeb"/>
        <w:rPr>
          <w:lang w:val="en-US"/>
        </w:rPr>
      </w:pPr>
      <w:r w:rsidRPr="00F85A64">
        <w:rPr>
          <w:lang w:val="en-US"/>
        </w:rPr>
        <w:t xml:space="preserve">Only one </w:t>
      </w:r>
      <w:r w:rsidRPr="00F85A64">
        <w:rPr>
          <w:rStyle w:val="CdigoHTML"/>
          <w:lang w:val="en-US"/>
        </w:rPr>
        <w:t>goog.scope</w:t>
      </w:r>
      <w:r w:rsidRPr="00F85A64">
        <w:rPr>
          <w:lang w:val="en-US"/>
        </w:rPr>
        <w:t xml:space="preserve"> invocation may be added per file. Always place it in the global scope.</w:t>
      </w:r>
    </w:p>
    <w:p w:rsidR="00F85A64" w:rsidRPr="00F85A64" w:rsidRDefault="00F85A64" w:rsidP="00F85A64">
      <w:pPr>
        <w:pStyle w:val="NormalWeb"/>
        <w:rPr>
          <w:lang w:val="en-US"/>
        </w:rPr>
      </w:pPr>
      <w:r w:rsidRPr="00F85A64">
        <w:rPr>
          <w:lang w:val="en-US"/>
        </w:rPr>
        <w:t xml:space="preserve">The opening </w:t>
      </w:r>
      <w:proofErr w:type="gramStart"/>
      <w:r w:rsidRPr="00F85A64">
        <w:rPr>
          <w:rStyle w:val="CdigoHTML"/>
          <w:lang w:val="en-US"/>
        </w:rPr>
        <w:t>goog.scope(</w:t>
      </w:r>
      <w:proofErr w:type="gramEnd"/>
      <w:r w:rsidRPr="00F85A64">
        <w:rPr>
          <w:rStyle w:val="CdigoHTML"/>
          <w:lang w:val="en-US"/>
        </w:rPr>
        <w:t>function() {</w:t>
      </w:r>
      <w:r w:rsidRPr="00F85A64">
        <w:rPr>
          <w:lang w:val="en-US"/>
        </w:rPr>
        <w:t xml:space="preserve"> invocation must be preceded by exactly one blank line and follow any </w:t>
      </w:r>
      <w:r w:rsidRPr="00F85A64">
        <w:rPr>
          <w:rStyle w:val="CdigoHTML"/>
          <w:lang w:val="en-US"/>
        </w:rPr>
        <w:t>goog.provide</w:t>
      </w:r>
      <w:r w:rsidRPr="00F85A64">
        <w:rPr>
          <w:lang w:val="en-US"/>
        </w:rPr>
        <w:t xml:space="preserve"> statements, </w:t>
      </w:r>
      <w:r w:rsidRPr="00F85A64">
        <w:rPr>
          <w:rStyle w:val="CdigoHTML"/>
          <w:lang w:val="en-US"/>
        </w:rPr>
        <w:t>goog.require</w:t>
      </w:r>
      <w:r w:rsidRPr="00F85A64">
        <w:rPr>
          <w:lang w:val="en-US"/>
        </w:rPr>
        <w:t xml:space="preserve"> statements, or top-level comments. The invocation must be closed on the last line in the file. Append </w:t>
      </w:r>
      <w:r w:rsidRPr="00F85A64">
        <w:rPr>
          <w:rStyle w:val="CdigoHTML"/>
          <w:lang w:val="en-US"/>
        </w:rPr>
        <w:t>// goog.scope</w:t>
      </w:r>
      <w:r w:rsidRPr="00F85A64">
        <w:rPr>
          <w:lang w:val="en-US"/>
        </w:rPr>
        <w:t xml:space="preserve"> to the closing statement of the scope. Separate the comment from the semicolon by two spaces.</w:t>
      </w:r>
    </w:p>
    <w:p w:rsidR="00F85A64" w:rsidRPr="000776DB" w:rsidRDefault="00F85A64" w:rsidP="00F85A64">
      <w:pPr>
        <w:pStyle w:val="NormalWeb"/>
        <w:rPr>
          <w:lang w:val="en-US"/>
        </w:rPr>
      </w:pPr>
      <w:r w:rsidRPr="00F85A64">
        <w:rPr>
          <w:lang w:val="en-US"/>
        </w:rPr>
        <w:t xml:space="preserve">Similar to C++ </w:t>
      </w:r>
      <w:proofErr w:type="gramStart"/>
      <w:r w:rsidRPr="00F85A64">
        <w:rPr>
          <w:lang w:val="en-US"/>
        </w:rPr>
        <w:t>namespaces,</w:t>
      </w:r>
      <w:proofErr w:type="gramEnd"/>
      <w:r w:rsidRPr="00F85A64">
        <w:rPr>
          <w:lang w:val="en-US"/>
        </w:rPr>
        <w:t xml:space="preserve"> do not indent under goog.scope declarations. </w:t>
      </w:r>
      <w:r w:rsidRPr="000776DB">
        <w:rPr>
          <w:lang w:val="en-US"/>
        </w:rPr>
        <w:t>Instead, continue from the 0 column.</w:t>
      </w:r>
    </w:p>
    <w:p w:rsidR="00F85A64" w:rsidRPr="00F85A64" w:rsidRDefault="00F85A64" w:rsidP="00F85A64">
      <w:pPr>
        <w:pStyle w:val="NormalWeb"/>
        <w:rPr>
          <w:lang w:val="en-US"/>
        </w:rPr>
      </w:pPr>
      <w:proofErr w:type="gramStart"/>
      <w:r w:rsidRPr="00F85A64">
        <w:rPr>
          <w:lang w:val="en-US"/>
        </w:rPr>
        <w:t>Only alias names that will not be re-assigned to another object (e.g., most constructors, enums, and namespaces).</w:t>
      </w:r>
      <w:proofErr w:type="gramEnd"/>
      <w:r w:rsidRPr="00F85A64">
        <w:rPr>
          <w:lang w:val="en-US"/>
        </w:rPr>
        <w:t xml:space="preserve"> Do not do this (see below for how to alias a constructor):</w:t>
      </w:r>
    </w:p>
    <w:p w:rsidR="00F85A64" w:rsidRPr="00F85A64" w:rsidRDefault="00F85A64" w:rsidP="00F85A64">
      <w:pPr>
        <w:pStyle w:val="HTMLconformatoprevio"/>
        <w:rPr>
          <w:lang w:val="en-US"/>
        </w:rPr>
      </w:pPr>
      <w:proofErr w:type="gramStart"/>
      <w:r w:rsidRPr="00F85A64">
        <w:rPr>
          <w:lang w:val="en-US"/>
        </w:rPr>
        <w:t>goog.scope(</w:t>
      </w:r>
      <w:proofErr w:type="gramEnd"/>
      <w:r w:rsidRPr="00F85A64">
        <w:rPr>
          <w:lang w:val="en-US"/>
        </w:rPr>
        <w:t>function() {</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Button = goog.ui.Button;</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xml:space="preserve">Button = </w:t>
      </w:r>
      <w:proofErr w:type="gramStart"/>
      <w:r w:rsidRPr="00F85A64">
        <w:rPr>
          <w:lang w:val="en-US"/>
        </w:rPr>
        <w:t>function(</w:t>
      </w:r>
      <w:proofErr w:type="gramEnd"/>
      <w:r w:rsidRPr="00F85A64">
        <w:rPr>
          <w:lang w:val="en-US"/>
        </w:rPr>
        <w:t>) { ...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r w:rsidRPr="00F85A64">
        <w:rPr>
          <w:lang w:val="en-US"/>
        </w:rPr>
        <w:t>Names must be the same as the last property of the global that they are aliasing.</w:t>
      </w:r>
    </w:p>
    <w:p w:rsidR="00F85A64" w:rsidRPr="00F85A64" w:rsidRDefault="00F85A64" w:rsidP="00F85A64">
      <w:pPr>
        <w:pStyle w:val="HTMLconformatoprevio"/>
        <w:rPr>
          <w:lang w:val="en-US"/>
        </w:rPr>
      </w:pPr>
      <w:proofErr w:type="gramStart"/>
      <w:r w:rsidRPr="00F85A64">
        <w:rPr>
          <w:lang w:val="en-US"/>
        </w:rPr>
        <w:t>goog.provide(</w:t>
      </w:r>
      <w:proofErr w:type="gramEnd"/>
      <w:r w:rsidRPr="00F85A64">
        <w:rPr>
          <w:lang w:val="en-US"/>
        </w:rPr>
        <w:t>'my.module.SomeType');</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proofErr w:type="gramStart"/>
      <w:r w:rsidRPr="00F85A64">
        <w:rPr>
          <w:lang w:val="en-US"/>
        </w:rPr>
        <w:t>goog.require(</w:t>
      </w:r>
      <w:proofErr w:type="gramEnd"/>
      <w:r w:rsidRPr="00F85A64">
        <w:rPr>
          <w:lang w:val="en-US"/>
        </w:rPr>
        <w:t>'goog.dom');</w:t>
      </w:r>
    </w:p>
    <w:p w:rsidR="00F85A64" w:rsidRPr="00F85A64" w:rsidRDefault="00F85A64" w:rsidP="00F85A64">
      <w:pPr>
        <w:pStyle w:val="HTMLconformatoprevio"/>
        <w:rPr>
          <w:lang w:val="en-US"/>
        </w:rPr>
      </w:pPr>
      <w:proofErr w:type="gramStart"/>
      <w:r w:rsidRPr="00F85A64">
        <w:rPr>
          <w:lang w:val="en-US"/>
        </w:rPr>
        <w:t>goog.require(</w:t>
      </w:r>
      <w:proofErr w:type="gramEnd"/>
      <w:r w:rsidRPr="00F85A64">
        <w:rPr>
          <w:lang w:val="en-US"/>
        </w:rPr>
        <w:t>'goog.ui.Button');</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proofErr w:type="gramStart"/>
      <w:r w:rsidRPr="00F85A64">
        <w:rPr>
          <w:lang w:val="en-US"/>
        </w:rPr>
        <w:t>goog.scope(</w:t>
      </w:r>
      <w:proofErr w:type="gramEnd"/>
      <w:r w:rsidRPr="00F85A64">
        <w:rPr>
          <w:lang w:val="en-US"/>
        </w:rPr>
        <w:t>function() {</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Button = goog.ui.Button;</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dom = goog.dom;</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Alias new types after the constructor declaration.</w:t>
      </w:r>
    </w:p>
    <w:p w:rsidR="00F85A64" w:rsidRPr="00F85A64" w:rsidRDefault="00F85A64" w:rsidP="00F85A64">
      <w:pPr>
        <w:pStyle w:val="HTMLconformatoprevio"/>
        <w:rPr>
          <w:lang w:val="en-US"/>
        </w:rPr>
      </w:pPr>
      <w:r w:rsidRPr="00F85A64">
        <w:rPr>
          <w:lang w:val="en-US"/>
        </w:rPr>
        <w:t xml:space="preserve">my.module.SomeType = </w:t>
      </w:r>
      <w:proofErr w:type="gramStart"/>
      <w:r w:rsidRPr="00F85A64">
        <w:rPr>
          <w:lang w:val="en-US"/>
        </w:rPr>
        <w:t>function(</w:t>
      </w:r>
      <w:proofErr w:type="gramEnd"/>
      <w:r w:rsidRPr="00F85A64">
        <w:rPr>
          <w:lang w:val="en-US"/>
        </w:rPr>
        <w:t>) { ... };</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SomeType = my.module.SomeType;</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Declare</w:t>
      </w:r>
      <w:proofErr w:type="gramEnd"/>
      <w:r w:rsidRPr="00F85A64">
        <w:rPr>
          <w:lang w:val="en-US"/>
        </w:rPr>
        <w:t xml:space="preserve"> methods on the prototype as usual:</w:t>
      </w:r>
    </w:p>
    <w:p w:rsidR="00F85A64" w:rsidRPr="00F85A64" w:rsidRDefault="00F85A64" w:rsidP="00F85A64">
      <w:pPr>
        <w:pStyle w:val="HTMLconformatoprevio"/>
        <w:rPr>
          <w:lang w:val="en-US"/>
        </w:rPr>
      </w:pPr>
      <w:r w:rsidRPr="00F85A64">
        <w:rPr>
          <w:lang w:val="en-US"/>
        </w:rPr>
        <w:t xml:space="preserve">SomeType.prototype.findButton = </w:t>
      </w:r>
      <w:proofErr w:type="gramStart"/>
      <w:r w:rsidRPr="00F85A64">
        <w:rPr>
          <w:lang w:val="en-US"/>
        </w:rPr>
        <w:t>function(</w:t>
      </w:r>
      <w:proofErr w:type="gramEnd"/>
      <w:r w:rsidRPr="00F85A64">
        <w:rPr>
          <w:lang w:val="en-US"/>
        </w:rPr>
        <w:t>) {</w:t>
      </w:r>
    </w:p>
    <w:p w:rsidR="00F85A64" w:rsidRPr="00F85A64" w:rsidRDefault="00F85A64" w:rsidP="00F85A64">
      <w:pPr>
        <w:pStyle w:val="HTMLconformatoprevio"/>
        <w:rPr>
          <w:lang w:val="en-US"/>
        </w:rPr>
      </w:pPr>
      <w:r w:rsidRPr="00F85A64">
        <w:rPr>
          <w:lang w:val="en-US"/>
        </w:rPr>
        <w:t xml:space="preserve">  // Button as aliased above.</w:t>
      </w:r>
    </w:p>
    <w:p w:rsidR="00F85A64" w:rsidRPr="00F85A64" w:rsidRDefault="00F85A64" w:rsidP="00F85A64">
      <w:pPr>
        <w:pStyle w:val="HTMLconformatoprevio"/>
        <w:rPr>
          <w:lang w:val="en-US"/>
        </w:rPr>
      </w:pPr>
      <w:r w:rsidRPr="00F85A64">
        <w:rPr>
          <w:lang w:val="en-US"/>
        </w:rPr>
        <w:t xml:space="preserve">  this.button = new </w:t>
      </w:r>
      <w:proofErr w:type="gramStart"/>
      <w:r w:rsidRPr="00F85A64">
        <w:rPr>
          <w:lang w:val="en-US"/>
        </w:rPr>
        <w:t>Button(</w:t>
      </w:r>
      <w:proofErr w:type="gramEnd"/>
      <w:r w:rsidRPr="00F85A64">
        <w:rPr>
          <w:lang w:val="en-US"/>
        </w:rPr>
        <w:t>dom.getElement('my-button'));</w:t>
      </w:r>
    </w:p>
    <w:p w:rsidR="00F85A64" w:rsidRPr="000776DB" w:rsidRDefault="00F85A64" w:rsidP="00F85A64">
      <w:pPr>
        <w:pStyle w:val="HTMLconformatoprevio"/>
        <w:rPr>
          <w:lang w:val="en-US"/>
        </w:rPr>
      </w:pPr>
      <w:r w:rsidRPr="000776DB">
        <w:rPr>
          <w:lang w:val="en-US"/>
        </w:rPr>
        <w:t>};</w:t>
      </w:r>
    </w:p>
    <w:p w:rsidR="00F85A64" w:rsidRPr="000776DB" w:rsidRDefault="00F85A64" w:rsidP="00F85A64">
      <w:pPr>
        <w:pStyle w:val="HTMLconformatoprevio"/>
        <w:rPr>
          <w:lang w:val="en-US"/>
        </w:rPr>
      </w:pPr>
      <w:r w:rsidRPr="000776DB">
        <w:rPr>
          <w:lang w:val="en-US"/>
        </w:rPr>
        <w:t>...</w:t>
      </w:r>
    </w:p>
    <w:p w:rsidR="00F85A64" w:rsidRPr="000776DB" w:rsidRDefault="00F85A64" w:rsidP="00F85A64">
      <w:pPr>
        <w:pStyle w:val="HTMLconformatoprevio"/>
        <w:rPr>
          <w:lang w:val="en-US"/>
        </w:rPr>
      </w:pPr>
      <w:r w:rsidRPr="000776DB">
        <w:rPr>
          <w:lang w:val="en-US"/>
        </w:rPr>
        <w:t>})</w:t>
      </w:r>
      <w:proofErr w:type="gramStart"/>
      <w:r w:rsidRPr="000776DB">
        <w:rPr>
          <w:lang w:val="en-US"/>
        </w:rPr>
        <w:t>;  /</w:t>
      </w:r>
      <w:proofErr w:type="gramEnd"/>
      <w:r w:rsidRPr="000776DB">
        <w:rPr>
          <w:lang w:val="en-US"/>
        </w:rPr>
        <w:t>/ goog.scope</w:t>
      </w:r>
    </w:p>
    <w:p w:rsidR="00F85A64" w:rsidRPr="000776DB" w:rsidRDefault="00F85A64" w:rsidP="00F85A64">
      <w:pPr>
        <w:spacing w:before="100" w:beforeAutospacing="1" w:after="100" w:afterAutospacing="1"/>
        <w:rPr>
          <w:lang w:val="en-US"/>
        </w:rPr>
      </w:pPr>
      <w:r w:rsidRPr="000776DB">
        <w:rPr>
          <w:rStyle w:val="stylepointsubsection"/>
          <w:lang w:val="en-US"/>
        </w:rPr>
        <w:t>Indenting wrapped lines</w:t>
      </w:r>
      <w:r w:rsidRPr="000776DB">
        <w:rPr>
          <w:lang w:val="en-US"/>
        </w:rPr>
        <w:t xml:space="preserve"> </w:t>
      </w:r>
    </w:p>
    <w:p w:rsidR="00F85A64" w:rsidRPr="00F85A64" w:rsidRDefault="00F85A64" w:rsidP="00F85A64">
      <w:pPr>
        <w:pStyle w:val="NormalWeb"/>
        <w:rPr>
          <w:lang w:val="en-US"/>
        </w:rPr>
      </w:pPr>
      <w:r w:rsidRPr="00F85A64">
        <w:rPr>
          <w:lang w:val="en-US"/>
        </w:rPr>
        <w:t xml:space="preserve">Except for </w:t>
      </w:r>
      <w:hyperlink r:id="rId97" w:anchor="Array_and_Object_literals" w:history="1">
        <w:r w:rsidRPr="00F85A64">
          <w:rPr>
            <w:rStyle w:val="Hipervnculo"/>
            <w:lang w:val="en-US"/>
          </w:rPr>
          <w:t>array literals, object literals</w:t>
        </w:r>
      </w:hyperlink>
      <w:r w:rsidRPr="00F85A64">
        <w:rPr>
          <w:lang w:val="en-US"/>
        </w:rPr>
        <w:t xml:space="preserve">, and anonymous functions, all wrapped lines should be indented either left-aligned to a sibling expression above, or four spaces (not two spaces) deeper than a parent expression (where "sibling" and "parent" refer to parenthesis nesting level). </w:t>
      </w:r>
    </w:p>
    <w:p w:rsidR="00F85A64" w:rsidRPr="00F85A64" w:rsidRDefault="00F85A64" w:rsidP="00F85A64">
      <w:pPr>
        <w:pStyle w:val="HTMLconformatoprevio"/>
        <w:rPr>
          <w:lang w:val="en-US"/>
        </w:rPr>
      </w:pPr>
      <w:proofErr w:type="gramStart"/>
      <w:r w:rsidRPr="00F85A64">
        <w:rPr>
          <w:lang w:val="en-US"/>
        </w:rPr>
        <w:t>someWonderfulHtml</w:t>
      </w:r>
      <w:proofErr w:type="gramEnd"/>
      <w:r w:rsidRPr="00F85A64">
        <w:rPr>
          <w:lang w:val="en-US"/>
        </w:rPr>
        <w:t xml:space="preserve"> = ''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getEvenMoreHtml(</w:t>
      </w:r>
      <w:proofErr w:type="gramEnd"/>
      <w:r w:rsidRPr="00F85A64">
        <w:rPr>
          <w:lang w:val="en-US"/>
        </w:rPr>
        <w:t>someReallyInterestingValues, moreValues,</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evenMoreParams</w:t>
      </w:r>
      <w:proofErr w:type="gramEnd"/>
      <w:r w:rsidRPr="00F85A64">
        <w:rPr>
          <w:lang w:val="en-US"/>
        </w:rPr>
        <w:t>, 'a duck', true, 72,</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slightlyMoreMonkeys(</w:t>
      </w:r>
      <w:proofErr w:type="gramEnd"/>
      <w:r w:rsidRPr="00F85A64">
        <w:rPr>
          <w:lang w:val="en-US"/>
        </w:rPr>
        <w:t>0xfff)) +</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proofErr w:type="gramStart"/>
      <w:r w:rsidRPr="00F85A64">
        <w:rPr>
          <w:lang w:val="en-US"/>
        </w:rPr>
        <w:t>thisIsAVeryLongVariableName</w:t>
      </w:r>
      <w:proofErr w:type="gramEnd"/>
      <w:r w:rsidRPr="00F85A64">
        <w:rPr>
          <w:lang w:val="en-US"/>
        </w:rPr>
        <w:t xml:space="preserve">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hereIsAnEvenLongerOtherFunctionNameThatWillNotFitOnPrevLine(</w:t>
      </w:r>
      <w:proofErr w:type="gramEnd"/>
      <w:r w:rsidRPr="00F85A64">
        <w:rPr>
          <w:lang w:val="en-US"/>
        </w:rPr>
        <w: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proofErr w:type="gramStart"/>
      <w:r w:rsidRPr="00F85A64">
        <w:rPr>
          <w:lang w:val="en-US"/>
        </w:rPr>
        <w:t>thisIsAVeryLongVariableName</w:t>
      </w:r>
      <w:proofErr w:type="gramEnd"/>
      <w:r w:rsidRPr="00F85A64">
        <w:rPr>
          <w:lang w:val="en-US"/>
        </w:rPr>
        <w:t xml:space="preserve"> = siblingOne + siblingTwo + siblingThree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siblingFour</w:t>
      </w:r>
      <w:proofErr w:type="gramEnd"/>
      <w:r w:rsidRPr="00F85A64">
        <w:rPr>
          <w:lang w:val="en-US"/>
        </w:rPr>
        <w:t xml:space="preserve"> + siblingFive + siblingSix + siblingSeven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moreSiblingExpressions</w:t>
      </w:r>
      <w:proofErr w:type="gramEnd"/>
      <w:r w:rsidRPr="00F85A64">
        <w:rPr>
          <w:lang w:val="en-US"/>
        </w:rPr>
        <w:t xml:space="preserve"> + allAtTheSameIndentationLevel;</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proofErr w:type="gramStart"/>
      <w:r w:rsidRPr="00F85A64">
        <w:rPr>
          <w:lang w:val="en-US"/>
        </w:rPr>
        <w:t>thisIsAVeryLongVariableName</w:t>
      </w:r>
      <w:proofErr w:type="gramEnd"/>
      <w:r w:rsidRPr="00F85A64">
        <w:rPr>
          <w:lang w:val="en-US"/>
        </w:rPr>
        <w:t xml:space="preserve"> = operandOne + operandTwo + operandThree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operandFour</w:t>
      </w:r>
      <w:proofErr w:type="gramEnd"/>
      <w:r w:rsidRPr="00F85A64">
        <w:rPr>
          <w:lang w:val="en-US"/>
        </w:rPr>
        <w:t xml:space="preserve"> + operandFive *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aNestedChildExpression</w:t>
      </w:r>
      <w:proofErr w:type="gramEnd"/>
      <w:r w:rsidRPr="00F85A64">
        <w:rPr>
          <w:lang w:val="en-US"/>
        </w:rPr>
        <w:t xml:space="preserve"> + shouldBeIndentedMore);</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proofErr w:type="gramStart"/>
      <w:r w:rsidRPr="00F85A64">
        <w:rPr>
          <w:lang w:val="en-US"/>
        </w:rPr>
        <w:t>someValue</w:t>
      </w:r>
      <w:proofErr w:type="gramEnd"/>
      <w:r w:rsidRPr="00F85A64">
        <w:rPr>
          <w:lang w:val="en-US"/>
        </w:rPr>
        <w:t xml:space="preserve"> = this.foo(</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shortArg</w:t>
      </w:r>
      <w:proofErr w:type="gramEnd"/>
      <w:r w:rsidRPr="00F85A64">
        <w:rPr>
          <w:lang w:val="en-US"/>
        </w:rPr>
        <w:t>,</w:t>
      </w:r>
    </w:p>
    <w:p w:rsidR="00F85A64" w:rsidRPr="00F85A64" w:rsidRDefault="00F85A64" w:rsidP="00F85A64">
      <w:pPr>
        <w:pStyle w:val="HTMLconformatoprevio"/>
        <w:rPr>
          <w:lang w:val="en-US"/>
        </w:rPr>
      </w:pPr>
      <w:r w:rsidRPr="00F85A64">
        <w:rPr>
          <w:lang w:val="en-US"/>
        </w:rPr>
        <w:t xml:space="preserve">    'Some really long string arg - this is a pretty common case, </w:t>
      </w:r>
      <w:proofErr w:type="gramStart"/>
      <w:r w:rsidRPr="00F85A64">
        <w:rPr>
          <w:lang w:val="en-US"/>
        </w:rPr>
        <w:t>actually.',</w:t>
      </w:r>
      <w:proofErr w:type="gramEnd"/>
    </w:p>
    <w:p w:rsidR="00F85A64" w:rsidRPr="00F85A64" w:rsidRDefault="00F85A64" w:rsidP="00F85A64">
      <w:pPr>
        <w:pStyle w:val="HTMLconformatoprevio"/>
        <w:rPr>
          <w:lang w:val="en-US"/>
        </w:rPr>
      </w:pPr>
      <w:r w:rsidRPr="00F85A64">
        <w:rPr>
          <w:lang w:val="en-US"/>
        </w:rPr>
        <w:t xml:space="preserve">    shorty2,</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this.bar(</w:t>
      </w:r>
      <w:proofErr w:type="gramEnd"/>
      <w:r w:rsidRPr="00F85A64">
        <w:rPr>
          <w:lang w:val="en-US"/>
        </w:rPr>
        <w: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proofErr w:type="gramStart"/>
      <w:r w:rsidRPr="00F85A64">
        <w:rPr>
          <w:lang w:val="en-US"/>
        </w:rPr>
        <w:t>if</w:t>
      </w:r>
      <w:proofErr w:type="gramEnd"/>
      <w:r w:rsidRPr="00F85A64">
        <w:rPr>
          <w:lang w:val="en-US"/>
        </w:rPr>
        <w:t xml:space="preserve"> (searchableCollection(allYourStuff).contains(theStuffYouWant) &amp;&amp;</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ambientNotification.isActive(</w:t>
      </w:r>
      <w:proofErr w:type="gramEnd"/>
      <w:r w:rsidRPr="00F85A64">
        <w:rPr>
          <w:lang w:val="en-US"/>
        </w:rPr>
        <w:t>) &amp;&amp; (client.isAmbientSupported()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client.alwaysTryAmbientAnyways(</w:t>
      </w:r>
      <w:proofErr w:type="gramEnd"/>
      <w:r w:rsidRPr="00F85A64">
        <w:rPr>
          <w:lang w:val="en-US"/>
        </w:rPr>
        <w:t>)))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ambientNotification.activate(</w:t>
      </w:r>
      <w:proofErr w:type="gramEnd"/>
      <w:r w:rsidRPr="00F85A64">
        <w:rPr>
          <w:lang w:val="en-US"/>
        </w:rPr>
        <w:t>);</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spacing w:before="100" w:beforeAutospacing="1" w:after="100" w:afterAutospacing="1"/>
        <w:rPr>
          <w:lang w:val="en-US"/>
        </w:rPr>
      </w:pPr>
      <w:r w:rsidRPr="00F85A64">
        <w:rPr>
          <w:rStyle w:val="stylepointsubsection"/>
          <w:lang w:val="en-US"/>
        </w:rPr>
        <w:t>Blank lines</w:t>
      </w:r>
      <w:r w:rsidRPr="00F85A64">
        <w:rPr>
          <w:lang w:val="en-US"/>
        </w:rPr>
        <w:t xml:space="preserve"> </w:t>
      </w:r>
    </w:p>
    <w:p w:rsidR="00F85A64" w:rsidRPr="00F85A64" w:rsidRDefault="00F85A64" w:rsidP="00F85A64">
      <w:pPr>
        <w:pStyle w:val="NormalWeb"/>
        <w:rPr>
          <w:lang w:val="en-US"/>
        </w:rPr>
      </w:pPr>
      <w:r w:rsidRPr="00F85A64">
        <w:rPr>
          <w:lang w:val="en-US"/>
        </w:rPr>
        <w:t>Use newlines to group logically related pieces of code. For example:</w:t>
      </w:r>
    </w:p>
    <w:p w:rsidR="00F85A64" w:rsidRPr="00F85A64" w:rsidRDefault="00F85A64" w:rsidP="00F85A64">
      <w:pPr>
        <w:pStyle w:val="HTMLconformatoprevio"/>
        <w:rPr>
          <w:lang w:val="en-US"/>
        </w:rPr>
      </w:pPr>
      <w:proofErr w:type="gramStart"/>
      <w:r w:rsidRPr="00F85A64">
        <w:rPr>
          <w:lang w:val="en-US"/>
        </w:rPr>
        <w:t>doSomethingTo(</w:t>
      </w:r>
      <w:proofErr w:type="gramEnd"/>
      <w:r w:rsidRPr="00F85A64">
        <w:rPr>
          <w:lang w:val="en-US"/>
        </w:rPr>
        <w:t>x);</w:t>
      </w:r>
    </w:p>
    <w:p w:rsidR="00F85A64" w:rsidRPr="00F85A64" w:rsidRDefault="00F85A64" w:rsidP="00F85A64">
      <w:pPr>
        <w:pStyle w:val="HTMLconformatoprevio"/>
        <w:rPr>
          <w:lang w:val="en-US"/>
        </w:rPr>
      </w:pPr>
      <w:proofErr w:type="gramStart"/>
      <w:r w:rsidRPr="00F85A64">
        <w:rPr>
          <w:lang w:val="en-US"/>
        </w:rPr>
        <w:t>doSomethingElseTo(</w:t>
      </w:r>
      <w:proofErr w:type="gramEnd"/>
      <w:r w:rsidRPr="00F85A64">
        <w:rPr>
          <w:lang w:val="en-US"/>
        </w:rPr>
        <w:t>x);</w:t>
      </w:r>
    </w:p>
    <w:p w:rsidR="00F85A64" w:rsidRPr="00F85A64" w:rsidRDefault="00F85A64" w:rsidP="00F85A64">
      <w:pPr>
        <w:pStyle w:val="HTMLconformatoprevio"/>
        <w:rPr>
          <w:lang w:val="en-US"/>
        </w:rPr>
      </w:pPr>
      <w:proofErr w:type="gramStart"/>
      <w:r w:rsidRPr="00F85A64">
        <w:rPr>
          <w:lang w:val="en-US"/>
        </w:rPr>
        <w:t>andThen(</w:t>
      </w:r>
      <w:proofErr w:type="gramEnd"/>
      <w:r w:rsidRPr="00F85A64">
        <w:rPr>
          <w:lang w:val="en-US"/>
        </w:rPr>
        <w:t>x);</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proofErr w:type="gramStart"/>
      <w:r w:rsidRPr="00F85A64">
        <w:rPr>
          <w:lang w:val="en-US"/>
        </w:rPr>
        <w:t>nowDoSomethingWith(</w:t>
      </w:r>
      <w:proofErr w:type="gramEnd"/>
      <w:r w:rsidRPr="00F85A64">
        <w:rPr>
          <w:lang w:val="en-US"/>
        </w:rPr>
        <w:t>y);</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proofErr w:type="gramStart"/>
      <w:r w:rsidRPr="00F85A64">
        <w:rPr>
          <w:lang w:val="en-US"/>
        </w:rPr>
        <w:t>andNowWith(</w:t>
      </w:r>
      <w:proofErr w:type="gramEnd"/>
      <w:r w:rsidRPr="00F85A64">
        <w:rPr>
          <w:lang w:val="en-US"/>
        </w:rPr>
        <w:t>z);</w:t>
      </w:r>
    </w:p>
    <w:p w:rsidR="00F85A64" w:rsidRPr="00F85A64" w:rsidRDefault="00F85A64" w:rsidP="00F85A64">
      <w:pPr>
        <w:spacing w:before="100" w:beforeAutospacing="1" w:after="100" w:afterAutospacing="1"/>
        <w:rPr>
          <w:lang w:val="en-US"/>
        </w:rPr>
      </w:pPr>
      <w:r w:rsidRPr="00F85A64">
        <w:rPr>
          <w:rStyle w:val="stylepointsubsection"/>
          <w:lang w:val="en-US"/>
        </w:rPr>
        <w:t>Binary and Ternary Operators</w:t>
      </w:r>
      <w:r w:rsidRPr="00F85A64">
        <w:rPr>
          <w:lang w:val="en-US"/>
        </w:rPr>
        <w:t xml:space="preserve"> </w:t>
      </w:r>
    </w:p>
    <w:p w:rsidR="00F85A64" w:rsidRPr="00F85A64" w:rsidRDefault="00F85A64" w:rsidP="00F85A64">
      <w:pPr>
        <w:pStyle w:val="NormalWeb"/>
        <w:rPr>
          <w:lang w:val="en-US"/>
        </w:rPr>
      </w:pPr>
      <w:r w:rsidRPr="00F85A64">
        <w:rPr>
          <w:lang w:val="en-US"/>
        </w:rPr>
        <w:t>Always put the operator on the preceding line. Otherwise, line breaks and indentation follow the same rules as in other Google style guides. This operator placement was initially agreed upon out of concerns about automatic semicolon insertion. In fact, semicolon insertion cannot happen before a binary operator, but new code should stick to this style for consistency.</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x = a ? </w:t>
      </w:r>
      <w:proofErr w:type="gramStart"/>
      <w:r w:rsidRPr="00F85A64">
        <w:rPr>
          <w:lang w:val="en-US"/>
        </w:rPr>
        <w:t>b :</w:t>
      </w:r>
      <w:proofErr w:type="gramEnd"/>
      <w:r w:rsidRPr="00F85A64">
        <w:rPr>
          <w:lang w:val="en-US"/>
        </w:rPr>
        <w:t xml:space="preserve"> c;  // All on one line if it will fit.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Indentation +4 is OK.</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y = a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longButSimpleOperandB :</w:t>
      </w:r>
      <w:proofErr w:type="gramEnd"/>
      <w:r w:rsidRPr="00F85A64">
        <w:rPr>
          <w:lang w:val="en-US"/>
        </w:rPr>
        <w:t xml:space="preserve"> longButSimpleOperandC;</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Indenting</w:t>
      </w:r>
      <w:proofErr w:type="gramEnd"/>
      <w:r w:rsidRPr="00F85A64">
        <w:rPr>
          <w:lang w:val="en-US"/>
        </w:rPr>
        <w:t xml:space="preserve"> to the line position of the first operand is also OK.</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z = a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moreComplicatedB :</w:t>
      </w:r>
      <w:proofErr w:type="gramEnd"/>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moreComplicatedC</w:t>
      </w:r>
      <w:proofErr w:type="gramEnd"/>
      <w:r w:rsidRPr="00F85A64">
        <w:rPr>
          <w:lang w:val="en-US"/>
        </w:rPr>
        <w:t>;</w:t>
      </w:r>
    </w:p>
    <w:p w:rsidR="00F85A64" w:rsidRPr="00F85A64" w:rsidRDefault="00F85A64" w:rsidP="00F85A64">
      <w:pPr>
        <w:pStyle w:val="NormalWeb"/>
        <w:rPr>
          <w:lang w:val="en-US"/>
        </w:rPr>
      </w:pPr>
      <w:r w:rsidRPr="00F85A64">
        <w:rPr>
          <w:lang w:val="en-US"/>
        </w:rPr>
        <w:t>This includes the dot operator.</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x = foo.bar().</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doSomething(</w:t>
      </w:r>
      <w:proofErr w:type="gramEnd"/>
      <w:r w:rsidRPr="00F85A64">
        <w:rPr>
          <w:lang w:val="en-US"/>
        </w:rPr>
        <w:t>).</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doSomethingElse(</w:t>
      </w:r>
      <w:proofErr w:type="gramEnd"/>
      <w:r w:rsidRPr="00F85A64">
        <w:rPr>
          <w:lang w:val="en-US"/>
        </w:rPr>
        <w:t>);</w:t>
      </w:r>
    </w:p>
    <w:p w:rsidR="00F85A64" w:rsidRPr="00F85A64" w:rsidRDefault="00F85A64" w:rsidP="00F85A64">
      <w:pPr>
        <w:pStyle w:val="Ttulo3"/>
        <w:rPr>
          <w:lang w:val="en-US"/>
        </w:rPr>
      </w:pPr>
      <w:bookmarkStart w:id="99" w:name="Parentheses"/>
      <w:bookmarkStart w:id="100" w:name="_Toc413246769"/>
      <w:r w:rsidRPr="00F85A64">
        <w:rPr>
          <w:lang w:val="en-US"/>
        </w:rPr>
        <w:t>Parentheses</w:t>
      </w:r>
      <w:bookmarkEnd w:id="99"/>
      <w:bookmarkEnd w:id="100"/>
    </w:p>
    <w:p w:rsidR="00F85A64" w:rsidRPr="00F85A64" w:rsidRDefault="00052B1C" w:rsidP="00F85A64">
      <w:pPr>
        <w:rPr>
          <w:lang w:val="en-US"/>
        </w:rPr>
      </w:pPr>
      <w:hyperlink r:id="rId98" w:anchor="Parentheses"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Only where required</w:t>
      </w:r>
    </w:p>
    <w:p w:rsidR="00F85A64" w:rsidRPr="00F85A64" w:rsidRDefault="00F85A64" w:rsidP="00F85A64">
      <w:pPr>
        <w:pStyle w:val="NormalWeb"/>
        <w:rPr>
          <w:lang w:val="en-US"/>
        </w:rPr>
      </w:pPr>
      <w:r w:rsidRPr="00F85A64">
        <w:rPr>
          <w:lang w:val="en-US"/>
        </w:rPr>
        <w:t>Use sparingly and in general only where required by the syntax and semantics.</w:t>
      </w:r>
    </w:p>
    <w:p w:rsidR="00F85A64" w:rsidRPr="00F85A64" w:rsidRDefault="00F85A64" w:rsidP="00F85A64">
      <w:pPr>
        <w:pStyle w:val="NormalWeb"/>
        <w:rPr>
          <w:lang w:val="en-US"/>
        </w:rPr>
      </w:pPr>
      <w:r w:rsidRPr="00F85A64">
        <w:rPr>
          <w:lang w:val="en-US"/>
        </w:rPr>
        <w:t xml:space="preserve">Never use parentheses for unary operators such as </w:t>
      </w:r>
      <w:r w:rsidRPr="00F85A64">
        <w:rPr>
          <w:rStyle w:val="CdigoHTML"/>
          <w:lang w:val="en-US"/>
        </w:rPr>
        <w:t>delete</w:t>
      </w:r>
      <w:r w:rsidRPr="00F85A64">
        <w:rPr>
          <w:lang w:val="en-US"/>
        </w:rPr>
        <w:t xml:space="preserve">, </w:t>
      </w:r>
      <w:r w:rsidRPr="00F85A64">
        <w:rPr>
          <w:rStyle w:val="CdigoHTML"/>
          <w:lang w:val="en-US"/>
        </w:rPr>
        <w:t>typeof</w:t>
      </w:r>
      <w:r w:rsidRPr="00F85A64">
        <w:rPr>
          <w:lang w:val="en-US"/>
        </w:rPr>
        <w:t xml:space="preserve"> and </w:t>
      </w:r>
      <w:r w:rsidRPr="00F85A64">
        <w:rPr>
          <w:rStyle w:val="CdigoHTML"/>
          <w:lang w:val="en-US"/>
        </w:rPr>
        <w:t>void</w:t>
      </w:r>
      <w:r w:rsidRPr="00F85A64">
        <w:rPr>
          <w:lang w:val="en-US"/>
        </w:rPr>
        <w:t xml:space="preserve"> or after keywords such as </w:t>
      </w:r>
      <w:r w:rsidRPr="00F85A64">
        <w:rPr>
          <w:rStyle w:val="CdigoHTML"/>
          <w:lang w:val="en-US"/>
        </w:rPr>
        <w:t>return</w:t>
      </w:r>
      <w:r w:rsidRPr="00F85A64">
        <w:rPr>
          <w:lang w:val="en-US"/>
        </w:rPr>
        <w:t xml:space="preserve">, </w:t>
      </w:r>
      <w:r w:rsidRPr="00F85A64">
        <w:rPr>
          <w:rStyle w:val="CdigoHTML"/>
          <w:lang w:val="en-US"/>
        </w:rPr>
        <w:t>throw</w:t>
      </w:r>
      <w:r w:rsidRPr="00F85A64">
        <w:rPr>
          <w:lang w:val="en-US"/>
        </w:rPr>
        <w:t xml:space="preserve"> as well as others (</w:t>
      </w:r>
      <w:r w:rsidRPr="00F85A64">
        <w:rPr>
          <w:rStyle w:val="CdigoHTML"/>
          <w:lang w:val="en-US"/>
        </w:rPr>
        <w:t>case</w:t>
      </w:r>
      <w:r w:rsidRPr="00F85A64">
        <w:rPr>
          <w:lang w:val="en-US"/>
        </w:rPr>
        <w:t xml:space="preserve">, </w:t>
      </w:r>
      <w:r w:rsidRPr="00F85A64">
        <w:rPr>
          <w:rStyle w:val="CdigoHTML"/>
          <w:lang w:val="en-US"/>
        </w:rPr>
        <w:t>in</w:t>
      </w:r>
      <w:r w:rsidRPr="00F85A64">
        <w:rPr>
          <w:lang w:val="en-US"/>
        </w:rPr>
        <w:t xml:space="preserve"> or </w:t>
      </w:r>
      <w:r w:rsidRPr="00F85A64">
        <w:rPr>
          <w:rStyle w:val="CdigoHTML"/>
          <w:lang w:val="en-US"/>
        </w:rPr>
        <w:t>new</w:t>
      </w:r>
      <w:r w:rsidRPr="00F85A64">
        <w:rPr>
          <w:lang w:val="en-US"/>
        </w:rPr>
        <w:t>).</w:t>
      </w:r>
    </w:p>
    <w:p w:rsidR="00F85A64" w:rsidRPr="00F85A64" w:rsidRDefault="00F85A64" w:rsidP="00F85A64">
      <w:pPr>
        <w:pStyle w:val="Ttulo3"/>
        <w:rPr>
          <w:lang w:val="en-US"/>
        </w:rPr>
      </w:pPr>
      <w:bookmarkStart w:id="101" w:name="Strings"/>
      <w:bookmarkStart w:id="102" w:name="_Toc413246770"/>
      <w:r w:rsidRPr="00F85A64">
        <w:rPr>
          <w:lang w:val="en-US"/>
        </w:rPr>
        <w:t>Strings</w:t>
      </w:r>
      <w:bookmarkEnd w:id="101"/>
      <w:bookmarkEnd w:id="102"/>
    </w:p>
    <w:p w:rsidR="00F85A64" w:rsidRPr="00F85A64" w:rsidRDefault="00052B1C" w:rsidP="00F85A64">
      <w:pPr>
        <w:rPr>
          <w:lang w:val="en-US"/>
        </w:rPr>
      </w:pPr>
      <w:hyperlink r:id="rId99" w:anchor="Strings"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 xml:space="preserve">Prefer ' </w:t>
      </w:r>
      <w:proofErr w:type="gramStart"/>
      <w:r w:rsidRPr="00F85A64">
        <w:rPr>
          <w:lang w:val="en-US"/>
        </w:rPr>
        <w:t>over "</w:t>
      </w:r>
      <w:proofErr w:type="gramEnd"/>
    </w:p>
    <w:p w:rsidR="00F85A64" w:rsidRPr="00F85A64" w:rsidRDefault="00F85A64" w:rsidP="00F85A64">
      <w:pPr>
        <w:pStyle w:val="NormalWeb"/>
        <w:rPr>
          <w:lang w:val="en-US"/>
        </w:rPr>
      </w:pPr>
      <w:r w:rsidRPr="00F85A64">
        <w:rPr>
          <w:lang w:val="en-US"/>
        </w:rPr>
        <w:t>For consistency single-quotes (') are preferred to double-quotes ("). This is helpful when creating strings that include HTML:</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msg = 'This is some HTML';</w:t>
      </w:r>
    </w:p>
    <w:p w:rsidR="00F85A64" w:rsidRPr="00F85A64" w:rsidRDefault="00F85A64" w:rsidP="00F85A64">
      <w:pPr>
        <w:pStyle w:val="Ttulo3"/>
        <w:rPr>
          <w:lang w:val="en-US"/>
        </w:rPr>
      </w:pPr>
      <w:bookmarkStart w:id="103" w:name="Visibility__private_and_protected_fields"/>
      <w:bookmarkStart w:id="104" w:name="_Toc413246771"/>
      <w:r w:rsidRPr="00F85A64">
        <w:rPr>
          <w:lang w:val="en-US"/>
        </w:rPr>
        <w:t>Visibility (private and protected fields)</w:t>
      </w:r>
      <w:bookmarkEnd w:id="103"/>
      <w:bookmarkEnd w:id="104"/>
    </w:p>
    <w:p w:rsidR="00F85A64" w:rsidRPr="00F85A64" w:rsidRDefault="00052B1C" w:rsidP="00F85A64">
      <w:pPr>
        <w:rPr>
          <w:lang w:val="en-US"/>
        </w:rPr>
      </w:pPr>
      <w:hyperlink r:id="rId100" w:anchor="Visibility__private_and_protected_fields_"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 xml:space="preserve">Encouraged, use JSDoc annotations </w:t>
      </w:r>
      <w:r w:rsidRPr="00F85A64">
        <w:rPr>
          <w:rStyle w:val="CdigoHTML"/>
          <w:lang w:val="en-US"/>
        </w:rPr>
        <w:t>@private</w:t>
      </w:r>
      <w:r w:rsidRPr="00F85A64">
        <w:rPr>
          <w:lang w:val="en-US"/>
        </w:rPr>
        <w:t xml:space="preserve"> and </w:t>
      </w:r>
      <w:r w:rsidRPr="00F85A64">
        <w:rPr>
          <w:rStyle w:val="CdigoHTML"/>
          <w:lang w:val="en-US"/>
        </w:rPr>
        <w:t>@protected</w:t>
      </w:r>
    </w:p>
    <w:p w:rsidR="00F85A64" w:rsidRPr="00F85A64" w:rsidRDefault="00F85A64" w:rsidP="00F85A64">
      <w:pPr>
        <w:pStyle w:val="NormalWeb"/>
        <w:rPr>
          <w:lang w:val="en-US"/>
        </w:rPr>
      </w:pPr>
      <w:r w:rsidRPr="00F85A64">
        <w:rPr>
          <w:lang w:val="en-US"/>
        </w:rPr>
        <w:t xml:space="preserve">We recommend the use of the JSDoc annotations </w:t>
      </w:r>
      <w:r w:rsidRPr="00F85A64">
        <w:rPr>
          <w:rStyle w:val="CdigoHTML"/>
          <w:lang w:val="en-US"/>
        </w:rPr>
        <w:t>@private</w:t>
      </w:r>
      <w:r w:rsidRPr="00F85A64">
        <w:rPr>
          <w:lang w:val="en-US"/>
        </w:rPr>
        <w:t xml:space="preserve"> and </w:t>
      </w:r>
      <w:r w:rsidRPr="00F85A64">
        <w:rPr>
          <w:rStyle w:val="CdigoHTML"/>
          <w:lang w:val="en-US"/>
        </w:rPr>
        <w:t>@protected</w:t>
      </w:r>
      <w:r w:rsidRPr="00F85A64">
        <w:rPr>
          <w:lang w:val="en-US"/>
        </w:rPr>
        <w:t xml:space="preserve"> to indicate visibility levels for classes, functions, and properties.</w:t>
      </w:r>
    </w:p>
    <w:p w:rsidR="00F85A64" w:rsidRPr="00F85A64" w:rsidRDefault="00F85A64" w:rsidP="00F85A64">
      <w:pPr>
        <w:pStyle w:val="NormalWeb"/>
        <w:rPr>
          <w:lang w:val="en-US"/>
        </w:rPr>
      </w:pPr>
      <w:r w:rsidRPr="00F85A64">
        <w:rPr>
          <w:lang w:val="en-US"/>
        </w:rPr>
        <w:t xml:space="preserve">The --jscomp_warning=visibility compiler flag turns on compiler warnings for visibility violations. See </w:t>
      </w:r>
      <w:hyperlink r:id="rId101" w:history="1">
        <w:r w:rsidRPr="00F85A64">
          <w:rPr>
            <w:rStyle w:val="Hipervnculo"/>
            <w:lang w:val="en-US"/>
          </w:rPr>
          <w:t>Closure Compiler Warnings</w:t>
        </w:r>
      </w:hyperlink>
      <w:r w:rsidRPr="00F85A64">
        <w:rPr>
          <w:lang w:val="en-US"/>
        </w:rPr>
        <w:t xml:space="preserve">. </w:t>
      </w:r>
    </w:p>
    <w:p w:rsidR="00F85A64" w:rsidRPr="00F85A64" w:rsidRDefault="00F85A64" w:rsidP="00F85A64">
      <w:pPr>
        <w:pStyle w:val="NormalWeb"/>
        <w:rPr>
          <w:lang w:val="en-US"/>
        </w:rPr>
      </w:pPr>
      <w:r w:rsidRPr="00F85A64">
        <w:rPr>
          <w:rStyle w:val="CdigoHTML"/>
          <w:lang w:val="en-US"/>
        </w:rPr>
        <w:t>@private</w:t>
      </w:r>
      <w:r w:rsidRPr="00F85A64">
        <w:rPr>
          <w:lang w:val="en-US"/>
        </w:rPr>
        <w:t xml:space="preserve"> global variables and functions are only accessible to code in the same file.</w:t>
      </w:r>
    </w:p>
    <w:p w:rsidR="00F85A64" w:rsidRPr="00F85A64" w:rsidRDefault="00F85A64" w:rsidP="00F85A64">
      <w:pPr>
        <w:pStyle w:val="NormalWeb"/>
        <w:rPr>
          <w:lang w:val="en-US"/>
        </w:rPr>
      </w:pPr>
      <w:r w:rsidRPr="00F85A64">
        <w:rPr>
          <w:lang w:val="en-US"/>
        </w:rPr>
        <w:t xml:space="preserve">Constructors marked </w:t>
      </w:r>
      <w:r w:rsidRPr="00F85A64">
        <w:rPr>
          <w:rStyle w:val="CdigoHTML"/>
          <w:lang w:val="en-US"/>
        </w:rPr>
        <w:t>@private</w:t>
      </w:r>
      <w:r w:rsidRPr="00F85A64">
        <w:rPr>
          <w:lang w:val="en-US"/>
        </w:rPr>
        <w:t xml:space="preserve"> may only be instantiated by code in the same file and by their static and instance members. </w:t>
      </w:r>
      <w:r w:rsidRPr="00F85A64">
        <w:rPr>
          <w:rStyle w:val="CdigoHTML"/>
          <w:lang w:val="en-US"/>
        </w:rPr>
        <w:t>@private</w:t>
      </w:r>
      <w:r w:rsidRPr="00F85A64">
        <w:rPr>
          <w:lang w:val="en-US"/>
        </w:rPr>
        <w:t xml:space="preserve"> constructors may also be accessed anywhere in the same file for their public static properties and by the </w:t>
      </w:r>
      <w:r w:rsidRPr="00F85A64">
        <w:rPr>
          <w:rStyle w:val="CdigoHTML"/>
          <w:lang w:val="en-US"/>
        </w:rPr>
        <w:t>instanceof</w:t>
      </w:r>
      <w:r w:rsidRPr="00F85A64">
        <w:rPr>
          <w:lang w:val="en-US"/>
        </w:rPr>
        <w:t xml:space="preserve"> operator.</w:t>
      </w:r>
    </w:p>
    <w:p w:rsidR="00F85A64" w:rsidRPr="00F85A64" w:rsidRDefault="00F85A64" w:rsidP="00F85A64">
      <w:pPr>
        <w:pStyle w:val="NormalWeb"/>
        <w:rPr>
          <w:lang w:val="en-US"/>
        </w:rPr>
      </w:pPr>
      <w:r w:rsidRPr="00F85A64">
        <w:rPr>
          <w:lang w:val="en-US"/>
        </w:rPr>
        <w:t xml:space="preserve">Global variables, functions, and constructors should never be annotated </w:t>
      </w:r>
      <w:r w:rsidRPr="00F85A64">
        <w:rPr>
          <w:rStyle w:val="CdigoHTML"/>
          <w:lang w:val="en-US"/>
        </w:rPr>
        <w:t>@protected</w:t>
      </w:r>
      <w:r w:rsidRPr="00F85A64">
        <w:rPr>
          <w:lang w:val="en-US"/>
        </w:rPr>
        <w:t>.</w:t>
      </w:r>
    </w:p>
    <w:p w:rsidR="00F85A64" w:rsidRPr="00F85A64" w:rsidRDefault="00F85A64" w:rsidP="00F85A64">
      <w:pPr>
        <w:pStyle w:val="HTMLconformatoprevio"/>
        <w:rPr>
          <w:lang w:val="en-US"/>
        </w:rPr>
      </w:pPr>
      <w:r w:rsidRPr="00F85A64">
        <w:rPr>
          <w:lang w:val="en-US"/>
        </w:rPr>
        <w:t>// File 1.</w:t>
      </w:r>
    </w:p>
    <w:p w:rsidR="00F85A64" w:rsidRPr="00F85A64" w:rsidRDefault="00F85A64" w:rsidP="00F85A64">
      <w:pPr>
        <w:pStyle w:val="HTMLconformatoprevio"/>
        <w:rPr>
          <w:lang w:val="en-US"/>
        </w:rPr>
      </w:pPr>
      <w:r w:rsidRPr="00F85A64">
        <w:rPr>
          <w:lang w:val="en-US"/>
        </w:rPr>
        <w:t>// AA_PrivateClass_ and AA_init_ are accessible because they are global</w:t>
      </w:r>
    </w:p>
    <w:p w:rsidR="00F85A64" w:rsidRPr="00F85A64" w:rsidRDefault="00F85A64" w:rsidP="00F85A64">
      <w:pPr>
        <w:pStyle w:val="HTMLconformatoprevio"/>
        <w:rPr>
          <w:lang w:val="en-US"/>
        </w:rPr>
      </w:pPr>
      <w:r w:rsidRPr="00F85A64">
        <w:rPr>
          <w:lang w:val="en-US"/>
        </w:rPr>
        <w:t>// and in the same file.</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@private</w:t>
      </w:r>
    </w:p>
    <w:p w:rsidR="00F85A64" w:rsidRPr="00F85A64" w:rsidRDefault="00F85A64" w:rsidP="00F85A64">
      <w:pPr>
        <w:pStyle w:val="HTMLconformatoprevio"/>
        <w:rPr>
          <w:lang w:val="en-US"/>
        </w:rPr>
      </w:pPr>
      <w:r w:rsidRPr="00F85A64">
        <w:rPr>
          <w:lang w:val="en-US"/>
        </w:rPr>
        <w:t xml:space="preserve"> * @constructor</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AA_PrivateClass_ = </w:t>
      </w:r>
      <w:proofErr w:type="gramStart"/>
      <w:r w:rsidRPr="00F85A64">
        <w:rPr>
          <w:lang w:val="en-US"/>
        </w:rPr>
        <w:t>function(</w:t>
      </w:r>
      <w:proofErr w:type="gramEnd"/>
      <w:r w:rsidRPr="00F85A64">
        <w:rPr>
          <w:lang w:val="en-US"/>
        </w:rPr>
        <w:t>)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@private */</w:t>
      </w:r>
    </w:p>
    <w:p w:rsidR="00F85A64" w:rsidRPr="00F85A64" w:rsidRDefault="00F85A64" w:rsidP="00F85A64">
      <w:pPr>
        <w:pStyle w:val="HTMLconformatoprevio"/>
        <w:rPr>
          <w:lang w:val="en-US"/>
        </w:rPr>
      </w:pPr>
      <w:proofErr w:type="gramStart"/>
      <w:r w:rsidRPr="00F85A64">
        <w:rPr>
          <w:lang w:val="en-US"/>
        </w:rPr>
        <w:t>function</w:t>
      </w:r>
      <w:proofErr w:type="gramEnd"/>
      <w:r w:rsidRPr="00F85A64">
        <w:rPr>
          <w:lang w:val="en-US"/>
        </w:rPr>
        <w:t xml:space="preserve"> AA_init_()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return</w:t>
      </w:r>
      <w:proofErr w:type="gramEnd"/>
      <w:r w:rsidRPr="00F85A64">
        <w:rPr>
          <w:lang w:val="en-US"/>
        </w:rPr>
        <w:t xml:space="preserve"> new AA_PrivateClass_();</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AA_init</w:t>
      </w:r>
      <w:proofErr w:type="gramStart"/>
      <w:r w:rsidRPr="00F85A64">
        <w:rPr>
          <w:lang w:val="en-US"/>
        </w:rPr>
        <w:t>_(</w:t>
      </w:r>
      <w:proofErr w:type="gramEnd"/>
      <w:r w:rsidRPr="00F85A64">
        <w:rPr>
          <w:lang w:val="en-US"/>
        </w:rPr>
        <w:t>);</w:t>
      </w:r>
    </w:p>
    <w:p w:rsidR="00F85A64" w:rsidRPr="00F85A64" w:rsidRDefault="00F85A64" w:rsidP="00F85A64">
      <w:pPr>
        <w:pStyle w:val="NormalWeb"/>
        <w:rPr>
          <w:lang w:val="en-US"/>
        </w:rPr>
      </w:pPr>
      <w:r w:rsidRPr="00F85A64">
        <w:rPr>
          <w:rStyle w:val="CdigoHTML"/>
          <w:lang w:val="en-US"/>
        </w:rPr>
        <w:t>@private</w:t>
      </w:r>
      <w:r w:rsidRPr="00F85A64">
        <w:rPr>
          <w:lang w:val="en-US"/>
        </w:rPr>
        <w:t xml:space="preserve"> properties are accessible to all code in the same file, plus all static methods and instance methods of that class that "owns" the property, if the property belongs to a class. They cannot be accessed or overridden from a subclass in a different file.</w:t>
      </w:r>
    </w:p>
    <w:p w:rsidR="00F85A64" w:rsidRPr="00F85A64" w:rsidRDefault="00F85A64" w:rsidP="00F85A64">
      <w:pPr>
        <w:pStyle w:val="NormalWeb"/>
        <w:rPr>
          <w:lang w:val="en-US"/>
        </w:rPr>
      </w:pPr>
      <w:r w:rsidRPr="00F85A64">
        <w:rPr>
          <w:rStyle w:val="CdigoHTML"/>
          <w:lang w:val="en-US"/>
        </w:rPr>
        <w:t>@protected</w:t>
      </w:r>
      <w:r w:rsidRPr="00F85A64">
        <w:rPr>
          <w:lang w:val="en-US"/>
        </w:rPr>
        <w:t xml:space="preserve"> properties are accessible to all code in the same file, plus any static methods and instance methods of any subclass of a class that "owns" the property.</w:t>
      </w:r>
    </w:p>
    <w:p w:rsidR="00F85A64" w:rsidRPr="00F85A64" w:rsidRDefault="00F85A64" w:rsidP="00F85A64">
      <w:pPr>
        <w:pStyle w:val="NormalWeb"/>
        <w:rPr>
          <w:lang w:val="en-US"/>
        </w:rPr>
      </w:pPr>
      <w:r w:rsidRPr="00F85A64">
        <w:rPr>
          <w:lang w:val="en-US"/>
        </w:rPr>
        <w:t xml:space="preserve">Note that these semantics differ from those of C++ and Java, in that they grant private and protected access to all code in the same file, not just in the same class or class hierarchy. Also, unlike in C++, private properties cannot be overridden by a subclass. </w:t>
      </w:r>
    </w:p>
    <w:p w:rsidR="00F85A64" w:rsidRPr="00F85A64" w:rsidRDefault="00F85A64" w:rsidP="00F85A64">
      <w:pPr>
        <w:pStyle w:val="HTMLconformatoprevio"/>
        <w:rPr>
          <w:lang w:val="en-US"/>
        </w:rPr>
      </w:pPr>
      <w:r w:rsidRPr="00F85A64">
        <w:rPr>
          <w:lang w:val="en-US"/>
        </w:rPr>
        <w:t>// File 1.</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@constructor */</w:t>
      </w:r>
    </w:p>
    <w:p w:rsidR="00F85A64" w:rsidRPr="00F85A64" w:rsidRDefault="00F85A64" w:rsidP="00F85A64">
      <w:pPr>
        <w:pStyle w:val="HTMLconformatoprevio"/>
        <w:rPr>
          <w:lang w:val="en-US"/>
        </w:rPr>
      </w:pPr>
      <w:r w:rsidRPr="00F85A64">
        <w:rPr>
          <w:lang w:val="en-US"/>
        </w:rPr>
        <w:t xml:space="preserve">AA_PublicClass = </w:t>
      </w:r>
      <w:proofErr w:type="gramStart"/>
      <w:r w:rsidRPr="00F85A64">
        <w:rPr>
          <w:lang w:val="en-US"/>
        </w:rPr>
        <w:t>function(</w:t>
      </w:r>
      <w:proofErr w:type="gramEnd"/>
      <w:r w:rsidRPr="00F85A64">
        <w:rPr>
          <w:lang w:val="en-US"/>
        </w:rPr>
        <w:t>) {</w:t>
      </w:r>
    </w:p>
    <w:p w:rsidR="00F85A64" w:rsidRPr="000776DB" w:rsidRDefault="00F85A64" w:rsidP="00F85A64">
      <w:pPr>
        <w:pStyle w:val="HTMLconformatoprevio"/>
        <w:rPr>
          <w:lang w:val="en-US"/>
        </w:rPr>
      </w:pPr>
      <w:r w:rsidRPr="00F85A64">
        <w:rPr>
          <w:lang w:val="en-US"/>
        </w:rPr>
        <w:t xml:space="preserve">  </w:t>
      </w:r>
      <w:r w:rsidRPr="000776DB">
        <w:rPr>
          <w:lang w:val="en-US"/>
        </w:rPr>
        <w:t>/** @private */</w:t>
      </w:r>
    </w:p>
    <w:p w:rsidR="00F85A64" w:rsidRPr="000776DB" w:rsidRDefault="00F85A64" w:rsidP="00F85A64">
      <w:pPr>
        <w:pStyle w:val="HTMLconformatoprevio"/>
        <w:rPr>
          <w:lang w:val="en-US"/>
        </w:rPr>
      </w:pPr>
      <w:r w:rsidRPr="000776DB">
        <w:rPr>
          <w:lang w:val="en-US"/>
        </w:rPr>
        <w:t xml:space="preserve">  this.privateProp_ = 2;</w:t>
      </w:r>
    </w:p>
    <w:p w:rsidR="00F85A64" w:rsidRPr="000776DB"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xml:space="preserve">  /** @protected */</w:t>
      </w:r>
    </w:p>
    <w:p w:rsidR="00F85A64" w:rsidRPr="00F85A64" w:rsidRDefault="00F85A64" w:rsidP="00F85A64">
      <w:pPr>
        <w:pStyle w:val="HTMLconformatoprevio"/>
        <w:rPr>
          <w:lang w:val="en-US"/>
        </w:rPr>
      </w:pPr>
      <w:r w:rsidRPr="00F85A64">
        <w:rPr>
          <w:lang w:val="en-US"/>
        </w:rPr>
        <w:t xml:space="preserve">  this.protectedProp = 4;</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@private */</w:t>
      </w:r>
    </w:p>
    <w:p w:rsidR="00F85A64" w:rsidRPr="00F85A64" w:rsidRDefault="00F85A64" w:rsidP="00F85A64">
      <w:pPr>
        <w:pStyle w:val="HTMLconformatoprevio"/>
        <w:rPr>
          <w:lang w:val="en-US"/>
        </w:rPr>
      </w:pPr>
      <w:r w:rsidRPr="00F85A64">
        <w:rPr>
          <w:lang w:val="en-US"/>
        </w:rPr>
        <w:t>AA_PublicClass.staticPrivateProp_ = 1;</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@protected */</w:t>
      </w:r>
    </w:p>
    <w:p w:rsidR="00F85A64" w:rsidRPr="00F85A64" w:rsidRDefault="00F85A64" w:rsidP="00F85A64">
      <w:pPr>
        <w:pStyle w:val="HTMLconformatoprevio"/>
        <w:rPr>
          <w:lang w:val="en-US"/>
        </w:rPr>
      </w:pPr>
      <w:r w:rsidRPr="00F85A64">
        <w:rPr>
          <w:lang w:val="en-US"/>
        </w:rPr>
        <w:t>AA_PublicClass.staticProtectedProp = 31;</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@private */</w:t>
      </w:r>
    </w:p>
    <w:p w:rsidR="00F85A64" w:rsidRPr="00F85A64" w:rsidRDefault="00F85A64" w:rsidP="00F85A64">
      <w:pPr>
        <w:pStyle w:val="HTMLconformatoprevio"/>
        <w:rPr>
          <w:lang w:val="en-US"/>
        </w:rPr>
      </w:pPr>
      <w:r w:rsidRPr="00F85A64">
        <w:rPr>
          <w:lang w:val="en-US"/>
        </w:rPr>
        <w:t xml:space="preserve">AA_PublicClass.prototype.privateMethod_ = </w:t>
      </w:r>
      <w:proofErr w:type="gramStart"/>
      <w:r w:rsidRPr="00F85A64">
        <w:rPr>
          <w:lang w:val="en-US"/>
        </w:rPr>
        <w:t>function(</w:t>
      </w:r>
      <w:proofErr w:type="gramEnd"/>
      <w:r w:rsidRPr="00F85A64">
        <w:rPr>
          <w:lang w:val="en-US"/>
        </w:rPr>
        <w:t>) {};</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@protected */</w:t>
      </w:r>
    </w:p>
    <w:p w:rsidR="00F85A64" w:rsidRPr="00F85A64" w:rsidRDefault="00F85A64" w:rsidP="00F85A64">
      <w:pPr>
        <w:pStyle w:val="HTMLconformatoprevio"/>
        <w:rPr>
          <w:lang w:val="en-US"/>
        </w:rPr>
      </w:pPr>
      <w:r w:rsidRPr="00F85A64">
        <w:rPr>
          <w:lang w:val="en-US"/>
        </w:rPr>
        <w:t xml:space="preserve">AA_PublicClass.prototype.protectedMethod = </w:t>
      </w:r>
      <w:proofErr w:type="gramStart"/>
      <w:r w:rsidRPr="00F85A64">
        <w:rPr>
          <w:lang w:val="en-US"/>
        </w:rPr>
        <w:t>function(</w:t>
      </w:r>
      <w:proofErr w:type="gramEnd"/>
      <w:r w:rsidRPr="00F85A64">
        <w:rPr>
          <w:lang w:val="en-US"/>
        </w:rPr>
        <w:t>) {};</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File 2.</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@return {number} </w:t>
      </w:r>
      <w:proofErr w:type="gramStart"/>
      <w:r w:rsidRPr="00F85A64">
        <w:rPr>
          <w:lang w:val="en-US"/>
        </w:rPr>
        <w:t>The</w:t>
      </w:r>
      <w:proofErr w:type="gramEnd"/>
      <w:r w:rsidRPr="00F85A64">
        <w:rPr>
          <w:lang w:val="en-US"/>
        </w:rPr>
        <w:t xml:space="preserve"> number of ducks we've arranged in a row.</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AA_PublicClass.prototype.method = </w:t>
      </w:r>
      <w:proofErr w:type="gramStart"/>
      <w:r w:rsidRPr="00F85A64">
        <w:rPr>
          <w:lang w:val="en-US"/>
        </w:rPr>
        <w:t>function(</w:t>
      </w:r>
      <w:proofErr w:type="gramEnd"/>
      <w:r w:rsidRPr="00F85A64">
        <w:rPr>
          <w:lang w:val="en-US"/>
        </w:rPr>
        <w:t>) {</w:t>
      </w:r>
    </w:p>
    <w:p w:rsidR="00F85A64" w:rsidRPr="00F85A64" w:rsidRDefault="00F85A64" w:rsidP="00F85A64">
      <w:pPr>
        <w:pStyle w:val="HTMLconformatoprevio"/>
        <w:rPr>
          <w:lang w:val="en-US"/>
        </w:rPr>
      </w:pPr>
      <w:r w:rsidRPr="00F85A64">
        <w:rPr>
          <w:lang w:val="en-US"/>
        </w:rPr>
        <w:t xml:space="preserve">  // Legal accesses of these two properties.</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return</w:t>
      </w:r>
      <w:proofErr w:type="gramEnd"/>
      <w:r w:rsidRPr="00F85A64">
        <w:rPr>
          <w:lang w:val="en-US"/>
        </w:rPr>
        <w:t xml:space="preserve"> this.privateProp_ + AA_PublicClass.staticPrivateProp_;</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File 3.</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@constructor</w:t>
      </w:r>
    </w:p>
    <w:p w:rsidR="00F85A64" w:rsidRPr="00F85A64" w:rsidRDefault="00F85A64" w:rsidP="00F85A64">
      <w:pPr>
        <w:pStyle w:val="HTMLconformatoprevio"/>
        <w:rPr>
          <w:lang w:val="en-US"/>
        </w:rPr>
      </w:pPr>
      <w:r w:rsidRPr="00F85A64">
        <w:rPr>
          <w:lang w:val="en-US"/>
        </w:rPr>
        <w:t xml:space="preserve"> * @extends {AA_PublicClass}</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AA_SubClass = </w:t>
      </w:r>
      <w:proofErr w:type="gramStart"/>
      <w:r w:rsidRPr="00F85A64">
        <w:rPr>
          <w:lang w:val="en-US"/>
        </w:rPr>
        <w:t>function(</w:t>
      </w:r>
      <w:proofErr w:type="gramEnd"/>
      <w:r w:rsidRPr="00F85A64">
        <w:rPr>
          <w:lang w:val="en-US"/>
        </w:rPr>
        <w:t>) {</w:t>
      </w:r>
    </w:p>
    <w:p w:rsidR="00F85A64" w:rsidRPr="00F85A64" w:rsidRDefault="00F85A64" w:rsidP="00F85A64">
      <w:pPr>
        <w:pStyle w:val="HTMLconformatoprevio"/>
        <w:rPr>
          <w:lang w:val="en-US"/>
        </w:rPr>
      </w:pPr>
      <w:r w:rsidRPr="00F85A64">
        <w:rPr>
          <w:lang w:val="en-US"/>
        </w:rPr>
        <w:t xml:space="preserve">  // Legal access of a protected static property.</w:t>
      </w:r>
    </w:p>
    <w:p w:rsidR="00F85A64" w:rsidRPr="00F85A64" w:rsidRDefault="00F85A64" w:rsidP="00F85A64">
      <w:pPr>
        <w:pStyle w:val="HTMLconformatoprevio"/>
        <w:rPr>
          <w:lang w:val="en-US"/>
        </w:rPr>
      </w:pPr>
      <w:r w:rsidRPr="00F85A64">
        <w:rPr>
          <w:lang w:val="en-US"/>
        </w:rPr>
        <w:t xml:space="preserve">  AA_PublicClass.staticProtectedProp = </w:t>
      </w:r>
      <w:proofErr w:type="gramStart"/>
      <w:r w:rsidRPr="00F85A64">
        <w:rPr>
          <w:lang w:val="en-US"/>
        </w:rPr>
        <w:t>this.method(</w:t>
      </w:r>
      <w:proofErr w:type="gramEnd"/>
      <w:r w:rsidRPr="00F85A64">
        <w:rPr>
          <w:lang w:val="en-US"/>
        </w:rPr>
        <w:t>);</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proofErr w:type="gramStart"/>
      <w:r w:rsidRPr="00F85A64">
        <w:rPr>
          <w:lang w:val="en-US"/>
        </w:rPr>
        <w:t>goog.inherits(</w:t>
      </w:r>
      <w:proofErr w:type="gramEnd"/>
      <w:r w:rsidRPr="00F85A64">
        <w:rPr>
          <w:lang w:val="en-US"/>
        </w:rPr>
        <w:t>AA_SubClass, AA_PublicClass);</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@return {number} </w:t>
      </w:r>
      <w:proofErr w:type="gramStart"/>
      <w:r w:rsidRPr="00F85A64">
        <w:rPr>
          <w:lang w:val="en-US"/>
        </w:rPr>
        <w:t>The</w:t>
      </w:r>
      <w:proofErr w:type="gramEnd"/>
      <w:r w:rsidRPr="00F85A64">
        <w:rPr>
          <w:lang w:val="en-US"/>
        </w:rPr>
        <w:t xml:space="preserve"> number of ducks we've arranged in a row.</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AA_SubClass.prototype.method = </w:t>
      </w:r>
      <w:proofErr w:type="gramStart"/>
      <w:r w:rsidRPr="00F85A64">
        <w:rPr>
          <w:lang w:val="en-US"/>
        </w:rPr>
        <w:t>function(</w:t>
      </w:r>
      <w:proofErr w:type="gramEnd"/>
      <w:r w:rsidRPr="00F85A64">
        <w:rPr>
          <w:lang w:val="en-US"/>
        </w:rPr>
        <w:t>) {</w:t>
      </w:r>
    </w:p>
    <w:p w:rsidR="00F85A64" w:rsidRPr="00F85A64" w:rsidRDefault="00F85A64" w:rsidP="00F85A64">
      <w:pPr>
        <w:pStyle w:val="HTMLconformatoprevio"/>
        <w:rPr>
          <w:lang w:val="en-US"/>
        </w:rPr>
      </w:pPr>
      <w:r w:rsidRPr="00F85A64">
        <w:rPr>
          <w:lang w:val="en-US"/>
        </w:rPr>
        <w:t xml:space="preserve">  // Legal access of a protected instance property.</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return</w:t>
      </w:r>
      <w:proofErr w:type="gramEnd"/>
      <w:r w:rsidRPr="00F85A64">
        <w:rPr>
          <w:lang w:val="en-US"/>
        </w:rPr>
        <w:t xml:space="preserve"> this.protectedProp;</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r w:rsidRPr="00F85A64">
        <w:rPr>
          <w:lang w:val="en-US"/>
        </w:rPr>
        <w:t xml:space="preserve">Notice that in JavaScript, there is no distinction between a type (like </w:t>
      </w:r>
      <w:r w:rsidRPr="00F85A64">
        <w:rPr>
          <w:rStyle w:val="CdigoHTML"/>
          <w:lang w:val="en-US"/>
        </w:rPr>
        <w:t>AA_PrivateClass_</w:t>
      </w:r>
      <w:r w:rsidRPr="00F85A64">
        <w:rPr>
          <w:lang w:val="en-US"/>
        </w:rPr>
        <w:t>) and the constructor for that type. There is no way to express both that a type is public and its constructor is private (because the constructor could easily be aliased in a way that would defeat the privacy check).</w:t>
      </w:r>
    </w:p>
    <w:p w:rsidR="00F85A64" w:rsidRPr="00F85A64" w:rsidRDefault="00F85A64" w:rsidP="00F85A64">
      <w:pPr>
        <w:pStyle w:val="Ttulo3"/>
        <w:rPr>
          <w:lang w:val="en-US"/>
        </w:rPr>
      </w:pPr>
      <w:bookmarkStart w:id="105" w:name="JavaScript_Types"/>
      <w:bookmarkStart w:id="106" w:name="_Toc413246772"/>
      <w:r w:rsidRPr="00F85A64">
        <w:rPr>
          <w:lang w:val="en-US"/>
        </w:rPr>
        <w:t>JavaScript Types</w:t>
      </w:r>
      <w:bookmarkEnd w:id="105"/>
      <w:bookmarkEnd w:id="106"/>
    </w:p>
    <w:p w:rsidR="00F85A64" w:rsidRPr="00F85A64" w:rsidRDefault="00052B1C" w:rsidP="00F85A64">
      <w:pPr>
        <w:rPr>
          <w:lang w:val="en-US"/>
        </w:rPr>
      </w:pPr>
      <w:hyperlink r:id="rId102" w:anchor="JavaScript_Types"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Encouraged and enforced by the compiler.</w:t>
      </w:r>
    </w:p>
    <w:p w:rsidR="00F85A64" w:rsidRPr="00F85A64" w:rsidRDefault="00F85A64" w:rsidP="00F85A64">
      <w:pPr>
        <w:pStyle w:val="NormalWeb"/>
        <w:rPr>
          <w:lang w:val="en-US"/>
        </w:rPr>
      </w:pPr>
      <w:bookmarkStart w:id="107" w:name="JsTypes"/>
      <w:bookmarkEnd w:id="107"/>
      <w:r w:rsidRPr="00F85A64">
        <w:rPr>
          <w:lang w:val="en-US"/>
        </w:rPr>
        <w:t xml:space="preserve">When documenting a type in JSDoc, be as specific and accurate as possible. The types we support are based on the </w:t>
      </w:r>
      <w:hyperlink r:id="rId103" w:history="1">
        <w:r w:rsidRPr="00F85A64">
          <w:rPr>
            <w:rStyle w:val="Hipervnculo"/>
            <w:lang w:val="en-US"/>
          </w:rPr>
          <w:t>EcmaScript 4 spec</w:t>
        </w:r>
      </w:hyperlink>
      <w:r w:rsidRPr="00F85A64">
        <w:rPr>
          <w:lang w:val="en-US"/>
        </w:rPr>
        <w:t>.</w:t>
      </w:r>
    </w:p>
    <w:p w:rsidR="00F85A64" w:rsidRPr="00F85A64" w:rsidRDefault="00F85A64" w:rsidP="00F85A64">
      <w:pPr>
        <w:spacing w:before="100" w:beforeAutospacing="1" w:after="100" w:afterAutospacing="1"/>
        <w:rPr>
          <w:lang w:val="en-US"/>
        </w:rPr>
      </w:pPr>
      <w:r w:rsidRPr="00F85A64">
        <w:rPr>
          <w:rStyle w:val="stylepointsubsection"/>
          <w:lang w:val="en-US"/>
        </w:rPr>
        <w:t>The JavaScript Type Language</w:t>
      </w:r>
      <w:r w:rsidRPr="00F85A64">
        <w:rPr>
          <w:lang w:val="en-US"/>
        </w:rPr>
        <w:t xml:space="preserve"> </w:t>
      </w:r>
    </w:p>
    <w:p w:rsidR="00F85A64" w:rsidRPr="00F85A64" w:rsidRDefault="00F85A64" w:rsidP="00F85A64">
      <w:pPr>
        <w:pStyle w:val="NormalWeb"/>
        <w:rPr>
          <w:lang w:val="en-US"/>
        </w:rPr>
      </w:pPr>
      <w:r w:rsidRPr="00F85A64">
        <w:rPr>
          <w:lang w:val="en-US"/>
        </w:rPr>
        <w:t>The ES4 proposal contained a language for specifying JavaScript types. We use this language in JsDoc to express the types of function parameters and return values.</w:t>
      </w:r>
    </w:p>
    <w:p w:rsidR="00F85A64" w:rsidRPr="00F85A64" w:rsidRDefault="00F85A64" w:rsidP="00F85A64">
      <w:pPr>
        <w:pStyle w:val="NormalWeb"/>
        <w:rPr>
          <w:lang w:val="en-US"/>
        </w:rPr>
      </w:pPr>
      <w:r w:rsidRPr="00F85A64">
        <w:rPr>
          <w:lang w:val="en-US"/>
        </w:rPr>
        <w:t>As the ES4 proposal has evolved, this language has changed. The compiler still supports old syntaxes for types, but those syntaxes are deprecated.</w:t>
      </w:r>
    </w:p>
    <w:tbl>
      <w:tblPr>
        <w:tblW w:w="0" w:type="auto"/>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04"/>
        <w:gridCol w:w="3252"/>
        <w:gridCol w:w="2022"/>
        <w:gridCol w:w="2246"/>
      </w:tblGrid>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jc w:val="center"/>
              <w:rPr>
                <w:b/>
                <w:bCs/>
                <w:sz w:val="24"/>
                <w:szCs w:val="24"/>
              </w:rPr>
            </w:pPr>
            <w:r>
              <w:rPr>
                <w:b/>
                <w:bCs/>
              </w:rPr>
              <w:t>Syntax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jc w:val="center"/>
              <w:rPr>
                <w:b/>
                <w:bCs/>
                <w:sz w:val="24"/>
                <w:szCs w:val="24"/>
              </w:rPr>
            </w:pPr>
            <w:r>
              <w:rPr>
                <w:b/>
                <w:bCs/>
              </w:rPr>
              <w:t>Syntax</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jc w:val="center"/>
              <w:rPr>
                <w:b/>
                <w:bCs/>
                <w:sz w:val="24"/>
                <w:szCs w:val="24"/>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jc w:val="center"/>
              <w:rPr>
                <w:b/>
                <w:bCs/>
                <w:sz w:val="24"/>
                <w:szCs w:val="24"/>
              </w:rPr>
            </w:pPr>
            <w:r>
              <w:rPr>
                <w:b/>
                <w:bCs/>
              </w:rPr>
              <w:t>Deprecated Syntaxes</w:t>
            </w:r>
          </w:p>
        </w:tc>
      </w:tr>
      <w:tr w:rsidR="00F85A64" w:rsidRPr="006E298D"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Primitive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 xml:space="preserve">There are 5 primitive types in JavaScript: </w:t>
            </w:r>
            <w:r w:rsidRPr="00F85A64">
              <w:rPr>
                <w:rStyle w:val="CdigoHTML"/>
                <w:lang w:val="en-US"/>
              </w:rPr>
              <w:t>{null}</w:t>
            </w:r>
            <w:r w:rsidRPr="00F85A64">
              <w:rPr>
                <w:lang w:val="en-US"/>
              </w:rPr>
              <w:t xml:space="preserve">, </w:t>
            </w:r>
            <w:r w:rsidRPr="00F85A64">
              <w:rPr>
                <w:rStyle w:val="CdigoHTML"/>
                <w:lang w:val="en-US"/>
              </w:rPr>
              <w:t>{undefined}</w:t>
            </w:r>
            <w:r w:rsidRPr="00F85A64">
              <w:rPr>
                <w:lang w:val="en-US"/>
              </w:rPr>
              <w:t xml:space="preserve">, </w:t>
            </w:r>
            <w:r w:rsidRPr="00F85A64">
              <w:rPr>
                <w:rStyle w:val="CdigoHTML"/>
                <w:lang w:val="en-US"/>
              </w:rPr>
              <w:t>{boolean}</w:t>
            </w:r>
            <w:r w:rsidRPr="00F85A64">
              <w:rPr>
                <w:lang w:val="en-US"/>
              </w:rPr>
              <w:t xml:space="preserve">, </w:t>
            </w:r>
            <w:r w:rsidRPr="00F85A64">
              <w:rPr>
                <w:rStyle w:val="CdigoHTML"/>
                <w:lang w:val="en-US"/>
              </w:rPr>
              <w:t>{number}</w:t>
            </w:r>
            <w:r w:rsidRPr="00F85A64">
              <w:rPr>
                <w:lang w:val="en-US"/>
              </w:rPr>
              <w:t xml:space="preserve">, and </w:t>
            </w:r>
            <w:r w:rsidRPr="00F85A64">
              <w:rPr>
                <w:rStyle w:val="CdigoHTML"/>
                <w:lang w:val="en-US"/>
              </w:rPr>
              <w:t>{string}</w:t>
            </w:r>
            <w:r w:rsidRPr="00F85A64">
              <w:rPr>
                <w:lang w:val="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Simply the name of 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p>
        </w:tc>
      </w:tr>
      <w:tr w:rsidR="00F85A64" w:rsidRPr="006E298D"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Instance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{Object}</w:t>
            </w:r>
            <w:r w:rsidRPr="00F85A64">
              <w:rPr>
                <w:lang w:val="en-US"/>
              </w:rPr>
              <w:br/>
              <w:t>An instance of Object or null.</w:t>
            </w:r>
          </w:p>
          <w:p w:rsidR="00F85A64" w:rsidRPr="00F85A64" w:rsidRDefault="00F85A64">
            <w:pPr>
              <w:rPr>
                <w:lang w:val="en-US"/>
              </w:rPr>
            </w:pPr>
            <w:r w:rsidRPr="00F85A64">
              <w:rPr>
                <w:rStyle w:val="CdigoHTML"/>
                <w:lang w:val="en-US"/>
              </w:rPr>
              <w:t>{Function}</w:t>
            </w:r>
            <w:r w:rsidRPr="00F85A64">
              <w:rPr>
                <w:lang w:val="en-US"/>
              </w:rPr>
              <w:br/>
              <w:t>An instance of Function or null.</w:t>
            </w:r>
          </w:p>
          <w:p w:rsidR="00F85A64" w:rsidRPr="00F85A64" w:rsidRDefault="00F85A64">
            <w:pPr>
              <w:rPr>
                <w:sz w:val="24"/>
                <w:szCs w:val="24"/>
                <w:lang w:val="en-US"/>
              </w:rPr>
            </w:pPr>
            <w:r w:rsidRPr="00F85A64">
              <w:rPr>
                <w:rStyle w:val="CdigoHTML"/>
                <w:lang w:val="en-US"/>
              </w:rPr>
              <w:t>{EventTarget}</w:t>
            </w:r>
            <w:r w:rsidRPr="00F85A64">
              <w:rPr>
                <w:lang w:val="en-US"/>
              </w:rPr>
              <w:br/>
              <w:t xml:space="preserve">An instance of a constructor that implements the EventTarget interface, or null.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lang w:val="en-US"/>
              </w:rPr>
              <w:t>An instance of a constructor or interface function.</w:t>
            </w:r>
          </w:p>
          <w:p w:rsidR="00F85A64" w:rsidRPr="00F85A64" w:rsidRDefault="00F85A64">
            <w:pPr>
              <w:rPr>
                <w:lang w:val="en-US"/>
              </w:rPr>
            </w:pPr>
            <w:r w:rsidRPr="00F85A64">
              <w:rPr>
                <w:lang w:val="en-US"/>
              </w:rPr>
              <w:t xml:space="preserve">Constructor functions are functions defined with the </w:t>
            </w:r>
            <w:r w:rsidRPr="00F85A64">
              <w:rPr>
                <w:rStyle w:val="CdigoHTML"/>
                <w:lang w:val="en-US"/>
              </w:rPr>
              <w:t>@constructor</w:t>
            </w:r>
            <w:r w:rsidRPr="00F85A64">
              <w:rPr>
                <w:lang w:val="en-US"/>
              </w:rPr>
              <w:t xml:space="preserve"> JSDoc tag. Interface functions are functions defined with the </w:t>
            </w:r>
            <w:r w:rsidRPr="00F85A64">
              <w:rPr>
                <w:rStyle w:val="CdigoHTML"/>
                <w:lang w:val="en-US"/>
              </w:rPr>
              <w:t>@interface</w:t>
            </w:r>
            <w:r w:rsidRPr="00F85A64">
              <w:rPr>
                <w:lang w:val="en-US"/>
              </w:rPr>
              <w:t xml:space="preserve"> JSDoc tag.</w:t>
            </w:r>
          </w:p>
          <w:p w:rsidR="00F85A64" w:rsidRPr="00F85A64" w:rsidRDefault="00F85A64">
            <w:pPr>
              <w:rPr>
                <w:sz w:val="24"/>
                <w:szCs w:val="24"/>
                <w:lang w:val="en-US"/>
              </w:rPr>
            </w:pPr>
            <w:r w:rsidRPr="00F85A64">
              <w:rPr>
                <w:lang w:val="en-US"/>
              </w:rPr>
              <w:t xml:space="preserve">By default, instance types will accept null. This is the only type syntax that makes the type nullable. Other type syntaxes in this table will not accept null.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p>
        </w:tc>
      </w:tr>
      <w:tr w:rsidR="00F85A64" w:rsidRPr="006E298D"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Enum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rStyle w:val="CdigoHTML"/>
                <w:lang w:val="en-US"/>
              </w:rPr>
              <w:t>{goog.events.EventType</w:t>
            </w:r>
            <w:proofErr w:type="gramStart"/>
            <w:r w:rsidRPr="00F85A64">
              <w:rPr>
                <w:rStyle w:val="CdigoHTML"/>
                <w:lang w:val="en-US"/>
              </w:rPr>
              <w:t>}</w:t>
            </w:r>
            <w:proofErr w:type="gramEnd"/>
            <w:r w:rsidRPr="00F85A64">
              <w:rPr>
                <w:lang w:val="en-US"/>
              </w:rPr>
              <w:br/>
              <w:t xml:space="preserve">One of the properties of the object literal initializer of </w:t>
            </w:r>
            <w:r w:rsidRPr="00F85A64">
              <w:rPr>
                <w:rStyle w:val="CdigoHTML"/>
                <w:lang w:val="en-US"/>
              </w:rPr>
              <w:t>goog.events.EventType</w:t>
            </w:r>
            <w:r w:rsidRPr="00F85A64">
              <w:rPr>
                <w:lang w:val="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lang w:val="en-US"/>
              </w:rPr>
              <w:t xml:space="preserve">An enum must be initialized as an object literal, or as an alias of another enum, annotated with the </w:t>
            </w:r>
            <w:r w:rsidRPr="00F85A64">
              <w:rPr>
                <w:rStyle w:val="CdigoHTML"/>
                <w:lang w:val="en-US"/>
              </w:rPr>
              <w:t>@enum</w:t>
            </w:r>
            <w:r w:rsidRPr="00F85A64">
              <w:rPr>
                <w:lang w:val="en-US"/>
              </w:rPr>
              <w:t xml:space="preserve"> JSDoc tag. The properties of this literal are the instances of the enum. The syntax of the enum is defined </w:t>
            </w:r>
            <w:hyperlink r:id="rId104" w:anchor="enums" w:history="1">
              <w:r w:rsidRPr="00F85A64">
                <w:rPr>
                  <w:rStyle w:val="Hipervnculo"/>
                  <w:lang w:val="en-US"/>
                </w:rPr>
                <w:t>below</w:t>
              </w:r>
            </w:hyperlink>
            <w:r w:rsidRPr="00F85A64">
              <w:rPr>
                <w:lang w:val="en-US"/>
              </w:rPr>
              <w:t>.</w:t>
            </w:r>
          </w:p>
          <w:p w:rsidR="00F85A64" w:rsidRPr="00F85A64" w:rsidRDefault="00F85A64">
            <w:pPr>
              <w:rPr>
                <w:sz w:val="24"/>
                <w:szCs w:val="24"/>
                <w:lang w:val="en-US"/>
              </w:rPr>
            </w:pPr>
            <w:r w:rsidRPr="00F85A64">
              <w:rPr>
                <w:lang w:val="en-US"/>
              </w:rPr>
              <w:t xml:space="preserve">Note that this is one of the few things in our type system that were not in the ES4 spec.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Type 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{Array.&lt;string&gt;}</w:t>
            </w:r>
            <w:r w:rsidRPr="00F85A64">
              <w:rPr>
                <w:lang w:val="en-US"/>
              </w:rPr>
              <w:br/>
              <w:t>An array of strings.</w:t>
            </w:r>
          </w:p>
          <w:p w:rsidR="00F85A64" w:rsidRPr="00F85A64" w:rsidRDefault="00F85A64">
            <w:pPr>
              <w:rPr>
                <w:sz w:val="24"/>
                <w:szCs w:val="24"/>
                <w:lang w:val="en-US"/>
              </w:rPr>
            </w:pPr>
            <w:r w:rsidRPr="00F85A64">
              <w:rPr>
                <w:rStyle w:val="CdigoHTML"/>
                <w:lang w:val="en-US"/>
              </w:rPr>
              <w:t>{Object.&lt;string, number&gt;}</w:t>
            </w:r>
            <w:r w:rsidRPr="00F85A64">
              <w:rPr>
                <w:lang w:val="en-US"/>
              </w:rPr>
              <w:t xml:space="preserve"> </w:t>
            </w:r>
            <w:r w:rsidRPr="00F85A64">
              <w:rPr>
                <w:lang w:val="en-US"/>
              </w:rPr>
              <w:br/>
              <w:t xml:space="preserve">An object in which the keys are strings and the values are numbers.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rsidRPr="00F85A64">
              <w:rPr>
                <w:lang w:val="en-US"/>
              </w:rPr>
              <w:t xml:space="preserve">Parameterizes a type, by applying a set of type arguments to that type. </w:t>
            </w:r>
            <w:r>
              <w:t xml:space="preserve">The idea is analogous to generics in Java.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Type Union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rStyle w:val="CdigoHTML"/>
                <w:lang w:val="en-US"/>
              </w:rPr>
              <w:t>{(number|boolean)}</w:t>
            </w:r>
            <w:r w:rsidRPr="00F85A64">
              <w:rPr>
                <w:lang w:val="en-US"/>
              </w:rPr>
              <w:br/>
              <w:t xml:space="preserve">A number or a boolean.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lang w:val="en-US"/>
              </w:rPr>
              <w:t>Indicates that a value might have type A OR type B.</w:t>
            </w:r>
          </w:p>
          <w:p w:rsidR="00F85A64" w:rsidRDefault="00F85A64">
            <w:pPr>
              <w:rPr>
                <w:sz w:val="24"/>
                <w:szCs w:val="24"/>
              </w:rPr>
            </w:pPr>
            <w:r w:rsidRPr="00F85A64">
              <w:rPr>
                <w:lang w:val="en-US"/>
              </w:rPr>
              <w:t>The parentheses may be omitted at the top-level expression, but the parentheses should be included in sub-expressions to avoid ambiguity.</w:t>
            </w:r>
            <w:r w:rsidRPr="00F85A64">
              <w:rPr>
                <w:lang w:val="en-US"/>
              </w:rPr>
              <w:br/>
            </w:r>
            <w:r>
              <w:rPr>
                <w:rStyle w:val="CdigoHTML"/>
              </w:rPr>
              <w:t>{number|boolean}</w:t>
            </w:r>
            <w:r>
              <w:br/>
            </w:r>
            <w:r>
              <w:rPr>
                <w:rStyle w:val="CdigoHTML"/>
              </w:rPr>
              <w:t>{function(): (number|boolean)}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rPr>
                <w:rStyle w:val="CdigoHTML"/>
              </w:rPr>
              <w:t>{(number,boolean)}</w:t>
            </w:r>
            <w:r>
              <w:t>,</w:t>
            </w:r>
            <w:r>
              <w:br/>
            </w:r>
            <w:r>
              <w:rPr>
                <w:rStyle w:val="CdigoHTML"/>
              </w:rPr>
              <w:t>{(number||boolean)}</w:t>
            </w:r>
            <w:r>
              <w:t xml:space="preserve"> </w:t>
            </w: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Nullable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rStyle w:val="CdigoHTML"/>
                <w:lang w:val="en-US"/>
              </w:rPr>
              <w:t>{?number}</w:t>
            </w:r>
            <w:r w:rsidRPr="00F85A64">
              <w:rPr>
                <w:lang w:val="en-US"/>
              </w:rPr>
              <w:br/>
              <w:t xml:space="preserve">A number or null.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 xml:space="preserve">Shorthand for the union of the null type with any other type. This is just syntactic sugar.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rPr>
                <w:rStyle w:val="CdigoHTML"/>
              </w:rPr>
              <w:t>{</w:t>
            </w:r>
            <w:proofErr w:type="gramStart"/>
            <w:r>
              <w:rPr>
                <w:rStyle w:val="CdigoHTML"/>
              </w:rPr>
              <w:t>number</w:t>
            </w:r>
            <w:proofErr w:type="gramEnd"/>
            <w:r>
              <w:rPr>
                <w:rStyle w:val="CdigoHTML"/>
              </w:rPr>
              <w:t>?}</w:t>
            </w:r>
            <w:r>
              <w:t xml:space="preserve"> </w:t>
            </w: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Non-nullable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rStyle w:val="CdigoHTML"/>
                <w:lang w:val="en-US"/>
              </w:rPr>
              <w:t>{!Object}</w:t>
            </w:r>
            <w:r w:rsidRPr="00F85A64">
              <w:rPr>
                <w:lang w:val="en-US"/>
              </w:rPr>
              <w:br/>
              <w:t xml:space="preserve">An Object, but never the </w:t>
            </w:r>
            <w:r w:rsidRPr="00F85A64">
              <w:rPr>
                <w:rStyle w:val="CdigoHTML"/>
                <w:lang w:val="en-US"/>
              </w:rPr>
              <w:t>null</w:t>
            </w:r>
            <w:r w:rsidRPr="00F85A64">
              <w:rPr>
                <w:lang w:val="en-US"/>
              </w:rPr>
              <w:t xml:space="preserve">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 xml:space="preserve">Filters null out of nullable types. Most often used with instance types, which are nullable by </w:t>
            </w:r>
            <w:proofErr w:type="gramStart"/>
            <w:r w:rsidRPr="00F85A64">
              <w:rPr>
                <w:lang w:val="en-US"/>
              </w:rPr>
              <w:t>default.</w:t>
            </w:r>
            <w:proofErr w:type="gramEnd"/>
            <w:r w:rsidRPr="00F85A64">
              <w:rPr>
                <w:lang w:val="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rPr>
                <w:rStyle w:val="CdigoHTML"/>
              </w:rPr>
              <w:t>{Object!}</w:t>
            </w:r>
            <w:r>
              <w:t xml:space="preserve"> </w:t>
            </w:r>
          </w:p>
        </w:tc>
      </w:tr>
      <w:tr w:rsidR="00F85A64" w:rsidRPr="006E298D"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Record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rStyle w:val="CdigoHTML"/>
                <w:lang w:val="en-US"/>
              </w:rPr>
              <w:t>{{myNum: number, myObject}}</w:t>
            </w:r>
            <w:r w:rsidRPr="00F85A64">
              <w:rPr>
                <w:lang w:val="en-US"/>
              </w:rPr>
              <w:t xml:space="preserve"> </w:t>
            </w:r>
            <w:r w:rsidRPr="00F85A64">
              <w:rPr>
                <w:lang w:val="en-US"/>
              </w:rPr>
              <w:br/>
              <w:t xml:space="preserve">An anonymous type with the given type members.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pStyle w:val="NormalWeb"/>
              <w:rPr>
                <w:lang w:val="en-US"/>
              </w:rPr>
            </w:pPr>
            <w:r w:rsidRPr="00F85A64">
              <w:rPr>
                <w:lang w:val="en-US"/>
              </w:rPr>
              <w:t xml:space="preserve">Indicates that the value has the specified members with the specified types. In this case, </w:t>
            </w:r>
            <w:r w:rsidRPr="00F85A64">
              <w:rPr>
                <w:rStyle w:val="CdigoHTML"/>
                <w:lang w:val="en-US"/>
              </w:rPr>
              <w:t>myNum</w:t>
            </w:r>
            <w:r w:rsidRPr="00F85A64">
              <w:rPr>
                <w:lang w:val="en-US"/>
              </w:rPr>
              <w:t xml:space="preserve"> with a type </w:t>
            </w:r>
            <w:r w:rsidRPr="00F85A64">
              <w:rPr>
                <w:rStyle w:val="CdigoHTML"/>
                <w:lang w:val="en-US"/>
              </w:rPr>
              <w:t>number</w:t>
            </w:r>
            <w:r w:rsidRPr="00F85A64">
              <w:rPr>
                <w:lang w:val="en-US"/>
              </w:rPr>
              <w:t xml:space="preserve"> and </w:t>
            </w:r>
            <w:r w:rsidRPr="00F85A64">
              <w:rPr>
                <w:rStyle w:val="CdigoHTML"/>
                <w:lang w:val="en-US"/>
              </w:rPr>
              <w:t>myObject</w:t>
            </w:r>
            <w:r w:rsidRPr="00F85A64">
              <w:rPr>
                <w:lang w:val="en-US"/>
              </w:rPr>
              <w:t xml:space="preserve"> with any type.</w:t>
            </w:r>
          </w:p>
          <w:p w:rsidR="00F85A64" w:rsidRPr="00F85A64" w:rsidRDefault="00F85A64">
            <w:pPr>
              <w:pStyle w:val="NormalWeb"/>
              <w:rPr>
                <w:lang w:val="en-US"/>
              </w:rPr>
            </w:pPr>
            <w:r w:rsidRPr="00F85A64">
              <w:rPr>
                <w:lang w:val="en-US"/>
              </w:rPr>
              <w:t xml:space="preserve">Notice that the braces are part of the type syntax. For example, to denote an </w:t>
            </w:r>
            <w:r w:rsidRPr="00F85A64">
              <w:rPr>
                <w:rStyle w:val="CdigoHTML"/>
                <w:lang w:val="en-US"/>
              </w:rPr>
              <w:t>Array</w:t>
            </w:r>
            <w:r w:rsidRPr="00F85A64">
              <w:rPr>
                <w:lang w:val="en-US"/>
              </w:rPr>
              <w:t xml:space="preserve"> of objects that have a </w:t>
            </w:r>
            <w:r w:rsidRPr="00F85A64">
              <w:rPr>
                <w:rStyle w:val="CdigoHTML"/>
                <w:lang w:val="en-US"/>
              </w:rPr>
              <w:t>length</w:t>
            </w:r>
            <w:r w:rsidRPr="00F85A64">
              <w:rPr>
                <w:lang w:val="en-US"/>
              </w:rPr>
              <w:t xml:space="preserve"> property, you might write </w:t>
            </w:r>
            <w:r w:rsidRPr="00F85A64">
              <w:rPr>
                <w:rStyle w:val="CdigoHTML"/>
                <w:lang w:val="en-US"/>
              </w:rPr>
              <w:t>Array</w:t>
            </w:r>
            <w:proofErr w:type="gramStart"/>
            <w:r w:rsidRPr="00F85A64">
              <w:rPr>
                <w:rStyle w:val="CdigoHTML"/>
                <w:lang w:val="en-US"/>
              </w:rPr>
              <w:t>.&lt;</w:t>
            </w:r>
            <w:proofErr w:type="gramEnd"/>
            <w:r w:rsidRPr="00F85A64">
              <w:rPr>
                <w:rStyle w:val="CdigoHTML"/>
                <w:lang w:val="en-US"/>
              </w:rPr>
              <w:t>{length}&gt;</w:t>
            </w:r>
            <w:r w:rsidRPr="00F85A64">
              <w:rPr>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Function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rStyle w:val="CdigoHTML"/>
                <w:lang w:val="en-US"/>
              </w:rPr>
              <w:t>{function(string, boolean)}</w:t>
            </w:r>
            <w:r w:rsidRPr="00F85A64">
              <w:rPr>
                <w:lang w:val="en-US"/>
              </w:rPr>
              <w:br/>
              <w:t>A function that takes two arguments (a string and a boolean), and has an unknown return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Specifies a function.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p>
        </w:tc>
      </w:tr>
      <w:tr w:rsidR="00F85A64" w:rsidRPr="006E298D"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Function Return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rStyle w:val="CdigoHTML"/>
                <w:lang w:val="en-US"/>
              </w:rPr>
              <w:t>{function(): number}</w:t>
            </w:r>
            <w:r w:rsidRPr="00F85A64">
              <w:rPr>
                <w:lang w:val="en-US"/>
              </w:rPr>
              <w:br/>
              <w:t>A function that takes no arguments and returns a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Specifies a function return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p>
        </w:tc>
      </w:tr>
      <w:tr w:rsidR="00F85A64" w:rsidRPr="006E298D"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 xml:space="preserve">Function </w:t>
            </w:r>
            <w:r>
              <w:rPr>
                <w:rStyle w:val="CdigoHTML"/>
              </w:rPr>
              <w:t>this</w:t>
            </w:r>
            <w: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rStyle w:val="CdigoHTML"/>
                <w:lang w:val="en-US"/>
              </w:rPr>
              <w:t>{function(this:goog.ui.Menu, string)}</w:t>
            </w:r>
            <w:r w:rsidRPr="00F85A64">
              <w:rPr>
                <w:lang w:val="en-US"/>
              </w:rPr>
              <w:br/>
              <w:t xml:space="preserve">A function that takes one argument (a string), and executes in the context of a goog.ui.Menu.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Specifies the context type of a function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p>
        </w:tc>
      </w:tr>
      <w:tr w:rsidR="00F85A64" w:rsidRPr="006E298D"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 xml:space="preserve">Function </w:t>
            </w:r>
            <w:r>
              <w:rPr>
                <w:rStyle w:val="CdigoHTML"/>
              </w:rPr>
              <w:t>new</w:t>
            </w:r>
            <w: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rStyle w:val="CdigoHTML"/>
                <w:lang w:val="en-US"/>
              </w:rPr>
              <w:t>{function(new:goog.ui.Menu, string)}</w:t>
            </w:r>
            <w:r w:rsidRPr="00F85A64">
              <w:rPr>
                <w:lang w:val="en-US"/>
              </w:rPr>
              <w:br/>
              <w:t xml:space="preserve">A constructor that takes one argument (a string), and creates a new instance of goog.ui.Menu when called with the 'new' keyword.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Specifies the constructed type of a constructor.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p>
        </w:tc>
      </w:tr>
      <w:tr w:rsidR="00F85A64" w:rsidRPr="006E298D"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Variable arguments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rStyle w:val="CdigoHTML"/>
                <w:lang w:val="en-US"/>
              </w:rPr>
              <w:t>{function(string, ...[number]): number}</w:t>
            </w:r>
            <w:r w:rsidRPr="00F85A64">
              <w:rPr>
                <w:lang w:val="en-US"/>
              </w:rPr>
              <w:br/>
              <w:t xml:space="preserve">A function that takes one argument (a string), and then a variable number of arguments that must be numbers.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Specifies variable arguments to a function.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p>
        </w:tc>
      </w:tr>
      <w:tr w:rsidR="00F85A64" w:rsidRPr="006E298D"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bookmarkStart w:id="108" w:name="var-args-annotation"/>
            <w:bookmarkEnd w:id="108"/>
            <w:r w:rsidRPr="00F85A64">
              <w:rPr>
                <w:lang w:val="en-US"/>
              </w:rPr>
              <w:t xml:space="preserve">Variable arguments (in </w:t>
            </w:r>
            <w:r w:rsidRPr="00F85A64">
              <w:rPr>
                <w:rStyle w:val="CdigoHTML"/>
                <w:lang w:val="en-US"/>
              </w:rPr>
              <w:t>@param</w:t>
            </w:r>
            <w:r w:rsidRPr="00F85A64">
              <w:rPr>
                <w:lang w:val="en-US"/>
              </w:rPr>
              <w:t xml:space="preserve"> annotations)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rStyle w:val="CdigoHTML"/>
                <w:lang w:val="en-US"/>
              </w:rPr>
              <w:t>@param {...number} var_args</w:t>
            </w:r>
            <w:r w:rsidRPr="00F85A64">
              <w:rPr>
                <w:lang w:val="en-US"/>
              </w:rPr>
              <w:br/>
              <w:t xml:space="preserve">A variable number of arguments to an annotated function.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 xml:space="preserve">Specifies that the annotated function accepts a variable number of arguments.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p>
        </w:tc>
      </w:tr>
      <w:tr w:rsidR="00F85A64" w:rsidRPr="006E298D"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 xml:space="preserve">Function </w:t>
            </w:r>
            <w:hyperlink r:id="rId105" w:anchor="optional" w:history="1">
              <w:r>
                <w:rPr>
                  <w:rStyle w:val="Hipervnculo"/>
                </w:rPr>
                <w:t>optional arguments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rsidRPr="00F85A64">
              <w:rPr>
                <w:rStyle w:val="CdigoHTML"/>
                <w:lang w:val="en-US"/>
              </w:rPr>
              <w:t>{function(?string=, number=)}</w:t>
            </w:r>
            <w:r w:rsidRPr="00F85A64">
              <w:rPr>
                <w:lang w:val="en-US"/>
              </w:rPr>
              <w:br/>
              <w:t xml:space="preserve">A function that takes one optional, nullable string and one optional number as arguments. </w:t>
            </w:r>
            <w:r>
              <w:t xml:space="preserve">The </w:t>
            </w:r>
            <w:r>
              <w:rPr>
                <w:rStyle w:val="CdigoHTML"/>
              </w:rPr>
              <w:t>=</w:t>
            </w:r>
            <w:r>
              <w:t xml:space="preserve"> syntax is only for </w:t>
            </w:r>
            <w:r>
              <w:rPr>
                <w:rStyle w:val="CdigoHTML"/>
              </w:rPr>
              <w:t>function</w:t>
            </w:r>
            <w:r>
              <w:t xml:space="preserve"> type declarations.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Specifies optional arguments to a function.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p>
        </w:tc>
      </w:tr>
      <w:tr w:rsidR="00F85A64" w:rsidRPr="006E298D"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bookmarkStart w:id="109" w:name="optional-arg-annotation"/>
            <w:bookmarkEnd w:id="109"/>
            <w:r w:rsidRPr="00F85A64">
              <w:rPr>
                <w:lang w:val="en-US"/>
              </w:rPr>
              <w:t xml:space="preserve">Function </w:t>
            </w:r>
            <w:hyperlink r:id="rId106" w:anchor="optional" w:history="1">
              <w:r w:rsidRPr="00F85A64">
                <w:rPr>
                  <w:rStyle w:val="Hipervnculo"/>
                  <w:lang w:val="en-US"/>
                </w:rPr>
                <w:t>optional arguments</w:t>
              </w:r>
            </w:hyperlink>
            <w:r w:rsidRPr="00F85A64">
              <w:rPr>
                <w:lang w:val="en-US"/>
              </w:rPr>
              <w:t xml:space="preserve"> (in </w:t>
            </w:r>
            <w:r w:rsidRPr="00F85A64">
              <w:rPr>
                <w:rStyle w:val="CdigoHTML"/>
                <w:lang w:val="en-US"/>
              </w:rPr>
              <w:t>@param</w:t>
            </w:r>
            <w:r w:rsidRPr="00F85A64">
              <w:rPr>
                <w:lang w:val="en-US"/>
              </w:rPr>
              <w:t xml:space="preserve"> annotations)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rStyle w:val="CdigoHTML"/>
                <w:lang w:val="en-US"/>
              </w:rPr>
              <w:t>@param {number=} opt_argument</w:t>
            </w:r>
            <w:r w:rsidRPr="00F85A64">
              <w:rPr>
                <w:lang w:val="en-US"/>
              </w:rPr>
              <w:br/>
              <w:t xml:space="preserve">An optional parameter of type </w:t>
            </w:r>
            <w:r w:rsidRPr="00F85A64">
              <w:rPr>
                <w:rStyle w:val="CdigoHTML"/>
                <w:lang w:val="en-US"/>
              </w:rPr>
              <w:t>number</w:t>
            </w:r>
            <w:r w:rsidRPr="00F85A64">
              <w:rPr>
                <w:lang w:val="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Specifies that the annotated function accepts an optional argument.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p>
        </w:tc>
      </w:tr>
      <w:tr w:rsidR="00F85A64" w:rsidRPr="006E298D"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The ALL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rPr>
                <w:rStyle w:val="Cdigo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Indicates that the variable can take on any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p>
        </w:tc>
      </w:tr>
      <w:tr w:rsidR="00F85A64" w:rsidRPr="006E298D"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The UNKNOWN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rPr>
                <w:rStyle w:val="CdigoHTM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Indicates that the variable can take on any type, and the compiler should not type-check any uses of it.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p>
        </w:tc>
      </w:tr>
    </w:tbl>
    <w:p w:rsidR="00F85A64" w:rsidRDefault="00F85A64" w:rsidP="00F85A64">
      <w:pPr>
        <w:spacing w:before="100" w:beforeAutospacing="1" w:after="100" w:afterAutospacing="1"/>
      </w:pPr>
      <w:r>
        <w:rPr>
          <w:rStyle w:val="stylepointsubsection"/>
        </w:rPr>
        <w:t>Types in JavaScript</w:t>
      </w:r>
      <w:r>
        <w:t xml:space="preserve"> </w:t>
      </w:r>
    </w:p>
    <w:tbl>
      <w:tblPr>
        <w:tblW w:w="0" w:type="auto"/>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35"/>
        <w:gridCol w:w="5449"/>
        <w:gridCol w:w="1140"/>
      </w:tblGrid>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jc w:val="center"/>
              <w:rPr>
                <w:b/>
                <w:bCs/>
                <w:sz w:val="24"/>
                <w:szCs w:val="24"/>
              </w:rPr>
            </w:pPr>
            <w:r>
              <w:rPr>
                <w:b/>
                <w:bCs/>
              </w:rPr>
              <w:t>Type 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jc w:val="center"/>
              <w:rPr>
                <w:b/>
                <w:bCs/>
                <w:sz w:val="24"/>
                <w:szCs w:val="24"/>
              </w:rPr>
            </w:pPr>
            <w:r>
              <w:rPr>
                <w:b/>
                <w:bCs/>
              </w:rPr>
              <w:t>Value Examples</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jc w:val="center"/>
              <w:rPr>
                <w:b/>
                <w:bCs/>
                <w:sz w:val="24"/>
                <w:szCs w:val="24"/>
              </w:rPr>
            </w:pPr>
            <w:r>
              <w:rPr>
                <w:b/>
                <w:bCs/>
              </w:rPr>
              <w:t>Description</w:t>
            </w: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rsidP="00F85A64">
            <w:pPr>
              <w:pStyle w:val="HTMLconformatoprevio"/>
            </w:pPr>
            <w:r>
              <w:t>1</w:t>
            </w:r>
          </w:p>
          <w:p w:rsidR="00F85A64" w:rsidRDefault="00F85A64" w:rsidP="00F85A64">
            <w:pPr>
              <w:pStyle w:val="HTMLconformatoprevio"/>
            </w:pPr>
            <w:r>
              <w:t>1.0</w:t>
            </w:r>
          </w:p>
          <w:p w:rsidR="00F85A64" w:rsidRDefault="00F85A64" w:rsidP="00F85A64">
            <w:pPr>
              <w:pStyle w:val="HTMLconformatoprevio"/>
            </w:pPr>
            <w:r>
              <w:t>-5</w:t>
            </w:r>
          </w:p>
          <w:p w:rsidR="00F85A64" w:rsidRDefault="00F85A64" w:rsidP="00F85A64">
            <w:pPr>
              <w:pStyle w:val="HTMLconformatoprevio"/>
            </w:pPr>
            <w:r>
              <w:t>1e5</w:t>
            </w:r>
          </w:p>
          <w:p w:rsidR="00F85A64" w:rsidRDefault="00F85A64" w:rsidP="00F85A64">
            <w:pPr>
              <w:pStyle w:val="HTMLconformatoprevio"/>
            </w:pPr>
            <w:r>
              <w:t>Math.PI</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rsidP="00F85A64">
            <w:pPr>
              <w:pStyle w:val="HTMLconformatoprevio"/>
            </w:pPr>
            <w:r>
              <w:t>new Number(true)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052B1C">
            <w:pPr>
              <w:rPr>
                <w:sz w:val="24"/>
                <w:szCs w:val="24"/>
              </w:rPr>
            </w:pPr>
            <w:hyperlink r:id="rId107" w:anchor="Wrapper_objects_for_primitive_types" w:history="1">
              <w:r w:rsidR="00F85A64">
                <w:rPr>
                  <w:rStyle w:val="Hipervnculo"/>
                </w:rPr>
                <w:t xml:space="preserve">Number object </w:t>
              </w:r>
            </w:hyperlink>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rsidP="00F85A64">
            <w:pPr>
              <w:pStyle w:val="HTMLconformatoprevio"/>
            </w:pPr>
            <w:r>
              <w:t>'Hello'</w:t>
            </w:r>
          </w:p>
          <w:p w:rsidR="00F85A64" w:rsidRDefault="00F85A64" w:rsidP="00F85A64">
            <w:pPr>
              <w:pStyle w:val="HTMLconformatoprevio"/>
            </w:pPr>
            <w:r>
              <w:t>"World"</w:t>
            </w:r>
          </w:p>
          <w:p w:rsidR="00F85A64" w:rsidRDefault="00F85A64" w:rsidP="00F85A64">
            <w:pPr>
              <w:pStyle w:val="HTMLconformatoprevio"/>
            </w:pPr>
            <w:r>
              <w:t>String(42)</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 xml:space="preserve">String value </w:t>
            </w: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rsidP="00F85A64">
            <w:pPr>
              <w:pStyle w:val="HTMLconformatoprevio"/>
              <w:rPr>
                <w:lang w:val="en-US"/>
              </w:rPr>
            </w:pPr>
            <w:r w:rsidRPr="00F85A64">
              <w:rPr>
                <w:lang w:val="en-US"/>
              </w:rPr>
              <w:t>new String('Hello')</w:t>
            </w:r>
          </w:p>
          <w:p w:rsidR="00F85A64" w:rsidRPr="00F85A64" w:rsidRDefault="00F85A64" w:rsidP="00F85A64">
            <w:pPr>
              <w:pStyle w:val="HTMLconformatoprevio"/>
              <w:rPr>
                <w:lang w:val="en-US"/>
              </w:rPr>
            </w:pPr>
            <w:r w:rsidRPr="00F85A64">
              <w:rPr>
                <w:lang w:val="en-US"/>
              </w:rPr>
              <w:t>new String(42)</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052B1C">
            <w:pPr>
              <w:rPr>
                <w:sz w:val="24"/>
                <w:szCs w:val="24"/>
              </w:rPr>
            </w:pPr>
            <w:hyperlink r:id="rId108" w:anchor="Wrapper_objects_for_primitive_types" w:history="1">
              <w:r w:rsidR="00F85A64">
                <w:rPr>
                  <w:rStyle w:val="Hipervnculo"/>
                </w:rPr>
                <w:t xml:space="preserve">String object </w:t>
              </w:r>
            </w:hyperlink>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rsidP="00F85A64">
            <w:pPr>
              <w:pStyle w:val="HTMLconformatoprevio"/>
            </w:pPr>
            <w:r>
              <w:t>true</w:t>
            </w:r>
          </w:p>
          <w:p w:rsidR="00F85A64" w:rsidRDefault="00F85A64" w:rsidP="00F85A64">
            <w:pPr>
              <w:pStyle w:val="HTMLconformatoprevio"/>
            </w:pPr>
            <w:r>
              <w:t>false</w:t>
            </w:r>
          </w:p>
          <w:p w:rsidR="00F85A64" w:rsidRDefault="00F85A64" w:rsidP="00F85A64">
            <w:pPr>
              <w:pStyle w:val="HTMLconformatoprevio"/>
            </w:pPr>
            <w:r>
              <w:t>Boolean(0)</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 xml:space="preserve">Boolean value </w:t>
            </w: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rsidP="00F85A64">
            <w:pPr>
              <w:pStyle w:val="HTMLconformatoprevio"/>
            </w:pPr>
            <w:r>
              <w:t>new Boolean(true)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052B1C">
            <w:pPr>
              <w:rPr>
                <w:sz w:val="24"/>
                <w:szCs w:val="24"/>
              </w:rPr>
            </w:pPr>
            <w:hyperlink r:id="rId109" w:anchor="Wrapper_objects_for_primitive_types" w:history="1">
              <w:r w:rsidR="00F85A64">
                <w:rPr>
                  <w:rStyle w:val="Hipervnculo"/>
                </w:rPr>
                <w:t xml:space="preserve">Boolean object </w:t>
              </w:r>
            </w:hyperlink>
          </w:p>
        </w:tc>
      </w:tr>
      <w:tr w:rsidR="00F85A64" w:rsidRPr="006E298D"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RegExp</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rsidP="00F85A64">
            <w:pPr>
              <w:pStyle w:val="HTMLconformatoprevio"/>
              <w:rPr>
                <w:lang w:val="en-US"/>
              </w:rPr>
            </w:pPr>
            <w:r w:rsidRPr="00F85A64">
              <w:rPr>
                <w:lang w:val="en-US"/>
              </w:rPr>
              <w:t>new RegExp('hello')</w:t>
            </w:r>
          </w:p>
          <w:p w:rsidR="00F85A64" w:rsidRPr="00F85A64" w:rsidRDefault="00F85A64" w:rsidP="00F85A64">
            <w:pPr>
              <w:pStyle w:val="HTMLconformatoprevio"/>
              <w:rPr>
                <w:lang w:val="en-US"/>
              </w:rPr>
            </w:pPr>
            <w:r w:rsidRPr="00F85A64">
              <w:rPr>
                <w:lang w:val="en-US"/>
              </w:rPr>
              <w:t>/world/g</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rsidP="00F85A64">
            <w:pPr>
              <w:pStyle w:val="HTMLconformatoprevio"/>
            </w:pPr>
            <w:r>
              <w:t>new Date</w:t>
            </w:r>
          </w:p>
          <w:p w:rsidR="00F85A64" w:rsidRDefault="00F85A64" w:rsidP="00F85A64">
            <w:pPr>
              <w:pStyle w:val="HTMLconformatoprevio"/>
            </w:pPr>
            <w:r>
              <w:t>new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 xml:space="preserve">null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rsidP="00F85A64">
            <w:pPr>
              <w:pStyle w:val="HTMLconformatoprevio"/>
            </w:pPr>
            <w: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 xml:space="preserve">undefined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rsidP="00F85A64">
            <w:pPr>
              <w:pStyle w:val="HTMLconformatoprevio"/>
            </w:pPr>
            <w:r>
              <w:t>undefined</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void</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rsidP="00F85A64">
            <w:pPr>
              <w:pStyle w:val="HTMLconformatoprevio"/>
            </w:pPr>
            <w:r>
              <w:t>function f() {</w:t>
            </w:r>
          </w:p>
          <w:p w:rsidR="00F85A64" w:rsidRDefault="00F85A64" w:rsidP="00F85A64">
            <w:pPr>
              <w:pStyle w:val="HTMLconformatoprevio"/>
            </w:pPr>
            <w:r>
              <w:t xml:space="preserve">  return;</w:t>
            </w:r>
          </w:p>
          <w:p w:rsidR="00F85A64" w:rsidRDefault="00F85A64" w:rsidP="00F85A64">
            <w:pPr>
              <w:pStyle w:val="HTMLconformatoprevio"/>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No return value</w:t>
            </w: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Array</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rsidP="00F85A64">
            <w:pPr>
              <w:pStyle w:val="HTMLconformatoprevio"/>
            </w:pPr>
            <w:r>
              <w:t>['foo', 0.3, null]</w:t>
            </w:r>
          </w:p>
          <w:p w:rsidR="00F85A64" w:rsidRDefault="00F85A64" w:rsidP="00F85A64">
            <w:pPr>
              <w:pStyle w:val="HTMLconformatoprevio"/>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Untyped Array</w:t>
            </w: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Array.&lt;number&gt;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rsidP="00F85A64">
            <w:pPr>
              <w:pStyle w:val="HTMLconformatoprevio"/>
            </w:pPr>
            <w:r>
              <w:t>[11, 22, 33]</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 xml:space="preserve">An Array of numbers </w:t>
            </w:r>
          </w:p>
        </w:tc>
      </w:tr>
      <w:tr w:rsidR="00F85A64" w:rsidRPr="006E298D"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Array.&lt;Array.&lt;string&gt;&gt;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rsidP="00F85A64">
            <w:pPr>
              <w:pStyle w:val="HTMLconformatoprevio"/>
              <w:rPr>
                <w:lang w:val="en-US"/>
              </w:rPr>
            </w:pPr>
            <w:r w:rsidRPr="00F85A64">
              <w:rPr>
                <w:lang w:val="en-US"/>
              </w:rPr>
              <w:t>[['one', 'two', 'three'], ['foo',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Array of Arrays of strings</w:t>
            </w:r>
          </w:p>
        </w:tc>
      </w:tr>
      <w:tr w:rsidR="00F85A64" w:rsidRPr="006E298D"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{foo: 'abc', bar: 123, baz: 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p>
        </w:tc>
      </w:tr>
      <w:tr w:rsidR="00F85A64" w:rsidRPr="006E298D"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Object.&lt;string&gt;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rsidP="00F85A64">
            <w:pPr>
              <w:pStyle w:val="HTMLconformatoprevio"/>
            </w:pPr>
            <w:r>
              <w:t>{'foo':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 xml:space="preserve">An Object in which the values are strings. </w:t>
            </w:r>
          </w:p>
        </w:tc>
      </w:tr>
      <w:tr w:rsidR="00F85A64" w:rsidRPr="006E298D"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Object.&lt;number, string&gt;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rsidP="00F85A64">
            <w:pPr>
              <w:pStyle w:val="HTMLconformatoprevio"/>
            </w:pPr>
            <w:r>
              <w:t>var obj = {};</w:t>
            </w:r>
          </w:p>
          <w:p w:rsidR="00F85A64" w:rsidRDefault="00F85A64" w:rsidP="00F85A64">
            <w:pPr>
              <w:pStyle w:val="HTMLconformatoprevio"/>
            </w:pPr>
            <w:r>
              <w:t>obj[1] =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lang w:val="en-US"/>
              </w:rPr>
              <w:t xml:space="preserve">An Object in which the keys are numbers and the values are strings. </w:t>
            </w:r>
          </w:p>
          <w:p w:rsidR="00F85A64" w:rsidRPr="00F85A64" w:rsidRDefault="00F85A64">
            <w:pPr>
              <w:rPr>
                <w:sz w:val="24"/>
                <w:szCs w:val="24"/>
                <w:lang w:val="en-US"/>
              </w:rPr>
            </w:pPr>
            <w:r w:rsidRPr="00F85A64">
              <w:rPr>
                <w:lang w:val="en-US"/>
              </w:rPr>
              <w:t xml:space="preserve">Note that in JavaScript, the keys are always implicitly converted to strings, so </w:t>
            </w:r>
            <w:proofErr w:type="gramStart"/>
            <w:r w:rsidRPr="00F85A64">
              <w:rPr>
                <w:rStyle w:val="CdigoHTML"/>
                <w:lang w:val="en-US"/>
              </w:rPr>
              <w:t>obj[</w:t>
            </w:r>
            <w:proofErr w:type="gramEnd"/>
            <w:r w:rsidRPr="00F85A64">
              <w:rPr>
                <w:rStyle w:val="CdigoHTML"/>
                <w:lang w:val="en-US"/>
              </w:rPr>
              <w:t>'1'] == obj[1]</w:t>
            </w:r>
            <w:r w:rsidRPr="00F85A64">
              <w:rPr>
                <w:lang w:val="en-US"/>
              </w:rPr>
              <w:t xml:space="preserve">. So the key will always be a string in for...in loops. But the compiler will verify the type of the key when indexing into the object. </w:t>
            </w: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Function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rsidP="00F85A64">
            <w:pPr>
              <w:pStyle w:val="HTMLconformatoprevio"/>
              <w:rPr>
                <w:lang w:val="en-US"/>
              </w:rPr>
            </w:pPr>
            <w:r w:rsidRPr="00F85A64">
              <w:rPr>
                <w:lang w:val="en-US"/>
              </w:rPr>
              <w:t>function(x, y) {</w:t>
            </w:r>
          </w:p>
          <w:p w:rsidR="00F85A64" w:rsidRPr="00F85A64" w:rsidRDefault="00F85A64" w:rsidP="00F85A64">
            <w:pPr>
              <w:pStyle w:val="HTMLconformatoprevio"/>
              <w:rPr>
                <w:lang w:val="en-US"/>
              </w:rPr>
            </w:pPr>
            <w:r w:rsidRPr="00F85A64">
              <w:rPr>
                <w:lang w:val="en-US"/>
              </w:rPr>
              <w:t xml:space="preserve">  return x * y;</w:t>
            </w:r>
          </w:p>
          <w:p w:rsidR="00F85A64" w:rsidRDefault="00F85A64" w:rsidP="00F85A64">
            <w:pPr>
              <w:pStyle w:val="HTMLconformatoprevio"/>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052B1C">
            <w:pPr>
              <w:rPr>
                <w:sz w:val="24"/>
                <w:szCs w:val="24"/>
              </w:rPr>
            </w:pPr>
            <w:hyperlink r:id="rId110" w:anchor="Wrapper_objects_for_primitive_types" w:history="1">
              <w:r w:rsidR="00F85A64">
                <w:rPr>
                  <w:rStyle w:val="Hipervnculo"/>
                </w:rPr>
                <w:t xml:space="preserve">Function object </w:t>
              </w:r>
            </w:hyperlink>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function(number, number):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rsidP="00F85A64">
            <w:pPr>
              <w:pStyle w:val="HTMLconformatoprevio"/>
              <w:rPr>
                <w:lang w:val="en-US"/>
              </w:rPr>
            </w:pPr>
            <w:r w:rsidRPr="00F85A64">
              <w:rPr>
                <w:lang w:val="en-US"/>
              </w:rPr>
              <w:t>function(x, y) {</w:t>
            </w:r>
          </w:p>
          <w:p w:rsidR="00F85A64" w:rsidRPr="00F85A64" w:rsidRDefault="00F85A64" w:rsidP="00F85A64">
            <w:pPr>
              <w:pStyle w:val="HTMLconformatoprevio"/>
              <w:rPr>
                <w:lang w:val="en-US"/>
              </w:rPr>
            </w:pPr>
            <w:r w:rsidRPr="00F85A64">
              <w:rPr>
                <w:lang w:val="en-US"/>
              </w:rPr>
              <w:t xml:space="preserve">  return x * y;</w:t>
            </w:r>
          </w:p>
          <w:p w:rsidR="00F85A64" w:rsidRDefault="00F85A64" w:rsidP="00F85A64">
            <w:pPr>
              <w:pStyle w:val="HTMLconformatoprevio"/>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function value</w:t>
            </w:r>
          </w:p>
        </w:tc>
      </w:tr>
      <w:tr w:rsidR="00F85A64" w:rsidRPr="006E298D"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10" w:name="constructor-tag"/>
            <w:r>
              <w:t>SomeClass</w:t>
            </w:r>
            <w:bookmarkEnd w:id="110"/>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rsidP="00F85A64">
            <w:pPr>
              <w:pStyle w:val="HTMLconformatoprevio"/>
              <w:rPr>
                <w:lang w:val="en-US"/>
              </w:rPr>
            </w:pPr>
            <w:r w:rsidRPr="00F85A64">
              <w:rPr>
                <w:lang w:val="en-US"/>
              </w:rPr>
              <w:t>/** @constructor */</w:t>
            </w:r>
          </w:p>
          <w:p w:rsidR="00F85A64" w:rsidRPr="00F85A64" w:rsidRDefault="00F85A64" w:rsidP="00F85A64">
            <w:pPr>
              <w:pStyle w:val="HTMLconformatoprevio"/>
              <w:rPr>
                <w:lang w:val="en-US"/>
              </w:rPr>
            </w:pPr>
            <w:r w:rsidRPr="00F85A64">
              <w:rPr>
                <w:lang w:val="en-US"/>
              </w:rPr>
              <w:t>function SomeClass() {}</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new SomeClass();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p>
        </w:tc>
      </w:tr>
      <w:tr w:rsidR="00F85A64" w:rsidRPr="006E298D"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SomeInterface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rsidP="00F85A64">
            <w:pPr>
              <w:pStyle w:val="HTMLconformatoprevio"/>
              <w:rPr>
                <w:lang w:val="en-US"/>
              </w:rPr>
            </w:pPr>
            <w:r w:rsidRPr="00F85A64">
              <w:rPr>
                <w:lang w:val="en-US"/>
              </w:rPr>
              <w:t>/** @interface */</w:t>
            </w:r>
          </w:p>
          <w:p w:rsidR="00F85A64" w:rsidRPr="00F85A64" w:rsidRDefault="00F85A64" w:rsidP="00F85A64">
            <w:pPr>
              <w:pStyle w:val="HTMLconformatoprevio"/>
              <w:rPr>
                <w:lang w:val="en-US"/>
              </w:rPr>
            </w:pPr>
            <w:r w:rsidRPr="00F85A64">
              <w:rPr>
                <w:lang w:val="en-US"/>
              </w:rPr>
              <w:t>function SomeInterface() {}</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SomeInterface.prototype.draw = function()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p>
        </w:tc>
      </w:tr>
      <w:tr w:rsidR="00F85A64" w:rsidRPr="006E298D"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project.MyClass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rsidP="00F85A64">
            <w:pPr>
              <w:pStyle w:val="HTMLconformatoprevio"/>
              <w:rPr>
                <w:lang w:val="en-US"/>
              </w:rPr>
            </w:pPr>
            <w:r w:rsidRPr="00F85A64">
              <w:rPr>
                <w:lang w:val="en-US"/>
              </w:rPr>
              <w:t>/** @constructor */</w:t>
            </w:r>
          </w:p>
          <w:p w:rsidR="00F85A64" w:rsidRPr="00F85A64" w:rsidRDefault="00F85A64" w:rsidP="00F85A64">
            <w:pPr>
              <w:pStyle w:val="HTMLconformatoprevio"/>
              <w:rPr>
                <w:lang w:val="en-US"/>
              </w:rPr>
            </w:pPr>
            <w:r w:rsidRPr="00F85A64">
              <w:rPr>
                <w:lang w:val="en-US"/>
              </w:rPr>
              <w:t>project.MyClass = function () {}</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new project.MyClass()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p>
        </w:tc>
      </w:tr>
      <w:tr w:rsidR="00F85A64" w:rsidRPr="006E298D"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project.MyEnum</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rsidP="00F85A64">
            <w:pPr>
              <w:pStyle w:val="HTMLconformatoprevio"/>
              <w:rPr>
                <w:lang w:val="en-US"/>
              </w:rPr>
            </w:pPr>
            <w:r w:rsidRPr="00F85A64">
              <w:rPr>
                <w:lang w:val="en-US"/>
              </w:rPr>
              <w:t>/** @enum {string} */</w:t>
            </w:r>
          </w:p>
          <w:p w:rsidR="00F85A64" w:rsidRPr="00F85A64" w:rsidRDefault="00F85A64" w:rsidP="00F85A64">
            <w:pPr>
              <w:pStyle w:val="HTMLconformatoprevio"/>
              <w:rPr>
                <w:lang w:val="en-US"/>
              </w:rPr>
            </w:pPr>
            <w:r w:rsidRPr="00F85A64">
              <w:rPr>
                <w:lang w:val="en-US"/>
              </w:rPr>
              <w:t>project.MyEnum = {</w:t>
            </w:r>
          </w:p>
          <w:p w:rsidR="00F85A64" w:rsidRPr="00F85A64" w:rsidRDefault="00F85A64" w:rsidP="00F85A64">
            <w:pPr>
              <w:pStyle w:val="HTMLconformatoprevio"/>
              <w:rPr>
                <w:lang w:val="en-US"/>
              </w:rPr>
            </w:pPr>
            <w:r w:rsidRPr="00F85A64">
              <w:rPr>
                <w:lang w:val="en-US"/>
              </w:rPr>
              <w:t xml:space="preserve">  /** The color blue. */</w:t>
            </w:r>
          </w:p>
          <w:p w:rsidR="00F85A64" w:rsidRPr="00F85A64" w:rsidRDefault="00F85A64" w:rsidP="00F85A64">
            <w:pPr>
              <w:pStyle w:val="HTMLconformatoprevio"/>
              <w:rPr>
                <w:lang w:val="en-US"/>
              </w:rPr>
            </w:pPr>
            <w:r w:rsidRPr="00F85A64">
              <w:rPr>
                <w:lang w:val="en-US"/>
              </w:rPr>
              <w:t xml:space="preserve">  BLUE: '#0000dd',</w:t>
            </w:r>
          </w:p>
          <w:p w:rsidR="00F85A64" w:rsidRDefault="00F85A64" w:rsidP="00F85A64">
            <w:pPr>
              <w:pStyle w:val="HTMLconformatoprevio"/>
            </w:pPr>
            <w:r w:rsidRPr="00F85A64">
              <w:rPr>
                <w:lang w:val="en-US"/>
              </w:rPr>
              <w:t xml:space="preserve">  /** The color red. </w:t>
            </w:r>
            <w:r>
              <w:t>*/</w:t>
            </w:r>
          </w:p>
          <w:p w:rsidR="00F85A64" w:rsidRDefault="00F85A64" w:rsidP="00F85A64">
            <w:pPr>
              <w:pStyle w:val="HTMLconformatoprevio"/>
            </w:pPr>
            <w:r>
              <w:t xml:space="preserve">  RED: '#dd0000'</w:t>
            </w:r>
          </w:p>
          <w:p w:rsidR="00F85A64" w:rsidRDefault="00F85A64" w:rsidP="00F85A64">
            <w:pPr>
              <w:pStyle w:val="HTMLconformatoprevio"/>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bookmarkStart w:id="111" w:name="enums"/>
            <w:r w:rsidRPr="00F85A64">
              <w:rPr>
                <w:lang w:val="en-US"/>
              </w:rPr>
              <w:t>Enumeration</w:t>
            </w:r>
            <w:bookmarkEnd w:id="111"/>
          </w:p>
          <w:p w:rsidR="00F85A64" w:rsidRPr="00F85A64" w:rsidRDefault="00F85A64">
            <w:pPr>
              <w:rPr>
                <w:sz w:val="24"/>
                <w:szCs w:val="24"/>
                <w:lang w:val="en-US"/>
              </w:rPr>
            </w:pPr>
            <w:r w:rsidRPr="00F85A64">
              <w:rPr>
                <w:lang w:val="en-US"/>
              </w:rPr>
              <w:t xml:space="preserve">JSDoc comments on enum values are optional. </w:t>
            </w: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rsidP="00F85A64">
            <w:pPr>
              <w:pStyle w:val="HTMLconformatoprevio"/>
            </w:pPr>
            <w:r>
              <w:t>document.createElement('div')</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Elements in the DOM.</w:t>
            </w: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Node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rsidP="00F85A64">
            <w:pPr>
              <w:pStyle w:val="HTMLconformatoprevio"/>
            </w:pPr>
            <w:r>
              <w:t>document.body.firstChild</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Nodes in the DOM.</w:t>
            </w:r>
          </w:p>
        </w:tc>
      </w:tr>
      <w:tr w:rsidR="00F85A64" w:rsidRPr="006E298D"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t>HTMLInputElement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rsidP="00F85A64">
            <w:pPr>
              <w:pStyle w:val="HTMLconformatoprevio"/>
            </w:pPr>
            <w:r>
              <w:t>htmlDocument.getElementsByTagName('input')[0]</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A specific type of DOM element.</w:t>
            </w:r>
          </w:p>
        </w:tc>
      </w:tr>
    </w:tbl>
    <w:p w:rsidR="00F85A64" w:rsidRPr="00F85A64" w:rsidRDefault="00F85A64" w:rsidP="00F85A64">
      <w:pPr>
        <w:spacing w:before="100" w:beforeAutospacing="1" w:after="100" w:afterAutospacing="1"/>
        <w:rPr>
          <w:lang w:val="en-US"/>
        </w:rPr>
      </w:pPr>
      <w:r w:rsidRPr="00F85A64">
        <w:rPr>
          <w:rStyle w:val="stylepointsubsection"/>
          <w:lang w:val="en-US"/>
        </w:rPr>
        <w:t>Type Casts</w:t>
      </w:r>
      <w:r w:rsidRPr="00F85A64">
        <w:rPr>
          <w:lang w:val="en-US"/>
        </w:rPr>
        <w:t xml:space="preserve"> </w:t>
      </w:r>
    </w:p>
    <w:p w:rsidR="00F85A64" w:rsidRPr="00F85A64" w:rsidRDefault="00F85A64" w:rsidP="00F85A64">
      <w:pPr>
        <w:pStyle w:val="NormalWeb"/>
        <w:rPr>
          <w:lang w:val="en-US"/>
        </w:rPr>
      </w:pPr>
      <w:r w:rsidRPr="00F85A64">
        <w:rPr>
          <w:lang w:val="en-US"/>
        </w:rPr>
        <w:t>In cases where type-checking doesn't accurately infer the type of an expression, it is possible to add a type cast comment by adding a type annotation comment and enclosing the expression in parentheses. The parentheses are required.</w:t>
      </w:r>
    </w:p>
    <w:p w:rsidR="00F85A64" w:rsidRPr="00F85A64" w:rsidRDefault="00F85A64" w:rsidP="00F85A64">
      <w:pPr>
        <w:pStyle w:val="HTMLconformatoprevio"/>
        <w:rPr>
          <w:lang w:val="en-US"/>
        </w:rPr>
      </w:pPr>
      <w:r w:rsidRPr="00F85A64">
        <w:rPr>
          <w:lang w:val="en-US"/>
        </w:rPr>
        <w:t>/** @type {number} */ (x)</w:t>
      </w:r>
    </w:p>
    <w:p w:rsidR="00F85A64" w:rsidRPr="00F85A64" w:rsidRDefault="00F85A64" w:rsidP="00F85A64">
      <w:pPr>
        <w:spacing w:before="100" w:beforeAutospacing="1" w:after="100" w:afterAutospacing="1"/>
        <w:rPr>
          <w:lang w:val="en-US"/>
        </w:rPr>
      </w:pPr>
      <w:r w:rsidRPr="00F85A64">
        <w:rPr>
          <w:rStyle w:val="stylepointsubsection"/>
          <w:lang w:val="en-US"/>
        </w:rPr>
        <w:t>Nullable vs. Optional Parameters and Properties</w:t>
      </w:r>
      <w:r w:rsidRPr="00F85A64">
        <w:rPr>
          <w:lang w:val="en-US"/>
        </w:rPr>
        <w:t xml:space="preserve"> </w:t>
      </w:r>
      <w:bookmarkStart w:id="112" w:name="optional"/>
      <w:bookmarkEnd w:id="112"/>
    </w:p>
    <w:p w:rsidR="00F85A64" w:rsidRPr="00F85A64" w:rsidRDefault="00F85A64" w:rsidP="00F85A64">
      <w:pPr>
        <w:pStyle w:val="NormalWeb"/>
        <w:rPr>
          <w:lang w:val="en-US"/>
        </w:rPr>
      </w:pPr>
      <w:r w:rsidRPr="00F85A64">
        <w:rPr>
          <w:lang w:val="en-US"/>
        </w:rPr>
        <w:t>Because JavaScript is a loosely-typed language, it is very important to understand the subtle differences between optional, nullable, and undefined function parameters and class properties.</w:t>
      </w:r>
    </w:p>
    <w:p w:rsidR="00F85A64" w:rsidRPr="00F85A64" w:rsidRDefault="00F85A64" w:rsidP="00F85A64">
      <w:pPr>
        <w:pStyle w:val="NormalWeb"/>
        <w:rPr>
          <w:lang w:val="en-US"/>
        </w:rPr>
      </w:pPr>
      <w:r w:rsidRPr="00F85A64">
        <w:rPr>
          <w:lang w:val="en-US"/>
        </w:rPr>
        <w:t>Instances of classes and interfaces are nullable by default. For example, the following declaration</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Some class, initialized with a value.</w:t>
      </w:r>
    </w:p>
    <w:p w:rsidR="00F85A64" w:rsidRPr="00F85A64" w:rsidRDefault="00F85A64" w:rsidP="00F85A64">
      <w:pPr>
        <w:pStyle w:val="HTMLconformatoprevio"/>
        <w:rPr>
          <w:lang w:val="en-US"/>
        </w:rPr>
      </w:pPr>
      <w:r w:rsidRPr="00F85A64">
        <w:rPr>
          <w:lang w:val="en-US"/>
        </w:rPr>
        <w:t xml:space="preserve"> * @param {Object} value </w:t>
      </w:r>
      <w:proofErr w:type="gramStart"/>
      <w:r w:rsidRPr="00F85A64">
        <w:rPr>
          <w:lang w:val="en-US"/>
        </w:rPr>
        <w:t>Some</w:t>
      </w:r>
      <w:proofErr w:type="gramEnd"/>
      <w:r w:rsidRPr="00F85A64">
        <w:rPr>
          <w:lang w:val="en-US"/>
        </w:rPr>
        <w:t xml:space="preserve"> value.</w:t>
      </w:r>
    </w:p>
    <w:p w:rsidR="00F85A64" w:rsidRPr="00F85A64" w:rsidRDefault="00F85A64" w:rsidP="00F85A64">
      <w:pPr>
        <w:pStyle w:val="HTMLconformatoprevio"/>
        <w:rPr>
          <w:lang w:val="en-US"/>
        </w:rPr>
      </w:pPr>
      <w:r w:rsidRPr="00F85A64">
        <w:rPr>
          <w:lang w:val="en-US"/>
        </w:rPr>
        <w:t xml:space="preserve"> * @constructor</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proofErr w:type="gramStart"/>
      <w:r w:rsidRPr="00F85A64">
        <w:rPr>
          <w:lang w:val="en-US"/>
        </w:rPr>
        <w:t>function</w:t>
      </w:r>
      <w:proofErr w:type="gramEnd"/>
      <w:r w:rsidRPr="00F85A64">
        <w:rPr>
          <w:lang w:val="en-US"/>
        </w:rPr>
        <w:t xml:space="preserve"> MyClass(value) {</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   * Some value.</w:t>
      </w:r>
    </w:p>
    <w:p w:rsidR="00F85A64" w:rsidRPr="00F85A64" w:rsidRDefault="00F85A64" w:rsidP="00F85A64">
      <w:pPr>
        <w:pStyle w:val="HTMLconformatoprevio"/>
        <w:rPr>
          <w:lang w:val="en-US"/>
        </w:rPr>
      </w:pPr>
      <w:r w:rsidRPr="00F85A64">
        <w:rPr>
          <w:lang w:val="en-US"/>
        </w:rPr>
        <w:t xml:space="preserve">   * @type {Object}</w:t>
      </w:r>
    </w:p>
    <w:p w:rsidR="00F85A64" w:rsidRPr="00F85A64" w:rsidRDefault="00F85A64" w:rsidP="00F85A64">
      <w:pPr>
        <w:pStyle w:val="HTMLconformatoprevio"/>
        <w:rPr>
          <w:lang w:val="en-US"/>
        </w:rPr>
      </w:pPr>
      <w:r w:rsidRPr="00F85A64">
        <w:rPr>
          <w:lang w:val="en-US"/>
        </w:rPr>
        <w:t xml:space="preserve">   * @private</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  this.myValue_ = value;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proofErr w:type="gramStart"/>
      <w:r w:rsidRPr="00F85A64">
        <w:rPr>
          <w:lang w:val="en-US"/>
        </w:rPr>
        <w:t>tells</w:t>
      </w:r>
      <w:proofErr w:type="gramEnd"/>
      <w:r w:rsidRPr="00F85A64">
        <w:rPr>
          <w:lang w:val="en-US"/>
        </w:rPr>
        <w:t xml:space="preserve"> the compiler that the </w:t>
      </w:r>
      <w:r w:rsidRPr="00F85A64">
        <w:rPr>
          <w:rStyle w:val="CdigoHTML"/>
          <w:lang w:val="en-US"/>
        </w:rPr>
        <w:t>myValue_</w:t>
      </w:r>
      <w:r w:rsidRPr="00F85A64">
        <w:rPr>
          <w:lang w:val="en-US"/>
        </w:rPr>
        <w:t xml:space="preserve"> property holds either an Object or null. If </w:t>
      </w:r>
      <w:r w:rsidRPr="00F85A64">
        <w:rPr>
          <w:rStyle w:val="CdigoHTML"/>
          <w:lang w:val="en-US"/>
        </w:rPr>
        <w:t>myValue_</w:t>
      </w:r>
      <w:r w:rsidRPr="00F85A64">
        <w:rPr>
          <w:lang w:val="en-US"/>
        </w:rPr>
        <w:t xml:space="preserve"> must never be null, it should be declared like this:</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Some class, initialized with a non-null value.</w:t>
      </w:r>
    </w:p>
    <w:p w:rsidR="00F85A64" w:rsidRPr="00F85A64" w:rsidRDefault="00F85A64" w:rsidP="00F85A64">
      <w:pPr>
        <w:pStyle w:val="HTMLconformatoprevio"/>
        <w:rPr>
          <w:lang w:val="en-US"/>
        </w:rPr>
      </w:pPr>
      <w:r w:rsidRPr="00F85A64">
        <w:rPr>
          <w:lang w:val="en-US"/>
        </w:rPr>
        <w:t xml:space="preserve"> * @param {</w:t>
      </w:r>
      <w:proofErr w:type="gramStart"/>
      <w:r w:rsidRPr="00F85A64">
        <w:rPr>
          <w:lang w:val="en-US"/>
        </w:rPr>
        <w:t>!Object</w:t>
      </w:r>
      <w:proofErr w:type="gramEnd"/>
      <w:r w:rsidRPr="00F85A64">
        <w:rPr>
          <w:lang w:val="en-US"/>
        </w:rPr>
        <w:t>} value Some value.</w:t>
      </w:r>
    </w:p>
    <w:p w:rsidR="00F85A64" w:rsidRPr="00F85A64" w:rsidRDefault="00F85A64" w:rsidP="00F85A64">
      <w:pPr>
        <w:pStyle w:val="HTMLconformatoprevio"/>
        <w:rPr>
          <w:lang w:val="en-US"/>
        </w:rPr>
      </w:pPr>
      <w:r w:rsidRPr="00F85A64">
        <w:rPr>
          <w:lang w:val="en-US"/>
        </w:rPr>
        <w:t xml:space="preserve"> * @constructor</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proofErr w:type="gramStart"/>
      <w:r w:rsidRPr="00F85A64">
        <w:rPr>
          <w:lang w:val="en-US"/>
        </w:rPr>
        <w:t>function</w:t>
      </w:r>
      <w:proofErr w:type="gramEnd"/>
      <w:r w:rsidRPr="00F85A64">
        <w:rPr>
          <w:lang w:val="en-US"/>
        </w:rPr>
        <w:t xml:space="preserve"> MyClass(value) {</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   * Some value.</w:t>
      </w:r>
    </w:p>
    <w:p w:rsidR="00F85A64" w:rsidRPr="000776DB" w:rsidRDefault="00F85A64" w:rsidP="00F85A64">
      <w:pPr>
        <w:pStyle w:val="HTMLconformatoprevio"/>
        <w:rPr>
          <w:lang w:val="en-US"/>
        </w:rPr>
      </w:pPr>
      <w:r w:rsidRPr="00F85A64">
        <w:rPr>
          <w:lang w:val="en-US"/>
        </w:rPr>
        <w:t xml:space="preserve">   </w:t>
      </w:r>
      <w:r w:rsidRPr="000776DB">
        <w:rPr>
          <w:lang w:val="en-US"/>
        </w:rPr>
        <w:t>* @type {</w:t>
      </w:r>
      <w:proofErr w:type="gramStart"/>
      <w:r w:rsidRPr="000776DB">
        <w:rPr>
          <w:lang w:val="en-US"/>
        </w:rPr>
        <w:t>!Object</w:t>
      </w:r>
      <w:proofErr w:type="gramEnd"/>
      <w:r w:rsidRPr="000776DB">
        <w:rPr>
          <w:lang w:val="en-US"/>
        </w:rPr>
        <w:t>}</w:t>
      </w:r>
    </w:p>
    <w:p w:rsidR="00F85A64" w:rsidRPr="000776DB" w:rsidRDefault="00F85A64" w:rsidP="00F85A64">
      <w:pPr>
        <w:pStyle w:val="HTMLconformatoprevio"/>
        <w:rPr>
          <w:lang w:val="en-US"/>
        </w:rPr>
      </w:pPr>
      <w:r w:rsidRPr="000776DB">
        <w:rPr>
          <w:lang w:val="en-US"/>
        </w:rPr>
        <w:t xml:space="preserve">   * @private</w:t>
      </w:r>
    </w:p>
    <w:p w:rsidR="00F85A64" w:rsidRPr="000776DB" w:rsidRDefault="00F85A64" w:rsidP="00F85A64">
      <w:pPr>
        <w:pStyle w:val="HTMLconformatoprevio"/>
        <w:rPr>
          <w:lang w:val="en-US"/>
        </w:rPr>
      </w:pPr>
      <w:r w:rsidRPr="000776DB">
        <w:rPr>
          <w:lang w:val="en-US"/>
        </w:rPr>
        <w:t xml:space="preserve">   */</w:t>
      </w:r>
    </w:p>
    <w:p w:rsidR="00F85A64" w:rsidRPr="00F85A64" w:rsidRDefault="00F85A64" w:rsidP="00F85A64">
      <w:pPr>
        <w:pStyle w:val="HTMLconformatoprevio"/>
        <w:rPr>
          <w:lang w:val="en-US"/>
        </w:rPr>
      </w:pPr>
      <w:r w:rsidRPr="00F85A64">
        <w:rPr>
          <w:lang w:val="en-US"/>
        </w:rPr>
        <w:t xml:space="preserve">  this.myValue_ = value;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r w:rsidRPr="00F85A64">
        <w:rPr>
          <w:lang w:val="en-US"/>
        </w:rPr>
        <w:t xml:space="preserve">This way, if the compiler can determine that somewhere in the code </w:t>
      </w:r>
      <w:r w:rsidRPr="00F85A64">
        <w:rPr>
          <w:rStyle w:val="CdigoHTML"/>
          <w:lang w:val="en-US"/>
        </w:rPr>
        <w:t>MyClass</w:t>
      </w:r>
      <w:r w:rsidRPr="00F85A64">
        <w:rPr>
          <w:lang w:val="en-US"/>
        </w:rPr>
        <w:t xml:space="preserve"> is initialized with a null value, it will issue a warning.</w:t>
      </w:r>
    </w:p>
    <w:p w:rsidR="00F85A64" w:rsidRPr="00F85A64" w:rsidRDefault="00F85A64" w:rsidP="00F85A64">
      <w:pPr>
        <w:pStyle w:val="NormalWeb"/>
        <w:rPr>
          <w:lang w:val="en-US"/>
        </w:rPr>
      </w:pPr>
      <w:r w:rsidRPr="00F85A64">
        <w:rPr>
          <w:lang w:val="en-US"/>
        </w:rPr>
        <w:t>Optional parameters to functions may be undefined at runtime, so if they are assigned to class properties, those properties must be declared accordingly:</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Some class, initialized with an optional value.</w:t>
      </w:r>
    </w:p>
    <w:p w:rsidR="00F85A64" w:rsidRPr="00F85A64" w:rsidRDefault="00F85A64" w:rsidP="00F85A64">
      <w:pPr>
        <w:pStyle w:val="HTMLconformatoprevio"/>
        <w:rPr>
          <w:lang w:val="en-US"/>
        </w:rPr>
      </w:pPr>
      <w:r w:rsidRPr="00F85A64">
        <w:rPr>
          <w:lang w:val="en-US"/>
        </w:rPr>
        <w:t xml:space="preserve"> * @param {Object=} opt_value </w:t>
      </w:r>
      <w:proofErr w:type="gramStart"/>
      <w:r w:rsidRPr="00F85A64">
        <w:rPr>
          <w:lang w:val="en-US"/>
        </w:rPr>
        <w:t>Some</w:t>
      </w:r>
      <w:proofErr w:type="gramEnd"/>
      <w:r w:rsidRPr="00F85A64">
        <w:rPr>
          <w:lang w:val="en-US"/>
        </w:rPr>
        <w:t xml:space="preserve"> value (optional).</w:t>
      </w:r>
    </w:p>
    <w:p w:rsidR="00F85A64" w:rsidRPr="00F85A64" w:rsidRDefault="00F85A64" w:rsidP="00F85A64">
      <w:pPr>
        <w:pStyle w:val="HTMLconformatoprevio"/>
        <w:rPr>
          <w:lang w:val="en-US"/>
        </w:rPr>
      </w:pPr>
      <w:r w:rsidRPr="00F85A64">
        <w:rPr>
          <w:lang w:val="en-US"/>
        </w:rPr>
        <w:t xml:space="preserve"> * @constructor</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proofErr w:type="gramStart"/>
      <w:r w:rsidRPr="00F85A64">
        <w:rPr>
          <w:lang w:val="en-US"/>
        </w:rPr>
        <w:t>function</w:t>
      </w:r>
      <w:proofErr w:type="gramEnd"/>
      <w:r w:rsidRPr="00F85A64">
        <w:rPr>
          <w:lang w:val="en-US"/>
        </w:rPr>
        <w:t xml:space="preserve"> MyClass(opt_value) {</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   * Some value.</w:t>
      </w:r>
    </w:p>
    <w:p w:rsidR="00F85A64" w:rsidRPr="00F85A64" w:rsidRDefault="00F85A64" w:rsidP="00F85A64">
      <w:pPr>
        <w:pStyle w:val="HTMLconformatoprevio"/>
        <w:rPr>
          <w:lang w:val="en-US"/>
        </w:rPr>
      </w:pPr>
      <w:r w:rsidRPr="00F85A64">
        <w:rPr>
          <w:lang w:val="en-US"/>
        </w:rPr>
        <w:t xml:space="preserve">   * @type {Object|undefined}</w:t>
      </w:r>
    </w:p>
    <w:p w:rsidR="00F85A64" w:rsidRPr="00F85A64" w:rsidRDefault="00F85A64" w:rsidP="00F85A64">
      <w:pPr>
        <w:pStyle w:val="HTMLconformatoprevio"/>
        <w:rPr>
          <w:lang w:val="en-US"/>
        </w:rPr>
      </w:pPr>
      <w:r w:rsidRPr="00F85A64">
        <w:rPr>
          <w:lang w:val="en-US"/>
        </w:rPr>
        <w:t xml:space="preserve">   * @private</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  this.myValue_ = opt_value;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r w:rsidRPr="00F85A64">
        <w:rPr>
          <w:lang w:val="en-US"/>
        </w:rPr>
        <w:t xml:space="preserve">This tells the compiler that </w:t>
      </w:r>
      <w:r w:rsidRPr="00F85A64">
        <w:rPr>
          <w:rStyle w:val="CdigoHTML"/>
          <w:lang w:val="en-US"/>
        </w:rPr>
        <w:t>myValue_</w:t>
      </w:r>
      <w:r w:rsidRPr="00F85A64">
        <w:rPr>
          <w:lang w:val="en-US"/>
        </w:rPr>
        <w:t xml:space="preserve"> may hold an Object, null, or remain undefined.</w:t>
      </w:r>
    </w:p>
    <w:p w:rsidR="00F85A64" w:rsidRPr="00F85A64" w:rsidRDefault="00F85A64" w:rsidP="00F85A64">
      <w:pPr>
        <w:pStyle w:val="NormalWeb"/>
        <w:rPr>
          <w:lang w:val="en-US"/>
        </w:rPr>
      </w:pPr>
      <w:r w:rsidRPr="00F85A64">
        <w:rPr>
          <w:lang w:val="en-US"/>
        </w:rPr>
        <w:t xml:space="preserve">Note that the optional parameter </w:t>
      </w:r>
      <w:r w:rsidRPr="00F85A64">
        <w:rPr>
          <w:rStyle w:val="CdigoHTML"/>
          <w:lang w:val="en-US"/>
        </w:rPr>
        <w:t>opt_value</w:t>
      </w:r>
      <w:r w:rsidRPr="00F85A64">
        <w:rPr>
          <w:lang w:val="en-US"/>
        </w:rPr>
        <w:t xml:space="preserve"> is declared to be of type </w:t>
      </w:r>
      <w:r w:rsidRPr="00F85A64">
        <w:rPr>
          <w:rStyle w:val="CdigoHTML"/>
          <w:lang w:val="en-US"/>
        </w:rPr>
        <w:t>{Object=}</w:t>
      </w:r>
      <w:r w:rsidRPr="00F85A64">
        <w:rPr>
          <w:lang w:val="en-US"/>
        </w:rPr>
        <w:t xml:space="preserve">, not </w:t>
      </w:r>
      <w:r w:rsidRPr="00F85A64">
        <w:rPr>
          <w:rStyle w:val="CdigoHTML"/>
          <w:lang w:val="en-US"/>
        </w:rPr>
        <w:t>{Object|undefined}</w:t>
      </w:r>
      <w:r w:rsidRPr="00F85A64">
        <w:rPr>
          <w:lang w:val="en-US"/>
        </w:rPr>
        <w:t>. This is because optional parameters may, by definition, be undefined. While there is no harm in explicitly declaring an optional parameter as possibly undefined, it is both unnecessary and makes the code harder to read.</w:t>
      </w:r>
    </w:p>
    <w:p w:rsidR="00F85A64" w:rsidRPr="00F85A64" w:rsidRDefault="00F85A64" w:rsidP="00F85A64">
      <w:pPr>
        <w:pStyle w:val="NormalWeb"/>
        <w:rPr>
          <w:lang w:val="en-US"/>
        </w:rPr>
      </w:pPr>
      <w:r w:rsidRPr="00F85A64">
        <w:rPr>
          <w:lang w:val="en-US"/>
        </w:rPr>
        <w:t>Finally, note that being nullable and being optional are orthogonal properties. The following four declarations are all different:</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Takes four arguments, two of which are nullable, and two of which are</w:t>
      </w:r>
    </w:p>
    <w:p w:rsidR="00F85A64" w:rsidRPr="00F85A64" w:rsidRDefault="00F85A64" w:rsidP="00F85A64">
      <w:pPr>
        <w:pStyle w:val="HTMLconformatoprevio"/>
        <w:rPr>
          <w:lang w:val="en-US"/>
        </w:rPr>
      </w:pPr>
      <w:r w:rsidRPr="00F85A64">
        <w:rPr>
          <w:lang w:val="en-US"/>
        </w:rPr>
        <w:t xml:space="preserve"> * </w:t>
      </w:r>
      <w:proofErr w:type="gramStart"/>
      <w:r w:rsidRPr="00F85A64">
        <w:rPr>
          <w:lang w:val="en-US"/>
        </w:rPr>
        <w:t>optional</w:t>
      </w:r>
      <w:proofErr w:type="gramEnd"/>
      <w:r w:rsidRPr="00F85A64">
        <w:rPr>
          <w:lang w:val="en-US"/>
        </w:rPr>
        <w:t>.</w:t>
      </w:r>
    </w:p>
    <w:p w:rsidR="00F85A64" w:rsidRPr="00F85A64" w:rsidRDefault="00F85A64" w:rsidP="00F85A64">
      <w:pPr>
        <w:pStyle w:val="HTMLconformatoprevio"/>
        <w:rPr>
          <w:lang w:val="en-US"/>
        </w:rPr>
      </w:pPr>
      <w:r w:rsidRPr="00F85A64">
        <w:rPr>
          <w:lang w:val="en-US"/>
        </w:rPr>
        <w:t xml:space="preserve"> * @param {</w:t>
      </w:r>
      <w:proofErr w:type="gramStart"/>
      <w:r w:rsidRPr="00F85A64">
        <w:rPr>
          <w:lang w:val="en-US"/>
        </w:rPr>
        <w:t>!Object</w:t>
      </w:r>
      <w:proofErr w:type="gramEnd"/>
      <w:r w:rsidRPr="00F85A64">
        <w:rPr>
          <w:lang w:val="en-US"/>
        </w:rPr>
        <w:t>} nonNull Mandatory (must not be undefined), must not be null.</w:t>
      </w:r>
    </w:p>
    <w:p w:rsidR="00F85A64" w:rsidRPr="00F85A64" w:rsidRDefault="00F85A64" w:rsidP="00F85A64">
      <w:pPr>
        <w:pStyle w:val="HTMLconformatoprevio"/>
        <w:rPr>
          <w:lang w:val="en-US"/>
        </w:rPr>
      </w:pPr>
      <w:r w:rsidRPr="00F85A64">
        <w:rPr>
          <w:lang w:val="en-US"/>
        </w:rPr>
        <w:t xml:space="preserve"> * @param {Object} mayBeNull Mandatory (must not be undefined), may be null.</w:t>
      </w:r>
    </w:p>
    <w:p w:rsidR="00F85A64" w:rsidRPr="00F85A64" w:rsidRDefault="00F85A64" w:rsidP="00F85A64">
      <w:pPr>
        <w:pStyle w:val="HTMLconformatoprevio"/>
        <w:rPr>
          <w:lang w:val="en-US"/>
        </w:rPr>
      </w:pPr>
      <w:r w:rsidRPr="00F85A64">
        <w:rPr>
          <w:lang w:val="en-US"/>
        </w:rPr>
        <w:t xml:space="preserve"> * @param {</w:t>
      </w:r>
      <w:proofErr w:type="gramStart"/>
      <w:r w:rsidRPr="00F85A64">
        <w:rPr>
          <w:lang w:val="en-US"/>
        </w:rPr>
        <w:t>!Object</w:t>
      </w:r>
      <w:proofErr w:type="gramEnd"/>
      <w:r w:rsidRPr="00F85A64">
        <w:rPr>
          <w:lang w:val="en-US"/>
        </w:rPr>
        <w:t>=} opt_nonNull Optional (may be undefined), but if present,</w:t>
      </w:r>
    </w:p>
    <w:p w:rsidR="00F85A64" w:rsidRPr="00F85A64" w:rsidRDefault="00F85A64" w:rsidP="00F85A64">
      <w:pPr>
        <w:pStyle w:val="HTMLconformatoprevio"/>
        <w:rPr>
          <w:lang w:val="en-US"/>
        </w:rPr>
      </w:pPr>
      <w:r w:rsidRPr="00F85A64">
        <w:rPr>
          <w:lang w:val="en-US"/>
        </w:rPr>
        <w:t xml:space="preserve"> *     must not be null!</w:t>
      </w:r>
    </w:p>
    <w:p w:rsidR="00F85A64" w:rsidRPr="00F85A64" w:rsidRDefault="00F85A64" w:rsidP="00F85A64">
      <w:pPr>
        <w:pStyle w:val="HTMLconformatoprevio"/>
        <w:rPr>
          <w:lang w:val="en-US"/>
        </w:rPr>
      </w:pPr>
      <w:r w:rsidRPr="00F85A64">
        <w:rPr>
          <w:lang w:val="en-US"/>
        </w:rPr>
        <w:t xml:space="preserve"> * @param {Object=} opt_mayBeNull Optional (may be undefined), may be null.</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proofErr w:type="gramStart"/>
      <w:r w:rsidRPr="00F85A64">
        <w:rPr>
          <w:lang w:val="en-US"/>
        </w:rPr>
        <w:t>function</w:t>
      </w:r>
      <w:proofErr w:type="gramEnd"/>
      <w:r w:rsidRPr="00F85A64">
        <w:rPr>
          <w:lang w:val="en-US"/>
        </w:rPr>
        <w:t xml:space="preserve"> strangeButTrue(nonNull, mayBeNull, opt_nonNull, opt_mayBeNull) {</w:t>
      </w:r>
    </w:p>
    <w:p w:rsidR="00F85A64" w:rsidRPr="00F85A64" w:rsidRDefault="00F85A64" w:rsidP="00F85A64">
      <w:pPr>
        <w:pStyle w:val="HTMLconformatoprevio"/>
        <w:rPr>
          <w:lang w:val="en-US"/>
        </w:rPr>
      </w:pPr>
      <w:r w:rsidRPr="00F85A64">
        <w:rPr>
          <w:lang w:val="en-US"/>
        </w:rPr>
        <w:t xml:space="preserve">  //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spacing w:before="100" w:beforeAutospacing="1" w:after="100" w:afterAutospacing="1"/>
        <w:rPr>
          <w:lang w:val="en-US"/>
        </w:rPr>
      </w:pPr>
      <w:r w:rsidRPr="00F85A64">
        <w:rPr>
          <w:rStyle w:val="stylepointsubsection"/>
          <w:lang w:val="en-US"/>
        </w:rPr>
        <w:t>Typedefs</w:t>
      </w:r>
      <w:r w:rsidRPr="00F85A64">
        <w:rPr>
          <w:lang w:val="en-US"/>
        </w:rPr>
        <w:t xml:space="preserve"> </w:t>
      </w:r>
      <w:bookmarkStart w:id="113" w:name="Typedefs"/>
      <w:bookmarkEnd w:id="113"/>
    </w:p>
    <w:p w:rsidR="00F85A64" w:rsidRPr="00F85A64" w:rsidRDefault="00F85A64" w:rsidP="00F85A64">
      <w:pPr>
        <w:pStyle w:val="NormalWeb"/>
        <w:rPr>
          <w:lang w:val="en-US"/>
        </w:rPr>
      </w:pPr>
      <w:r w:rsidRPr="00F85A64">
        <w:rPr>
          <w:lang w:val="en-US"/>
        </w:rPr>
        <w:t>Sometimes types can get complicated. A function that accepts content for an Element might look like: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@param {string} tagName</w:t>
      </w:r>
    </w:p>
    <w:p w:rsidR="00F85A64" w:rsidRPr="00F85A64" w:rsidRDefault="00F85A64" w:rsidP="00F85A64">
      <w:pPr>
        <w:pStyle w:val="HTMLconformatoprevio"/>
        <w:rPr>
          <w:lang w:val="en-US"/>
        </w:rPr>
      </w:pPr>
      <w:r w:rsidRPr="00F85A64">
        <w:rPr>
          <w:lang w:val="en-US"/>
        </w:rPr>
        <w:t xml:space="preserve"> * @param {(string|Element|Text|Array</w:t>
      </w:r>
      <w:proofErr w:type="gramStart"/>
      <w:r w:rsidRPr="00F85A64">
        <w:rPr>
          <w:lang w:val="en-US"/>
        </w:rPr>
        <w:t>.&lt;</w:t>
      </w:r>
      <w:proofErr w:type="gramEnd"/>
      <w:r w:rsidRPr="00F85A64">
        <w:rPr>
          <w:lang w:val="en-US"/>
        </w:rPr>
        <w:t>Element&gt;|Array.&lt;Text&gt;)} contents</w:t>
      </w:r>
    </w:p>
    <w:p w:rsidR="00F85A64" w:rsidRPr="00F85A64" w:rsidRDefault="00F85A64" w:rsidP="00F85A64">
      <w:pPr>
        <w:pStyle w:val="HTMLconformatoprevio"/>
        <w:rPr>
          <w:lang w:val="en-US"/>
        </w:rPr>
      </w:pPr>
      <w:r w:rsidRPr="00F85A64">
        <w:rPr>
          <w:lang w:val="en-US"/>
        </w:rPr>
        <w:t xml:space="preserve"> * @return {</w:t>
      </w:r>
      <w:proofErr w:type="gramStart"/>
      <w:r w:rsidRPr="00F85A64">
        <w:rPr>
          <w:lang w:val="en-US"/>
        </w:rPr>
        <w:t>!Element</w:t>
      </w:r>
      <w:proofErr w:type="gramEnd"/>
      <w:r w:rsidRPr="00F85A64">
        <w:rPr>
          <w:lang w:val="en-US"/>
        </w:rPr>
        <w:t>}</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goog.createElement = </w:t>
      </w:r>
      <w:proofErr w:type="gramStart"/>
      <w:r w:rsidRPr="00F85A64">
        <w:rPr>
          <w:lang w:val="en-US"/>
        </w:rPr>
        <w:t>function(</w:t>
      </w:r>
      <w:proofErr w:type="gramEnd"/>
      <w:r w:rsidRPr="00F85A64">
        <w:rPr>
          <w:lang w:val="en-US"/>
        </w:rPr>
        <w:t>tagName, contents) {</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r w:rsidRPr="00F85A64">
        <w:rPr>
          <w:lang w:val="en-US"/>
        </w:rPr>
        <w:t xml:space="preserve">You can define commonly used type expressions with a </w:t>
      </w:r>
      <w:r w:rsidRPr="00F85A64">
        <w:rPr>
          <w:rStyle w:val="CdigoHTML"/>
          <w:lang w:val="en-US"/>
        </w:rPr>
        <w:t>@typedef</w:t>
      </w:r>
      <w:r w:rsidRPr="00F85A64">
        <w:rPr>
          <w:lang w:val="en-US"/>
        </w:rPr>
        <w:t xml:space="preserve"> tag. For example,</w:t>
      </w:r>
    </w:p>
    <w:p w:rsidR="00F85A64" w:rsidRPr="00F85A64" w:rsidRDefault="00F85A64" w:rsidP="00F85A64">
      <w:pPr>
        <w:pStyle w:val="HTMLconformatoprevio"/>
        <w:rPr>
          <w:lang w:val="en-US"/>
        </w:rPr>
      </w:pPr>
      <w:r w:rsidRPr="00F85A64">
        <w:rPr>
          <w:lang w:val="en-US"/>
        </w:rPr>
        <w:t>/** @typedef {(string|Element|Text|Array</w:t>
      </w:r>
      <w:proofErr w:type="gramStart"/>
      <w:r w:rsidRPr="00F85A64">
        <w:rPr>
          <w:lang w:val="en-US"/>
        </w:rPr>
        <w:t>.&lt;</w:t>
      </w:r>
      <w:proofErr w:type="gramEnd"/>
      <w:r w:rsidRPr="00F85A64">
        <w:rPr>
          <w:lang w:val="en-US"/>
        </w:rPr>
        <w:t>Element&gt;|Array.&lt;Text&gt;)} */</w:t>
      </w:r>
    </w:p>
    <w:p w:rsidR="00F85A64" w:rsidRPr="00F85A64" w:rsidRDefault="00F85A64" w:rsidP="00F85A64">
      <w:pPr>
        <w:pStyle w:val="HTMLconformatoprevio"/>
        <w:rPr>
          <w:lang w:val="en-US"/>
        </w:rPr>
      </w:pPr>
      <w:r w:rsidRPr="00F85A64">
        <w:rPr>
          <w:lang w:val="en-US"/>
        </w:rPr>
        <w:t>goog.ElementContent;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@param {string} tagName</w:t>
      </w:r>
    </w:p>
    <w:p w:rsidR="00F85A64" w:rsidRPr="00F85A64" w:rsidRDefault="00F85A64" w:rsidP="00F85A64">
      <w:pPr>
        <w:pStyle w:val="HTMLconformatoprevio"/>
        <w:rPr>
          <w:lang w:val="en-US"/>
        </w:rPr>
      </w:pPr>
      <w:r w:rsidRPr="00F85A64">
        <w:rPr>
          <w:lang w:val="en-US"/>
        </w:rPr>
        <w:t xml:space="preserve"> * @param {goog.ElementContent} contents</w:t>
      </w:r>
    </w:p>
    <w:p w:rsidR="00F85A64" w:rsidRPr="00F85A64" w:rsidRDefault="00F85A64" w:rsidP="00F85A64">
      <w:pPr>
        <w:pStyle w:val="HTMLconformatoprevio"/>
        <w:rPr>
          <w:lang w:val="en-US"/>
        </w:rPr>
      </w:pPr>
      <w:r w:rsidRPr="00F85A64">
        <w:rPr>
          <w:lang w:val="en-US"/>
        </w:rPr>
        <w:t xml:space="preserve"> * @return {</w:t>
      </w:r>
      <w:proofErr w:type="gramStart"/>
      <w:r w:rsidRPr="00F85A64">
        <w:rPr>
          <w:lang w:val="en-US"/>
        </w:rPr>
        <w:t>!Element</w:t>
      </w:r>
      <w:proofErr w:type="gramEnd"/>
      <w:r w:rsidRPr="00F85A64">
        <w:rPr>
          <w:lang w:val="en-US"/>
        </w:rPr>
        <w:t>}</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goog.createElement = </w:t>
      </w:r>
      <w:proofErr w:type="gramStart"/>
      <w:r w:rsidRPr="00F85A64">
        <w:rPr>
          <w:lang w:val="en-US"/>
        </w:rPr>
        <w:t>function(</w:t>
      </w:r>
      <w:proofErr w:type="gramEnd"/>
      <w:r w:rsidRPr="00F85A64">
        <w:rPr>
          <w:lang w:val="en-US"/>
        </w:rPr>
        <w:t>tagName, contents)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spacing w:before="100" w:beforeAutospacing="1" w:after="100" w:afterAutospacing="1"/>
        <w:rPr>
          <w:lang w:val="en-US"/>
        </w:rPr>
      </w:pPr>
      <w:r w:rsidRPr="00F85A64">
        <w:rPr>
          <w:rStyle w:val="stylepointsubsection"/>
          <w:lang w:val="en-US"/>
        </w:rPr>
        <w:t>Template types</w:t>
      </w:r>
      <w:r w:rsidRPr="00F85A64">
        <w:rPr>
          <w:lang w:val="en-US"/>
        </w:rPr>
        <w:t xml:space="preserve"> </w:t>
      </w:r>
      <w:bookmarkStart w:id="114" w:name="Template_types"/>
      <w:bookmarkEnd w:id="114"/>
    </w:p>
    <w:p w:rsidR="00F85A64" w:rsidRPr="00F85A64" w:rsidRDefault="00F85A64" w:rsidP="00F85A64">
      <w:pPr>
        <w:pStyle w:val="NormalWeb"/>
        <w:rPr>
          <w:lang w:val="en-US"/>
        </w:rPr>
      </w:pPr>
      <w:r w:rsidRPr="00F85A64">
        <w:rPr>
          <w:lang w:val="en-US"/>
        </w:rPr>
        <w:t xml:space="preserve">The compiler has limited support for template types. It can only infer the type of </w:t>
      </w:r>
      <w:r w:rsidRPr="00F85A64">
        <w:rPr>
          <w:rStyle w:val="CdigoHTML"/>
          <w:lang w:val="en-US"/>
        </w:rPr>
        <w:t>this</w:t>
      </w:r>
      <w:r w:rsidRPr="00F85A64">
        <w:rPr>
          <w:lang w:val="en-US"/>
        </w:rPr>
        <w:t xml:space="preserve"> inside an anonymous function literal from the type of </w:t>
      </w:r>
      <w:proofErr w:type="gramStart"/>
      <w:r w:rsidRPr="00F85A64">
        <w:rPr>
          <w:lang w:val="en-US"/>
        </w:rPr>
        <w:t xml:space="preserve">the </w:t>
      </w:r>
      <w:r w:rsidRPr="00F85A64">
        <w:rPr>
          <w:rStyle w:val="CdigoHTML"/>
          <w:lang w:val="en-US"/>
        </w:rPr>
        <w:t>this</w:t>
      </w:r>
      <w:proofErr w:type="gramEnd"/>
      <w:r w:rsidRPr="00F85A64">
        <w:rPr>
          <w:lang w:val="en-US"/>
        </w:rPr>
        <w:t xml:space="preserve"> argument and whether the </w:t>
      </w:r>
      <w:r w:rsidRPr="00F85A64">
        <w:rPr>
          <w:rStyle w:val="CdigoHTML"/>
          <w:lang w:val="en-US"/>
        </w:rPr>
        <w:t>this</w:t>
      </w:r>
      <w:r w:rsidRPr="00F85A64">
        <w:rPr>
          <w:lang w:val="en-US"/>
        </w:rPr>
        <w:t xml:space="preserve"> argument is missing.</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@param {</w:t>
      </w:r>
      <w:proofErr w:type="gramStart"/>
      <w:r w:rsidRPr="00F85A64">
        <w:rPr>
          <w:lang w:val="en-US"/>
        </w:rPr>
        <w:t>function(</w:t>
      </w:r>
      <w:proofErr w:type="gramEnd"/>
      <w:r w:rsidRPr="00F85A64">
        <w:rPr>
          <w:lang w:val="en-US"/>
        </w:rPr>
        <w:t>this:T, ...)} fn</w:t>
      </w:r>
    </w:p>
    <w:p w:rsidR="00F85A64" w:rsidRPr="00F85A64" w:rsidRDefault="00F85A64" w:rsidP="00F85A64">
      <w:pPr>
        <w:pStyle w:val="HTMLconformatoprevio"/>
        <w:rPr>
          <w:lang w:val="en-US"/>
        </w:rPr>
      </w:pPr>
      <w:r w:rsidRPr="00F85A64">
        <w:rPr>
          <w:lang w:val="en-US"/>
        </w:rPr>
        <w:t xml:space="preserve"> * @param {T} thisObj</w:t>
      </w:r>
    </w:p>
    <w:p w:rsidR="00F85A64" w:rsidRPr="00F85A64" w:rsidRDefault="00F85A64" w:rsidP="00F85A64">
      <w:pPr>
        <w:pStyle w:val="HTMLconformatoprevio"/>
        <w:rPr>
          <w:lang w:val="en-US"/>
        </w:rPr>
      </w:pPr>
      <w:r w:rsidRPr="00F85A64">
        <w:rPr>
          <w:lang w:val="en-US"/>
        </w:rPr>
        <w:t xml:space="preserve"> * @param {...*} var_args</w:t>
      </w:r>
    </w:p>
    <w:p w:rsidR="00F85A64" w:rsidRPr="00F85A64" w:rsidRDefault="00F85A64" w:rsidP="00F85A64">
      <w:pPr>
        <w:pStyle w:val="HTMLconformatoprevio"/>
        <w:rPr>
          <w:lang w:val="en-US"/>
        </w:rPr>
      </w:pPr>
      <w:r w:rsidRPr="00F85A64">
        <w:rPr>
          <w:lang w:val="en-US"/>
        </w:rPr>
        <w:t xml:space="preserve"> * @template T</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goog.bind = </w:t>
      </w:r>
      <w:proofErr w:type="gramStart"/>
      <w:r w:rsidRPr="00F85A64">
        <w:rPr>
          <w:lang w:val="en-US"/>
        </w:rPr>
        <w:t>function(</w:t>
      </w:r>
      <w:proofErr w:type="gramEnd"/>
      <w:r w:rsidRPr="00F85A64">
        <w:rPr>
          <w:lang w:val="en-US"/>
        </w:rPr>
        <w:t>fn, thisObj, var_args)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Possibly</w:t>
      </w:r>
      <w:proofErr w:type="gramEnd"/>
      <w:r w:rsidRPr="00F85A64">
        <w:rPr>
          <w:lang w:val="en-US"/>
        </w:rPr>
        <w:t xml:space="preserve"> generates a missing property warning.</w:t>
      </w:r>
    </w:p>
    <w:p w:rsidR="00F85A64" w:rsidRPr="00F85A64" w:rsidRDefault="00F85A64" w:rsidP="00F85A64">
      <w:pPr>
        <w:pStyle w:val="HTMLconformatoprevio"/>
        <w:rPr>
          <w:lang w:val="en-US"/>
        </w:rPr>
      </w:pPr>
      <w:proofErr w:type="gramStart"/>
      <w:r w:rsidRPr="00F85A64">
        <w:rPr>
          <w:lang w:val="en-US"/>
        </w:rPr>
        <w:t>goog.bind(</w:t>
      </w:r>
      <w:proofErr w:type="gramEnd"/>
      <w:r w:rsidRPr="00F85A64">
        <w:rPr>
          <w:lang w:val="en-US"/>
        </w:rPr>
        <w:t>function() { this.someProperty; }, new SomeClass());</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Generates</w:t>
      </w:r>
      <w:proofErr w:type="gramEnd"/>
      <w:r w:rsidRPr="00F85A64">
        <w:rPr>
          <w:lang w:val="en-US"/>
        </w:rPr>
        <w:t xml:space="preserve"> an undefined this warning.</w:t>
      </w:r>
    </w:p>
    <w:p w:rsidR="00F85A64" w:rsidRPr="00F85A64" w:rsidRDefault="00F85A64" w:rsidP="00F85A64">
      <w:pPr>
        <w:pStyle w:val="HTMLconformatoprevio"/>
        <w:rPr>
          <w:lang w:val="en-US"/>
        </w:rPr>
      </w:pPr>
      <w:proofErr w:type="gramStart"/>
      <w:r w:rsidRPr="00F85A64">
        <w:rPr>
          <w:lang w:val="en-US"/>
        </w:rPr>
        <w:t>goog.bind(</w:t>
      </w:r>
      <w:proofErr w:type="gramEnd"/>
      <w:r w:rsidRPr="00F85A64">
        <w:rPr>
          <w:lang w:val="en-US"/>
        </w:rPr>
        <w:t>function() { this.someProperty; });</w:t>
      </w:r>
    </w:p>
    <w:p w:rsidR="00F85A64" w:rsidRPr="00F85A64" w:rsidRDefault="00F85A64" w:rsidP="00F85A64">
      <w:pPr>
        <w:pStyle w:val="Ttulo3"/>
        <w:rPr>
          <w:lang w:val="en-US"/>
        </w:rPr>
      </w:pPr>
      <w:bookmarkStart w:id="115" w:name="Comments"/>
      <w:bookmarkStart w:id="116" w:name="_Toc413246773"/>
      <w:r w:rsidRPr="00F85A64">
        <w:rPr>
          <w:lang w:val="en-US"/>
        </w:rPr>
        <w:t>Comments</w:t>
      </w:r>
      <w:bookmarkEnd w:id="115"/>
      <w:bookmarkEnd w:id="116"/>
    </w:p>
    <w:p w:rsidR="00F85A64" w:rsidRPr="00F85A64" w:rsidRDefault="00052B1C" w:rsidP="00F85A64">
      <w:pPr>
        <w:rPr>
          <w:lang w:val="en-US"/>
        </w:rPr>
      </w:pPr>
      <w:hyperlink r:id="rId111" w:anchor="Comments"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Use JSDoc</w:t>
      </w:r>
    </w:p>
    <w:p w:rsidR="00F85A64" w:rsidRPr="00F85A64" w:rsidRDefault="00F85A64" w:rsidP="00F85A64">
      <w:pPr>
        <w:pStyle w:val="NormalWeb"/>
        <w:rPr>
          <w:lang w:val="en-US"/>
        </w:rPr>
      </w:pPr>
      <w:r w:rsidRPr="00F85A64">
        <w:rPr>
          <w:lang w:val="en-US"/>
        </w:rPr>
        <w:t xml:space="preserve">We follow the </w:t>
      </w:r>
      <w:hyperlink r:id="rId112" w:anchor="Comments" w:history="1">
        <w:r w:rsidRPr="00F85A64">
          <w:rPr>
            <w:rStyle w:val="Hipervnculo"/>
            <w:lang w:val="en-US"/>
          </w:rPr>
          <w:t>C++ style for comments</w:t>
        </w:r>
      </w:hyperlink>
      <w:r w:rsidRPr="00F85A64">
        <w:rPr>
          <w:lang w:val="en-US"/>
        </w:rPr>
        <w:t xml:space="preserve"> in spirit. </w:t>
      </w:r>
    </w:p>
    <w:p w:rsidR="00F85A64" w:rsidRPr="00F85A64" w:rsidRDefault="00F85A64" w:rsidP="00F85A64">
      <w:pPr>
        <w:pStyle w:val="NormalWeb"/>
        <w:rPr>
          <w:lang w:val="en-US"/>
        </w:rPr>
      </w:pPr>
      <w:r w:rsidRPr="00F85A64">
        <w:rPr>
          <w:lang w:val="en-US"/>
        </w:rPr>
        <w:t xml:space="preserve">All files, classes, methods and properties should be documented with </w:t>
      </w:r>
      <w:hyperlink r:id="rId113" w:history="1">
        <w:r w:rsidRPr="00F85A64">
          <w:rPr>
            <w:rStyle w:val="Hipervnculo"/>
            <w:lang w:val="en-US"/>
          </w:rPr>
          <w:t>JSDoc</w:t>
        </w:r>
      </w:hyperlink>
      <w:r w:rsidRPr="00F85A64">
        <w:rPr>
          <w:lang w:val="en-US"/>
        </w:rPr>
        <w:t xml:space="preserve"> comments with the appropriate </w:t>
      </w:r>
      <w:hyperlink r:id="rId114" w:anchor="JSDoc_Tag_Reference" w:history="1">
        <w:r w:rsidRPr="00F85A64">
          <w:rPr>
            <w:rStyle w:val="Hipervnculo"/>
            <w:lang w:val="en-US"/>
          </w:rPr>
          <w:t>tags</w:t>
        </w:r>
      </w:hyperlink>
      <w:r w:rsidRPr="00F85A64">
        <w:rPr>
          <w:lang w:val="en-US"/>
        </w:rPr>
        <w:t xml:space="preserve"> and </w:t>
      </w:r>
      <w:hyperlink r:id="rId115" w:anchor="JsTypes" w:history="1">
        <w:r w:rsidRPr="00F85A64">
          <w:rPr>
            <w:rStyle w:val="Hipervnculo"/>
            <w:lang w:val="en-US"/>
          </w:rPr>
          <w:t>types</w:t>
        </w:r>
      </w:hyperlink>
      <w:r w:rsidRPr="00F85A64">
        <w:rPr>
          <w:lang w:val="en-US"/>
        </w:rPr>
        <w:t xml:space="preserve">. Textual descriptions for properties, methods, method parameters and method return values should be included unless obvious from the property, method, or parameter name. </w:t>
      </w:r>
    </w:p>
    <w:p w:rsidR="00F85A64" w:rsidRPr="00F85A64" w:rsidRDefault="00F85A64" w:rsidP="00F85A64">
      <w:pPr>
        <w:pStyle w:val="NormalWeb"/>
        <w:rPr>
          <w:lang w:val="en-US"/>
        </w:rPr>
      </w:pPr>
      <w:r w:rsidRPr="00F85A64">
        <w:rPr>
          <w:lang w:val="en-US"/>
        </w:rPr>
        <w:t xml:space="preserve">Inline comments should be of the </w:t>
      </w:r>
      <w:r w:rsidRPr="00F85A64">
        <w:rPr>
          <w:rStyle w:val="CdigoHTML"/>
          <w:lang w:val="en-US"/>
        </w:rPr>
        <w:t>//</w:t>
      </w:r>
      <w:r w:rsidRPr="00F85A64">
        <w:rPr>
          <w:lang w:val="en-US"/>
        </w:rPr>
        <w:t xml:space="preserve"> variety.</w:t>
      </w:r>
    </w:p>
    <w:p w:rsidR="00F85A64" w:rsidRPr="00F85A64" w:rsidRDefault="00F85A64" w:rsidP="00F85A64">
      <w:pPr>
        <w:pStyle w:val="NormalWeb"/>
        <w:rPr>
          <w:lang w:val="en-US"/>
        </w:rPr>
      </w:pPr>
      <w:r w:rsidRPr="00F85A64">
        <w:rPr>
          <w:lang w:val="en-US"/>
        </w:rPr>
        <w:t>Complete sentences are recommended but not required. Complete sentences should use appropriate capitalization and punctuation.</w:t>
      </w:r>
    </w:p>
    <w:p w:rsidR="00F85A64" w:rsidRPr="00F85A64" w:rsidRDefault="00F85A64" w:rsidP="00F85A64">
      <w:pPr>
        <w:spacing w:before="100" w:beforeAutospacing="1" w:after="100" w:afterAutospacing="1"/>
        <w:rPr>
          <w:lang w:val="en-US"/>
        </w:rPr>
      </w:pPr>
      <w:r w:rsidRPr="00F85A64">
        <w:rPr>
          <w:rStyle w:val="stylepointsubsection"/>
          <w:lang w:val="en-US"/>
        </w:rPr>
        <w:t>Comment Syntax</w:t>
      </w:r>
      <w:r w:rsidRPr="00F85A64">
        <w:rPr>
          <w:lang w:val="en-US"/>
        </w:rPr>
        <w:t xml:space="preserve"> </w:t>
      </w:r>
    </w:p>
    <w:p w:rsidR="00F85A64" w:rsidRPr="00F85A64" w:rsidRDefault="00F85A64" w:rsidP="00F85A64">
      <w:pPr>
        <w:pStyle w:val="NormalWeb"/>
        <w:rPr>
          <w:lang w:val="en-US"/>
        </w:rPr>
      </w:pPr>
      <w:r w:rsidRPr="00F85A64">
        <w:rPr>
          <w:lang w:val="en-US"/>
        </w:rPr>
        <w:t xml:space="preserve">The JSDoc syntax is based on </w:t>
      </w:r>
      <w:hyperlink r:id="rId116" w:history="1">
        <w:r w:rsidRPr="00F85A64">
          <w:rPr>
            <w:rStyle w:val="Hipervnculo"/>
            <w:lang w:val="en-US"/>
          </w:rPr>
          <w:t>JavaDoc</w:t>
        </w:r>
      </w:hyperlink>
      <w:r w:rsidRPr="00F85A64">
        <w:rPr>
          <w:lang w:val="en-US"/>
        </w:rPr>
        <w:t>. Many tools extract metadata from JSDoc comments to perform code validation and optimizations. These comments must be well-formed.</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A JSDoc comment should begin with a slash and 2 asterisks.</w:t>
      </w:r>
    </w:p>
    <w:p w:rsidR="00F85A64" w:rsidRPr="00F85A64" w:rsidRDefault="00F85A64" w:rsidP="00F85A64">
      <w:pPr>
        <w:pStyle w:val="HTMLconformatoprevio"/>
        <w:rPr>
          <w:lang w:val="en-US"/>
        </w:rPr>
      </w:pPr>
      <w:r w:rsidRPr="00F85A64">
        <w:rPr>
          <w:lang w:val="en-US"/>
        </w:rPr>
        <w:t xml:space="preserve"> * Inline tags should be enclosed in braces like {@code this}.</w:t>
      </w:r>
    </w:p>
    <w:p w:rsidR="00F85A64" w:rsidRPr="00F85A64" w:rsidRDefault="00F85A64" w:rsidP="00F85A64">
      <w:pPr>
        <w:pStyle w:val="HTMLconformatoprevio"/>
        <w:rPr>
          <w:lang w:val="en-US"/>
        </w:rPr>
      </w:pPr>
      <w:r w:rsidRPr="00F85A64">
        <w:rPr>
          <w:lang w:val="en-US"/>
        </w:rPr>
        <w:t xml:space="preserve"> * @desc Block tags should always start on their own line.</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spacing w:before="100" w:beforeAutospacing="1" w:after="100" w:afterAutospacing="1"/>
        <w:rPr>
          <w:lang w:val="en-US"/>
        </w:rPr>
      </w:pPr>
      <w:r w:rsidRPr="00F85A64">
        <w:rPr>
          <w:rStyle w:val="stylepointsubsection"/>
          <w:lang w:val="en-US"/>
        </w:rPr>
        <w:t>JSDoc Indentation</w:t>
      </w:r>
      <w:r w:rsidRPr="00F85A64">
        <w:rPr>
          <w:lang w:val="en-US"/>
        </w:rPr>
        <w:t xml:space="preserve"> </w:t>
      </w:r>
    </w:p>
    <w:p w:rsidR="00F85A64" w:rsidRPr="00F85A64" w:rsidRDefault="00F85A64" w:rsidP="00F85A64">
      <w:pPr>
        <w:pStyle w:val="NormalWeb"/>
        <w:rPr>
          <w:lang w:val="en-US"/>
        </w:rPr>
      </w:pPr>
      <w:r w:rsidRPr="00F85A64">
        <w:rPr>
          <w:lang w:val="en-US"/>
        </w:rPr>
        <w:t>If you have to line break a block tag, you should treat this as breaking a code statement and indent it four spaces.</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Illustrates line wrapping for long param/return descriptions.</w:t>
      </w:r>
    </w:p>
    <w:p w:rsidR="00F85A64" w:rsidRPr="00F85A64" w:rsidRDefault="00F85A64" w:rsidP="00F85A64">
      <w:pPr>
        <w:pStyle w:val="HTMLconformatoprevio"/>
        <w:rPr>
          <w:lang w:val="en-US"/>
        </w:rPr>
      </w:pPr>
      <w:r w:rsidRPr="00F85A64">
        <w:rPr>
          <w:lang w:val="en-US"/>
        </w:rPr>
        <w:t xml:space="preserve"> * @param {string} foo </w:t>
      </w:r>
      <w:proofErr w:type="gramStart"/>
      <w:r w:rsidRPr="00F85A64">
        <w:rPr>
          <w:lang w:val="en-US"/>
        </w:rPr>
        <w:t>This</w:t>
      </w:r>
      <w:proofErr w:type="gramEnd"/>
      <w:r w:rsidRPr="00F85A64">
        <w:rPr>
          <w:lang w:val="en-US"/>
        </w:rPr>
        <w:t xml:space="preserve"> is a param with a description too long to fit in</w:t>
      </w:r>
    </w:p>
    <w:p w:rsidR="00F85A64" w:rsidRPr="00F85A64" w:rsidRDefault="00F85A64" w:rsidP="00F85A64">
      <w:pPr>
        <w:pStyle w:val="HTMLconformatoprevio"/>
        <w:rPr>
          <w:lang w:val="en-US"/>
        </w:rPr>
      </w:pPr>
      <w:r w:rsidRPr="00F85A64">
        <w:rPr>
          <w:lang w:val="en-US"/>
        </w:rPr>
        <w:t xml:space="preserve"> *     </w:t>
      </w:r>
      <w:proofErr w:type="gramStart"/>
      <w:r w:rsidRPr="00F85A64">
        <w:rPr>
          <w:lang w:val="en-US"/>
        </w:rPr>
        <w:t>one</w:t>
      </w:r>
      <w:proofErr w:type="gramEnd"/>
      <w:r w:rsidRPr="00F85A64">
        <w:rPr>
          <w:lang w:val="en-US"/>
        </w:rPr>
        <w:t xml:space="preserve"> line.</w:t>
      </w:r>
    </w:p>
    <w:p w:rsidR="00F85A64" w:rsidRPr="00F85A64" w:rsidRDefault="00F85A64" w:rsidP="00F85A64">
      <w:pPr>
        <w:pStyle w:val="HTMLconformatoprevio"/>
        <w:rPr>
          <w:lang w:val="en-US"/>
        </w:rPr>
      </w:pPr>
      <w:r w:rsidRPr="00F85A64">
        <w:rPr>
          <w:lang w:val="en-US"/>
        </w:rPr>
        <w:t xml:space="preserve"> * @return {number} </w:t>
      </w:r>
      <w:proofErr w:type="gramStart"/>
      <w:r w:rsidRPr="00F85A64">
        <w:rPr>
          <w:lang w:val="en-US"/>
        </w:rPr>
        <w:t>This</w:t>
      </w:r>
      <w:proofErr w:type="gramEnd"/>
      <w:r w:rsidRPr="00F85A64">
        <w:rPr>
          <w:lang w:val="en-US"/>
        </w:rPr>
        <w:t xml:space="preserve"> returns something that has a description too long to</w:t>
      </w:r>
    </w:p>
    <w:p w:rsidR="00F85A64" w:rsidRPr="00F85A64" w:rsidRDefault="00F85A64" w:rsidP="00F85A64">
      <w:pPr>
        <w:pStyle w:val="HTMLconformatoprevio"/>
        <w:rPr>
          <w:lang w:val="en-US"/>
        </w:rPr>
      </w:pPr>
      <w:r w:rsidRPr="00F85A64">
        <w:rPr>
          <w:lang w:val="en-US"/>
        </w:rPr>
        <w:t xml:space="preserve"> *     fit in one line.</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project.MyClass.prototype.method = </w:t>
      </w:r>
      <w:proofErr w:type="gramStart"/>
      <w:r w:rsidRPr="00F85A64">
        <w:rPr>
          <w:lang w:val="en-US"/>
        </w:rPr>
        <w:t>function(</w:t>
      </w:r>
      <w:proofErr w:type="gramEnd"/>
      <w:r w:rsidRPr="00F85A64">
        <w:rPr>
          <w:lang w:val="en-US"/>
        </w:rPr>
        <w:t>foo)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return</w:t>
      </w:r>
      <w:proofErr w:type="gramEnd"/>
      <w:r w:rsidRPr="00F85A64">
        <w:rPr>
          <w:lang w:val="en-US"/>
        </w:rPr>
        <w:t xml:space="preserve"> 5;</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r w:rsidRPr="00F85A64">
        <w:rPr>
          <w:lang w:val="en-US"/>
        </w:rPr>
        <w:t xml:space="preserve">You should not indent the </w:t>
      </w:r>
      <w:r w:rsidRPr="00F85A64">
        <w:rPr>
          <w:rStyle w:val="CdigoHTML"/>
          <w:lang w:val="en-US"/>
        </w:rPr>
        <w:t>@fileoverview</w:t>
      </w:r>
      <w:r w:rsidRPr="00F85A64">
        <w:rPr>
          <w:lang w:val="en-US"/>
        </w:rPr>
        <w:t xml:space="preserve"> command. You do not have to indent the </w:t>
      </w:r>
      <w:r w:rsidRPr="00F85A64">
        <w:rPr>
          <w:rStyle w:val="CdigoHTML"/>
          <w:lang w:val="en-US"/>
        </w:rPr>
        <w:t>@desc</w:t>
      </w:r>
      <w:r w:rsidRPr="00F85A64">
        <w:rPr>
          <w:lang w:val="en-US"/>
        </w:rPr>
        <w:t xml:space="preserve"> command.</w:t>
      </w:r>
    </w:p>
    <w:p w:rsidR="00F85A64" w:rsidRPr="00F85A64" w:rsidRDefault="00F85A64" w:rsidP="00F85A64">
      <w:pPr>
        <w:pStyle w:val="NormalWeb"/>
        <w:rPr>
          <w:lang w:val="en-US"/>
        </w:rPr>
      </w:pPr>
      <w:r w:rsidRPr="00F85A64">
        <w:rPr>
          <w:lang w:val="en-US"/>
        </w:rPr>
        <w:t>Even though it is not preferred, it is also acceptable to line up the description.</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This is NOT the preferred indentation method.</w:t>
      </w:r>
    </w:p>
    <w:p w:rsidR="00F85A64" w:rsidRPr="00F85A64" w:rsidRDefault="00F85A64" w:rsidP="00F85A64">
      <w:pPr>
        <w:pStyle w:val="HTMLconformatoprevio"/>
        <w:rPr>
          <w:lang w:val="en-US"/>
        </w:rPr>
      </w:pPr>
      <w:r w:rsidRPr="00F85A64">
        <w:rPr>
          <w:lang w:val="en-US"/>
        </w:rPr>
        <w:t xml:space="preserve"> * @param {string} foo </w:t>
      </w:r>
      <w:proofErr w:type="gramStart"/>
      <w:r w:rsidRPr="00F85A64">
        <w:rPr>
          <w:lang w:val="en-US"/>
        </w:rPr>
        <w:t>This</w:t>
      </w:r>
      <w:proofErr w:type="gramEnd"/>
      <w:r w:rsidRPr="00F85A64">
        <w:rPr>
          <w:lang w:val="en-US"/>
        </w:rPr>
        <w:t xml:space="preserve"> is a param with a description too long to fit in</w:t>
      </w:r>
    </w:p>
    <w:p w:rsidR="00F85A64" w:rsidRPr="00F85A64" w:rsidRDefault="00F85A64" w:rsidP="00F85A64">
      <w:pPr>
        <w:pStyle w:val="HTMLconformatoprevio"/>
        <w:rPr>
          <w:lang w:val="en-US"/>
        </w:rPr>
      </w:pPr>
      <w:r w:rsidRPr="00F85A64">
        <w:rPr>
          <w:lang w:val="en-US"/>
        </w:rPr>
        <w:t xml:space="preserve"> *                     </w:t>
      </w:r>
      <w:proofErr w:type="gramStart"/>
      <w:r w:rsidRPr="00F85A64">
        <w:rPr>
          <w:lang w:val="en-US"/>
        </w:rPr>
        <w:t>one</w:t>
      </w:r>
      <w:proofErr w:type="gramEnd"/>
      <w:r w:rsidRPr="00F85A64">
        <w:rPr>
          <w:lang w:val="en-US"/>
        </w:rPr>
        <w:t xml:space="preserve"> line.</w:t>
      </w:r>
    </w:p>
    <w:p w:rsidR="00F85A64" w:rsidRPr="00F85A64" w:rsidRDefault="00F85A64" w:rsidP="00F85A64">
      <w:pPr>
        <w:pStyle w:val="HTMLconformatoprevio"/>
        <w:rPr>
          <w:lang w:val="en-US"/>
        </w:rPr>
      </w:pPr>
      <w:r w:rsidRPr="00F85A64">
        <w:rPr>
          <w:lang w:val="en-US"/>
        </w:rPr>
        <w:t xml:space="preserve"> * @return {number} </w:t>
      </w:r>
      <w:proofErr w:type="gramStart"/>
      <w:r w:rsidRPr="00F85A64">
        <w:rPr>
          <w:lang w:val="en-US"/>
        </w:rPr>
        <w:t>This</w:t>
      </w:r>
      <w:proofErr w:type="gramEnd"/>
      <w:r w:rsidRPr="00F85A64">
        <w:rPr>
          <w:lang w:val="en-US"/>
        </w:rPr>
        <w:t xml:space="preserve"> returns something that has a description too long to</w:t>
      </w:r>
    </w:p>
    <w:p w:rsidR="00F85A64" w:rsidRPr="00F85A64" w:rsidRDefault="00F85A64" w:rsidP="00F85A64">
      <w:pPr>
        <w:pStyle w:val="HTMLconformatoprevio"/>
        <w:rPr>
          <w:lang w:val="en-US"/>
        </w:rPr>
      </w:pPr>
      <w:r w:rsidRPr="00F85A64">
        <w:rPr>
          <w:lang w:val="en-US"/>
        </w:rPr>
        <w:t xml:space="preserve"> *                  fit in one line.</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project.MyClass.prototype.method = </w:t>
      </w:r>
      <w:proofErr w:type="gramStart"/>
      <w:r w:rsidRPr="00F85A64">
        <w:rPr>
          <w:lang w:val="en-US"/>
        </w:rPr>
        <w:t>function(</w:t>
      </w:r>
      <w:proofErr w:type="gramEnd"/>
      <w:r w:rsidRPr="00F85A64">
        <w:rPr>
          <w:lang w:val="en-US"/>
        </w:rPr>
        <w:t>foo)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return</w:t>
      </w:r>
      <w:proofErr w:type="gramEnd"/>
      <w:r w:rsidRPr="00F85A64">
        <w:rPr>
          <w:lang w:val="en-US"/>
        </w:rPr>
        <w:t xml:space="preserve"> 5;</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spacing w:before="100" w:beforeAutospacing="1" w:after="100" w:afterAutospacing="1"/>
        <w:rPr>
          <w:lang w:val="en-US"/>
        </w:rPr>
      </w:pPr>
      <w:r w:rsidRPr="00F85A64">
        <w:rPr>
          <w:rStyle w:val="stylepointsubsection"/>
          <w:lang w:val="en-US"/>
        </w:rPr>
        <w:t>HTML in JSDoc</w:t>
      </w:r>
      <w:r w:rsidRPr="00F85A64">
        <w:rPr>
          <w:lang w:val="en-US"/>
        </w:rPr>
        <w:t xml:space="preserve"> </w:t>
      </w:r>
    </w:p>
    <w:p w:rsidR="00F85A64" w:rsidRPr="00F85A64" w:rsidRDefault="00F85A64" w:rsidP="00F85A64">
      <w:pPr>
        <w:pStyle w:val="NormalWeb"/>
        <w:rPr>
          <w:lang w:val="en-US"/>
        </w:rPr>
      </w:pPr>
      <w:r w:rsidRPr="00F85A64">
        <w:rPr>
          <w:lang w:val="en-US"/>
        </w:rPr>
        <w:t>Like JavaDoc, JSDoc supports many HTML tags, like &lt;code&gt;, &lt;pre&gt;, &lt;tt&gt;, &lt;strong&gt;, &lt;ul&gt;, &lt;ol&gt;, &lt;li&gt;, &lt;a&gt;, and others.</w:t>
      </w:r>
    </w:p>
    <w:p w:rsidR="00F85A64" w:rsidRPr="00F85A64" w:rsidRDefault="00F85A64" w:rsidP="00F85A64">
      <w:pPr>
        <w:pStyle w:val="NormalWeb"/>
        <w:rPr>
          <w:lang w:val="en-US"/>
        </w:rPr>
      </w:pPr>
      <w:r w:rsidRPr="00F85A64">
        <w:rPr>
          <w:lang w:val="en-US"/>
        </w:rPr>
        <w:t>This means that plaintext formatting is not respected. So, don't rely on whitespace to format JSDoc:</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Computes weight based on three factors:</w:t>
      </w:r>
    </w:p>
    <w:p w:rsidR="00F85A64" w:rsidRPr="00F85A64" w:rsidRDefault="00F85A64" w:rsidP="00F85A64">
      <w:pPr>
        <w:pStyle w:val="HTMLconformatoprevio"/>
        <w:rPr>
          <w:lang w:val="en-US"/>
        </w:rPr>
      </w:pPr>
      <w:r w:rsidRPr="00F85A64">
        <w:rPr>
          <w:lang w:val="en-US"/>
        </w:rPr>
        <w:t xml:space="preserve"> *   </w:t>
      </w:r>
      <w:proofErr w:type="gramStart"/>
      <w:r w:rsidRPr="00F85A64">
        <w:rPr>
          <w:lang w:val="en-US"/>
        </w:rPr>
        <w:t>items</w:t>
      </w:r>
      <w:proofErr w:type="gramEnd"/>
      <w:r w:rsidRPr="00F85A64">
        <w:rPr>
          <w:lang w:val="en-US"/>
        </w:rPr>
        <w:t xml:space="preserve"> sent</w:t>
      </w:r>
    </w:p>
    <w:p w:rsidR="00F85A64" w:rsidRPr="00F85A64" w:rsidRDefault="00F85A64" w:rsidP="00F85A64">
      <w:pPr>
        <w:pStyle w:val="HTMLconformatoprevio"/>
        <w:rPr>
          <w:lang w:val="en-US"/>
        </w:rPr>
      </w:pPr>
      <w:r w:rsidRPr="00F85A64">
        <w:rPr>
          <w:lang w:val="en-US"/>
        </w:rPr>
        <w:t xml:space="preserve"> *   </w:t>
      </w:r>
      <w:proofErr w:type="gramStart"/>
      <w:r w:rsidRPr="00F85A64">
        <w:rPr>
          <w:lang w:val="en-US"/>
        </w:rPr>
        <w:t>items</w:t>
      </w:r>
      <w:proofErr w:type="gramEnd"/>
      <w:r w:rsidRPr="00F85A64">
        <w:rPr>
          <w:lang w:val="en-US"/>
        </w:rPr>
        <w:t xml:space="preserve"> received</w:t>
      </w:r>
    </w:p>
    <w:p w:rsidR="00F85A64" w:rsidRPr="00F85A64" w:rsidRDefault="00F85A64" w:rsidP="00F85A64">
      <w:pPr>
        <w:pStyle w:val="HTMLconformatoprevio"/>
        <w:rPr>
          <w:lang w:val="en-US"/>
        </w:rPr>
      </w:pPr>
      <w:r w:rsidRPr="00F85A64">
        <w:rPr>
          <w:lang w:val="en-US"/>
        </w:rPr>
        <w:t xml:space="preserve"> *   </w:t>
      </w:r>
      <w:proofErr w:type="gramStart"/>
      <w:r w:rsidRPr="00F85A64">
        <w:rPr>
          <w:lang w:val="en-US"/>
        </w:rPr>
        <w:t>last</w:t>
      </w:r>
      <w:proofErr w:type="gramEnd"/>
      <w:r w:rsidRPr="00F85A64">
        <w:rPr>
          <w:lang w:val="en-US"/>
        </w:rPr>
        <w:t xml:space="preserve"> timestamp</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NormalWeb"/>
        <w:rPr>
          <w:lang w:val="en-US"/>
        </w:rPr>
      </w:pPr>
      <w:r w:rsidRPr="00F85A64">
        <w:rPr>
          <w:lang w:val="en-US"/>
        </w:rPr>
        <w:t>It'll come out like this:</w:t>
      </w:r>
    </w:p>
    <w:p w:rsidR="00F85A64" w:rsidRPr="00F85A64" w:rsidRDefault="00F85A64" w:rsidP="00F85A64">
      <w:pPr>
        <w:pStyle w:val="HTMLconformatoprevio"/>
        <w:rPr>
          <w:lang w:val="en-US"/>
        </w:rPr>
      </w:pPr>
      <w:r w:rsidRPr="00F85A64">
        <w:rPr>
          <w:lang w:val="en-US"/>
        </w:rPr>
        <w:t>Computes weight based on three factors: items sent items received last timestamp</w:t>
      </w:r>
    </w:p>
    <w:p w:rsidR="00F85A64" w:rsidRPr="00F85A64" w:rsidRDefault="00F85A64" w:rsidP="00F85A64">
      <w:pPr>
        <w:pStyle w:val="NormalWeb"/>
        <w:rPr>
          <w:lang w:val="en-US"/>
        </w:rPr>
      </w:pPr>
      <w:r w:rsidRPr="00F85A64">
        <w:rPr>
          <w:lang w:val="en-US"/>
        </w:rPr>
        <w:t>Instead, do this:</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Computes weight based on three factors:</w:t>
      </w:r>
    </w:p>
    <w:p w:rsidR="00F85A64" w:rsidRPr="00F85A64" w:rsidRDefault="00F85A64" w:rsidP="00F85A64">
      <w:pPr>
        <w:pStyle w:val="HTMLconformatoprevio"/>
        <w:rPr>
          <w:lang w:val="en-US"/>
        </w:rPr>
      </w:pPr>
      <w:r w:rsidRPr="00F85A64">
        <w:rPr>
          <w:lang w:val="en-US"/>
        </w:rPr>
        <w:t xml:space="preserve"> * &lt;ul&gt;</w:t>
      </w:r>
    </w:p>
    <w:p w:rsidR="00F85A64" w:rsidRPr="00F85A64" w:rsidRDefault="00F85A64" w:rsidP="00F85A64">
      <w:pPr>
        <w:pStyle w:val="HTMLconformatoprevio"/>
        <w:rPr>
          <w:lang w:val="en-US"/>
        </w:rPr>
      </w:pPr>
      <w:r w:rsidRPr="00F85A64">
        <w:rPr>
          <w:lang w:val="en-US"/>
        </w:rPr>
        <w:t xml:space="preserve"> * &lt;li&gt;items sent</w:t>
      </w:r>
    </w:p>
    <w:p w:rsidR="00F85A64" w:rsidRPr="00F85A64" w:rsidRDefault="00F85A64" w:rsidP="00F85A64">
      <w:pPr>
        <w:pStyle w:val="HTMLconformatoprevio"/>
        <w:rPr>
          <w:lang w:val="en-US"/>
        </w:rPr>
      </w:pPr>
      <w:r w:rsidRPr="00F85A64">
        <w:rPr>
          <w:lang w:val="en-US"/>
        </w:rPr>
        <w:t xml:space="preserve"> * &lt;li&gt;items received</w:t>
      </w:r>
    </w:p>
    <w:p w:rsidR="00F85A64" w:rsidRPr="00F85A64" w:rsidRDefault="00F85A64" w:rsidP="00F85A64">
      <w:pPr>
        <w:pStyle w:val="HTMLconformatoprevio"/>
        <w:rPr>
          <w:lang w:val="en-US"/>
        </w:rPr>
      </w:pPr>
      <w:r w:rsidRPr="00F85A64">
        <w:rPr>
          <w:lang w:val="en-US"/>
        </w:rPr>
        <w:t xml:space="preserve"> * &lt;li&gt;last timestamp</w:t>
      </w:r>
    </w:p>
    <w:p w:rsidR="00F85A64" w:rsidRPr="00F85A64" w:rsidRDefault="00F85A64" w:rsidP="00F85A64">
      <w:pPr>
        <w:pStyle w:val="HTMLconformatoprevio"/>
        <w:rPr>
          <w:lang w:val="en-US"/>
        </w:rPr>
      </w:pPr>
      <w:r w:rsidRPr="00F85A64">
        <w:rPr>
          <w:lang w:val="en-US"/>
        </w:rPr>
        <w:t xml:space="preserve"> * &lt;/ul&gt;</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rPr>
          <w:lang w:val="en-US"/>
        </w:rPr>
      </w:pPr>
      <w:r w:rsidRPr="00F85A64">
        <w:rPr>
          <w:lang w:val="en-US"/>
        </w:rPr>
        <w:t xml:space="preserve">The </w:t>
      </w:r>
      <w:hyperlink r:id="rId117" w:history="1">
        <w:r w:rsidRPr="00F85A64">
          <w:rPr>
            <w:rStyle w:val="Hipervnculo"/>
            <w:lang w:val="en-US"/>
          </w:rPr>
          <w:t>JavaDoc</w:t>
        </w:r>
      </w:hyperlink>
      <w:r w:rsidRPr="00F85A64">
        <w:rPr>
          <w:lang w:val="en-US"/>
        </w:rPr>
        <w:t xml:space="preserve"> style guide is a useful resource on how to write well-formed doc comments. </w:t>
      </w:r>
    </w:p>
    <w:p w:rsidR="00F85A64" w:rsidRPr="00F85A64" w:rsidRDefault="00F85A64" w:rsidP="00F85A64">
      <w:pPr>
        <w:spacing w:before="100" w:beforeAutospacing="1" w:after="100" w:afterAutospacing="1"/>
        <w:rPr>
          <w:lang w:val="en-US"/>
        </w:rPr>
      </w:pPr>
      <w:r w:rsidRPr="00F85A64">
        <w:rPr>
          <w:rStyle w:val="stylepointsubsection"/>
          <w:lang w:val="en-US"/>
        </w:rPr>
        <w:t>Top/File-Level Comments</w:t>
      </w:r>
      <w:r w:rsidRPr="00F85A64">
        <w:rPr>
          <w:lang w:val="en-US"/>
        </w:rPr>
        <w:t xml:space="preserve"> </w:t>
      </w:r>
    </w:p>
    <w:p w:rsidR="00F85A64" w:rsidRPr="00F85A64" w:rsidRDefault="00F85A64" w:rsidP="00F85A64">
      <w:pPr>
        <w:pStyle w:val="NormalWeb"/>
        <w:rPr>
          <w:lang w:val="en-US"/>
        </w:rPr>
      </w:pPr>
      <w:r w:rsidRPr="00F85A64">
        <w:rPr>
          <w:lang w:val="en-US"/>
        </w:rPr>
        <w:t xml:space="preserve">A </w:t>
      </w:r>
      <w:hyperlink r:id="rId118" w:history="1">
        <w:r w:rsidRPr="00F85A64">
          <w:rPr>
            <w:rStyle w:val="Hipervnculo"/>
            <w:lang w:val="en-US"/>
          </w:rPr>
          <w:t>copyright notice</w:t>
        </w:r>
      </w:hyperlink>
      <w:r w:rsidRPr="00F85A64">
        <w:rPr>
          <w:lang w:val="en-US"/>
        </w:rPr>
        <w:t xml:space="preserve"> and author information are optional. File overviews are generally recommended whenever a file consists of more than a single class definition. The top level comment is designed to orient readers unfamiliar with the code to what is in this file. If present, it should provide a description of the file's contents and any dependencies or compatibility information. As an example: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@fileoverview Description of file, its uses and information</w:t>
      </w:r>
    </w:p>
    <w:p w:rsidR="00F85A64" w:rsidRPr="00F85A64" w:rsidRDefault="00F85A64" w:rsidP="00F85A64">
      <w:pPr>
        <w:pStyle w:val="HTMLconformatoprevio"/>
        <w:rPr>
          <w:lang w:val="en-US"/>
        </w:rPr>
      </w:pPr>
      <w:r w:rsidRPr="00F85A64">
        <w:rPr>
          <w:lang w:val="en-US"/>
        </w:rPr>
        <w:t xml:space="preserve"> * </w:t>
      </w:r>
      <w:proofErr w:type="gramStart"/>
      <w:r w:rsidRPr="00F85A64">
        <w:rPr>
          <w:lang w:val="en-US"/>
        </w:rPr>
        <w:t>about</w:t>
      </w:r>
      <w:proofErr w:type="gramEnd"/>
      <w:r w:rsidRPr="00F85A64">
        <w:rPr>
          <w:lang w:val="en-US"/>
        </w:rPr>
        <w:t xml:space="preserve"> its dependencies.</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spacing w:before="100" w:beforeAutospacing="1" w:after="100" w:afterAutospacing="1"/>
        <w:rPr>
          <w:lang w:val="en-US"/>
        </w:rPr>
      </w:pPr>
      <w:r w:rsidRPr="00F85A64">
        <w:rPr>
          <w:rStyle w:val="stylepointsubsection"/>
          <w:lang w:val="en-US"/>
        </w:rPr>
        <w:t>Class Comments</w:t>
      </w:r>
      <w:r w:rsidRPr="00F85A64">
        <w:rPr>
          <w:lang w:val="en-US"/>
        </w:rPr>
        <w:t xml:space="preserve"> </w:t>
      </w:r>
    </w:p>
    <w:p w:rsidR="00F85A64" w:rsidRPr="00F85A64" w:rsidRDefault="00F85A64" w:rsidP="00F85A64">
      <w:pPr>
        <w:pStyle w:val="NormalWeb"/>
        <w:rPr>
          <w:lang w:val="en-US"/>
        </w:rPr>
      </w:pPr>
      <w:r w:rsidRPr="00F85A64">
        <w:rPr>
          <w:lang w:val="en-US"/>
        </w:rPr>
        <w:t xml:space="preserve">Classes must be documented with a description and a </w:t>
      </w:r>
      <w:hyperlink r:id="rId119" w:anchor="constructor-tag" w:history="1">
        <w:r w:rsidRPr="00F85A64">
          <w:rPr>
            <w:rStyle w:val="Hipervnculo"/>
            <w:lang w:val="en-US"/>
          </w:rPr>
          <w:t>type tag that identifies the constructor</w:t>
        </w:r>
      </w:hyperlink>
      <w:r w:rsidRPr="00F85A64">
        <w:rPr>
          <w:lang w:val="en-US"/>
        </w:rPr>
        <w:t xml:space="preserve">.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Class making something fun and easy.</w:t>
      </w:r>
    </w:p>
    <w:p w:rsidR="00F85A64" w:rsidRPr="00F85A64" w:rsidRDefault="00F85A64" w:rsidP="00F85A64">
      <w:pPr>
        <w:pStyle w:val="HTMLconformatoprevio"/>
        <w:rPr>
          <w:lang w:val="en-US"/>
        </w:rPr>
      </w:pPr>
      <w:r w:rsidRPr="00F85A64">
        <w:rPr>
          <w:lang w:val="en-US"/>
        </w:rPr>
        <w:t xml:space="preserve"> * @param {string} arg1 </w:t>
      </w:r>
      <w:proofErr w:type="gramStart"/>
      <w:r w:rsidRPr="00F85A64">
        <w:rPr>
          <w:lang w:val="en-US"/>
        </w:rPr>
        <w:t>An</w:t>
      </w:r>
      <w:proofErr w:type="gramEnd"/>
      <w:r w:rsidRPr="00F85A64">
        <w:rPr>
          <w:lang w:val="en-US"/>
        </w:rPr>
        <w:t xml:space="preserve"> argument that makes this more interesting.</w:t>
      </w:r>
    </w:p>
    <w:p w:rsidR="00F85A64" w:rsidRPr="00F85A64" w:rsidRDefault="00F85A64" w:rsidP="00F85A64">
      <w:pPr>
        <w:pStyle w:val="HTMLconformatoprevio"/>
        <w:rPr>
          <w:lang w:val="en-US"/>
        </w:rPr>
      </w:pPr>
      <w:r w:rsidRPr="00F85A64">
        <w:rPr>
          <w:lang w:val="en-US"/>
        </w:rPr>
        <w:t xml:space="preserve"> * @param {Array</w:t>
      </w:r>
      <w:proofErr w:type="gramStart"/>
      <w:r w:rsidRPr="00F85A64">
        <w:rPr>
          <w:lang w:val="en-US"/>
        </w:rPr>
        <w:t>.&lt;</w:t>
      </w:r>
      <w:proofErr w:type="gramEnd"/>
      <w:r w:rsidRPr="00F85A64">
        <w:rPr>
          <w:lang w:val="en-US"/>
        </w:rPr>
        <w:t>number&gt;} arg2 List of numbers to be processed.</w:t>
      </w:r>
    </w:p>
    <w:p w:rsidR="00F85A64" w:rsidRPr="00F85A64" w:rsidRDefault="00F85A64" w:rsidP="00F85A64">
      <w:pPr>
        <w:pStyle w:val="HTMLconformatoprevio"/>
        <w:rPr>
          <w:lang w:val="en-US"/>
        </w:rPr>
      </w:pPr>
      <w:r w:rsidRPr="00F85A64">
        <w:rPr>
          <w:lang w:val="en-US"/>
        </w:rPr>
        <w:t xml:space="preserve"> * @constructor</w:t>
      </w:r>
    </w:p>
    <w:p w:rsidR="00F85A64" w:rsidRPr="00F85A64" w:rsidRDefault="00F85A64" w:rsidP="00F85A64">
      <w:pPr>
        <w:pStyle w:val="HTMLconformatoprevio"/>
        <w:rPr>
          <w:lang w:val="en-US"/>
        </w:rPr>
      </w:pPr>
      <w:r w:rsidRPr="00F85A64">
        <w:rPr>
          <w:lang w:val="en-US"/>
        </w:rPr>
        <w:t xml:space="preserve"> * @extends {goog.Disposable}</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project.MyClass = </w:t>
      </w:r>
      <w:proofErr w:type="gramStart"/>
      <w:r w:rsidRPr="00F85A64">
        <w:rPr>
          <w:lang w:val="en-US"/>
        </w:rPr>
        <w:t>function(</w:t>
      </w:r>
      <w:proofErr w:type="gramEnd"/>
      <w:r w:rsidRPr="00F85A64">
        <w:rPr>
          <w:lang w:val="en-US"/>
        </w:rPr>
        <w:t>arg1, arg2) {</w:t>
      </w:r>
    </w:p>
    <w:p w:rsidR="00F85A64" w:rsidRPr="00F85A64" w:rsidRDefault="00F85A64" w:rsidP="00F85A64">
      <w:pPr>
        <w:pStyle w:val="HTMLconformatoprevio"/>
        <w:rPr>
          <w:lang w:val="en-US"/>
        </w:rPr>
      </w:pPr>
      <w:r w:rsidRPr="00F85A64">
        <w:rPr>
          <w:lang w:val="en-US"/>
        </w:rPr>
        <w:t xml:space="preserve">  //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proofErr w:type="gramStart"/>
      <w:r w:rsidRPr="00F85A64">
        <w:rPr>
          <w:lang w:val="en-US"/>
        </w:rPr>
        <w:t>goog.inherits(</w:t>
      </w:r>
      <w:proofErr w:type="gramEnd"/>
      <w:r w:rsidRPr="00F85A64">
        <w:rPr>
          <w:lang w:val="en-US"/>
        </w:rPr>
        <w:t>project.MyClass, goog.Disposable);</w:t>
      </w:r>
    </w:p>
    <w:p w:rsidR="00F85A64" w:rsidRPr="00F85A64" w:rsidRDefault="00F85A64" w:rsidP="00F85A64">
      <w:pPr>
        <w:spacing w:before="100" w:beforeAutospacing="1" w:after="100" w:afterAutospacing="1"/>
        <w:rPr>
          <w:lang w:val="en-US"/>
        </w:rPr>
      </w:pPr>
      <w:r w:rsidRPr="00F85A64">
        <w:rPr>
          <w:rStyle w:val="stylepointsubsection"/>
          <w:lang w:val="en-US"/>
        </w:rPr>
        <w:t>Method and Function Comments</w:t>
      </w:r>
      <w:r w:rsidRPr="00F85A64">
        <w:rPr>
          <w:lang w:val="en-US"/>
        </w:rPr>
        <w:t xml:space="preserve"> </w:t>
      </w:r>
    </w:p>
    <w:p w:rsidR="00F85A64" w:rsidRPr="00F85A64" w:rsidRDefault="00F85A64" w:rsidP="00F85A64">
      <w:pPr>
        <w:pStyle w:val="NormalWeb"/>
        <w:rPr>
          <w:lang w:val="en-US"/>
        </w:rPr>
      </w:pPr>
      <w:r w:rsidRPr="00F85A64">
        <w:rPr>
          <w:lang w:val="en-US"/>
        </w:rPr>
        <w:t>Parameter and return types should be documented. The method description may be omitted if it is obvious from the parameter or return type descriptions. Method descriptions should start with a sentence written in the third person declarative voice.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Operates on an instance of MyClass and returns something.</w:t>
      </w:r>
    </w:p>
    <w:p w:rsidR="00F85A64" w:rsidRPr="00F85A64" w:rsidRDefault="00F85A64" w:rsidP="00F85A64">
      <w:pPr>
        <w:pStyle w:val="HTMLconformatoprevio"/>
        <w:rPr>
          <w:lang w:val="en-US"/>
        </w:rPr>
      </w:pPr>
      <w:r w:rsidRPr="00F85A64">
        <w:rPr>
          <w:lang w:val="en-US"/>
        </w:rPr>
        <w:t xml:space="preserve"> * @param {project.MyClass} obj Instance of MyClass which leads to a long</w:t>
      </w:r>
    </w:p>
    <w:p w:rsidR="00F85A64" w:rsidRPr="00F85A64" w:rsidRDefault="00F85A64" w:rsidP="00F85A64">
      <w:pPr>
        <w:pStyle w:val="HTMLconformatoprevio"/>
        <w:rPr>
          <w:lang w:val="en-US"/>
        </w:rPr>
      </w:pPr>
      <w:r w:rsidRPr="00F85A64">
        <w:rPr>
          <w:lang w:val="en-US"/>
        </w:rPr>
        <w:t xml:space="preserve"> *     comment that needs to be wrapped to two lines.</w:t>
      </w:r>
    </w:p>
    <w:p w:rsidR="00F85A64" w:rsidRPr="00F85A64" w:rsidRDefault="00F85A64" w:rsidP="00F85A64">
      <w:pPr>
        <w:pStyle w:val="HTMLconformatoprevio"/>
        <w:rPr>
          <w:lang w:val="en-US"/>
        </w:rPr>
      </w:pPr>
      <w:r w:rsidRPr="00F85A64">
        <w:rPr>
          <w:lang w:val="en-US"/>
        </w:rPr>
        <w:t xml:space="preserve"> * @return {</w:t>
      </w:r>
      <w:proofErr w:type="gramStart"/>
      <w:r w:rsidRPr="00F85A64">
        <w:rPr>
          <w:lang w:val="en-US"/>
        </w:rPr>
        <w:t>boolean</w:t>
      </w:r>
      <w:proofErr w:type="gramEnd"/>
      <w:r w:rsidRPr="00F85A64">
        <w:rPr>
          <w:lang w:val="en-US"/>
        </w:rPr>
        <w:t>} Whether something occurred.</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proofErr w:type="gramStart"/>
      <w:r w:rsidRPr="00F85A64">
        <w:rPr>
          <w:lang w:val="en-US"/>
        </w:rPr>
        <w:t>function</w:t>
      </w:r>
      <w:proofErr w:type="gramEnd"/>
      <w:r w:rsidRPr="00F85A64">
        <w:rPr>
          <w:lang w:val="en-US"/>
        </w:rPr>
        <w:t xml:space="preserve"> PR_someMethod(obj) {</w:t>
      </w:r>
    </w:p>
    <w:p w:rsidR="00F85A64" w:rsidRPr="00F85A64" w:rsidRDefault="00F85A64" w:rsidP="00F85A64">
      <w:pPr>
        <w:pStyle w:val="HTMLconformatoprevio"/>
        <w:rPr>
          <w:lang w:val="en-US"/>
        </w:rPr>
      </w:pPr>
      <w:r w:rsidRPr="00F85A64">
        <w:rPr>
          <w:lang w:val="en-US"/>
        </w:rPr>
        <w:t xml:space="preserve">  //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spacing w:before="100" w:beforeAutospacing="1" w:after="100" w:afterAutospacing="1"/>
        <w:rPr>
          <w:lang w:val="en-US"/>
        </w:rPr>
      </w:pPr>
      <w:r w:rsidRPr="00F85A64">
        <w:rPr>
          <w:rStyle w:val="stylepointsubsection"/>
          <w:lang w:val="en-US"/>
        </w:rPr>
        <w:t>Property Comments</w:t>
      </w:r>
      <w:r w:rsidRPr="00F85A64">
        <w:rPr>
          <w:lang w:val="en-US"/>
        </w:rPr>
        <w:t xml:space="preserve"> </w:t>
      </w:r>
    </w:p>
    <w:p w:rsidR="00F85A64" w:rsidRPr="00F85A64" w:rsidRDefault="00F85A64" w:rsidP="00F85A64">
      <w:pPr>
        <w:pStyle w:val="HTMLconformatoprevio"/>
        <w:rPr>
          <w:lang w:val="en-US"/>
        </w:rPr>
      </w:pPr>
      <w:r w:rsidRPr="00F85A64">
        <w:rPr>
          <w:lang w:val="en-US"/>
        </w:rPr>
        <w:t>/** @constructor */</w:t>
      </w:r>
    </w:p>
    <w:p w:rsidR="00F85A64" w:rsidRPr="00F85A64" w:rsidRDefault="00F85A64" w:rsidP="00F85A64">
      <w:pPr>
        <w:pStyle w:val="HTMLconformatoprevio"/>
        <w:rPr>
          <w:lang w:val="en-US"/>
        </w:rPr>
      </w:pPr>
      <w:r w:rsidRPr="00F85A64">
        <w:rPr>
          <w:lang w:val="en-US"/>
        </w:rPr>
        <w:t xml:space="preserve">project.MyClass = </w:t>
      </w:r>
      <w:proofErr w:type="gramStart"/>
      <w:r w:rsidRPr="00F85A64">
        <w:rPr>
          <w:lang w:val="en-US"/>
        </w:rPr>
        <w:t>function(</w:t>
      </w:r>
      <w:proofErr w:type="gramEnd"/>
      <w:r w:rsidRPr="00F85A64">
        <w:rPr>
          <w:lang w:val="en-US"/>
        </w:rPr>
        <w:t>) {</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   * Maximum number of things per pane.</w:t>
      </w:r>
    </w:p>
    <w:p w:rsidR="00F85A64" w:rsidRPr="00F85A64" w:rsidRDefault="00F85A64" w:rsidP="00F85A64">
      <w:pPr>
        <w:pStyle w:val="HTMLconformatoprevio"/>
        <w:rPr>
          <w:lang w:val="en-US"/>
        </w:rPr>
      </w:pPr>
      <w:r w:rsidRPr="00F85A64">
        <w:rPr>
          <w:lang w:val="en-US"/>
        </w:rPr>
        <w:t xml:space="preserve">   * @type {number}</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  this.someProperty = 4;</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spacing w:before="100" w:beforeAutospacing="1" w:after="100" w:afterAutospacing="1"/>
        <w:rPr>
          <w:lang w:val="en-US"/>
        </w:rPr>
      </w:pPr>
      <w:r w:rsidRPr="00F85A64">
        <w:rPr>
          <w:rStyle w:val="stylepointsubsection"/>
          <w:lang w:val="en-US"/>
        </w:rPr>
        <w:t>JSDoc Tag Reference</w:t>
      </w:r>
      <w:r w:rsidRPr="00F85A64">
        <w:rPr>
          <w:lang w:val="en-US"/>
        </w:rPr>
        <w:t xml:space="preserve"> </w:t>
      </w:r>
      <w:bookmarkStart w:id="117" w:name="JSDoc_Tag_Reference"/>
      <w:bookmarkEnd w:id="117"/>
    </w:p>
    <w:tbl>
      <w:tblPr>
        <w:tblW w:w="0" w:type="auto"/>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12"/>
        <w:gridCol w:w="3470"/>
        <w:gridCol w:w="4342"/>
      </w:tblGrid>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jc w:val="center"/>
              <w:rPr>
                <w:b/>
                <w:bCs/>
                <w:sz w:val="24"/>
                <w:szCs w:val="24"/>
              </w:rPr>
            </w:pPr>
            <w:r>
              <w:rPr>
                <w:b/>
                <w:bCs/>
              </w:rPr>
              <w:t>Tag</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jc w:val="center"/>
              <w:rPr>
                <w:b/>
                <w:bCs/>
                <w:sz w:val="24"/>
                <w:szCs w:val="24"/>
              </w:rPr>
            </w:pPr>
            <w:r>
              <w:rPr>
                <w:b/>
                <w:bCs/>
              </w:rPr>
              <w:t>Template &amp; Examples</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jc w:val="center"/>
              <w:rPr>
                <w:b/>
                <w:bCs/>
                <w:sz w:val="24"/>
                <w:szCs w:val="24"/>
              </w:rPr>
            </w:pPr>
            <w:r>
              <w:rPr>
                <w:b/>
                <w:bCs/>
              </w:rPr>
              <w:t>Description</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18" w:name="tag-author"/>
            <w:r>
              <w:t>@author</w:t>
            </w:r>
            <w:bookmarkEnd w:id="118"/>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@author username@google.com (first last)</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@fileoverview Utilities for handling textareas.</w:t>
            </w:r>
          </w:p>
          <w:p w:rsidR="00F85A64" w:rsidRPr="00F85A64" w:rsidRDefault="00F85A64" w:rsidP="00F85A64">
            <w:pPr>
              <w:pStyle w:val="HTMLconformatoprevio"/>
              <w:rPr>
                <w:lang w:val="en-US"/>
              </w:rPr>
            </w:pPr>
            <w:r w:rsidRPr="00F85A64">
              <w:rPr>
                <w:lang w:val="en-US"/>
              </w:rPr>
              <w:t xml:space="preserve"> * @author kuth@google.com (Uthur Pendragon)</w:t>
            </w:r>
          </w:p>
          <w:p w:rsidR="00F85A64" w:rsidRDefault="00F85A64" w:rsidP="00F85A64">
            <w:pPr>
              <w:pStyle w:val="HTMLconformatoprevio"/>
            </w:pPr>
            <w:r w:rsidRPr="00F85A64">
              <w:rPr>
                <w:lang w:val="en-US"/>
              </w:rPr>
              <w:t xml:space="preserve"> </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 xml:space="preserve">Document the author of a file or the owner of a test, generally only used in the </w:t>
            </w:r>
            <w:r w:rsidRPr="00F85A64">
              <w:rPr>
                <w:rStyle w:val="CdigoHTML"/>
                <w:lang w:val="en-US"/>
              </w:rPr>
              <w:t>@fileoverview</w:t>
            </w:r>
            <w:r w:rsidRPr="00F85A64">
              <w:rPr>
                <w:lang w:val="en-US"/>
              </w:rPr>
              <w:t xml:space="preserve"> comment. </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19" w:name="tag-code"/>
            <w:r>
              <w:t>@code</w:t>
            </w:r>
            <w:bookmarkEnd w:id="119"/>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{@code ...}</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Moves to the next position in the selection.</w:t>
            </w:r>
          </w:p>
          <w:p w:rsidR="00F85A64" w:rsidRPr="00F85A64" w:rsidRDefault="00F85A64" w:rsidP="00F85A64">
            <w:pPr>
              <w:pStyle w:val="HTMLconformatoprevio"/>
              <w:rPr>
                <w:lang w:val="en-US"/>
              </w:rPr>
            </w:pPr>
            <w:r w:rsidRPr="00F85A64">
              <w:rPr>
                <w:lang w:val="en-US"/>
              </w:rPr>
              <w:t xml:space="preserve"> * Throws {@code goog.iter.StopIteration} when it</w:t>
            </w:r>
          </w:p>
          <w:p w:rsidR="00F85A64" w:rsidRPr="00F85A64" w:rsidRDefault="00F85A64" w:rsidP="00F85A64">
            <w:pPr>
              <w:pStyle w:val="HTMLconformatoprevio"/>
              <w:rPr>
                <w:lang w:val="en-US"/>
              </w:rPr>
            </w:pPr>
            <w:r w:rsidRPr="00F85A64">
              <w:rPr>
                <w:lang w:val="en-US"/>
              </w:rPr>
              <w:t xml:space="preserve"> * passes the end of the range.</w:t>
            </w:r>
          </w:p>
          <w:p w:rsidR="00F85A64" w:rsidRPr="00F85A64" w:rsidRDefault="00F85A64" w:rsidP="00F85A64">
            <w:pPr>
              <w:pStyle w:val="HTMLconformatoprevio"/>
              <w:rPr>
                <w:lang w:val="en-US"/>
              </w:rPr>
            </w:pPr>
            <w:r w:rsidRPr="00F85A64">
              <w:rPr>
                <w:lang w:val="en-US"/>
              </w:rPr>
              <w:t xml:space="preserve"> * @return {Node} The node at the next position.</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goog.dom.RangeIterator.prototype.next = function() {</w:t>
            </w:r>
          </w:p>
          <w:p w:rsidR="00F85A64" w:rsidRDefault="00F85A64" w:rsidP="00F85A64">
            <w:pPr>
              <w:pStyle w:val="HTMLconformatoprevio"/>
            </w:pPr>
            <w:r w:rsidRPr="00F85A64">
              <w:rPr>
                <w:lang w:val="en-US"/>
              </w:rPr>
              <w:t xml:space="preserve">  </w:t>
            </w:r>
            <w:r>
              <w:t>// ...</w:t>
            </w:r>
          </w:p>
          <w:p w:rsidR="00F85A64" w:rsidRDefault="00F85A64" w:rsidP="00F85A64">
            <w:pPr>
              <w:pStyle w:val="HTMLconformatoprevio"/>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 xml:space="preserve">Indicates that a term in a JSDoc description is code so it may be correctly formatted in generated documentation. </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20" w:name="tag-const"/>
            <w:r>
              <w:t>@const</w:t>
            </w:r>
            <w:bookmarkEnd w:id="120"/>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@const</w:t>
            </w:r>
            <w:r w:rsidRPr="00F85A64">
              <w:rPr>
                <w:lang w:val="en-US"/>
              </w:rPr>
              <w:br/>
            </w:r>
            <w:r w:rsidRPr="00F85A64">
              <w:rPr>
                <w:rStyle w:val="CdigoHTML"/>
                <w:lang w:val="en-US"/>
              </w:rPr>
              <w:t>@const {type}</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 @const */ var MY_BEER = 'stout';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My namespace's favorite kind of beer.</w:t>
            </w:r>
          </w:p>
          <w:p w:rsidR="00F85A64" w:rsidRPr="00F85A64" w:rsidRDefault="00F85A64" w:rsidP="00F85A64">
            <w:pPr>
              <w:pStyle w:val="HTMLconformatoprevio"/>
              <w:rPr>
                <w:lang w:val="en-US"/>
              </w:rPr>
            </w:pPr>
            <w:r w:rsidRPr="00F85A64">
              <w:rPr>
                <w:lang w:val="en-US"/>
              </w:rPr>
              <w:t xml:space="preserve"> * @const {string}</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mynamespace.MY_BEER = 'stout';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@const */ MyClass.MY_BEER = 'stout';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Initializes the request.</w:t>
            </w:r>
          </w:p>
          <w:p w:rsidR="00F85A64" w:rsidRPr="00F85A64" w:rsidRDefault="00F85A64" w:rsidP="00F85A64">
            <w:pPr>
              <w:pStyle w:val="HTMLconformatoprevio"/>
              <w:rPr>
                <w:lang w:val="en-US"/>
              </w:rPr>
            </w:pPr>
            <w:r w:rsidRPr="00F85A64">
              <w:rPr>
                <w:lang w:val="en-US"/>
              </w:rPr>
              <w:t xml:space="preserve"> * @const</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mynamespace.Request.prototype.initialize = function() {</w:t>
            </w:r>
          </w:p>
          <w:p w:rsidR="00F85A64" w:rsidRPr="00F85A64" w:rsidRDefault="00F85A64" w:rsidP="00F85A64">
            <w:pPr>
              <w:pStyle w:val="HTMLconformatoprevio"/>
              <w:rPr>
                <w:lang w:val="en-US"/>
              </w:rPr>
            </w:pPr>
            <w:r w:rsidRPr="00F85A64">
              <w:rPr>
                <w:lang w:val="en-US"/>
              </w:rPr>
              <w:t xml:space="preserve">  // This method cannot be overridden in a subclass.</w:t>
            </w:r>
          </w:p>
          <w:p w:rsidR="00F85A64" w:rsidRDefault="00F85A64" w:rsidP="00F85A64">
            <w:pPr>
              <w:pStyle w:val="HTMLconformatoprevio"/>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pStyle w:val="NormalWeb"/>
              <w:rPr>
                <w:lang w:val="en-US"/>
              </w:rPr>
            </w:pPr>
            <w:r w:rsidRPr="00F85A64">
              <w:rPr>
                <w:lang w:val="en-US"/>
              </w:rPr>
              <w:t>Marks a variable (or property) as read-only and suitable for inlining.</w:t>
            </w:r>
          </w:p>
          <w:p w:rsidR="00F85A64" w:rsidRPr="00F85A64" w:rsidRDefault="00F85A64">
            <w:pPr>
              <w:pStyle w:val="NormalWeb"/>
              <w:rPr>
                <w:lang w:val="en-US"/>
              </w:rPr>
            </w:pPr>
            <w:r w:rsidRPr="00F85A64">
              <w:rPr>
                <w:lang w:val="en-US"/>
              </w:rPr>
              <w:t xml:space="preserve">A </w:t>
            </w:r>
            <w:r w:rsidRPr="00F85A64">
              <w:rPr>
                <w:rStyle w:val="CdigoHTML"/>
                <w:lang w:val="en-US"/>
              </w:rPr>
              <w:t>@const</w:t>
            </w:r>
            <w:r w:rsidRPr="00F85A64">
              <w:rPr>
                <w:lang w:val="en-US"/>
              </w:rPr>
              <w:t xml:space="preserve"> variable is an immutable pointer to a value. If a variable or property marked as </w:t>
            </w:r>
            <w:r w:rsidRPr="00F85A64">
              <w:rPr>
                <w:rStyle w:val="CdigoHTML"/>
                <w:lang w:val="en-US"/>
              </w:rPr>
              <w:t>@const</w:t>
            </w:r>
            <w:r w:rsidRPr="00F85A64">
              <w:rPr>
                <w:lang w:val="en-US"/>
              </w:rPr>
              <w:t xml:space="preserve"> is overwritten, JSCompiler will give warnings.</w:t>
            </w:r>
          </w:p>
          <w:p w:rsidR="00F85A64" w:rsidRPr="00F85A64" w:rsidRDefault="00F85A64">
            <w:pPr>
              <w:pStyle w:val="NormalWeb"/>
              <w:rPr>
                <w:lang w:val="en-US"/>
              </w:rPr>
            </w:pPr>
            <w:r w:rsidRPr="00F85A64">
              <w:rPr>
                <w:lang w:val="en-US"/>
              </w:rPr>
              <w:t>The type declaration of a constant value can be omitted if it can be clearly inferred. An additional comment about the variable is optional.</w:t>
            </w:r>
          </w:p>
          <w:p w:rsidR="00F85A64" w:rsidRPr="00F85A64" w:rsidRDefault="00F85A64">
            <w:pPr>
              <w:pStyle w:val="NormalWeb"/>
              <w:rPr>
                <w:lang w:val="en-US"/>
              </w:rPr>
            </w:pPr>
            <w:r w:rsidRPr="00F85A64">
              <w:rPr>
                <w:lang w:val="en-US"/>
              </w:rPr>
              <w:t xml:space="preserve">When </w:t>
            </w:r>
            <w:r w:rsidRPr="00F85A64">
              <w:rPr>
                <w:rStyle w:val="CdigoHTML"/>
                <w:lang w:val="en-US"/>
              </w:rPr>
              <w:t>@const</w:t>
            </w:r>
            <w:r w:rsidRPr="00F85A64">
              <w:rPr>
                <w:lang w:val="en-US"/>
              </w:rPr>
              <w:t xml:space="preserve"> is applied to a method, it implies the method is </w:t>
            </w:r>
            <w:proofErr w:type="gramStart"/>
            <w:r w:rsidRPr="00F85A64">
              <w:rPr>
                <w:lang w:val="en-US"/>
              </w:rPr>
              <w:t>not only not overwritable,</w:t>
            </w:r>
            <w:proofErr w:type="gramEnd"/>
            <w:r w:rsidRPr="00F85A64">
              <w:rPr>
                <w:lang w:val="en-US"/>
              </w:rPr>
              <w:t xml:space="preserve"> but also that the method is </w:t>
            </w:r>
            <w:r w:rsidRPr="00F85A64">
              <w:rPr>
                <w:rStyle w:val="nfasis"/>
                <w:lang w:val="en-US"/>
              </w:rPr>
              <w:t>finalized</w:t>
            </w:r>
            <w:r w:rsidRPr="00F85A64">
              <w:rPr>
                <w:lang w:val="en-US"/>
              </w:rPr>
              <w:t xml:space="preserve"> — not overridable in subclasses.</w:t>
            </w:r>
          </w:p>
          <w:p w:rsidR="00F85A64" w:rsidRPr="00F85A64" w:rsidRDefault="00F85A64">
            <w:pPr>
              <w:pStyle w:val="NormalWeb"/>
              <w:rPr>
                <w:lang w:val="en-US"/>
              </w:rPr>
            </w:pPr>
            <w:r w:rsidRPr="00F85A64">
              <w:rPr>
                <w:lang w:val="en-US"/>
              </w:rPr>
              <w:t xml:space="preserve">For more on </w:t>
            </w:r>
            <w:r w:rsidRPr="00F85A64">
              <w:rPr>
                <w:rStyle w:val="CdigoHTML"/>
                <w:lang w:val="en-US"/>
              </w:rPr>
              <w:t>@const</w:t>
            </w:r>
            <w:r w:rsidRPr="00F85A64">
              <w:rPr>
                <w:lang w:val="en-US"/>
              </w:rPr>
              <w:t xml:space="preserve">, see the </w:t>
            </w:r>
            <w:hyperlink r:id="rId120" w:anchor="Constants" w:history="1">
              <w:r w:rsidRPr="00F85A64">
                <w:rPr>
                  <w:rStyle w:val="Hipervnculo"/>
                  <w:lang w:val="en-US"/>
                </w:rPr>
                <w:t>Constants</w:t>
              </w:r>
            </w:hyperlink>
            <w:r w:rsidRPr="00F85A64">
              <w:rPr>
                <w:lang w:val="en-US"/>
              </w:rPr>
              <w:t xml:space="preserve"> section.</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21" w:name="tag-constructor"/>
            <w:r>
              <w:t>@constructor</w:t>
            </w:r>
            <w:bookmarkEnd w:id="121"/>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@constructor</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A rectangle.</w:t>
            </w:r>
          </w:p>
          <w:p w:rsidR="00F85A64" w:rsidRDefault="00F85A64" w:rsidP="00F85A64">
            <w:pPr>
              <w:pStyle w:val="HTMLconformatoprevio"/>
            </w:pPr>
            <w:r w:rsidRPr="00F85A64">
              <w:rPr>
                <w:lang w:val="en-US"/>
              </w:rPr>
              <w:t xml:space="preserve"> </w:t>
            </w:r>
            <w:r>
              <w:t>* @constructor</w:t>
            </w:r>
          </w:p>
          <w:p w:rsidR="00F85A64" w:rsidRDefault="00F85A64" w:rsidP="00F85A64">
            <w:pPr>
              <w:pStyle w:val="HTMLconformatoprevio"/>
            </w:pPr>
            <w:r>
              <w:t xml:space="preserve"> */</w:t>
            </w:r>
          </w:p>
          <w:p w:rsidR="00F85A64" w:rsidRDefault="00F85A64" w:rsidP="00F85A64">
            <w:pPr>
              <w:pStyle w:val="HTMLconformatoprevio"/>
            </w:pPr>
            <w:r>
              <w:t>function GM_Rect() {</w:t>
            </w:r>
          </w:p>
          <w:p w:rsidR="00F85A64" w:rsidRDefault="00F85A64" w:rsidP="00F85A64">
            <w:pPr>
              <w:pStyle w:val="HTMLconformatoprevio"/>
            </w:pPr>
            <w:r>
              <w:t xml:space="preserve">  ...</w:t>
            </w:r>
          </w:p>
          <w:p w:rsidR="00F85A64" w:rsidRDefault="00F85A64" w:rsidP="00F85A64">
            <w:pPr>
              <w:pStyle w:val="HTMLconformatoprevio"/>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 xml:space="preserve">Used in a class's documentation to indicate the constructor. </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22" w:name="tag-define"/>
            <w:r>
              <w:t>@define</w:t>
            </w:r>
            <w:bookmarkEnd w:id="122"/>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@define {Type} description</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 @define {boolean} */</w:t>
            </w:r>
          </w:p>
          <w:p w:rsidR="00F85A64" w:rsidRPr="00F85A64" w:rsidRDefault="00F85A64" w:rsidP="00F85A64">
            <w:pPr>
              <w:pStyle w:val="HTMLconformatoprevio"/>
              <w:rPr>
                <w:lang w:val="en-US"/>
              </w:rPr>
            </w:pPr>
            <w:r w:rsidRPr="00F85A64">
              <w:rPr>
                <w:lang w:val="en-US"/>
              </w:rPr>
              <w:t>var TR_FLAGS_ENABLE_DEBUG = true;</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@define {boolean} Whether we know at compile-time that</w:t>
            </w:r>
          </w:p>
          <w:p w:rsidR="00F85A64" w:rsidRPr="00F85A64" w:rsidRDefault="00F85A64" w:rsidP="00F85A64">
            <w:pPr>
              <w:pStyle w:val="HTMLconformatoprevio"/>
              <w:rPr>
                <w:lang w:val="en-US"/>
              </w:rPr>
            </w:pPr>
            <w:r w:rsidRPr="00F85A64">
              <w:rPr>
                <w:lang w:val="en-US"/>
              </w:rPr>
              <w:t xml:space="preserve"> *     </w:t>
            </w:r>
            <w:proofErr w:type="gramStart"/>
            <w:r w:rsidRPr="00F85A64">
              <w:rPr>
                <w:lang w:val="en-US"/>
              </w:rPr>
              <w:t>the</w:t>
            </w:r>
            <w:proofErr w:type="gramEnd"/>
            <w:r w:rsidRPr="00F85A64">
              <w:rPr>
                <w:lang w:val="en-US"/>
              </w:rPr>
              <w:t xml:space="preserve"> browser is IE.</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goog.userAgent.ASSUME_IE = 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 xml:space="preserve">Indicates a constant that can be overridden by the compiler at compile-time. In the example, the compiler flag </w:t>
            </w:r>
            <w:r w:rsidRPr="00F85A64">
              <w:rPr>
                <w:rStyle w:val="CdigoHTML"/>
                <w:lang w:val="en-US"/>
              </w:rPr>
              <w:t>--define='goog.userAgent.ASSUME_IE=true'</w:t>
            </w:r>
            <w:r w:rsidRPr="00F85A64">
              <w:rPr>
                <w:lang w:val="en-US"/>
              </w:rPr>
              <w:t xml:space="preserve"> could be specified in the BUILD file to indicate that the constant </w:t>
            </w:r>
            <w:r w:rsidRPr="00F85A64">
              <w:rPr>
                <w:rStyle w:val="CdigoHTML"/>
                <w:lang w:val="en-US"/>
              </w:rPr>
              <w:t>goog.userAgent.ASSUME_IE</w:t>
            </w:r>
            <w:r w:rsidRPr="00F85A64">
              <w:rPr>
                <w:lang w:val="en-US"/>
              </w:rPr>
              <w:t xml:space="preserve"> should be replaced with </w:t>
            </w:r>
            <w:r w:rsidRPr="00F85A64">
              <w:rPr>
                <w:rStyle w:val="CdigoHTML"/>
                <w:lang w:val="en-US"/>
              </w:rPr>
              <w:t>true</w:t>
            </w:r>
            <w:r w:rsidRPr="00F85A64">
              <w:rPr>
                <w:lang w:val="en-US"/>
              </w:rPr>
              <w:t xml:space="preserve">. </w:t>
            </w: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23" w:name="tag-deprecated"/>
            <w:r>
              <w:t>@deprecated</w:t>
            </w:r>
            <w:bookmarkEnd w:id="123"/>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@deprecated Description</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Determines whether a node is a field.</w:t>
            </w:r>
          </w:p>
          <w:p w:rsidR="00F85A64" w:rsidRPr="00F85A64" w:rsidRDefault="00F85A64" w:rsidP="00F85A64">
            <w:pPr>
              <w:pStyle w:val="HTMLconformatoprevio"/>
              <w:rPr>
                <w:lang w:val="en-US"/>
              </w:rPr>
            </w:pPr>
            <w:r w:rsidRPr="00F85A64">
              <w:rPr>
                <w:lang w:val="en-US"/>
              </w:rPr>
              <w:t xml:space="preserve"> * @return {boolean} True if the contents of</w:t>
            </w:r>
          </w:p>
          <w:p w:rsidR="00F85A64" w:rsidRPr="00F85A64" w:rsidRDefault="00F85A64" w:rsidP="00F85A64">
            <w:pPr>
              <w:pStyle w:val="HTMLconformatoprevio"/>
              <w:rPr>
                <w:lang w:val="en-US"/>
              </w:rPr>
            </w:pPr>
            <w:r w:rsidRPr="00F85A64">
              <w:rPr>
                <w:lang w:val="en-US"/>
              </w:rPr>
              <w:t xml:space="preserve"> *     the element are editable, but the element</w:t>
            </w:r>
          </w:p>
          <w:p w:rsidR="00F85A64" w:rsidRPr="00F85A64" w:rsidRDefault="00F85A64" w:rsidP="00F85A64">
            <w:pPr>
              <w:pStyle w:val="HTMLconformatoprevio"/>
              <w:rPr>
                <w:lang w:val="en-US"/>
              </w:rPr>
            </w:pPr>
            <w:r w:rsidRPr="00F85A64">
              <w:rPr>
                <w:lang w:val="en-US"/>
              </w:rPr>
              <w:t xml:space="preserve"> *     </w:t>
            </w:r>
            <w:proofErr w:type="gramStart"/>
            <w:r w:rsidRPr="00F85A64">
              <w:rPr>
                <w:lang w:val="en-US"/>
              </w:rPr>
              <w:t>itself</w:t>
            </w:r>
            <w:proofErr w:type="gramEnd"/>
            <w:r w:rsidRPr="00F85A64">
              <w:rPr>
                <w:lang w:val="en-US"/>
              </w:rPr>
              <w:t xml:space="preserve"> is not.</w:t>
            </w:r>
          </w:p>
          <w:p w:rsidR="00F85A64" w:rsidRPr="00F85A64" w:rsidRDefault="00F85A64" w:rsidP="00F85A64">
            <w:pPr>
              <w:pStyle w:val="HTMLconformatoprevio"/>
              <w:rPr>
                <w:lang w:val="en-US"/>
              </w:rPr>
            </w:pPr>
            <w:r w:rsidRPr="00F85A64">
              <w:rPr>
                <w:lang w:val="en-US"/>
              </w:rPr>
              <w:t xml:space="preserve"> * @deprecated Use </w:t>
            </w:r>
            <w:proofErr w:type="gramStart"/>
            <w:r w:rsidRPr="00F85A64">
              <w:rPr>
                <w:lang w:val="en-US"/>
              </w:rPr>
              <w:t>isField(</w:t>
            </w:r>
            <w:proofErr w:type="gramEnd"/>
            <w:r w:rsidRPr="00F85A64">
              <w:rPr>
                <w:lang w:val="en-US"/>
              </w:rPr>
              <w:t>).</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BN_EditUtil.isTopEditableField = function(node) {</w:t>
            </w:r>
          </w:p>
          <w:p w:rsidR="00F85A64" w:rsidRDefault="00F85A64" w:rsidP="00F85A64">
            <w:pPr>
              <w:pStyle w:val="HTMLconformatoprevio"/>
            </w:pPr>
            <w:r w:rsidRPr="00F85A64">
              <w:rPr>
                <w:lang w:val="en-US"/>
              </w:rPr>
              <w:t xml:space="preserve">  </w:t>
            </w:r>
            <w:r>
              <w:t>// ...</w:t>
            </w:r>
          </w:p>
          <w:p w:rsidR="00F85A64" w:rsidRDefault="00F85A64" w:rsidP="00F85A64">
            <w:pPr>
              <w:pStyle w:val="HTMLconformatoprevio"/>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rsidRPr="00F85A64">
              <w:rPr>
                <w:lang w:val="en-US"/>
              </w:rPr>
              <w:t xml:space="preserve">Used to tell that a function, method or property should not be used any more. </w:t>
            </w:r>
            <w:r>
              <w:t xml:space="preserve">Always provide instructions on what callers should use instead. </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24" w:name="tag-dict"/>
            <w:r>
              <w:t>@dict</w:t>
            </w:r>
            <w:bookmarkEnd w:id="124"/>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@dict Description</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@constructor</w:t>
            </w:r>
          </w:p>
          <w:p w:rsidR="00F85A64" w:rsidRPr="00F85A64" w:rsidRDefault="00F85A64" w:rsidP="00F85A64">
            <w:pPr>
              <w:pStyle w:val="HTMLconformatoprevio"/>
              <w:rPr>
                <w:lang w:val="en-US"/>
              </w:rPr>
            </w:pPr>
            <w:r w:rsidRPr="00F85A64">
              <w:rPr>
                <w:lang w:val="en-US"/>
              </w:rPr>
              <w:t xml:space="preserve"> * @dict</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function Foo(x) {</w:t>
            </w:r>
          </w:p>
          <w:p w:rsidR="00F85A64" w:rsidRPr="00F85A64" w:rsidRDefault="00F85A64" w:rsidP="00F85A64">
            <w:pPr>
              <w:pStyle w:val="HTMLconformatoprevio"/>
              <w:rPr>
                <w:lang w:val="en-US"/>
              </w:rPr>
            </w:pPr>
            <w:r w:rsidRPr="00F85A64">
              <w:rPr>
                <w:lang w:val="en-US"/>
              </w:rPr>
              <w:t xml:space="preserve">  this['x'] = x;</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var obj = new Foo(123);</w:t>
            </w:r>
          </w:p>
          <w:p w:rsidR="00F85A64" w:rsidRPr="00F85A64" w:rsidRDefault="00F85A64" w:rsidP="00F85A64">
            <w:pPr>
              <w:pStyle w:val="HTMLconformatoprevio"/>
              <w:rPr>
                <w:lang w:val="en-US"/>
              </w:rPr>
            </w:pPr>
            <w:r w:rsidRPr="00F85A64">
              <w:rPr>
                <w:lang w:val="en-US"/>
              </w:rPr>
              <w:t>var num = obj.x;  // warning</w:t>
            </w:r>
          </w:p>
          <w:p w:rsidR="00F85A64" w:rsidRPr="00F85A64" w:rsidRDefault="00F85A64" w:rsidP="00F85A64">
            <w:pPr>
              <w:pStyle w:val="HTMLconformatoprevio"/>
              <w:rPr>
                <w:lang w:val="en-US"/>
              </w:rPr>
            </w:pPr>
          </w:p>
          <w:p w:rsidR="00F85A64" w:rsidRDefault="00F85A64" w:rsidP="00F85A64">
            <w:pPr>
              <w:pStyle w:val="HTMLconformatoprevio"/>
            </w:pPr>
            <w:r>
              <w:t>(/** @dict */ { x: 1 }).x = 123;  // warning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When a constructor (</w:t>
            </w:r>
            <w:r w:rsidRPr="00F85A64">
              <w:rPr>
                <w:rStyle w:val="CdigoHTML"/>
                <w:lang w:val="en-US"/>
              </w:rPr>
              <w:t>Foo</w:t>
            </w:r>
            <w:r w:rsidRPr="00F85A64">
              <w:rPr>
                <w:lang w:val="en-US"/>
              </w:rPr>
              <w:t xml:space="preserve"> in the example) is annotated with </w:t>
            </w:r>
            <w:r w:rsidRPr="00F85A64">
              <w:rPr>
                <w:rStyle w:val="CdigoHTML"/>
                <w:lang w:val="en-US"/>
              </w:rPr>
              <w:t>@dict</w:t>
            </w:r>
            <w:r w:rsidRPr="00F85A64">
              <w:rPr>
                <w:lang w:val="en-US"/>
              </w:rPr>
              <w:t xml:space="preserve">, you can only use the bracket notation to access the properties of </w:t>
            </w:r>
            <w:r w:rsidRPr="00F85A64">
              <w:rPr>
                <w:rStyle w:val="CdigoHTML"/>
                <w:lang w:val="en-US"/>
              </w:rPr>
              <w:t>Foo</w:t>
            </w:r>
            <w:r w:rsidRPr="00F85A64">
              <w:rPr>
                <w:lang w:val="en-US"/>
              </w:rPr>
              <w:t xml:space="preserve"> objects. The annotation can also be used directly on object literals. </w:t>
            </w: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25" w:name="tag-enum"/>
            <w:r>
              <w:t>@enum</w:t>
            </w:r>
            <w:bookmarkEnd w:id="125"/>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@enum {Type}</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Enum for tri-state values.</w:t>
            </w:r>
          </w:p>
          <w:p w:rsidR="00F85A64" w:rsidRPr="00F85A64" w:rsidRDefault="00F85A64" w:rsidP="00F85A64">
            <w:pPr>
              <w:pStyle w:val="HTMLconformatoprevio"/>
              <w:rPr>
                <w:lang w:val="en-US"/>
              </w:rPr>
            </w:pPr>
            <w:r w:rsidRPr="00F85A64">
              <w:rPr>
                <w:lang w:val="en-US"/>
              </w:rPr>
              <w:t xml:space="preserve"> * @enum {number}</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project.TriState = {</w:t>
            </w:r>
          </w:p>
          <w:p w:rsidR="00F85A64" w:rsidRPr="00F85A64" w:rsidRDefault="00F85A64" w:rsidP="00F85A64">
            <w:pPr>
              <w:pStyle w:val="HTMLconformatoprevio"/>
              <w:rPr>
                <w:lang w:val="en-US"/>
              </w:rPr>
            </w:pPr>
            <w:r w:rsidRPr="00F85A64">
              <w:rPr>
                <w:lang w:val="en-US"/>
              </w:rPr>
              <w:t xml:space="preserve">  TRUE: 1,</w:t>
            </w:r>
          </w:p>
          <w:p w:rsidR="00F85A64" w:rsidRDefault="00F85A64" w:rsidP="00F85A64">
            <w:pPr>
              <w:pStyle w:val="HTMLconformatoprevio"/>
            </w:pPr>
            <w:r w:rsidRPr="00F85A64">
              <w:rPr>
                <w:lang w:val="en-US"/>
              </w:rPr>
              <w:t xml:space="preserve">  </w:t>
            </w:r>
            <w:r>
              <w:t>FALSE: -1,</w:t>
            </w:r>
          </w:p>
          <w:p w:rsidR="00F85A64" w:rsidRDefault="00F85A64" w:rsidP="00F85A64">
            <w:pPr>
              <w:pStyle w:val="HTMLconformatoprevio"/>
            </w:pPr>
            <w:r>
              <w:t xml:space="preserve">  MAYBE: 0</w:t>
            </w:r>
          </w:p>
          <w:p w:rsidR="00F85A64" w:rsidRDefault="00F85A64" w:rsidP="00F85A64">
            <w:pPr>
              <w:pStyle w:val="HTMLconformatoprevio"/>
            </w:pPr>
            <w:r>
              <w:t>};</w:t>
            </w:r>
          </w:p>
        </w:tc>
        <w:tc>
          <w:tcPr>
            <w:tcW w:w="0" w:type="auto"/>
            <w:vAlign w:val="center"/>
            <w:hideMark/>
          </w:tcPr>
          <w:p w:rsidR="00F85A64" w:rsidRDefault="00F85A64"/>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26" w:name="tag-export"/>
            <w:r>
              <w:t>@export</w:t>
            </w:r>
            <w:bookmarkEnd w:id="126"/>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@export</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 @export */</w:t>
            </w:r>
          </w:p>
          <w:p w:rsidR="00F85A64" w:rsidRPr="00F85A64" w:rsidRDefault="00F85A64" w:rsidP="00F85A64">
            <w:pPr>
              <w:pStyle w:val="HTMLconformatoprevio"/>
              <w:rPr>
                <w:lang w:val="en-US"/>
              </w:rPr>
            </w:pPr>
            <w:r w:rsidRPr="00F85A64">
              <w:rPr>
                <w:lang w:val="en-US"/>
              </w:rPr>
              <w:t>foo.MyPublicClass.prototype.myPublicMethod = function() {</w:t>
            </w:r>
          </w:p>
          <w:p w:rsidR="00F85A64" w:rsidRDefault="00F85A64" w:rsidP="00F85A64">
            <w:pPr>
              <w:pStyle w:val="HTMLconformatoprevio"/>
            </w:pPr>
            <w:r w:rsidRPr="00F85A64">
              <w:rPr>
                <w:lang w:val="en-US"/>
              </w:rPr>
              <w:t xml:space="preserve">  </w:t>
            </w:r>
            <w:r>
              <w:t>// ...</w:t>
            </w:r>
          </w:p>
          <w:p w:rsidR="00F85A64" w:rsidRDefault="00F85A64" w:rsidP="00F85A64">
            <w:pPr>
              <w:pStyle w:val="HTMLconformatoprevio"/>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pStyle w:val="NormalWeb"/>
              <w:rPr>
                <w:lang w:val="en-US"/>
              </w:rPr>
            </w:pPr>
            <w:r w:rsidRPr="00F85A64">
              <w:rPr>
                <w:lang w:val="en-US"/>
              </w:rPr>
              <w:t xml:space="preserve">Given the code on the left, when the compiler is run with the </w:t>
            </w:r>
            <w:r w:rsidRPr="00F85A64">
              <w:rPr>
                <w:rStyle w:val="CdigoHTML"/>
                <w:lang w:val="en-US"/>
              </w:rPr>
              <w:t>--generate_exports</w:t>
            </w:r>
            <w:r w:rsidRPr="00F85A64">
              <w:rPr>
                <w:lang w:val="en-US"/>
              </w:rPr>
              <w:t xml:space="preserve"> flag, it will generate the code:</w:t>
            </w:r>
          </w:p>
          <w:p w:rsidR="00F85A64" w:rsidRPr="00F85A64" w:rsidRDefault="00F85A64" w:rsidP="00F85A64">
            <w:pPr>
              <w:pStyle w:val="HTMLconformatoprevio"/>
              <w:rPr>
                <w:lang w:val="en-US"/>
              </w:rPr>
            </w:pPr>
            <w:r w:rsidRPr="00F85A64">
              <w:rPr>
                <w:lang w:val="en-US"/>
              </w:rPr>
              <w:t>goog.exportSymbol('foo.MyPublicClass.prototype.myPublicMethod',</w:t>
            </w:r>
          </w:p>
          <w:p w:rsidR="00F85A64" w:rsidRPr="00F85A64" w:rsidRDefault="00F85A64" w:rsidP="00F85A64">
            <w:pPr>
              <w:pStyle w:val="HTMLconformatoprevio"/>
              <w:rPr>
                <w:lang w:val="en-US"/>
              </w:rPr>
            </w:pPr>
            <w:r w:rsidRPr="00F85A64">
              <w:rPr>
                <w:lang w:val="en-US"/>
              </w:rPr>
              <w:t xml:space="preserve">    foo.MyPublicClass.prototype.myPublicMethod);</w:t>
            </w:r>
          </w:p>
          <w:p w:rsidR="00F85A64" w:rsidRPr="00F85A64" w:rsidRDefault="00F85A64">
            <w:pPr>
              <w:pStyle w:val="NormalWeb"/>
              <w:rPr>
                <w:lang w:val="en-US"/>
              </w:rPr>
            </w:pPr>
            <w:proofErr w:type="gramStart"/>
            <w:r w:rsidRPr="00F85A64">
              <w:rPr>
                <w:lang w:val="en-US"/>
              </w:rPr>
              <w:t>which</w:t>
            </w:r>
            <w:proofErr w:type="gramEnd"/>
            <w:r w:rsidRPr="00F85A64">
              <w:rPr>
                <w:lang w:val="en-US"/>
              </w:rPr>
              <w:t xml:space="preserve"> will export the symbols to uncompiled code. Code that uses the </w:t>
            </w:r>
            <w:r w:rsidRPr="00F85A64">
              <w:rPr>
                <w:rStyle w:val="CdigoHTML"/>
                <w:lang w:val="en-US"/>
              </w:rPr>
              <w:t>@export</w:t>
            </w:r>
            <w:r w:rsidRPr="00F85A64">
              <w:rPr>
                <w:lang w:val="en-US"/>
              </w:rPr>
              <w:t xml:space="preserve"> annotation must either</w:t>
            </w:r>
          </w:p>
          <w:p w:rsidR="00F85A64" w:rsidRPr="00F85A64" w:rsidRDefault="00F85A64" w:rsidP="000776DB">
            <w:pPr>
              <w:numPr>
                <w:ilvl w:val="0"/>
                <w:numId w:val="30"/>
              </w:numPr>
              <w:spacing w:before="100" w:beforeAutospacing="1" w:after="100" w:afterAutospacing="1"/>
              <w:rPr>
                <w:lang w:val="en-US"/>
              </w:rPr>
            </w:pPr>
            <w:r w:rsidRPr="00F85A64">
              <w:rPr>
                <w:lang w:val="en-US"/>
              </w:rPr>
              <w:t xml:space="preserve">include </w:t>
            </w:r>
            <w:r w:rsidRPr="00F85A64">
              <w:rPr>
                <w:rStyle w:val="CdigoHTML"/>
                <w:lang w:val="en-US"/>
              </w:rPr>
              <w:t>//javascript/closure/base.js</w:t>
            </w:r>
            <w:r w:rsidRPr="00F85A64">
              <w:rPr>
                <w:lang w:val="en-US"/>
              </w:rPr>
              <w:t>, or</w:t>
            </w:r>
          </w:p>
          <w:p w:rsidR="00F85A64" w:rsidRPr="00F85A64" w:rsidRDefault="00F85A64" w:rsidP="000776DB">
            <w:pPr>
              <w:numPr>
                <w:ilvl w:val="0"/>
                <w:numId w:val="30"/>
              </w:numPr>
              <w:spacing w:before="100" w:beforeAutospacing="1" w:after="100" w:afterAutospacing="1"/>
              <w:rPr>
                <w:sz w:val="24"/>
                <w:szCs w:val="24"/>
                <w:lang w:val="en-US"/>
              </w:rPr>
            </w:pPr>
            <w:proofErr w:type="gramStart"/>
            <w:r w:rsidRPr="00F85A64">
              <w:rPr>
                <w:lang w:val="en-US"/>
              </w:rPr>
              <w:t>define</w:t>
            </w:r>
            <w:proofErr w:type="gramEnd"/>
            <w:r w:rsidRPr="00F85A64">
              <w:rPr>
                <w:lang w:val="en-US"/>
              </w:rPr>
              <w:t xml:space="preserve"> both </w:t>
            </w:r>
            <w:r w:rsidRPr="00F85A64">
              <w:rPr>
                <w:rStyle w:val="CdigoHTML"/>
                <w:lang w:val="en-US"/>
              </w:rPr>
              <w:t>goog.exportSymbol</w:t>
            </w:r>
            <w:r w:rsidRPr="00F85A64">
              <w:rPr>
                <w:lang w:val="en-US"/>
              </w:rPr>
              <w:t xml:space="preserve"> and </w:t>
            </w:r>
            <w:r w:rsidRPr="00F85A64">
              <w:rPr>
                <w:rStyle w:val="CdigoHTML"/>
                <w:lang w:val="en-US"/>
              </w:rPr>
              <w:t>goog.exportProperty</w:t>
            </w:r>
            <w:r w:rsidRPr="00F85A64">
              <w:rPr>
                <w:lang w:val="en-US"/>
              </w:rPr>
              <w:t xml:space="preserve"> with the same method signature in their own codebase.</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27" w:name="tag-expose"/>
            <w:r>
              <w:t>@expose</w:t>
            </w:r>
            <w:bookmarkEnd w:id="127"/>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@expose</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 @expose */</w:t>
            </w:r>
          </w:p>
          <w:p w:rsidR="00F85A64" w:rsidRPr="00F85A64" w:rsidRDefault="00F85A64" w:rsidP="00F85A64">
            <w:pPr>
              <w:pStyle w:val="HTMLconformatoprevio"/>
              <w:rPr>
                <w:lang w:val="en-US"/>
              </w:rPr>
            </w:pPr>
            <w:r w:rsidRPr="00F85A64">
              <w:rPr>
                <w:lang w:val="en-US"/>
              </w:rPr>
              <w:t>MyClass.prototype.exposedProperty = 3;</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pStyle w:val="NormalWeb"/>
              <w:rPr>
                <w:lang w:val="en-US"/>
              </w:rPr>
            </w:pPr>
            <w:r w:rsidRPr="00F85A64">
              <w:rPr>
                <w:lang w:val="en-US"/>
              </w:rPr>
              <w:t xml:space="preserve">Declares an exposed property. Exposed properties will not be removed, or renamed, or collapsed, or optimized in any way by the compiler. No properties with the same name will be able to be optimized either. </w:t>
            </w:r>
          </w:p>
          <w:p w:rsidR="00F85A64" w:rsidRPr="00F85A64" w:rsidRDefault="00F85A64">
            <w:pPr>
              <w:pStyle w:val="NormalWeb"/>
              <w:rPr>
                <w:lang w:val="en-US"/>
              </w:rPr>
            </w:pPr>
            <w:r w:rsidRPr="00F85A64">
              <w:rPr>
                <w:rStyle w:val="CdigoHTML"/>
                <w:lang w:val="en-US"/>
              </w:rPr>
              <w:t>@expose</w:t>
            </w:r>
            <w:r w:rsidRPr="00F85A64">
              <w:rPr>
                <w:lang w:val="en-US"/>
              </w:rPr>
              <w:t xml:space="preserve"> should never be used in library code, because it will prevent that property from ever getting removed. </w:t>
            </w: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28" w:name="tag-extends"/>
            <w:r>
              <w:t>@extends</w:t>
            </w:r>
            <w:bookmarkEnd w:id="128"/>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@extends Type</w:t>
            </w:r>
            <w:r w:rsidRPr="00F85A64">
              <w:rPr>
                <w:rFonts w:ascii="Courier New" w:hAnsi="Courier New" w:cs="Courier New"/>
                <w:lang w:val="en-US"/>
              </w:rPr>
              <w:br/>
            </w:r>
            <w:r w:rsidRPr="00F85A64">
              <w:rPr>
                <w:rStyle w:val="CdigoHTML"/>
                <w:lang w:val="en-US"/>
              </w:rPr>
              <w:t xml:space="preserve">@extends {Type}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Immutable empty node list.</w:t>
            </w:r>
          </w:p>
          <w:p w:rsidR="00F85A64" w:rsidRPr="00F85A64" w:rsidRDefault="00F85A64" w:rsidP="00F85A64">
            <w:pPr>
              <w:pStyle w:val="HTMLconformatoprevio"/>
              <w:rPr>
                <w:lang w:val="en-US"/>
              </w:rPr>
            </w:pPr>
            <w:r w:rsidRPr="00F85A64">
              <w:rPr>
                <w:lang w:val="en-US"/>
              </w:rPr>
              <w:t xml:space="preserve"> * @constructor</w:t>
            </w:r>
          </w:p>
          <w:p w:rsidR="00F85A64" w:rsidRPr="00F85A64" w:rsidRDefault="00F85A64" w:rsidP="00F85A64">
            <w:pPr>
              <w:pStyle w:val="HTMLconformatoprevio"/>
              <w:rPr>
                <w:lang w:val="en-US"/>
              </w:rPr>
            </w:pPr>
            <w:r w:rsidRPr="00F85A64">
              <w:rPr>
                <w:lang w:val="en-US"/>
              </w:rPr>
              <w:t xml:space="preserve"> * @extends goog.ds.BasicNodeList</w:t>
            </w:r>
          </w:p>
          <w:p w:rsidR="00F85A64" w:rsidRDefault="00F85A64" w:rsidP="00F85A64">
            <w:pPr>
              <w:pStyle w:val="HTMLconformatoprevio"/>
            </w:pPr>
            <w:r w:rsidRPr="00F85A64">
              <w:rPr>
                <w:lang w:val="en-US"/>
              </w:rPr>
              <w:t xml:space="preserve"> </w:t>
            </w:r>
            <w:r>
              <w:t>*/</w:t>
            </w:r>
          </w:p>
          <w:p w:rsidR="00F85A64" w:rsidRDefault="00F85A64" w:rsidP="00F85A64">
            <w:pPr>
              <w:pStyle w:val="HTMLconformatoprevio"/>
            </w:pPr>
            <w:r>
              <w:t>goog.ds.EmptyNodeList = function() {</w:t>
            </w:r>
          </w:p>
          <w:p w:rsidR="00F85A64" w:rsidRDefault="00F85A64" w:rsidP="00F85A64">
            <w:pPr>
              <w:pStyle w:val="HTMLconformatoprevio"/>
            </w:pPr>
            <w:r>
              <w:t xml:space="preserve">  ...</w:t>
            </w:r>
          </w:p>
          <w:p w:rsidR="00F85A64" w:rsidRDefault="00F85A64" w:rsidP="00F85A64">
            <w:pPr>
              <w:pStyle w:val="HTMLconformatoprevio"/>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rsidRPr="00F85A64">
              <w:rPr>
                <w:lang w:val="en-US"/>
              </w:rPr>
              <w:t xml:space="preserve">Used with </w:t>
            </w:r>
            <w:r w:rsidRPr="00F85A64">
              <w:rPr>
                <w:rStyle w:val="CdigoHTML"/>
                <w:lang w:val="en-US"/>
              </w:rPr>
              <w:t>@constructor</w:t>
            </w:r>
            <w:r w:rsidRPr="00F85A64">
              <w:rPr>
                <w:lang w:val="en-US"/>
              </w:rPr>
              <w:t xml:space="preserve"> to indicate that a class inherits from another class. </w:t>
            </w:r>
            <w:r>
              <w:t xml:space="preserve">Curly braces around the type are optional. </w:t>
            </w: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29" w:name="tag-externs"/>
            <w:r>
              <w:t>@externs</w:t>
            </w:r>
            <w:bookmarkEnd w:id="129"/>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@externs</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@fileoverview This is an externs file.</w:t>
            </w:r>
          </w:p>
          <w:p w:rsidR="00F85A64" w:rsidRDefault="00F85A64" w:rsidP="00F85A64">
            <w:pPr>
              <w:pStyle w:val="HTMLconformatoprevio"/>
            </w:pPr>
            <w:r w:rsidRPr="00F85A64">
              <w:rPr>
                <w:lang w:val="en-US"/>
              </w:rPr>
              <w:t xml:space="preserve"> </w:t>
            </w:r>
            <w:r>
              <w:t>* @externs</w:t>
            </w:r>
          </w:p>
          <w:p w:rsidR="00F85A64" w:rsidRDefault="00F85A64" w:rsidP="00F85A64">
            <w:pPr>
              <w:pStyle w:val="HTMLconformatoprevio"/>
            </w:pPr>
            <w:r>
              <w:t xml:space="preserve"> */</w:t>
            </w:r>
          </w:p>
          <w:p w:rsidR="00F85A64" w:rsidRDefault="00F85A64" w:rsidP="00F85A64">
            <w:pPr>
              <w:pStyle w:val="HTMLconformatoprevio"/>
            </w:pPr>
          </w:p>
          <w:p w:rsidR="00F85A64" w:rsidRDefault="00F85A64" w:rsidP="00F85A64">
            <w:pPr>
              <w:pStyle w:val="HTMLconformatoprevio"/>
            </w:pPr>
            <w:r>
              <w:t>var document;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pStyle w:val="NormalWeb"/>
            </w:pPr>
            <w:r>
              <w:t xml:space="preserve">Declares an externs file. </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30" w:name="tag-fileoverview"/>
            <w:r>
              <w:t>@fileoverview</w:t>
            </w:r>
            <w:bookmarkEnd w:id="130"/>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@fileoverview Description</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@fileoverview Utilities for doing things that require this very long</w:t>
            </w:r>
          </w:p>
          <w:p w:rsidR="00F85A64" w:rsidRPr="00F85A64" w:rsidRDefault="00F85A64" w:rsidP="00F85A64">
            <w:pPr>
              <w:pStyle w:val="HTMLconformatoprevio"/>
              <w:rPr>
                <w:lang w:val="en-US"/>
              </w:rPr>
            </w:pPr>
            <w:r w:rsidRPr="00F85A64">
              <w:rPr>
                <w:lang w:val="en-US"/>
              </w:rPr>
              <w:t xml:space="preserve"> * </w:t>
            </w:r>
            <w:proofErr w:type="gramStart"/>
            <w:r w:rsidRPr="00F85A64">
              <w:rPr>
                <w:lang w:val="en-US"/>
              </w:rPr>
              <w:t>but</w:t>
            </w:r>
            <w:proofErr w:type="gramEnd"/>
            <w:r w:rsidRPr="00F85A64">
              <w:rPr>
                <w:lang w:val="en-US"/>
              </w:rPr>
              <w:t xml:space="preserve"> not indented comment.</w:t>
            </w:r>
          </w:p>
          <w:p w:rsidR="00F85A64" w:rsidRPr="00F85A64" w:rsidRDefault="00F85A64" w:rsidP="00F85A64">
            <w:pPr>
              <w:pStyle w:val="HTMLconformatoprevio"/>
              <w:rPr>
                <w:lang w:val="en-US"/>
              </w:rPr>
            </w:pPr>
            <w:r w:rsidRPr="00F85A64">
              <w:rPr>
                <w:lang w:val="en-US"/>
              </w:rPr>
              <w:t xml:space="preserve"> * @author kuth@google.com (Uthur Pendragon)</w:t>
            </w:r>
          </w:p>
          <w:p w:rsidR="00F85A64" w:rsidRDefault="00F85A64" w:rsidP="00F85A64">
            <w:pPr>
              <w:pStyle w:val="HTMLconformatoprevio"/>
            </w:pPr>
            <w:r w:rsidRPr="00F85A64">
              <w:rPr>
                <w:lang w:val="en-US"/>
              </w:rPr>
              <w:t xml:space="preserve"> </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Makes the comment block provide file level information.</w:t>
            </w: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31" w:name="tag-implements"/>
            <w:r>
              <w:t>@implements</w:t>
            </w:r>
            <w:bookmarkEnd w:id="131"/>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@implements Type</w:t>
            </w:r>
            <w:r w:rsidRPr="00F85A64">
              <w:rPr>
                <w:rFonts w:ascii="Courier New" w:hAnsi="Courier New" w:cs="Courier New"/>
                <w:lang w:val="en-US"/>
              </w:rPr>
              <w:br/>
            </w:r>
            <w:r w:rsidRPr="00F85A64">
              <w:rPr>
                <w:rStyle w:val="CdigoHTML"/>
                <w:lang w:val="en-US"/>
              </w:rPr>
              <w:t xml:space="preserve">@implements {Type}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A shape.</w:t>
            </w:r>
          </w:p>
          <w:p w:rsidR="00F85A64" w:rsidRPr="00F85A64" w:rsidRDefault="00F85A64" w:rsidP="00F85A64">
            <w:pPr>
              <w:pStyle w:val="HTMLconformatoprevio"/>
              <w:rPr>
                <w:lang w:val="en-US"/>
              </w:rPr>
            </w:pPr>
            <w:r w:rsidRPr="00F85A64">
              <w:rPr>
                <w:lang w:val="en-US"/>
              </w:rPr>
              <w:t xml:space="preserve"> * @interface</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function Shape() {};</w:t>
            </w:r>
          </w:p>
          <w:p w:rsidR="00F85A64" w:rsidRPr="00F85A64" w:rsidRDefault="00F85A64" w:rsidP="00F85A64">
            <w:pPr>
              <w:pStyle w:val="HTMLconformatoprevio"/>
              <w:rPr>
                <w:lang w:val="en-US"/>
              </w:rPr>
            </w:pPr>
            <w:r w:rsidRPr="00F85A64">
              <w:rPr>
                <w:lang w:val="en-US"/>
              </w:rPr>
              <w:t>Shape.prototype.draw = function() {};</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@constructor</w:t>
            </w:r>
          </w:p>
          <w:p w:rsidR="00F85A64" w:rsidRPr="00F85A64" w:rsidRDefault="00F85A64" w:rsidP="00F85A64">
            <w:pPr>
              <w:pStyle w:val="HTMLconformatoprevio"/>
              <w:rPr>
                <w:lang w:val="en-US"/>
              </w:rPr>
            </w:pPr>
            <w:r w:rsidRPr="00F85A64">
              <w:rPr>
                <w:lang w:val="en-US"/>
              </w:rPr>
              <w:t xml:space="preserve"> * @implements {Shape}</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function Square() {};</w:t>
            </w:r>
          </w:p>
          <w:p w:rsidR="00F85A64" w:rsidRPr="00F85A64" w:rsidRDefault="00F85A64" w:rsidP="00F85A64">
            <w:pPr>
              <w:pStyle w:val="HTMLconformatoprevio"/>
              <w:rPr>
                <w:lang w:val="en-US"/>
              </w:rPr>
            </w:pPr>
            <w:r w:rsidRPr="00F85A64">
              <w:rPr>
                <w:lang w:val="en-US"/>
              </w:rPr>
              <w:t>Square.prototype.draw = function() {</w:t>
            </w:r>
          </w:p>
          <w:p w:rsidR="00F85A64" w:rsidRDefault="00F85A64" w:rsidP="00F85A64">
            <w:pPr>
              <w:pStyle w:val="HTMLconformatoprevio"/>
            </w:pPr>
            <w:r w:rsidRPr="00F85A64">
              <w:rPr>
                <w:lang w:val="en-US"/>
              </w:rPr>
              <w:t xml:space="preserve">  </w:t>
            </w:r>
            <w:r>
              <w:t>...</w:t>
            </w:r>
          </w:p>
          <w:p w:rsidR="00F85A64" w:rsidRDefault="00F85A64" w:rsidP="00F85A64">
            <w:pPr>
              <w:pStyle w:val="HTMLconformatoprevio"/>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rsidRPr="00F85A64">
              <w:rPr>
                <w:lang w:val="en-US"/>
              </w:rPr>
              <w:t xml:space="preserve">Used with </w:t>
            </w:r>
            <w:r w:rsidRPr="00F85A64">
              <w:rPr>
                <w:rStyle w:val="CdigoHTML"/>
                <w:lang w:val="en-US"/>
              </w:rPr>
              <w:t>@constructor</w:t>
            </w:r>
            <w:r w:rsidRPr="00F85A64">
              <w:rPr>
                <w:lang w:val="en-US"/>
              </w:rPr>
              <w:t xml:space="preserve"> to indicate that a class implements an interface. </w:t>
            </w:r>
            <w:r>
              <w:t xml:space="preserve">Curly braces around the type are optional. </w:t>
            </w: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32" w:name="tag-inheritDoc"/>
            <w:r>
              <w:t>@inheritDoc</w:t>
            </w:r>
            <w:bookmarkEnd w:id="132"/>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@inheritDoc</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 @inheritDoc */</w:t>
            </w:r>
          </w:p>
          <w:p w:rsidR="00F85A64" w:rsidRPr="00F85A64" w:rsidRDefault="00F85A64" w:rsidP="00F85A64">
            <w:pPr>
              <w:pStyle w:val="HTMLconformatoprevio"/>
              <w:rPr>
                <w:lang w:val="en-US"/>
              </w:rPr>
            </w:pPr>
            <w:r w:rsidRPr="00F85A64">
              <w:rPr>
                <w:lang w:val="en-US"/>
              </w:rPr>
              <w:t>project.SubClass.prototype.toString() {</w:t>
            </w:r>
          </w:p>
          <w:p w:rsidR="00F85A64" w:rsidRDefault="00F85A64" w:rsidP="00F85A64">
            <w:pPr>
              <w:pStyle w:val="HTMLconformatoprevio"/>
            </w:pPr>
            <w:r w:rsidRPr="00F85A64">
              <w:rPr>
                <w:lang w:val="en-US"/>
              </w:rPr>
              <w:t xml:space="preserve">  </w:t>
            </w:r>
            <w:r>
              <w:t>// ...</w:t>
            </w:r>
          </w:p>
          <w:p w:rsidR="00F85A64" w:rsidRDefault="00F85A64" w:rsidP="00F85A64">
            <w:pPr>
              <w:pStyle w:val="HTMLconformatoprevio"/>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pStyle w:val="NormalWeb"/>
              <w:rPr>
                <w:b/>
                <w:bCs/>
                <w:lang w:val="en-US"/>
              </w:rPr>
            </w:pPr>
            <w:r w:rsidRPr="00F85A64">
              <w:rPr>
                <w:b/>
                <w:bCs/>
                <w:lang w:val="en-US"/>
              </w:rPr>
              <w:t xml:space="preserve">Deprecated. Use </w:t>
            </w:r>
            <w:r w:rsidRPr="00F85A64">
              <w:rPr>
                <w:rStyle w:val="CdigoHTML"/>
                <w:b/>
                <w:bCs/>
                <w:lang w:val="en-US"/>
              </w:rPr>
              <w:t>@override</w:t>
            </w:r>
            <w:r w:rsidRPr="00F85A64">
              <w:rPr>
                <w:b/>
                <w:bCs/>
                <w:lang w:val="en-US"/>
              </w:rPr>
              <w:t xml:space="preserve"> instead.</w:t>
            </w:r>
          </w:p>
          <w:p w:rsidR="00F85A64" w:rsidRDefault="00F85A64">
            <w:pPr>
              <w:rPr>
                <w:sz w:val="24"/>
                <w:szCs w:val="24"/>
              </w:rPr>
            </w:pPr>
            <w:r w:rsidRPr="00F85A64">
              <w:rPr>
                <w:lang w:val="en-US"/>
              </w:rPr>
              <w:t xml:space="preserve">Indicates that a method or property of a subclass intentionally hides a method or property of the superclass, and has exactly the same documentation. </w:t>
            </w:r>
            <w:r>
              <w:t xml:space="preserve">Notice that </w:t>
            </w:r>
            <w:r>
              <w:rPr>
                <w:rStyle w:val="CdigoHTML"/>
              </w:rPr>
              <w:t>@inheritDoc</w:t>
            </w:r>
            <w:r>
              <w:t xml:space="preserve"> implies </w:t>
            </w:r>
            <w:r>
              <w:rPr>
                <w:rStyle w:val="CdigoHTML"/>
              </w:rPr>
              <w:t>@override</w:t>
            </w:r>
            <w:r>
              <w:t xml:space="preserve"> </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33" w:name="tag-interface"/>
            <w:r>
              <w:t>@interface</w:t>
            </w:r>
            <w:bookmarkEnd w:id="133"/>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@interface</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A shape.</w:t>
            </w:r>
          </w:p>
          <w:p w:rsidR="00F85A64" w:rsidRPr="00F85A64" w:rsidRDefault="00F85A64" w:rsidP="00F85A64">
            <w:pPr>
              <w:pStyle w:val="HTMLconformatoprevio"/>
              <w:rPr>
                <w:lang w:val="en-US"/>
              </w:rPr>
            </w:pPr>
            <w:r w:rsidRPr="00F85A64">
              <w:rPr>
                <w:lang w:val="en-US"/>
              </w:rPr>
              <w:t xml:space="preserve"> * @interface</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function Shape() {};</w:t>
            </w:r>
          </w:p>
          <w:p w:rsidR="00F85A64" w:rsidRPr="00F85A64" w:rsidRDefault="00F85A64" w:rsidP="00F85A64">
            <w:pPr>
              <w:pStyle w:val="HTMLconformatoprevio"/>
              <w:rPr>
                <w:lang w:val="en-US"/>
              </w:rPr>
            </w:pPr>
            <w:r w:rsidRPr="00F85A64">
              <w:rPr>
                <w:lang w:val="en-US"/>
              </w:rPr>
              <w:t>Shape.prototype.draw = function() {};</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A polygon.</w:t>
            </w:r>
          </w:p>
          <w:p w:rsidR="00F85A64" w:rsidRPr="00F85A64" w:rsidRDefault="00F85A64" w:rsidP="00F85A64">
            <w:pPr>
              <w:pStyle w:val="HTMLconformatoprevio"/>
              <w:rPr>
                <w:lang w:val="en-US"/>
              </w:rPr>
            </w:pPr>
            <w:r w:rsidRPr="00F85A64">
              <w:rPr>
                <w:lang w:val="en-US"/>
              </w:rPr>
              <w:t xml:space="preserve"> * @interface</w:t>
            </w:r>
          </w:p>
          <w:p w:rsidR="00F85A64" w:rsidRPr="00F85A64" w:rsidRDefault="00F85A64" w:rsidP="00F85A64">
            <w:pPr>
              <w:pStyle w:val="HTMLconformatoprevio"/>
              <w:rPr>
                <w:lang w:val="en-US"/>
              </w:rPr>
            </w:pPr>
            <w:r w:rsidRPr="00F85A64">
              <w:rPr>
                <w:lang w:val="en-US"/>
              </w:rPr>
              <w:t xml:space="preserve"> * @extends {Shape}</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function Polygon() {};</w:t>
            </w:r>
          </w:p>
          <w:p w:rsidR="00F85A64" w:rsidRDefault="00F85A64" w:rsidP="00F85A64">
            <w:pPr>
              <w:pStyle w:val="HTMLconformatoprevio"/>
            </w:pPr>
            <w:r>
              <w:t>Polygon.prototype.getSides = function()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 xml:space="preserve">Used to indicate that the function defines an interface. </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34" w:name="tag-lends"/>
            <w:r>
              <w:t>@lends</w:t>
            </w:r>
            <w:bookmarkEnd w:id="134"/>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@lends objectName</w:t>
            </w:r>
            <w:r w:rsidRPr="00F85A64">
              <w:rPr>
                <w:lang w:val="en-US"/>
              </w:rPr>
              <w:br/>
            </w:r>
            <w:r w:rsidRPr="00F85A64">
              <w:rPr>
                <w:rStyle w:val="CdigoHTML"/>
                <w:lang w:val="en-US"/>
              </w:rPr>
              <w:t>@lends {objectName}</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goog.object.extend(</w:t>
            </w:r>
          </w:p>
          <w:p w:rsidR="00F85A64" w:rsidRPr="00F85A64" w:rsidRDefault="00F85A64" w:rsidP="00F85A64">
            <w:pPr>
              <w:pStyle w:val="HTMLconformatoprevio"/>
              <w:rPr>
                <w:lang w:val="en-US"/>
              </w:rPr>
            </w:pPr>
            <w:r w:rsidRPr="00F85A64">
              <w:rPr>
                <w:lang w:val="en-US"/>
              </w:rPr>
              <w:t xml:space="preserve">    Button.prototype,</w:t>
            </w:r>
          </w:p>
          <w:p w:rsidR="00F85A64" w:rsidRPr="00F85A64" w:rsidRDefault="00F85A64" w:rsidP="00F85A64">
            <w:pPr>
              <w:pStyle w:val="HTMLconformatoprevio"/>
              <w:rPr>
                <w:lang w:val="en-US"/>
              </w:rPr>
            </w:pPr>
            <w:r w:rsidRPr="00F85A64">
              <w:rPr>
                <w:lang w:val="en-US"/>
              </w:rPr>
              <w:t xml:space="preserve">    /** @lends {Button.prototype} */ {</w:t>
            </w:r>
          </w:p>
          <w:p w:rsidR="00F85A64" w:rsidRPr="00F85A64" w:rsidRDefault="00F85A64" w:rsidP="00F85A64">
            <w:pPr>
              <w:pStyle w:val="HTMLconformatoprevio"/>
              <w:rPr>
                <w:lang w:val="en-US"/>
              </w:rPr>
            </w:pPr>
            <w:r w:rsidRPr="00F85A64">
              <w:rPr>
                <w:lang w:val="en-US"/>
              </w:rPr>
              <w:t xml:space="preserve">      isButton: function() { return true; }</w:t>
            </w:r>
          </w:p>
          <w:p w:rsidR="00F85A64" w:rsidRDefault="00F85A64" w:rsidP="00F85A64">
            <w:pPr>
              <w:pStyle w:val="HTMLconformatoprevio"/>
            </w:pPr>
            <w:r w:rsidRPr="00F85A64">
              <w:rPr>
                <w:lang w:val="en-US"/>
              </w:rPr>
              <w:t xml:space="preserve">    </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lang w:val="en-US"/>
              </w:rPr>
              <w:t>Indicates that the keys of an object literal should be treated as properties of some other object. This annotation should only appear on object literals.</w:t>
            </w:r>
          </w:p>
          <w:p w:rsidR="00F85A64" w:rsidRPr="00F85A64" w:rsidRDefault="00F85A64">
            <w:pPr>
              <w:rPr>
                <w:lang w:val="en-US"/>
              </w:rPr>
            </w:pPr>
            <w:r w:rsidRPr="00F85A64">
              <w:rPr>
                <w:lang w:val="en-US"/>
              </w:rPr>
              <w:t xml:space="preserve">Notice that the name in braces is not a type name like in other annotations. It's an object name. It names the object on which the properties are "lent". For example, </w:t>
            </w:r>
            <w:r w:rsidRPr="00F85A64">
              <w:rPr>
                <w:rStyle w:val="CdigoHTML"/>
                <w:lang w:val="en-US"/>
              </w:rPr>
              <w:t>@type {Foo}</w:t>
            </w:r>
            <w:r w:rsidRPr="00F85A64">
              <w:rPr>
                <w:lang w:val="en-US"/>
              </w:rPr>
              <w:t xml:space="preserve"> means "an instance of Foo", but </w:t>
            </w:r>
            <w:r w:rsidRPr="00F85A64">
              <w:rPr>
                <w:rStyle w:val="CdigoHTML"/>
                <w:lang w:val="en-US"/>
              </w:rPr>
              <w:t>@lends {Foo}</w:t>
            </w:r>
            <w:r w:rsidRPr="00F85A64">
              <w:rPr>
                <w:lang w:val="en-US"/>
              </w:rPr>
              <w:t xml:space="preserve"> means "the constructor Foo".</w:t>
            </w:r>
          </w:p>
          <w:p w:rsidR="00F85A64" w:rsidRPr="00F85A64" w:rsidRDefault="00F85A64">
            <w:pPr>
              <w:rPr>
                <w:sz w:val="24"/>
                <w:szCs w:val="24"/>
                <w:lang w:val="en-US"/>
              </w:rPr>
            </w:pPr>
            <w:r w:rsidRPr="00F85A64">
              <w:rPr>
                <w:lang w:val="en-US"/>
              </w:rPr>
              <w:t xml:space="preserve">The </w:t>
            </w:r>
            <w:hyperlink r:id="rId121" w:history="1">
              <w:r w:rsidRPr="00F85A64">
                <w:rPr>
                  <w:rStyle w:val="Hipervnculo"/>
                  <w:lang w:val="en-US"/>
                </w:rPr>
                <w:t>JSDoc Toolkit docs</w:t>
              </w:r>
            </w:hyperlink>
            <w:r w:rsidRPr="00F85A64">
              <w:rPr>
                <w:lang w:val="en-US"/>
              </w:rPr>
              <w:t xml:space="preserve"> have more information on this annotation. </w:t>
            </w: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35" w:name="tag-license"/>
            <w:r>
              <w:t>@license</w:t>
            </w:r>
            <w:bookmarkEnd w:id="135"/>
            <w:r>
              <w:t xml:space="preserve"> or </w:t>
            </w:r>
            <w:bookmarkStart w:id="136" w:name="tag-preserve"/>
            <w:r>
              <w:t>@preserve</w:t>
            </w:r>
            <w:bookmarkEnd w:id="136"/>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@license Description</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@preserve Copyright 2009 SomeThirdParty.</w:t>
            </w:r>
          </w:p>
          <w:p w:rsidR="00F85A64" w:rsidRPr="00F85A64" w:rsidRDefault="00F85A64" w:rsidP="00F85A64">
            <w:pPr>
              <w:pStyle w:val="HTMLconformatoprevio"/>
              <w:rPr>
                <w:lang w:val="en-US"/>
              </w:rPr>
            </w:pPr>
            <w:r w:rsidRPr="00F85A64">
              <w:rPr>
                <w:lang w:val="en-US"/>
              </w:rPr>
              <w:t xml:space="preserve"> * Here is the full license text and copyright</w:t>
            </w:r>
          </w:p>
          <w:p w:rsidR="00F85A64" w:rsidRPr="00F85A64" w:rsidRDefault="00F85A64" w:rsidP="00F85A64">
            <w:pPr>
              <w:pStyle w:val="HTMLconformatoprevio"/>
              <w:rPr>
                <w:lang w:val="en-US"/>
              </w:rPr>
            </w:pPr>
            <w:r w:rsidRPr="00F85A64">
              <w:rPr>
                <w:lang w:val="en-US"/>
              </w:rPr>
              <w:t xml:space="preserve"> * </w:t>
            </w:r>
            <w:proofErr w:type="gramStart"/>
            <w:r w:rsidRPr="00F85A64">
              <w:rPr>
                <w:lang w:val="en-US"/>
              </w:rPr>
              <w:t>notice</w:t>
            </w:r>
            <w:proofErr w:type="gramEnd"/>
            <w:r w:rsidRPr="00F85A64">
              <w:rPr>
                <w:lang w:val="en-US"/>
              </w:rPr>
              <w:t xml:space="preserve"> for this file. Note that the notice can span several</w:t>
            </w:r>
          </w:p>
          <w:p w:rsidR="00F85A64" w:rsidRPr="00F85A64" w:rsidRDefault="00F85A64" w:rsidP="00F85A64">
            <w:pPr>
              <w:pStyle w:val="HTMLconformatoprevio"/>
              <w:rPr>
                <w:lang w:val="en-US"/>
              </w:rPr>
            </w:pPr>
            <w:r w:rsidRPr="00F85A64">
              <w:rPr>
                <w:lang w:val="en-US"/>
              </w:rPr>
              <w:t xml:space="preserve"> * lines and is only terminated by the closing star and slash:</w:t>
            </w:r>
          </w:p>
          <w:p w:rsidR="00F85A64" w:rsidRDefault="00F85A64" w:rsidP="00F85A64">
            <w:pPr>
              <w:pStyle w:val="HTMLconformatoprevio"/>
            </w:pPr>
            <w:r w:rsidRPr="00F85A64">
              <w:rPr>
                <w:lang w:val="en-US"/>
              </w:rPr>
              <w:t xml:space="preserve"> </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rsidRPr="00F85A64">
              <w:rPr>
                <w:lang w:val="en-US"/>
              </w:rPr>
              <w:t xml:space="preserve">Anything marked by </w:t>
            </w:r>
            <w:r w:rsidRPr="00F85A64">
              <w:rPr>
                <w:rStyle w:val="CdigoHTML"/>
                <w:lang w:val="en-US"/>
              </w:rPr>
              <w:t>@license</w:t>
            </w:r>
            <w:r w:rsidRPr="00F85A64">
              <w:rPr>
                <w:lang w:val="en-US"/>
              </w:rPr>
              <w:t xml:space="preserve"> or </w:t>
            </w:r>
            <w:r w:rsidRPr="00F85A64">
              <w:rPr>
                <w:rStyle w:val="CdigoHTML"/>
                <w:lang w:val="en-US"/>
              </w:rPr>
              <w:t>@preserve</w:t>
            </w:r>
            <w:r w:rsidRPr="00F85A64">
              <w:rPr>
                <w:lang w:val="en-US"/>
              </w:rPr>
              <w:t xml:space="preserve"> will be retained by the compiler and output at the top of the compiled code for that file. This annotation allows important notices (such as legal licenses or copyright text) to survive compilation unchanged. </w:t>
            </w:r>
            <w:r>
              <w:t xml:space="preserve">Line breaks are preserved. </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37" w:name="tag-noalias"/>
            <w:r>
              <w:t>@noalias</w:t>
            </w:r>
            <w:bookmarkEnd w:id="137"/>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@noalias</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 @noalias */</w:t>
            </w:r>
          </w:p>
          <w:p w:rsidR="00F85A64" w:rsidRPr="00F85A64" w:rsidRDefault="00F85A64" w:rsidP="00F85A64">
            <w:pPr>
              <w:pStyle w:val="HTMLconformatoprevio"/>
              <w:rPr>
                <w:lang w:val="en-US"/>
              </w:rPr>
            </w:pPr>
            <w:r w:rsidRPr="00F85A64">
              <w:rPr>
                <w:lang w:val="en-US"/>
              </w:rPr>
              <w:t>function Range()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 xml:space="preserve">Used in an externs file to indicate to the compiler that the variable or function should not be aliased as part of the alias externals pass of the compiler. </w:t>
            </w:r>
          </w:p>
        </w:tc>
      </w:tr>
      <w:tr w:rsidR="00F85A64"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38" w:name="tag-nocompile"/>
            <w:r>
              <w:t>@nocompile</w:t>
            </w:r>
            <w:bookmarkEnd w:id="138"/>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@nocompile</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 @nocompile */</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JavaScript 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r w:rsidRPr="00F85A64">
              <w:rPr>
                <w:lang w:val="en-US"/>
              </w:rPr>
              <w:t xml:space="preserve">Used at the top of a file to tell the compiler to parse this file but not compile it. Code that is not meant for compilation and should be omitted from compilation tests (such as bootstrap code) uses this annotation. </w:t>
            </w:r>
            <w:r>
              <w:t xml:space="preserve">Use sparingly. </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39" w:name="tag-nosideeffects"/>
            <w:r>
              <w:t>@nosideeffects</w:t>
            </w:r>
            <w:bookmarkEnd w:id="139"/>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@nosideeffects</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 @nosideeffects */</w:t>
            </w:r>
          </w:p>
          <w:p w:rsidR="00F85A64" w:rsidRPr="00F85A64" w:rsidRDefault="00F85A64" w:rsidP="00F85A64">
            <w:pPr>
              <w:pStyle w:val="HTMLconformatoprevio"/>
              <w:rPr>
                <w:lang w:val="en-US"/>
              </w:rPr>
            </w:pPr>
            <w:r w:rsidRPr="00F85A64">
              <w:rPr>
                <w:lang w:val="en-US"/>
              </w:rPr>
              <w:t>function noSideEffectsFn1() {</w:t>
            </w:r>
          </w:p>
          <w:p w:rsidR="00F85A64" w:rsidRPr="00F85A64" w:rsidRDefault="00F85A64" w:rsidP="00F85A64">
            <w:pPr>
              <w:pStyle w:val="HTMLconformatoprevio"/>
              <w:rPr>
                <w:lang w:val="en-US"/>
              </w:rPr>
            </w:pPr>
            <w:r w:rsidRPr="00F85A64">
              <w:rPr>
                <w:lang w:val="en-US"/>
              </w:rPr>
              <w:t xml:space="preserve">  //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@nosideeffects */</w:t>
            </w:r>
          </w:p>
          <w:p w:rsidR="00F85A64" w:rsidRPr="00F85A64" w:rsidRDefault="00F85A64" w:rsidP="00F85A64">
            <w:pPr>
              <w:pStyle w:val="HTMLconformatoprevio"/>
              <w:rPr>
                <w:lang w:val="en-US"/>
              </w:rPr>
            </w:pPr>
            <w:r w:rsidRPr="00F85A64">
              <w:rPr>
                <w:lang w:val="en-US"/>
              </w:rPr>
              <w:t>var noSideEffectsFn2 = function() {</w:t>
            </w:r>
          </w:p>
          <w:p w:rsidR="00F85A64" w:rsidRPr="00F85A64" w:rsidRDefault="00F85A64" w:rsidP="00F85A64">
            <w:pPr>
              <w:pStyle w:val="HTMLconformatoprevio"/>
              <w:rPr>
                <w:lang w:val="en-US"/>
              </w:rPr>
            </w:pPr>
            <w:r w:rsidRPr="00F85A64">
              <w:rPr>
                <w:lang w:val="en-US"/>
              </w:rPr>
              <w:t xml:space="preserve">  //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 @nosideeffects */</w:t>
            </w:r>
          </w:p>
          <w:p w:rsidR="00F85A64" w:rsidRDefault="00F85A64" w:rsidP="00F85A64">
            <w:pPr>
              <w:pStyle w:val="HTMLconformatoprevio"/>
            </w:pPr>
            <w:r>
              <w:t>a.prototype.noSideEffectsFn3 = function() {</w:t>
            </w:r>
          </w:p>
          <w:p w:rsidR="00F85A64" w:rsidRDefault="00F85A64" w:rsidP="00F85A64">
            <w:pPr>
              <w:pStyle w:val="HTMLconformatoprevio"/>
            </w:pPr>
            <w:r>
              <w:t xml:space="preserve">  // ...</w:t>
            </w:r>
          </w:p>
          <w:p w:rsidR="00F85A64" w:rsidRDefault="00F85A64" w:rsidP="00F85A64">
            <w:pPr>
              <w:pStyle w:val="HTMLconformatoprevio"/>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 xml:space="preserve">This annotation can be used as part of function and constructor declarations to indicate that calls to the declared function have no side-effects. This annotation allows the compiler to remove calls to these functions if the return value is not used. </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40" w:name="tag-override"/>
            <w:r>
              <w:t>@override</w:t>
            </w:r>
            <w:bookmarkEnd w:id="140"/>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@override</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@return {string} Human-readable representation of project.SubClass.</w:t>
            </w:r>
          </w:p>
          <w:p w:rsidR="00F85A64" w:rsidRPr="00F85A64" w:rsidRDefault="00F85A64" w:rsidP="00F85A64">
            <w:pPr>
              <w:pStyle w:val="HTMLconformatoprevio"/>
              <w:rPr>
                <w:lang w:val="en-US"/>
              </w:rPr>
            </w:pPr>
            <w:r w:rsidRPr="00F85A64">
              <w:rPr>
                <w:lang w:val="en-US"/>
              </w:rPr>
              <w:t xml:space="preserve"> * @override</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project.SubClass.prototype.toString = function() {</w:t>
            </w:r>
          </w:p>
          <w:p w:rsidR="00F85A64" w:rsidRDefault="00F85A64" w:rsidP="00F85A64">
            <w:pPr>
              <w:pStyle w:val="HTMLconformatoprevio"/>
            </w:pPr>
            <w:r w:rsidRPr="00F85A64">
              <w:rPr>
                <w:lang w:val="en-US"/>
              </w:rPr>
              <w:t xml:space="preserve">  </w:t>
            </w:r>
            <w:r>
              <w:t>// ...</w:t>
            </w:r>
          </w:p>
          <w:p w:rsidR="00F85A64" w:rsidRDefault="00F85A64" w:rsidP="00F85A64">
            <w:pPr>
              <w:pStyle w:val="HTMLconformatoprevio"/>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 xml:space="preserve">Indicates that a method or property of a subclass intentionally hides a method or property of the superclass. If no other documentation is included, the method or property also inherits documentation from its superclass. </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41" w:name="tag-param"/>
            <w:r>
              <w:t>@param</w:t>
            </w:r>
            <w:bookmarkEnd w:id="141"/>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@param {Type} varname Description</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Queries a Baz for items.</w:t>
            </w:r>
          </w:p>
          <w:p w:rsidR="00F85A64" w:rsidRPr="00F85A64" w:rsidRDefault="00F85A64" w:rsidP="00F85A64">
            <w:pPr>
              <w:pStyle w:val="HTMLconformatoprevio"/>
              <w:rPr>
                <w:lang w:val="en-US"/>
              </w:rPr>
            </w:pPr>
            <w:r w:rsidRPr="00F85A64">
              <w:rPr>
                <w:lang w:val="en-US"/>
              </w:rPr>
              <w:t xml:space="preserve"> * @param {number} groupNum Subgroup id to query.</w:t>
            </w:r>
          </w:p>
          <w:p w:rsidR="00F85A64" w:rsidRPr="00F85A64" w:rsidRDefault="00F85A64" w:rsidP="00F85A64">
            <w:pPr>
              <w:pStyle w:val="HTMLconformatoprevio"/>
              <w:rPr>
                <w:lang w:val="en-US"/>
              </w:rPr>
            </w:pPr>
            <w:r w:rsidRPr="00F85A64">
              <w:rPr>
                <w:lang w:val="en-US"/>
              </w:rPr>
              <w:t xml:space="preserve"> * @param {string|number|null} term An itemName,</w:t>
            </w:r>
          </w:p>
          <w:p w:rsidR="00F85A64" w:rsidRPr="00F85A64" w:rsidRDefault="00F85A64" w:rsidP="00F85A64">
            <w:pPr>
              <w:pStyle w:val="HTMLconformatoprevio"/>
              <w:rPr>
                <w:lang w:val="en-US"/>
              </w:rPr>
            </w:pPr>
            <w:r w:rsidRPr="00F85A64">
              <w:rPr>
                <w:lang w:val="en-US"/>
              </w:rPr>
              <w:t xml:space="preserve"> *     </w:t>
            </w:r>
            <w:proofErr w:type="gramStart"/>
            <w:r w:rsidRPr="00F85A64">
              <w:rPr>
                <w:lang w:val="en-US"/>
              </w:rPr>
              <w:t>or</w:t>
            </w:r>
            <w:proofErr w:type="gramEnd"/>
            <w:r w:rsidRPr="00F85A64">
              <w:rPr>
                <w:lang w:val="en-US"/>
              </w:rPr>
              <w:t xml:space="preserve"> itemId, or null to search everything.</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goog.Baz.prototype.query = function(groupNum, term) {</w:t>
            </w:r>
          </w:p>
          <w:p w:rsidR="00F85A64" w:rsidRDefault="00F85A64" w:rsidP="00F85A64">
            <w:pPr>
              <w:pStyle w:val="HTMLconformatoprevio"/>
            </w:pPr>
            <w:r w:rsidRPr="00F85A64">
              <w:rPr>
                <w:lang w:val="en-US"/>
              </w:rPr>
              <w:t xml:space="preserve">  </w:t>
            </w:r>
            <w:r>
              <w:t>// ...</w:t>
            </w:r>
          </w:p>
          <w:p w:rsidR="00F85A64" w:rsidRDefault="00F85A64" w:rsidP="00F85A64">
            <w:pPr>
              <w:pStyle w:val="HTMLconformatoprevio"/>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lang w:val="en-US"/>
              </w:rPr>
              <w:t>Used with method, function and constructor calls to document the arguments of a function.</w:t>
            </w:r>
          </w:p>
          <w:p w:rsidR="00F85A64" w:rsidRPr="00F85A64" w:rsidRDefault="00052B1C">
            <w:pPr>
              <w:rPr>
                <w:sz w:val="24"/>
                <w:szCs w:val="24"/>
                <w:lang w:val="en-US"/>
              </w:rPr>
            </w:pPr>
            <w:hyperlink r:id="rId122" w:anchor="JsTypes" w:history="1">
              <w:r w:rsidR="00F85A64" w:rsidRPr="00F85A64">
                <w:rPr>
                  <w:rStyle w:val="Hipervnculo"/>
                  <w:lang w:val="en-US"/>
                </w:rPr>
                <w:t>Type</w:t>
              </w:r>
            </w:hyperlink>
            <w:r w:rsidR="00F85A64" w:rsidRPr="00F85A64">
              <w:rPr>
                <w:lang w:val="en-US"/>
              </w:rPr>
              <w:t xml:space="preserve"> names must be enclosed in curly braces. If the type is omitted, the </w:t>
            </w:r>
            <w:proofErr w:type="gramStart"/>
            <w:r w:rsidR="00F85A64" w:rsidRPr="00F85A64">
              <w:rPr>
                <w:lang w:val="en-US"/>
              </w:rPr>
              <w:t>compiler will</w:t>
            </w:r>
            <w:proofErr w:type="gramEnd"/>
            <w:r w:rsidR="00F85A64" w:rsidRPr="00F85A64">
              <w:rPr>
                <w:lang w:val="en-US"/>
              </w:rPr>
              <w:t xml:space="preserve"> not type-check the parameter. </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42" w:name="tag-private"/>
            <w:r>
              <w:t>@private</w:t>
            </w:r>
            <w:bookmarkEnd w:id="142"/>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@private</w:t>
            </w:r>
            <w:r w:rsidRPr="00F85A64">
              <w:rPr>
                <w:lang w:val="en-US"/>
              </w:rPr>
              <w:br/>
            </w:r>
            <w:r w:rsidRPr="00F85A64">
              <w:rPr>
                <w:rStyle w:val="CdigoHTML"/>
                <w:lang w:val="en-US"/>
              </w:rPr>
              <w:t>@private {type}</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Handlers that are listening to this logger.</w:t>
            </w:r>
          </w:p>
          <w:p w:rsidR="00F85A64" w:rsidRPr="00F85A64" w:rsidRDefault="00F85A64" w:rsidP="00F85A64">
            <w:pPr>
              <w:pStyle w:val="HTMLconformatoprevio"/>
              <w:rPr>
                <w:lang w:val="en-US"/>
              </w:rPr>
            </w:pPr>
            <w:r w:rsidRPr="00F85A64">
              <w:rPr>
                <w:lang w:val="en-US"/>
              </w:rPr>
              <w:t xml:space="preserve"> * @private {!Array.&lt;Function&gt;}</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this.handlers_ = [];</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 xml:space="preserve">Used in conjunction with a trailing underscore on the method or property name to indicate that the member is </w:t>
            </w:r>
            <w:hyperlink r:id="rId123" w:anchor="Visibility__private_and_protected_fields_" w:history="1">
              <w:r w:rsidRPr="00F85A64">
                <w:rPr>
                  <w:rStyle w:val="Hipervnculo"/>
                  <w:lang w:val="en-US"/>
                </w:rPr>
                <w:t>private</w:t>
              </w:r>
            </w:hyperlink>
            <w:r w:rsidRPr="00F85A64">
              <w:rPr>
                <w:lang w:val="en-US"/>
              </w:rPr>
              <w:t xml:space="preserve"> and final. </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43" w:name="tag-protected"/>
            <w:r>
              <w:t>@protected</w:t>
            </w:r>
            <w:bookmarkEnd w:id="143"/>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@protected</w:t>
            </w:r>
            <w:r w:rsidRPr="00F85A64">
              <w:rPr>
                <w:lang w:val="en-US"/>
              </w:rPr>
              <w:br/>
            </w:r>
            <w:r w:rsidRPr="00F85A64">
              <w:rPr>
                <w:rStyle w:val="CdigoHTML"/>
                <w:lang w:val="en-US"/>
              </w:rPr>
              <w:t>@protected {type}</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Sets the component's root element to the given element.</w:t>
            </w:r>
          </w:p>
          <w:p w:rsidR="00F85A64" w:rsidRPr="00F85A64" w:rsidRDefault="00F85A64" w:rsidP="00F85A64">
            <w:pPr>
              <w:pStyle w:val="HTMLconformatoprevio"/>
              <w:rPr>
                <w:lang w:val="en-US"/>
              </w:rPr>
            </w:pPr>
            <w:r w:rsidRPr="00F85A64">
              <w:rPr>
                <w:lang w:val="en-US"/>
              </w:rPr>
              <w:t xml:space="preserve"> * @param {Element} element Root element for the component.</w:t>
            </w:r>
          </w:p>
          <w:p w:rsidR="00F85A64" w:rsidRDefault="00F85A64" w:rsidP="00F85A64">
            <w:pPr>
              <w:pStyle w:val="HTMLconformatoprevio"/>
            </w:pPr>
            <w:r w:rsidRPr="00F85A64">
              <w:rPr>
                <w:lang w:val="en-US"/>
              </w:rPr>
              <w:t xml:space="preserve"> </w:t>
            </w:r>
            <w:r>
              <w:t>* @protected</w:t>
            </w:r>
          </w:p>
          <w:p w:rsidR="00F85A64" w:rsidRDefault="00F85A64" w:rsidP="00F85A64">
            <w:pPr>
              <w:pStyle w:val="HTMLconformatoprevio"/>
            </w:pPr>
            <w:r>
              <w:t xml:space="preserve"> */</w:t>
            </w:r>
          </w:p>
          <w:p w:rsidR="00F85A64" w:rsidRDefault="00F85A64" w:rsidP="00F85A64">
            <w:pPr>
              <w:pStyle w:val="HTMLconformatoprevio"/>
            </w:pPr>
            <w:r>
              <w:t>goog.ui.Component.prototype.setElementInternal = function(element) {</w:t>
            </w:r>
          </w:p>
          <w:p w:rsidR="00F85A64" w:rsidRDefault="00F85A64" w:rsidP="00F85A64">
            <w:pPr>
              <w:pStyle w:val="HTMLconformatoprevio"/>
            </w:pPr>
            <w:r>
              <w:t xml:space="preserve">  // ...</w:t>
            </w:r>
          </w:p>
          <w:p w:rsidR="00F85A64" w:rsidRDefault="00F85A64" w:rsidP="00F85A64">
            <w:pPr>
              <w:pStyle w:val="HTMLconformatoprevio"/>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 xml:space="preserve">Used to indicate that the member or property is </w:t>
            </w:r>
            <w:hyperlink r:id="rId124" w:anchor="Visibility__private_and_protected_fields_" w:history="1">
              <w:r w:rsidRPr="00F85A64">
                <w:rPr>
                  <w:rStyle w:val="Hipervnculo"/>
                  <w:lang w:val="en-US"/>
                </w:rPr>
                <w:t>protected</w:t>
              </w:r>
            </w:hyperlink>
            <w:r w:rsidRPr="00F85A64">
              <w:rPr>
                <w:lang w:val="en-US"/>
              </w:rPr>
              <w:t xml:space="preserve">. Should be used in conjunction with names with no trailing underscore. </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44" w:name="tag-public"/>
            <w:r>
              <w:t>@public</w:t>
            </w:r>
            <w:bookmarkEnd w:id="144"/>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@public</w:t>
            </w:r>
            <w:r w:rsidRPr="00F85A64">
              <w:rPr>
                <w:lang w:val="en-US"/>
              </w:rPr>
              <w:br/>
            </w:r>
            <w:r w:rsidRPr="00F85A64">
              <w:rPr>
                <w:rStyle w:val="CdigoHTML"/>
                <w:lang w:val="en-US"/>
              </w:rPr>
              <w:t>@public {type}</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Whether to cancel the event in internal capture/bubble processing.</w:t>
            </w:r>
          </w:p>
          <w:p w:rsidR="00F85A64" w:rsidRPr="00F85A64" w:rsidRDefault="00F85A64" w:rsidP="00F85A64">
            <w:pPr>
              <w:pStyle w:val="HTMLconformatoprevio"/>
              <w:rPr>
                <w:lang w:val="en-US"/>
              </w:rPr>
            </w:pPr>
            <w:r w:rsidRPr="00F85A64">
              <w:rPr>
                <w:lang w:val="en-US"/>
              </w:rPr>
              <w:t xml:space="preserve"> * @public {boolean}</w:t>
            </w:r>
          </w:p>
          <w:p w:rsidR="00F85A64" w:rsidRPr="00F85A64" w:rsidRDefault="00F85A64" w:rsidP="00F85A64">
            <w:pPr>
              <w:pStyle w:val="HTMLconformatoprevio"/>
              <w:rPr>
                <w:lang w:val="en-US"/>
              </w:rPr>
            </w:pPr>
            <w:r w:rsidRPr="00F85A64">
              <w:rPr>
                <w:lang w:val="en-US"/>
              </w:rPr>
              <w:t xml:space="preserve"> * @suppress {visiblity} Referencing this outside this package is strongly</w:t>
            </w:r>
          </w:p>
          <w:p w:rsidR="00F85A64" w:rsidRPr="00F85A64" w:rsidRDefault="00F85A64" w:rsidP="00F85A64">
            <w:pPr>
              <w:pStyle w:val="HTMLconformatoprevio"/>
              <w:rPr>
                <w:lang w:val="en-US"/>
              </w:rPr>
            </w:pPr>
            <w:r w:rsidRPr="00F85A64">
              <w:rPr>
                <w:lang w:val="en-US"/>
              </w:rPr>
              <w:t xml:space="preserve"> * discouraged.</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 goog.events.Event.prototype.propagationStopped_ = 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 xml:space="preserve">Used to indicate that the member or property is public. Variables and properties are public by default, so this annotation is rarely necessary. Should only be used in legacy code that cannot be easily changed to override the visibility of members that were named as private variables. </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45" w:name="tag-return"/>
            <w:r>
              <w:t>@return</w:t>
            </w:r>
            <w:bookmarkEnd w:id="145"/>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@return {Type} Description</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@return {string} The hex ID of the last item.</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goog.Baz.prototype.getLastId = function() {</w:t>
            </w:r>
          </w:p>
          <w:p w:rsidR="00F85A64" w:rsidRDefault="00F85A64" w:rsidP="00F85A64">
            <w:pPr>
              <w:pStyle w:val="HTMLconformatoprevio"/>
            </w:pPr>
            <w:r w:rsidRPr="00F85A64">
              <w:rPr>
                <w:lang w:val="en-US"/>
              </w:rPr>
              <w:t xml:space="preserve">  </w:t>
            </w:r>
            <w:r>
              <w:t>// ...</w:t>
            </w:r>
          </w:p>
          <w:p w:rsidR="00F85A64" w:rsidRDefault="00F85A64" w:rsidP="00F85A64">
            <w:pPr>
              <w:pStyle w:val="HTMLconformatoprevio"/>
            </w:pPr>
            <w:r>
              <w:t xml:space="preserve">  return id;</w:t>
            </w:r>
          </w:p>
          <w:p w:rsidR="00F85A64" w:rsidRDefault="00F85A64" w:rsidP="00F85A64">
            <w:pPr>
              <w:pStyle w:val="HTMLconformatoprevio"/>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lang w:val="en-US"/>
              </w:rPr>
              <w:t xml:space="preserve">Used with method and function calls to document the return type. When writing descriptions for boolean parameters, prefer "Whether the component is visible" to "True if the component is visible, false otherwise". If there is no return value, do not use </w:t>
            </w:r>
            <w:proofErr w:type="gramStart"/>
            <w:r w:rsidRPr="00F85A64">
              <w:rPr>
                <w:lang w:val="en-US"/>
              </w:rPr>
              <w:t>an</w:t>
            </w:r>
            <w:proofErr w:type="gramEnd"/>
            <w:r w:rsidRPr="00F85A64">
              <w:rPr>
                <w:lang w:val="en-US"/>
              </w:rPr>
              <w:t xml:space="preserve"> </w:t>
            </w:r>
            <w:r w:rsidRPr="00F85A64">
              <w:rPr>
                <w:rStyle w:val="CdigoHTML"/>
                <w:lang w:val="en-US"/>
              </w:rPr>
              <w:t>@return</w:t>
            </w:r>
            <w:r w:rsidRPr="00F85A64">
              <w:rPr>
                <w:lang w:val="en-US"/>
              </w:rPr>
              <w:t xml:space="preserve"> tag.</w:t>
            </w:r>
          </w:p>
          <w:p w:rsidR="00F85A64" w:rsidRPr="00F85A64" w:rsidRDefault="00052B1C">
            <w:pPr>
              <w:rPr>
                <w:sz w:val="24"/>
                <w:szCs w:val="24"/>
                <w:lang w:val="en-US"/>
              </w:rPr>
            </w:pPr>
            <w:hyperlink r:id="rId125" w:anchor="JsTypes" w:history="1">
              <w:r w:rsidR="00F85A64" w:rsidRPr="00F85A64">
                <w:rPr>
                  <w:rStyle w:val="Hipervnculo"/>
                  <w:lang w:val="en-US"/>
                </w:rPr>
                <w:t>Type</w:t>
              </w:r>
            </w:hyperlink>
            <w:r w:rsidR="00F85A64" w:rsidRPr="00F85A64">
              <w:rPr>
                <w:lang w:val="en-US"/>
              </w:rPr>
              <w:t xml:space="preserve"> names must be enclosed in curly braces. If the type is omitted, the </w:t>
            </w:r>
            <w:proofErr w:type="gramStart"/>
            <w:r w:rsidR="00F85A64" w:rsidRPr="00F85A64">
              <w:rPr>
                <w:lang w:val="en-US"/>
              </w:rPr>
              <w:t>compiler will</w:t>
            </w:r>
            <w:proofErr w:type="gramEnd"/>
            <w:r w:rsidR="00F85A64" w:rsidRPr="00F85A64">
              <w:rPr>
                <w:lang w:val="en-US"/>
              </w:rPr>
              <w:t xml:space="preserve"> not type-check the return value. </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46" w:name="tag-see"/>
            <w:r>
              <w:t>@see</w:t>
            </w:r>
            <w:bookmarkEnd w:id="146"/>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@see Link</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Adds a single item, recklessly.</w:t>
            </w:r>
          </w:p>
          <w:p w:rsidR="00F85A64" w:rsidRPr="00F85A64" w:rsidRDefault="00F85A64" w:rsidP="00F85A64">
            <w:pPr>
              <w:pStyle w:val="HTMLconformatoprevio"/>
              <w:rPr>
                <w:lang w:val="en-US"/>
              </w:rPr>
            </w:pPr>
            <w:r w:rsidRPr="00F85A64">
              <w:rPr>
                <w:lang w:val="en-US"/>
              </w:rPr>
              <w:t xml:space="preserve"> * @see #addSafely</w:t>
            </w:r>
          </w:p>
          <w:p w:rsidR="00F85A64" w:rsidRPr="00F85A64" w:rsidRDefault="00F85A64" w:rsidP="00F85A64">
            <w:pPr>
              <w:pStyle w:val="HTMLconformatoprevio"/>
              <w:rPr>
                <w:lang w:val="en-US"/>
              </w:rPr>
            </w:pPr>
            <w:r w:rsidRPr="00F85A64">
              <w:rPr>
                <w:lang w:val="en-US"/>
              </w:rPr>
              <w:t xml:space="preserve"> * @see goog.Collect</w:t>
            </w:r>
          </w:p>
          <w:p w:rsidR="00F85A64" w:rsidRPr="00F85A64" w:rsidRDefault="00F85A64" w:rsidP="00F85A64">
            <w:pPr>
              <w:pStyle w:val="HTMLconformatoprevio"/>
              <w:rPr>
                <w:lang w:val="en-US"/>
              </w:rPr>
            </w:pPr>
            <w:r w:rsidRPr="00F85A64">
              <w:rPr>
                <w:lang w:val="en-US"/>
              </w:rPr>
              <w:t xml:space="preserve"> * @see goog.RecklessAdder#add</w:t>
            </w:r>
          </w:p>
          <w:p w:rsidR="00F85A64" w:rsidRDefault="00F85A64" w:rsidP="00F85A64">
            <w:pPr>
              <w:pStyle w:val="HTMLconformatoprevio"/>
            </w:pPr>
            <w:r w:rsidRPr="00F85A64">
              <w:rPr>
                <w:lang w:val="en-US"/>
              </w:rPr>
              <w:t xml:space="preserve"> </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Reference a lookup to another class function or method.</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47" w:name="tag-struct"/>
            <w:r>
              <w:t>@struct</w:t>
            </w:r>
            <w:bookmarkEnd w:id="147"/>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@struct Description</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@constructor</w:t>
            </w:r>
          </w:p>
          <w:p w:rsidR="00F85A64" w:rsidRPr="00F85A64" w:rsidRDefault="00F85A64" w:rsidP="00F85A64">
            <w:pPr>
              <w:pStyle w:val="HTMLconformatoprevio"/>
              <w:rPr>
                <w:lang w:val="en-US"/>
              </w:rPr>
            </w:pPr>
            <w:r w:rsidRPr="00F85A64">
              <w:rPr>
                <w:lang w:val="en-US"/>
              </w:rPr>
              <w:t xml:space="preserve"> * @struct</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function Foo(x) {</w:t>
            </w:r>
          </w:p>
          <w:p w:rsidR="00F85A64" w:rsidRPr="00F85A64" w:rsidRDefault="00F85A64" w:rsidP="00F85A64">
            <w:pPr>
              <w:pStyle w:val="HTMLconformatoprevio"/>
              <w:rPr>
                <w:lang w:val="en-US"/>
              </w:rPr>
            </w:pPr>
            <w:r w:rsidRPr="00F85A64">
              <w:rPr>
                <w:lang w:val="en-US"/>
              </w:rPr>
              <w:t xml:space="preserve">  this.x = x;</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var obj = new Foo(123);</w:t>
            </w:r>
          </w:p>
          <w:p w:rsidR="00F85A64" w:rsidRPr="00F85A64" w:rsidRDefault="00F85A64" w:rsidP="00F85A64">
            <w:pPr>
              <w:pStyle w:val="HTMLconformatoprevio"/>
              <w:rPr>
                <w:lang w:val="en-US"/>
              </w:rPr>
            </w:pPr>
            <w:r w:rsidRPr="00F85A64">
              <w:rPr>
                <w:lang w:val="en-US"/>
              </w:rPr>
              <w:t>var num = obj['x'];  // warning</w:t>
            </w:r>
          </w:p>
          <w:p w:rsidR="00F85A64" w:rsidRPr="00F85A64" w:rsidRDefault="00F85A64" w:rsidP="00F85A64">
            <w:pPr>
              <w:pStyle w:val="HTMLconformatoprevio"/>
              <w:rPr>
                <w:lang w:val="en-US"/>
              </w:rPr>
            </w:pPr>
            <w:r w:rsidRPr="00F85A64">
              <w:rPr>
                <w:lang w:val="en-US"/>
              </w:rPr>
              <w:t>obj.y = "asdf";  // warning</w:t>
            </w:r>
          </w:p>
          <w:p w:rsidR="00F85A64" w:rsidRPr="00F85A64" w:rsidRDefault="00F85A64" w:rsidP="00F85A64">
            <w:pPr>
              <w:pStyle w:val="HTMLconformatoprevio"/>
              <w:rPr>
                <w:lang w:val="en-US"/>
              </w:rPr>
            </w:pPr>
          </w:p>
          <w:p w:rsidR="00F85A64" w:rsidRPr="00F85A64" w:rsidRDefault="00F85A64" w:rsidP="00F85A64">
            <w:pPr>
              <w:pStyle w:val="HTMLconformatoprevio"/>
              <w:rPr>
                <w:lang w:val="en-US"/>
              </w:rPr>
            </w:pPr>
            <w:r w:rsidRPr="00F85A64">
              <w:rPr>
                <w:lang w:val="en-US"/>
              </w:rPr>
              <w:t>Foo.prototype = /** @struct */ {</w:t>
            </w:r>
          </w:p>
          <w:p w:rsidR="00F85A64" w:rsidRPr="00F85A64" w:rsidRDefault="00F85A64" w:rsidP="00F85A64">
            <w:pPr>
              <w:pStyle w:val="HTMLconformatoprevio"/>
              <w:rPr>
                <w:lang w:val="en-US"/>
              </w:rPr>
            </w:pPr>
            <w:r w:rsidRPr="00F85A64">
              <w:rPr>
                <w:lang w:val="en-US"/>
              </w:rPr>
              <w:t xml:space="preserve">  method1: function()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Foo.prototype.method2 = function() {};  // warning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When a constructor (</w:t>
            </w:r>
            <w:r w:rsidRPr="00F85A64">
              <w:rPr>
                <w:rStyle w:val="CdigoHTML"/>
                <w:lang w:val="en-US"/>
              </w:rPr>
              <w:t>Foo</w:t>
            </w:r>
            <w:r w:rsidRPr="00F85A64">
              <w:rPr>
                <w:lang w:val="en-US"/>
              </w:rPr>
              <w:t xml:space="preserve"> in the example) is annotated with </w:t>
            </w:r>
            <w:r w:rsidRPr="00F85A64">
              <w:rPr>
                <w:rStyle w:val="CdigoHTML"/>
                <w:lang w:val="en-US"/>
              </w:rPr>
              <w:t>@struct</w:t>
            </w:r>
            <w:r w:rsidRPr="00F85A64">
              <w:rPr>
                <w:lang w:val="en-US"/>
              </w:rPr>
              <w:t xml:space="preserve">, you can only use the dot notation to access the properties of </w:t>
            </w:r>
            <w:r w:rsidRPr="00F85A64">
              <w:rPr>
                <w:rStyle w:val="CdigoHTML"/>
                <w:lang w:val="en-US"/>
              </w:rPr>
              <w:t>Foo</w:t>
            </w:r>
            <w:r w:rsidRPr="00F85A64">
              <w:rPr>
                <w:lang w:val="en-US"/>
              </w:rPr>
              <w:t xml:space="preserve"> objects. Also, you cannot add new properties to </w:t>
            </w:r>
            <w:r w:rsidRPr="00F85A64">
              <w:rPr>
                <w:rStyle w:val="CdigoHTML"/>
                <w:lang w:val="en-US"/>
              </w:rPr>
              <w:t>Foo</w:t>
            </w:r>
            <w:r w:rsidRPr="00F85A64">
              <w:rPr>
                <w:lang w:val="en-US"/>
              </w:rPr>
              <w:t xml:space="preserve"> objects after they have been created. The annotation can also be used directly on object literals. </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48" w:name="tag-supported"/>
            <w:r>
              <w:t>@supported</w:t>
            </w:r>
            <w:bookmarkEnd w:id="148"/>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@supported Description</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@fileoverview Event Manager</w:t>
            </w:r>
          </w:p>
          <w:p w:rsidR="00F85A64" w:rsidRPr="00F85A64" w:rsidRDefault="00F85A64" w:rsidP="00F85A64">
            <w:pPr>
              <w:pStyle w:val="HTMLconformatoprevio"/>
              <w:rPr>
                <w:lang w:val="en-US"/>
              </w:rPr>
            </w:pPr>
            <w:r w:rsidRPr="00F85A64">
              <w:rPr>
                <w:lang w:val="en-US"/>
              </w:rPr>
              <w:t xml:space="preserve"> * Provides an abstracted interface to the</w:t>
            </w:r>
          </w:p>
          <w:p w:rsidR="00F85A64" w:rsidRPr="00F85A64" w:rsidRDefault="00F85A64" w:rsidP="00F85A64">
            <w:pPr>
              <w:pStyle w:val="HTMLconformatoprevio"/>
              <w:rPr>
                <w:lang w:val="en-US"/>
              </w:rPr>
            </w:pPr>
            <w:r w:rsidRPr="00F85A64">
              <w:rPr>
                <w:lang w:val="en-US"/>
              </w:rPr>
              <w:t xml:space="preserve"> * </w:t>
            </w:r>
            <w:proofErr w:type="gramStart"/>
            <w:r w:rsidRPr="00F85A64">
              <w:rPr>
                <w:lang w:val="en-US"/>
              </w:rPr>
              <w:t>browsers</w:t>
            </w:r>
            <w:proofErr w:type="gramEnd"/>
            <w:r w:rsidRPr="00F85A64">
              <w:rPr>
                <w:lang w:val="en-US"/>
              </w:rPr>
              <w:t>' event systems.</w:t>
            </w:r>
          </w:p>
          <w:p w:rsidR="00F85A64" w:rsidRPr="00F85A64" w:rsidRDefault="00F85A64" w:rsidP="00F85A64">
            <w:pPr>
              <w:pStyle w:val="HTMLconformatoprevio"/>
              <w:rPr>
                <w:lang w:val="en-US"/>
              </w:rPr>
            </w:pPr>
            <w:r w:rsidRPr="00F85A64">
              <w:rPr>
                <w:lang w:val="en-US"/>
              </w:rPr>
              <w:t xml:space="preserve"> * @supported So far tested in IE6 and FF1.5</w:t>
            </w:r>
          </w:p>
          <w:p w:rsidR="00F85A64" w:rsidRDefault="00F85A64" w:rsidP="00F85A64">
            <w:pPr>
              <w:pStyle w:val="HTMLconformatoprevio"/>
            </w:pPr>
            <w:r w:rsidRPr="00F85A64">
              <w:rPr>
                <w:lang w:val="en-US"/>
              </w:rPr>
              <w:t xml:space="preserve"> </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 xml:space="preserve">Used in a fileoverview to indicate what browsers are supported by the file. </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49" w:name="tag-suppress"/>
            <w:r>
              <w:t>@suppress</w:t>
            </w:r>
            <w:bookmarkEnd w:id="149"/>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 xml:space="preserve">@suppress {warning1|warning2} @suppress {warning1,warning2}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@suppress {deprecated}</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function f() {</w:t>
            </w:r>
          </w:p>
          <w:p w:rsidR="00F85A64" w:rsidRDefault="00F85A64" w:rsidP="00F85A64">
            <w:pPr>
              <w:pStyle w:val="HTMLconformatoprevio"/>
            </w:pPr>
            <w:r w:rsidRPr="00F85A64">
              <w:rPr>
                <w:lang w:val="en-US"/>
              </w:rPr>
              <w:t xml:space="preserve">  </w:t>
            </w:r>
            <w:r>
              <w:t>deprecatedVersionOfF();</w:t>
            </w:r>
          </w:p>
          <w:p w:rsidR="00F85A64" w:rsidRDefault="00F85A64" w:rsidP="00F85A64">
            <w:pPr>
              <w:pStyle w:val="HTMLconformatoprevio"/>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 xml:space="preserve">Suppresses warnings from tools. Warning categories are separated by </w:t>
            </w:r>
            <w:r w:rsidRPr="00F85A64">
              <w:rPr>
                <w:rStyle w:val="CdigoHTML"/>
                <w:lang w:val="en-US"/>
              </w:rPr>
              <w:t>|</w:t>
            </w:r>
            <w:r w:rsidRPr="00F85A64">
              <w:rPr>
                <w:lang w:val="en-US"/>
              </w:rPr>
              <w:t xml:space="preserve"> </w:t>
            </w:r>
            <w:proofErr w:type="gramStart"/>
            <w:r w:rsidRPr="00F85A64">
              <w:rPr>
                <w:lang w:val="en-US"/>
              </w:rPr>
              <w:t xml:space="preserve">or </w:t>
            </w:r>
            <w:r w:rsidRPr="00F85A64">
              <w:rPr>
                <w:rStyle w:val="CdigoHTML"/>
                <w:lang w:val="en-US"/>
              </w:rPr>
              <w:t>,</w:t>
            </w:r>
            <w:proofErr w:type="gramEnd"/>
            <w:r w:rsidRPr="00F85A64">
              <w:rPr>
                <w:lang w:val="en-US"/>
              </w:rPr>
              <w:t xml:space="preserve">. </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50" w:name="tag-template"/>
            <w:r>
              <w:t>@template</w:t>
            </w:r>
            <w:bookmarkEnd w:id="150"/>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@template</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@param {function(this:T, ...)} fn</w:t>
            </w:r>
          </w:p>
          <w:p w:rsidR="00F85A64" w:rsidRPr="00F85A64" w:rsidRDefault="00F85A64" w:rsidP="00F85A64">
            <w:pPr>
              <w:pStyle w:val="HTMLconformatoprevio"/>
              <w:rPr>
                <w:lang w:val="en-US"/>
              </w:rPr>
            </w:pPr>
            <w:r w:rsidRPr="00F85A64">
              <w:rPr>
                <w:lang w:val="en-US"/>
              </w:rPr>
              <w:t xml:space="preserve"> * @param {T} thisObj</w:t>
            </w:r>
          </w:p>
          <w:p w:rsidR="00F85A64" w:rsidRPr="00F85A64" w:rsidRDefault="00F85A64" w:rsidP="00F85A64">
            <w:pPr>
              <w:pStyle w:val="HTMLconformatoprevio"/>
              <w:rPr>
                <w:lang w:val="en-US"/>
              </w:rPr>
            </w:pPr>
            <w:r w:rsidRPr="00F85A64">
              <w:rPr>
                <w:lang w:val="en-US"/>
              </w:rPr>
              <w:t xml:space="preserve"> * @param {...*} var_args</w:t>
            </w:r>
          </w:p>
          <w:p w:rsidR="00F85A64" w:rsidRPr="00F85A64" w:rsidRDefault="00F85A64" w:rsidP="00F85A64">
            <w:pPr>
              <w:pStyle w:val="HTMLconformatoprevio"/>
              <w:rPr>
                <w:lang w:val="en-US"/>
              </w:rPr>
            </w:pPr>
            <w:r w:rsidRPr="00F85A64">
              <w:rPr>
                <w:lang w:val="en-US"/>
              </w:rPr>
              <w:t xml:space="preserve"> * @template T</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goog.bind = function(fn, thisObj, var_args) {</w:t>
            </w:r>
          </w:p>
          <w:p w:rsidR="00F85A64" w:rsidRDefault="00F85A64" w:rsidP="00F85A64">
            <w:pPr>
              <w:pStyle w:val="HTMLconformatoprevio"/>
            </w:pPr>
            <w:r w:rsidRPr="00F85A64">
              <w:rPr>
                <w:lang w:val="en-US"/>
              </w:rPr>
              <w:t xml:space="preserve">   </w:t>
            </w:r>
            <w:r>
              <w:t>...</w:t>
            </w:r>
          </w:p>
          <w:p w:rsidR="00F85A64" w:rsidRDefault="00F85A64" w:rsidP="00F85A64">
            <w:pPr>
              <w:pStyle w:val="HTMLconformatoprevio"/>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 xml:space="preserve">This annotation can be used to declare a </w:t>
            </w:r>
            <w:hyperlink r:id="rId126" w:anchor="Template_types" w:history="1">
              <w:r w:rsidRPr="00F85A64">
                <w:rPr>
                  <w:rStyle w:val="Hipervnculo"/>
                  <w:lang w:val="en-US"/>
                </w:rPr>
                <w:t>template typename</w:t>
              </w:r>
            </w:hyperlink>
            <w:r w:rsidRPr="00F85A64">
              <w:rPr>
                <w:lang w:val="en-US"/>
              </w:rPr>
              <w:t xml:space="preserve">. </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51" w:name="tag-this"/>
            <w:r>
              <w:t>@this</w:t>
            </w:r>
            <w:bookmarkEnd w:id="151"/>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@this Type</w:t>
            </w:r>
            <w:r w:rsidRPr="00F85A64">
              <w:rPr>
                <w:rFonts w:ascii="Courier New" w:hAnsi="Courier New" w:cs="Courier New"/>
                <w:lang w:val="en-US"/>
              </w:rPr>
              <w:br/>
            </w:r>
            <w:r w:rsidRPr="00F85A64">
              <w:rPr>
                <w:rStyle w:val="CdigoHTML"/>
                <w:lang w:val="en-US"/>
              </w:rPr>
              <w:t xml:space="preserve">@this {Type}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pinto.chat.RosterWidget.extern('getRosterElement',</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Returns the roster widget element.</w:t>
            </w:r>
          </w:p>
          <w:p w:rsidR="00F85A64" w:rsidRPr="00F85A64" w:rsidRDefault="00F85A64" w:rsidP="00F85A64">
            <w:pPr>
              <w:pStyle w:val="HTMLconformatoprevio"/>
              <w:rPr>
                <w:lang w:val="en-US"/>
              </w:rPr>
            </w:pPr>
            <w:r w:rsidRPr="00F85A64">
              <w:rPr>
                <w:lang w:val="en-US"/>
              </w:rPr>
              <w:t xml:space="preserve"> * @this pinto.chat.RosterWidget</w:t>
            </w:r>
          </w:p>
          <w:p w:rsidR="00F85A64" w:rsidRPr="00F85A64" w:rsidRDefault="00F85A64" w:rsidP="00F85A64">
            <w:pPr>
              <w:pStyle w:val="HTMLconformatoprevio"/>
              <w:rPr>
                <w:lang w:val="en-US"/>
              </w:rPr>
            </w:pPr>
            <w:r w:rsidRPr="00F85A64">
              <w:rPr>
                <w:lang w:val="en-US"/>
              </w:rPr>
              <w:t xml:space="preserve"> * @return {Element}</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function() {</w:t>
            </w:r>
          </w:p>
          <w:p w:rsidR="00F85A64" w:rsidRPr="00F85A64" w:rsidRDefault="00F85A64" w:rsidP="00F85A64">
            <w:pPr>
              <w:pStyle w:val="HTMLconformatoprevio"/>
              <w:rPr>
                <w:lang w:val="en-US"/>
              </w:rPr>
            </w:pPr>
            <w:r w:rsidRPr="00F85A64">
              <w:rPr>
                <w:lang w:val="en-US"/>
              </w:rPr>
              <w:t xml:space="preserve">  return this.getWrappedComponent_().getElement();</w:t>
            </w:r>
          </w:p>
          <w:p w:rsidR="00F85A64" w:rsidRDefault="00F85A64" w:rsidP="00F85A64">
            <w:pPr>
              <w:pStyle w:val="HTMLconformatoprevio"/>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 xml:space="preserve">The type of the object in whose context a particular method is called. Required when </w:t>
            </w:r>
            <w:proofErr w:type="gramStart"/>
            <w:r w:rsidRPr="00F85A64">
              <w:rPr>
                <w:lang w:val="en-US"/>
              </w:rPr>
              <w:t xml:space="preserve">the </w:t>
            </w:r>
            <w:r w:rsidRPr="00F85A64">
              <w:rPr>
                <w:rStyle w:val="CdigoHTML"/>
                <w:lang w:val="en-US"/>
              </w:rPr>
              <w:t>this</w:t>
            </w:r>
            <w:proofErr w:type="gramEnd"/>
            <w:r w:rsidRPr="00F85A64">
              <w:rPr>
                <w:lang w:val="en-US"/>
              </w:rPr>
              <w:t xml:space="preserve"> keyword is referenced from a function that is not a prototype method. </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52" w:name="tag-type"/>
            <w:r>
              <w:t>@type</w:t>
            </w:r>
            <w:bookmarkEnd w:id="152"/>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@type Type</w:t>
            </w:r>
            <w:r w:rsidRPr="00F85A64">
              <w:rPr>
                <w:rFonts w:ascii="Courier New" w:hAnsi="Courier New" w:cs="Courier New"/>
                <w:lang w:val="en-US"/>
              </w:rPr>
              <w:br/>
            </w:r>
            <w:r w:rsidRPr="00F85A64">
              <w:rPr>
                <w:rStyle w:val="CdigoHTML"/>
                <w:lang w:val="en-US"/>
              </w:rPr>
              <w:t xml:space="preserve">@type {Type}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HTMLconformatoprevio"/>
              <w:rPr>
                <w:lang w:val="en-US"/>
              </w:rPr>
            </w:pPr>
            <w:r w:rsidRPr="00F85A64">
              <w:rPr>
                <w:lang w:val="en-US"/>
              </w:rPr>
              <w:t xml:space="preserve"> * The message hex ID.</w:t>
            </w:r>
          </w:p>
          <w:p w:rsidR="00F85A64" w:rsidRPr="00F85A64" w:rsidRDefault="00F85A64" w:rsidP="00F85A64">
            <w:pPr>
              <w:pStyle w:val="HTMLconformatoprevio"/>
              <w:rPr>
                <w:lang w:val="en-US"/>
              </w:rPr>
            </w:pPr>
            <w:r w:rsidRPr="00F85A64">
              <w:rPr>
                <w:lang w:val="en-US"/>
              </w:rPr>
              <w:t xml:space="preserve"> * @type {string}</w:t>
            </w:r>
          </w:p>
          <w:p w:rsidR="00F85A64" w:rsidRDefault="00F85A64" w:rsidP="00F85A64">
            <w:pPr>
              <w:pStyle w:val="HTMLconformatoprevio"/>
            </w:pPr>
            <w:r w:rsidRPr="00F85A64">
              <w:rPr>
                <w:lang w:val="en-US"/>
              </w:rPr>
              <w:t xml:space="preserve"> </w:t>
            </w:r>
            <w:r>
              <w:t>*/</w:t>
            </w:r>
          </w:p>
          <w:p w:rsidR="00F85A64" w:rsidRDefault="00F85A64" w:rsidP="00F85A64">
            <w:pPr>
              <w:pStyle w:val="HTMLconformatoprevio"/>
            </w:pPr>
            <w:r>
              <w:t>var hexId = hexId;</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 xml:space="preserve">Identifies the </w:t>
            </w:r>
            <w:hyperlink r:id="rId127" w:anchor="JsTypes" w:history="1">
              <w:r w:rsidRPr="00F85A64">
                <w:rPr>
                  <w:rStyle w:val="Hipervnculo"/>
                  <w:lang w:val="en-US"/>
                </w:rPr>
                <w:t>type</w:t>
              </w:r>
            </w:hyperlink>
            <w:r w:rsidRPr="00F85A64">
              <w:rPr>
                <w:lang w:val="en-US"/>
              </w:rPr>
              <w:t xml:space="preserve"> of a variable, property, or expression. Curly braces are not required around most types, but some projects mandate them for all types, for consistency. </w:t>
            </w:r>
          </w:p>
        </w:tc>
      </w:tr>
      <w:tr w:rsidR="00F85A64" w:rsidRPr="00052B1C" w:rsidTr="00F85A64">
        <w:tc>
          <w:tcPr>
            <w:tcW w:w="0" w:type="auto"/>
            <w:tcBorders>
              <w:top w:val="outset" w:sz="6" w:space="0" w:color="auto"/>
              <w:left w:val="outset" w:sz="6" w:space="0" w:color="auto"/>
              <w:bottom w:val="outset" w:sz="6" w:space="0" w:color="auto"/>
              <w:right w:val="outset" w:sz="6" w:space="0" w:color="auto"/>
            </w:tcBorders>
            <w:vAlign w:val="center"/>
            <w:hideMark/>
          </w:tcPr>
          <w:p w:rsidR="00F85A64" w:rsidRDefault="00F85A64">
            <w:pPr>
              <w:rPr>
                <w:sz w:val="24"/>
                <w:szCs w:val="24"/>
              </w:rPr>
            </w:pPr>
            <w:bookmarkStart w:id="153" w:name="tag-typedef"/>
            <w:r>
              <w:t>@typedef</w:t>
            </w:r>
            <w:bookmarkEnd w:id="153"/>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lang w:val="en-US"/>
              </w:rPr>
            </w:pPr>
            <w:r w:rsidRPr="00F85A64">
              <w:rPr>
                <w:rStyle w:val="CdigoHTML"/>
                <w:lang w:val="en-US"/>
              </w:rPr>
              <w:t>@typedef</w:t>
            </w:r>
            <w:r w:rsidRPr="00F85A64">
              <w:rPr>
                <w:lang w:val="en-US"/>
              </w:rPr>
              <w:t xml:space="preserve"> </w:t>
            </w:r>
          </w:p>
          <w:p w:rsidR="00F85A64" w:rsidRPr="00F85A64" w:rsidRDefault="00F85A64">
            <w:pPr>
              <w:pStyle w:val="NormalWeb"/>
              <w:rPr>
                <w:lang w:val="en-US"/>
              </w:rPr>
            </w:pPr>
            <w:r w:rsidRPr="00F85A64">
              <w:rPr>
                <w:i/>
                <w:iCs/>
                <w:lang w:val="en-US"/>
              </w:rPr>
              <w:t>For example:</w:t>
            </w:r>
          </w:p>
          <w:p w:rsidR="00F85A64" w:rsidRPr="00F85A64" w:rsidRDefault="00F85A64" w:rsidP="00F85A64">
            <w:pPr>
              <w:pStyle w:val="HTMLconformatoprevio"/>
              <w:rPr>
                <w:lang w:val="en-US"/>
              </w:rPr>
            </w:pPr>
            <w:r w:rsidRPr="00F85A64">
              <w:rPr>
                <w:lang w:val="en-US"/>
              </w:rPr>
              <w:t>/** @typedef {(string|number)} */</w:t>
            </w:r>
          </w:p>
          <w:p w:rsidR="00F85A64" w:rsidRPr="00F85A64" w:rsidRDefault="00F85A64" w:rsidP="00F85A64">
            <w:pPr>
              <w:pStyle w:val="HTMLconformatoprevio"/>
              <w:rPr>
                <w:lang w:val="en-US"/>
              </w:rPr>
            </w:pPr>
            <w:r w:rsidRPr="00F85A64">
              <w:rPr>
                <w:lang w:val="en-US"/>
              </w:rPr>
              <w:t>goog.NumberLike;</w:t>
            </w:r>
          </w:p>
          <w:p w:rsidR="00F85A64" w:rsidRPr="00F85A64" w:rsidRDefault="00F85A64" w:rsidP="00F85A64">
            <w:pPr>
              <w:pStyle w:val="HTMLconformatoprevio"/>
              <w:rPr>
                <w:lang w:val="en-US"/>
              </w:rPr>
            </w:pPr>
          </w:p>
          <w:p w:rsidR="00F85A64" w:rsidRDefault="00F85A64" w:rsidP="00F85A64">
            <w:pPr>
              <w:pStyle w:val="HTMLconformatoprevio"/>
            </w:pPr>
            <w:r w:rsidRPr="00F85A64">
              <w:rPr>
                <w:lang w:val="en-US"/>
              </w:rPr>
              <w:t xml:space="preserve">/** @param {goog.NumberLike} x A number or a string. </w:t>
            </w:r>
            <w:r>
              <w:t>*/</w:t>
            </w:r>
          </w:p>
          <w:p w:rsidR="00F85A64" w:rsidRDefault="00F85A64" w:rsidP="00F85A64">
            <w:pPr>
              <w:pStyle w:val="HTMLconformatoprevio"/>
            </w:pPr>
            <w:r>
              <w:t>goog.readNumber = function(x) {</w:t>
            </w:r>
          </w:p>
          <w:p w:rsidR="00F85A64" w:rsidRDefault="00F85A64" w:rsidP="00F85A64">
            <w:pPr>
              <w:pStyle w:val="HTMLconformatoprevio"/>
            </w:pPr>
            <w:r>
              <w:t xml:space="preserve">  ...</w:t>
            </w:r>
          </w:p>
          <w:p w:rsidR="00F85A64" w:rsidRDefault="00F85A64" w:rsidP="00F85A64">
            <w:pPr>
              <w:pStyle w:val="HTMLconformatoprevio"/>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85A64" w:rsidRPr="00F85A64" w:rsidRDefault="00F85A64">
            <w:pPr>
              <w:rPr>
                <w:sz w:val="24"/>
                <w:szCs w:val="24"/>
                <w:lang w:val="en-US"/>
              </w:rPr>
            </w:pPr>
            <w:r w:rsidRPr="00F85A64">
              <w:rPr>
                <w:lang w:val="en-US"/>
              </w:rPr>
              <w:t xml:space="preserve">This annotation can be used to declare an alias of a more </w:t>
            </w:r>
            <w:hyperlink r:id="rId128" w:anchor="Typedefs" w:history="1">
              <w:r w:rsidRPr="00F85A64">
                <w:rPr>
                  <w:rStyle w:val="Hipervnculo"/>
                  <w:lang w:val="en-US"/>
                </w:rPr>
                <w:t>complex type</w:t>
              </w:r>
            </w:hyperlink>
            <w:r w:rsidRPr="00F85A64">
              <w:rPr>
                <w:lang w:val="en-US"/>
              </w:rPr>
              <w:t xml:space="preserve">. </w:t>
            </w:r>
          </w:p>
        </w:tc>
      </w:tr>
    </w:tbl>
    <w:p w:rsidR="00F85A64" w:rsidRPr="00F85A64" w:rsidRDefault="00F85A64" w:rsidP="00F85A64">
      <w:pPr>
        <w:pStyle w:val="NormalWeb"/>
        <w:rPr>
          <w:lang w:val="en-US"/>
        </w:rPr>
      </w:pPr>
      <w:r w:rsidRPr="00F85A64">
        <w:rPr>
          <w:lang w:val="en-US"/>
        </w:rPr>
        <w:t xml:space="preserve">You may also see other types of JSDoc annotations in third-party code. These annotations appear in the </w:t>
      </w:r>
      <w:hyperlink r:id="rId129" w:history="1">
        <w:r w:rsidRPr="00F85A64">
          <w:rPr>
            <w:rStyle w:val="Hipervnculo"/>
            <w:lang w:val="en-US"/>
          </w:rPr>
          <w:t xml:space="preserve">JSDoc Toolkit Tag Reference </w:t>
        </w:r>
      </w:hyperlink>
      <w:r w:rsidRPr="00F85A64">
        <w:rPr>
          <w:lang w:val="en-US"/>
        </w:rPr>
        <w:t xml:space="preserve">but are currently discouraged in Google code. You should consider them "reserved" names for future use. These include: </w:t>
      </w:r>
    </w:p>
    <w:p w:rsidR="00F85A64" w:rsidRDefault="00F85A64" w:rsidP="000776DB">
      <w:pPr>
        <w:numPr>
          <w:ilvl w:val="0"/>
          <w:numId w:val="31"/>
        </w:numPr>
        <w:spacing w:before="100" w:beforeAutospacing="1" w:after="100" w:afterAutospacing="1"/>
      </w:pPr>
      <w:r>
        <w:t>@augments</w:t>
      </w:r>
    </w:p>
    <w:p w:rsidR="00F85A64" w:rsidRDefault="00F85A64" w:rsidP="000776DB">
      <w:pPr>
        <w:numPr>
          <w:ilvl w:val="0"/>
          <w:numId w:val="31"/>
        </w:numPr>
        <w:spacing w:before="100" w:beforeAutospacing="1" w:after="100" w:afterAutospacing="1"/>
      </w:pPr>
      <w:r>
        <w:t>@argument</w:t>
      </w:r>
    </w:p>
    <w:p w:rsidR="00F85A64" w:rsidRDefault="00F85A64" w:rsidP="000776DB">
      <w:pPr>
        <w:numPr>
          <w:ilvl w:val="0"/>
          <w:numId w:val="31"/>
        </w:numPr>
        <w:spacing w:before="100" w:beforeAutospacing="1" w:after="100" w:afterAutospacing="1"/>
      </w:pPr>
      <w:r>
        <w:t>@borrows</w:t>
      </w:r>
    </w:p>
    <w:p w:rsidR="00F85A64" w:rsidRDefault="00F85A64" w:rsidP="000776DB">
      <w:pPr>
        <w:numPr>
          <w:ilvl w:val="0"/>
          <w:numId w:val="31"/>
        </w:numPr>
        <w:spacing w:before="100" w:beforeAutospacing="1" w:after="100" w:afterAutospacing="1"/>
      </w:pPr>
      <w:r>
        <w:t>@class</w:t>
      </w:r>
    </w:p>
    <w:p w:rsidR="00F85A64" w:rsidRDefault="00F85A64" w:rsidP="000776DB">
      <w:pPr>
        <w:numPr>
          <w:ilvl w:val="0"/>
          <w:numId w:val="31"/>
        </w:numPr>
        <w:spacing w:before="100" w:beforeAutospacing="1" w:after="100" w:afterAutospacing="1"/>
      </w:pPr>
      <w:r>
        <w:t>@constant</w:t>
      </w:r>
    </w:p>
    <w:p w:rsidR="00F85A64" w:rsidRDefault="00F85A64" w:rsidP="000776DB">
      <w:pPr>
        <w:numPr>
          <w:ilvl w:val="0"/>
          <w:numId w:val="31"/>
        </w:numPr>
        <w:spacing w:before="100" w:beforeAutospacing="1" w:after="100" w:afterAutospacing="1"/>
      </w:pPr>
      <w:r>
        <w:t>@constructs</w:t>
      </w:r>
    </w:p>
    <w:p w:rsidR="00F85A64" w:rsidRDefault="00F85A64" w:rsidP="000776DB">
      <w:pPr>
        <w:numPr>
          <w:ilvl w:val="0"/>
          <w:numId w:val="31"/>
        </w:numPr>
        <w:spacing w:before="100" w:beforeAutospacing="1" w:after="100" w:afterAutospacing="1"/>
      </w:pPr>
      <w:r>
        <w:t>@default</w:t>
      </w:r>
    </w:p>
    <w:p w:rsidR="00F85A64" w:rsidRDefault="00F85A64" w:rsidP="000776DB">
      <w:pPr>
        <w:numPr>
          <w:ilvl w:val="0"/>
          <w:numId w:val="31"/>
        </w:numPr>
        <w:spacing w:before="100" w:beforeAutospacing="1" w:after="100" w:afterAutospacing="1"/>
      </w:pPr>
      <w:r>
        <w:t>@event</w:t>
      </w:r>
    </w:p>
    <w:p w:rsidR="00F85A64" w:rsidRDefault="00F85A64" w:rsidP="000776DB">
      <w:pPr>
        <w:numPr>
          <w:ilvl w:val="0"/>
          <w:numId w:val="31"/>
        </w:numPr>
        <w:spacing w:before="100" w:beforeAutospacing="1" w:after="100" w:afterAutospacing="1"/>
      </w:pPr>
      <w:r>
        <w:t>@example</w:t>
      </w:r>
    </w:p>
    <w:p w:rsidR="00F85A64" w:rsidRDefault="00F85A64" w:rsidP="000776DB">
      <w:pPr>
        <w:numPr>
          <w:ilvl w:val="0"/>
          <w:numId w:val="31"/>
        </w:numPr>
        <w:spacing w:before="100" w:beforeAutospacing="1" w:after="100" w:afterAutospacing="1"/>
      </w:pPr>
      <w:r>
        <w:t>@field</w:t>
      </w:r>
    </w:p>
    <w:p w:rsidR="00F85A64" w:rsidRDefault="00F85A64" w:rsidP="000776DB">
      <w:pPr>
        <w:numPr>
          <w:ilvl w:val="0"/>
          <w:numId w:val="31"/>
        </w:numPr>
        <w:spacing w:before="100" w:beforeAutospacing="1" w:after="100" w:afterAutospacing="1"/>
      </w:pPr>
      <w:r>
        <w:t>@function</w:t>
      </w:r>
    </w:p>
    <w:p w:rsidR="00F85A64" w:rsidRDefault="00F85A64" w:rsidP="000776DB">
      <w:pPr>
        <w:numPr>
          <w:ilvl w:val="0"/>
          <w:numId w:val="31"/>
        </w:numPr>
        <w:spacing w:before="100" w:beforeAutospacing="1" w:after="100" w:afterAutospacing="1"/>
      </w:pPr>
      <w:r>
        <w:t>@ignore</w:t>
      </w:r>
    </w:p>
    <w:p w:rsidR="00F85A64" w:rsidRDefault="00F85A64" w:rsidP="000776DB">
      <w:pPr>
        <w:numPr>
          <w:ilvl w:val="0"/>
          <w:numId w:val="31"/>
        </w:numPr>
        <w:spacing w:before="100" w:beforeAutospacing="1" w:after="100" w:afterAutospacing="1"/>
      </w:pPr>
      <w:r>
        <w:t>@inner</w:t>
      </w:r>
    </w:p>
    <w:p w:rsidR="00F85A64" w:rsidRDefault="00F85A64" w:rsidP="000776DB">
      <w:pPr>
        <w:numPr>
          <w:ilvl w:val="0"/>
          <w:numId w:val="31"/>
        </w:numPr>
        <w:spacing w:before="100" w:beforeAutospacing="1" w:after="100" w:afterAutospacing="1"/>
      </w:pPr>
      <w:r>
        <w:t>@link</w:t>
      </w:r>
    </w:p>
    <w:p w:rsidR="00F85A64" w:rsidRDefault="00F85A64" w:rsidP="000776DB">
      <w:pPr>
        <w:numPr>
          <w:ilvl w:val="0"/>
          <w:numId w:val="31"/>
        </w:numPr>
        <w:spacing w:before="100" w:beforeAutospacing="1" w:after="100" w:afterAutospacing="1"/>
      </w:pPr>
      <w:r>
        <w:t>@memberOf</w:t>
      </w:r>
    </w:p>
    <w:p w:rsidR="00F85A64" w:rsidRDefault="00F85A64" w:rsidP="000776DB">
      <w:pPr>
        <w:numPr>
          <w:ilvl w:val="0"/>
          <w:numId w:val="31"/>
        </w:numPr>
        <w:spacing w:before="100" w:beforeAutospacing="1" w:after="100" w:afterAutospacing="1"/>
      </w:pPr>
      <w:r>
        <w:t>@name</w:t>
      </w:r>
    </w:p>
    <w:p w:rsidR="00F85A64" w:rsidRDefault="00F85A64" w:rsidP="000776DB">
      <w:pPr>
        <w:numPr>
          <w:ilvl w:val="0"/>
          <w:numId w:val="31"/>
        </w:numPr>
        <w:spacing w:before="100" w:beforeAutospacing="1" w:after="100" w:afterAutospacing="1"/>
      </w:pPr>
      <w:r>
        <w:t>@namespace</w:t>
      </w:r>
    </w:p>
    <w:p w:rsidR="00F85A64" w:rsidRDefault="00F85A64" w:rsidP="000776DB">
      <w:pPr>
        <w:numPr>
          <w:ilvl w:val="0"/>
          <w:numId w:val="31"/>
        </w:numPr>
        <w:spacing w:before="100" w:beforeAutospacing="1" w:after="100" w:afterAutospacing="1"/>
      </w:pPr>
      <w:r>
        <w:t>@property</w:t>
      </w:r>
    </w:p>
    <w:p w:rsidR="00F85A64" w:rsidRDefault="00F85A64" w:rsidP="000776DB">
      <w:pPr>
        <w:numPr>
          <w:ilvl w:val="0"/>
          <w:numId w:val="31"/>
        </w:numPr>
        <w:spacing w:before="100" w:beforeAutospacing="1" w:after="100" w:afterAutospacing="1"/>
      </w:pPr>
      <w:r>
        <w:t>@public</w:t>
      </w:r>
    </w:p>
    <w:p w:rsidR="00F85A64" w:rsidRDefault="00F85A64" w:rsidP="000776DB">
      <w:pPr>
        <w:numPr>
          <w:ilvl w:val="0"/>
          <w:numId w:val="31"/>
        </w:numPr>
        <w:spacing w:before="100" w:beforeAutospacing="1" w:after="100" w:afterAutospacing="1"/>
      </w:pPr>
      <w:r>
        <w:t>@requires</w:t>
      </w:r>
    </w:p>
    <w:p w:rsidR="00F85A64" w:rsidRDefault="00F85A64" w:rsidP="000776DB">
      <w:pPr>
        <w:numPr>
          <w:ilvl w:val="0"/>
          <w:numId w:val="31"/>
        </w:numPr>
        <w:spacing w:before="100" w:beforeAutospacing="1" w:after="100" w:afterAutospacing="1"/>
      </w:pPr>
      <w:r>
        <w:t>@returns</w:t>
      </w:r>
    </w:p>
    <w:p w:rsidR="00F85A64" w:rsidRDefault="00F85A64" w:rsidP="000776DB">
      <w:pPr>
        <w:numPr>
          <w:ilvl w:val="0"/>
          <w:numId w:val="31"/>
        </w:numPr>
        <w:spacing w:before="100" w:beforeAutospacing="1" w:after="100" w:afterAutospacing="1"/>
      </w:pPr>
      <w:r>
        <w:t>@since</w:t>
      </w:r>
    </w:p>
    <w:p w:rsidR="00F85A64" w:rsidRDefault="00F85A64" w:rsidP="000776DB">
      <w:pPr>
        <w:numPr>
          <w:ilvl w:val="0"/>
          <w:numId w:val="31"/>
        </w:numPr>
        <w:spacing w:before="100" w:beforeAutospacing="1" w:after="100" w:afterAutospacing="1"/>
      </w:pPr>
      <w:r>
        <w:t>@static</w:t>
      </w:r>
    </w:p>
    <w:p w:rsidR="00F85A64" w:rsidRDefault="00F85A64" w:rsidP="000776DB">
      <w:pPr>
        <w:numPr>
          <w:ilvl w:val="0"/>
          <w:numId w:val="31"/>
        </w:numPr>
        <w:spacing w:before="100" w:beforeAutospacing="1" w:after="100" w:afterAutospacing="1"/>
      </w:pPr>
      <w:r>
        <w:t>@version</w:t>
      </w:r>
    </w:p>
    <w:p w:rsidR="00F85A64" w:rsidRDefault="00F85A64" w:rsidP="00F85A64">
      <w:pPr>
        <w:pStyle w:val="Ttulo3"/>
      </w:pPr>
      <w:bookmarkStart w:id="154" w:name="Providing_Dependencies_With_goog.provide"/>
      <w:bookmarkStart w:id="155" w:name="_Toc413246774"/>
      <w:r>
        <w:t>Providing Dependencies With goog.provide</w:t>
      </w:r>
      <w:bookmarkEnd w:id="154"/>
      <w:bookmarkEnd w:id="155"/>
    </w:p>
    <w:p w:rsidR="00F85A64" w:rsidRDefault="00052B1C" w:rsidP="00F85A64">
      <w:hyperlink r:id="rId130" w:anchor="Providing_Dependencies_With_goog.provide" w:history="1">
        <w:proofErr w:type="gramStart"/>
        <w:r w:rsidR="00F85A64">
          <w:rPr>
            <w:rStyle w:val="Hipervnculo"/>
          </w:rPr>
          <w:t>link</w:t>
        </w:r>
        <w:proofErr w:type="gramEnd"/>
        <w:r w:rsidR="00F85A64">
          <w:rPr>
            <w:rStyle w:val="Hipervnculo"/>
          </w:rPr>
          <w:t xml:space="preserve"> </w:t>
        </w:r>
      </w:hyperlink>
      <w:r w:rsidR="00F85A64">
        <w:rPr>
          <w:rStyle w:val="showhidebutton"/>
          <w:rFonts w:ascii="MS Mincho" w:eastAsia="MS Mincho" w:hAnsi="MS Mincho" w:cs="MS Mincho" w:hint="eastAsia"/>
        </w:rPr>
        <w:t>▽</w:t>
      </w:r>
      <w:r w:rsidR="00F85A64">
        <w:t xml:space="preserve"> </w:t>
      </w:r>
    </w:p>
    <w:p w:rsidR="00F85A64" w:rsidRPr="00F85A64" w:rsidRDefault="00F85A64" w:rsidP="00F85A64">
      <w:pPr>
        <w:rPr>
          <w:lang w:val="en-US"/>
        </w:rPr>
      </w:pPr>
      <w:r w:rsidRPr="00F85A64">
        <w:rPr>
          <w:lang w:val="en-US"/>
        </w:rPr>
        <w:t xml:space="preserve">Only provide top-level symbols. </w:t>
      </w:r>
    </w:p>
    <w:p w:rsidR="00F85A64" w:rsidRPr="00F85A64" w:rsidRDefault="00F85A64" w:rsidP="00F85A64">
      <w:pPr>
        <w:pStyle w:val="NormalWeb"/>
        <w:rPr>
          <w:lang w:val="en-US"/>
        </w:rPr>
      </w:pPr>
      <w:r w:rsidRPr="00F85A64">
        <w:rPr>
          <w:lang w:val="en-US"/>
        </w:rPr>
        <w:t xml:space="preserve">All members defined on a class should be in the same file. So, only top-level classes should be provided in a file that contains multiple members defined on the same class (e.g. enums, inner classes, etc). </w:t>
      </w:r>
    </w:p>
    <w:p w:rsidR="00F85A64" w:rsidRPr="00F85A64" w:rsidRDefault="00F85A64" w:rsidP="00F85A64">
      <w:pPr>
        <w:pStyle w:val="NormalWeb"/>
        <w:rPr>
          <w:lang w:val="en-US"/>
        </w:rPr>
      </w:pPr>
      <w:r w:rsidRPr="00F85A64">
        <w:rPr>
          <w:lang w:val="en-US"/>
        </w:rPr>
        <w:t>Do this:</w:t>
      </w:r>
    </w:p>
    <w:p w:rsidR="00F85A64" w:rsidRPr="00F85A64" w:rsidRDefault="00F85A64" w:rsidP="00F85A64">
      <w:pPr>
        <w:pStyle w:val="HTMLconformatoprevio"/>
        <w:rPr>
          <w:lang w:val="en-US"/>
        </w:rPr>
      </w:pPr>
      <w:proofErr w:type="gramStart"/>
      <w:r w:rsidRPr="00F85A64">
        <w:rPr>
          <w:lang w:val="en-US"/>
        </w:rPr>
        <w:t>goog.provide(</w:t>
      </w:r>
      <w:proofErr w:type="gramEnd"/>
      <w:r w:rsidRPr="00F85A64">
        <w:rPr>
          <w:lang w:val="en-US"/>
        </w:rPr>
        <w:t>'namespace.MyClass');</w:t>
      </w:r>
    </w:p>
    <w:p w:rsidR="00F85A64" w:rsidRPr="00F85A64" w:rsidRDefault="00F85A64" w:rsidP="00F85A64">
      <w:pPr>
        <w:pStyle w:val="NormalWeb"/>
        <w:rPr>
          <w:lang w:val="en-US"/>
        </w:rPr>
      </w:pPr>
      <w:r w:rsidRPr="00F85A64">
        <w:rPr>
          <w:lang w:val="en-US"/>
        </w:rPr>
        <w:t>Not this:</w:t>
      </w:r>
    </w:p>
    <w:p w:rsidR="00F85A64" w:rsidRPr="00F85A64" w:rsidRDefault="00F85A64" w:rsidP="00F85A64">
      <w:pPr>
        <w:pStyle w:val="HTMLconformatoprevio"/>
        <w:rPr>
          <w:lang w:val="en-US"/>
        </w:rPr>
      </w:pPr>
      <w:proofErr w:type="gramStart"/>
      <w:r w:rsidRPr="00F85A64">
        <w:rPr>
          <w:lang w:val="en-US"/>
        </w:rPr>
        <w:t>goog.provide(</w:t>
      </w:r>
      <w:proofErr w:type="gramEnd"/>
      <w:r w:rsidRPr="00F85A64">
        <w:rPr>
          <w:lang w:val="en-US"/>
        </w:rPr>
        <w:t>'namespace.MyClass');</w:t>
      </w:r>
    </w:p>
    <w:p w:rsidR="00F85A64" w:rsidRPr="00F85A64" w:rsidRDefault="00F85A64" w:rsidP="00F85A64">
      <w:pPr>
        <w:pStyle w:val="HTMLconformatoprevio"/>
        <w:rPr>
          <w:lang w:val="en-US"/>
        </w:rPr>
      </w:pPr>
      <w:proofErr w:type="gramStart"/>
      <w:r w:rsidRPr="00F85A64">
        <w:rPr>
          <w:lang w:val="en-US"/>
        </w:rPr>
        <w:t>goog.provide(</w:t>
      </w:r>
      <w:proofErr w:type="gramEnd"/>
      <w:r w:rsidRPr="00F85A64">
        <w:rPr>
          <w:lang w:val="en-US"/>
        </w:rPr>
        <w:t>'namespace.MyClass.Enum');</w:t>
      </w:r>
    </w:p>
    <w:p w:rsidR="00F85A64" w:rsidRPr="00F85A64" w:rsidRDefault="00F85A64" w:rsidP="00F85A64">
      <w:pPr>
        <w:pStyle w:val="HTMLconformatoprevio"/>
        <w:rPr>
          <w:lang w:val="en-US"/>
        </w:rPr>
      </w:pPr>
      <w:proofErr w:type="gramStart"/>
      <w:r w:rsidRPr="00F85A64">
        <w:rPr>
          <w:lang w:val="en-US"/>
        </w:rPr>
        <w:t>goog.provide(</w:t>
      </w:r>
      <w:proofErr w:type="gramEnd"/>
      <w:r w:rsidRPr="00F85A64">
        <w:rPr>
          <w:lang w:val="en-US"/>
        </w:rPr>
        <w:t>'namespace.MyClass.InnerClass');</w:t>
      </w:r>
    </w:p>
    <w:p w:rsidR="00F85A64" w:rsidRPr="00F85A64" w:rsidRDefault="00F85A64" w:rsidP="00F85A64">
      <w:pPr>
        <w:pStyle w:val="HTMLconformatoprevio"/>
        <w:rPr>
          <w:lang w:val="en-US"/>
        </w:rPr>
      </w:pPr>
      <w:proofErr w:type="gramStart"/>
      <w:r w:rsidRPr="00F85A64">
        <w:rPr>
          <w:lang w:val="en-US"/>
        </w:rPr>
        <w:t>goog.provide(</w:t>
      </w:r>
      <w:proofErr w:type="gramEnd"/>
      <w:r w:rsidRPr="00F85A64">
        <w:rPr>
          <w:lang w:val="en-US"/>
        </w:rPr>
        <w:t>'namespace.MyClass.TypeDef');</w:t>
      </w:r>
    </w:p>
    <w:p w:rsidR="00F85A64" w:rsidRPr="00F85A64" w:rsidRDefault="00F85A64" w:rsidP="00F85A64">
      <w:pPr>
        <w:pStyle w:val="HTMLconformatoprevio"/>
        <w:rPr>
          <w:lang w:val="en-US"/>
        </w:rPr>
      </w:pPr>
      <w:proofErr w:type="gramStart"/>
      <w:r w:rsidRPr="00F85A64">
        <w:rPr>
          <w:lang w:val="en-US"/>
        </w:rPr>
        <w:t>goog.provide(</w:t>
      </w:r>
      <w:proofErr w:type="gramEnd"/>
      <w:r w:rsidRPr="00F85A64">
        <w:rPr>
          <w:lang w:val="en-US"/>
        </w:rPr>
        <w:t>'namespace.MyClass.CONSTANT');</w:t>
      </w:r>
    </w:p>
    <w:p w:rsidR="00F85A64" w:rsidRPr="00F85A64" w:rsidRDefault="00F85A64" w:rsidP="00F85A64">
      <w:pPr>
        <w:pStyle w:val="HTMLconformatoprevio"/>
        <w:rPr>
          <w:lang w:val="en-US"/>
        </w:rPr>
      </w:pPr>
      <w:proofErr w:type="gramStart"/>
      <w:r w:rsidRPr="00F85A64">
        <w:rPr>
          <w:lang w:val="en-US"/>
        </w:rPr>
        <w:t>goog.provide(</w:t>
      </w:r>
      <w:proofErr w:type="gramEnd"/>
      <w:r w:rsidRPr="00F85A64">
        <w:rPr>
          <w:lang w:val="en-US"/>
        </w:rPr>
        <w:t>'namespace.MyClass.staticMethod');</w:t>
      </w:r>
    </w:p>
    <w:p w:rsidR="00F85A64" w:rsidRPr="00F85A64" w:rsidRDefault="00F85A64" w:rsidP="00F85A64">
      <w:pPr>
        <w:pStyle w:val="NormalWeb"/>
        <w:rPr>
          <w:lang w:val="en-US"/>
        </w:rPr>
      </w:pPr>
      <w:r w:rsidRPr="00F85A64">
        <w:rPr>
          <w:lang w:val="en-US"/>
        </w:rPr>
        <w:t xml:space="preserve">Members on namespaces may also be provided: </w:t>
      </w:r>
    </w:p>
    <w:p w:rsidR="00F85A64" w:rsidRPr="00F85A64" w:rsidRDefault="00F85A64" w:rsidP="00F85A64">
      <w:pPr>
        <w:pStyle w:val="HTMLconformatoprevio"/>
        <w:rPr>
          <w:lang w:val="en-US"/>
        </w:rPr>
      </w:pPr>
      <w:proofErr w:type="gramStart"/>
      <w:r w:rsidRPr="00F85A64">
        <w:rPr>
          <w:lang w:val="en-US"/>
        </w:rPr>
        <w:t>goog.provide(</w:t>
      </w:r>
      <w:proofErr w:type="gramEnd"/>
      <w:r w:rsidRPr="00F85A64">
        <w:rPr>
          <w:lang w:val="en-US"/>
        </w:rPr>
        <w:t>'foo.bar');</w:t>
      </w:r>
    </w:p>
    <w:p w:rsidR="00F85A64" w:rsidRPr="00F85A64" w:rsidRDefault="00F85A64" w:rsidP="00F85A64">
      <w:pPr>
        <w:pStyle w:val="HTMLconformatoprevio"/>
        <w:rPr>
          <w:lang w:val="en-US"/>
        </w:rPr>
      </w:pPr>
      <w:proofErr w:type="gramStart"/>
      <w:r w:rsidRPr="00F85A64">
        <w:rPr>
          <w:lang w:val="en-US"/>
        </w:rPr>
        <w:t>goog.provide(</w:t>
      </w:r>
      <w:proofErr w:type="gramEnd"/>
      <w:r w:rsidRPr="00F85A64">
        <w:rPr>
          <w:lang w:val="en-US"/>
        </w:rPr>
        <w:t>'foo.bar.method');</w:t>
      </w:r>
    </w:p>
    <w:p w:rsidR="00F85A64" w:rsidRPr="00F85A64" w:rsidRDefault="00F85A64" w:rsidP="00F85A64">
      <w:pPr>
        <w:pStyle w:val="HTMLconformatoprevio"/>
        <w:rPr>
          <w:lang w:val="en-US"/>
        </w:rPr>
      </w:pPr>
      <w:proofErr w:type="gramStart"/>
      <w:r w:rsidRPr="00F85A64">
        <w:rPr>
          <w:lang w:val="en-US"/>
        </w:rPr>
        <w:t>goog.provide(</w:t>
      </w:r>
      <w:proofErr w:type="gramEnd"/>
      <w:r w:rsidRPr="00F85A64">
        <w:rPr>
          <w:lang w:val="en-US"/>
        </w:rPr>
        <w:t>'foo.bar.CONSTANT');</w:t>
      </w:r>
    </w:p>
    <w:p w:rsidR="00F85A64" w:rsidRPr="00F85A64" w:rsidRDefault="00F85A64" w:rsidP="00F85A64">
      <w:pPr>
        <w:pStyle w:val="Ttulo3"/>
        <w:rPr>
          <w:lang w:val="en-US"/>
        </w:rPr>
      </w:pPr>
      <w:bookmarkStart w:id="156" w:name="Compiling"/>
      <w:bookmarkStart w:id="157" w:name="_Toc413246775"/>
      <w:r w:rsidRPr="00F85A64">
        <w:rPr>
          <w:lang w:val="en-US"/>
        </w:rPr>
        <w:t>Compiling</w:t>
      </w:r>
      <w:bookmarkEnd w:id="156"/>
      <w:bookmarkEnd w:id="157"/>
    </w:p>
    <w:p w:rsidR="00F85A64" w:rsidRPr="00F85A64" w:rsidRDefault="00052B1C" w:rsidP="00F85A64">
      <w:pPr>
        <w:rPr>
          <w:lang w:val="en-US"/>
        </w:rPr>
      </w:pPr>
      <w:hyperlink r:id="rId131" w:anchor="Compiling"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Required</w:t>
      </w:r>
    </w:p>
    <w:p w:rsidR="00F85A64" w:rsidRPr="00F85A64" w:rsidRDefault="00F85A64" w:rsidP="00F85A64">
      <w:pPr>
        <w:pStyle w:val="NormalWeb"/>
        <w:rPr>
          <w:lang w:val="en-US"/>
        </w:rPr>
      </w:pPr>
      <w:r w:rsidRPr="00F85A64">
        <w:rPr>
          <w:lang w:val="en-US"/>
        </w:rPr>
        <w:t xml:space="preserve">Use of JS compilers such as the </w:t>
      </w:r>
      <w:hyperlink r:id="rId132" w:history="1">
        <w:r w:rsidRPr="00F85A64">
          <w:rPr>
            <w:rStyle w:val="Hipervnculo"/>
            <w:lang w:val="en-US"/>
          </w:rPr>
          <w:t>Closure Compiler</w:t>
        </w:r>
      </w:hyperlink>
      <w:r w:rsidRPr="00F85A64">
        <w:rPr>
          <w:lang w:val="en-US"/>
        </w:rPr>
        <w:t xml:space="preserve"> is required for all customer-facing code.</w:t>
      </w:r>
    </w:p>
    <w:p w:rsidR="00F85A64" w:rsidRPr="00F85A64" w:rsidRDefault="00F85A64" w:rsidP="00F85A64">
      <w:pPr>
        <w:pStyle w:val="Ttulo3"/>
        <w:rPr>
          <w:lang w:val="en-US"/>
        </w:rPr>
      </w:pPr>
      <w:bookmarkStart w:id="158" w:name="Tips_and_Tricks"/>
      <w:bookmarkStart w:id="159" w:name="_Toc413246776"/>
      <w:r w:rsidRPr="00F85A64">
        <w:rPr>
          <w:lang w:val="en-US"/>
        </w:rPr>
        <w:t>Tips and Tricks</w:t>
      </w:r>
      <w:bookmarkEnd w:id="158"/>
      <w:bookmarkEnd w:id="159"/>
    </w:p>
    <w:p w:rsidR="00F85A64" w:rsidRPr="00F85A64" w:rsidRDefault="00052B1C" w:rsidP="00F85A64">
      <w:pPr>
        <w:rPr>
          <w:lang w:val="en-US"/>
        </w:rPr>
      </w:pPr>
      <w:hyperlink r:id="rId133" w:anchor="Tips_and_Tricks" w:history="1">
        <w:proofErr w:type="gramStart"/>
        <w:r w:rsidR="00F85A64" w:rsidRPr="00F85A64">
          <w:rPr>
            <w:rStyle w:val="Hipervnculo"/>
            <w:lang w:val="en-US"/>
          </w:rPr>
          <w:t>link</w:t>
        </w:r>
        <w:proofErr w:type="gramEnd"/>
        <w:r w:rsidR="00F85A64" w:rsidRPr="00F85A64">
          <w:rPr>
            <w:rStyle w:val="Hipervnculo"/>
            <w:lang w:val="en-US"/>
          </w:rPr>
          <w:t xml:space="preserve"> </w:t>
        </w:r>
      </w:hyperlink>
      <w:r w:rsidR="00F85A64" w:rsidRPr="00F85A64">
        <w:rPr>
          <w:rStyle w:val="showhidebutton"/>
          <w:rFonts w:ascii="MS Mincho" w:eastAsia="MS Mincho" w:hAnsi="MS Mincho" w:cs="MS Mincho" w:hint="eastAsia"/>
          <w:lang w:val="en-US"/>
        </w:rPr>
        <w:t>▽</w:t>
      </w:r>
      <w:r w:rsidR="00F85A64" w:rsidRPr="00F85A64">
        <w:rPr>
          <w:lang w:val="en-US"/>
        </w:rPr>
        <w:t xml:space="preserve"> </w:t>
      </w:r>
    </w:p>
    <w:p w:rsidR="00F85A64" w:rsidRPr="00F85A64" w:rsidRDefault="00F85A64" w:rsidP="00F85A64">
      <w:pPr>
        <w:rPr>
          <w:lang w:val="en-US"/>
        </w:rPr>
      </w:pPr>
      <w:r w:rsidRPr="00F85A64">
        <w:rPr>
          <w:lang w:val="en-US"/>
        </w:rPr>
        <w:t>JavaScript tidbits</w:t>
      </w:r>
    </w:p>
    <w:p w:rsidR="00F85A64" w:rsidRPr="00F85A64" w:rsidRDefault="00F85A64" w:rsidP="00F85A64">
      <w:pPr>
        <w:spacing w:before="100" w:beforeAutospacing="1" w:after="100" w:afterAutospacing="1"/>
        <w:rPr>
          <w:lang w:val="en-US"/>
        </w:rPr>
      </w:pPr>
      <w:r w:rsidRPr="00F85A64">
        <w:rPr>
          <w:rStyle w:val="stylepointsubsection"/>
          <w:lang w:val="en-US"/>
        </w:rPr>
        <w:t>True and False Boolean Expressions</w:t>
      </w:r>
      <w:r w:rsidRPr="00F85A64">
        <w:rPr>
          <w:lang w:val="en-US"/>
        </w:rPr>
        <w:t xml:space="preserve"> </w:t>
      </w:r>
    </w:p>
    <w:p w:rsidR="00F85A64" w:rsidRPr="00F85A64" w:rsidRDefault="00F85A64" w:rsidP="00F85A64">
      <w:pPr>
        <w:pStyle w:val="NormalWeb"/>
        <w:rPr>
          <w:lang w:val="en-US"/>
        </w:rPr>
      </w:pPr>
      <w:r w:rsidRPr="00F85A64">
        <w:rPr>
          <w:lang w:val="en-US"/>
        </w:rPr>
        <w:t xml:space="preserve">The following are all false in </w:t>
      </w:r>
      <w:proofErr w:type="gramStart"/>
      <w:r w:rsidRPr="00F85A64">
        <w:rPr>
          <w:lang w:val="en-US"/>
        </w:rPr>
        <w:t>boolean</w:t>
      </w:r>
      <w:proofErr w:type="gramEnd"/>
      <w:r w:rsidRPr="00F85A64">
        <w:rPr>
          <w:lang w:val="en-US"/>
        </w:rPr>
        <w:t xml:space="preserve"> expressions:</w:t>
      </w:r>
    </w:p>
    <w:p w:rsidR="00F85A64" w:rsidRDefault="00F85A64" w:rsidP="000776DB">
      <w:pPr>
        <w:numPr>
          <w:ilvl w:val="0"/>
          <w:numId w:val="32"/>
        </w:numPr>
        <w:spacing w:before="100" w:beforeAutospacing="1" w:after="100" w:afterAutospacing="1"/>
      </w:pPr>
      <w:r>
        <w:rPr>
          <w:rStyle w:val="CdigoHTML"/>
        </w:rPr>
        <w:t>null</w:t>
      </w:r>
    </w:p>
    <w:p w:rsidR="00F85A64" w:rsidRDefault="00F85A64" w:rsidP="000776DB">
      <w:pPr>
        <w:numPr>
          <w:ilvl w:val="0"/>
          <w:numId w:val="32"/>
        </w:numPr>
        <w:spacing w:before="100" w:beforeAutospacing="1" w:after="100" w:afterAutospacing="1"/>
      </w:pPr>
      <w:r>
        <w:rPr>
          <w:rStyle w:val="CdigoHTML"/>
        </w:rPr>
        <w:t>undefined</w:t>
      </w:r>
    </w:p>
    <w:p w:rsidR="00F85A64" w:rsidRDefault="00F85A64" w:rsidP="000776DB">
      <w:pPr>
        <w:numPr>
          <w:ilvl w:val="0"/>
          <w:numId w:val="32"/>
        </w:numPr>
        <w:spacing w:before="100" w:beforeAutospacing="1" w:after="100" w:afterAutospacing="1"/>
      </w:pPr>
      <w:r>
        <w:rPr>
          <w:rStyle w:val="CdigoHTML"/>
        </w:rPr>
        <w:t>''</w:t>
      </w:r>
      <w:r>
        <w:t xml:space="preserve"> the empty string</w:t>
      </w:r>
    </w:p>
    <w:p w:rsidR="00F85A64" w:rsidRDefault="00F85A64" w:rsidP="000776DB">
      <w:pPr>
        <w:numPr>
          <w:ilvl w:val="0"/>
          <w:numId w:val="32"/>
        </w:numPr>
        <w:spacing w:before="100" w:beforeAutospacing="1" w:after="100" w:afterAutospacing="1"/>
      </w:pPr>
      <w:r>
        <w:rPr>
          <w:rStyle w:val="CdigoHTML"/>
        </w:rPr>
        <w:t>0</w:t>
      </w:r>
      <w:r>
        <w:t xml:space="preserve"> the number</w:t>
      </w:r>
    </w:p>
    <w:p w:rsidR="00F85A64" w:rsidRPr="00F85A64" w:rsidRDefault="00F85A64" w:rsidP="00F85A64">
      <w:pPr>
        <w:pStyle w:val="NormalWeb"/>
        <w:rPr>
          <w:lang w:val="en-US"/>
        </w:rPr>
      </w:pPr>
      <w:r w:rsidRPr="00F85A64">
        <w:rPr>
          <w:lang w:val="en-US"/>
        </w:rPr>
        <w:t>But be careful, because these are all true:</w:t>
      </w:r>
    </w:p>
    <w:p w:rsidR="00F85A64" w:rsidRDefault="00F85A64" w:rsidP="000776DB">
      <w:pPr>
        <w:numPr>
          <w:ilvl w:val="0"/>
          <w:numId w:val="33"/>
        </w:numPr>
        <w:spacing w:before="100" w:beforeAutospacing="1" w:after="100" w:afterAutospacing="1"/>
      </w:pPr>
      <w:r>
        <w:rPr>
          <w:rStyle w:val="CdigoHTML"/>
        </w:rPr>
        <w:t>'0'</w:t>
      </w:r>
      <w:r>
        <w:t xml:space="preserve"> the string</w:t>
      </w:r>
    </w:p>
    <w:p w:rsidR="00F85A64" w:rsidRDefault="00F85A64" w:rsidP="000776DB">
      <w:pPr>
        <w:numPr>
          <w:ilvl w:val="0"/>
          <w:numId w:val="33"/>
        </w:numPr>
        <w:spacing w:before="100" w:beforeAutospacing="1" w:after="100" w:afterAutospacing="1"/>
      </w:pPr>
      <w:r>
        <w:rPr>
          <w:rStyle w:val="CdigoHTML"/>
        </w:rPr>
        <w:t>[]</w:t>
      </w:r>
      <w:r>
        <w:t xml:space="preserve"> the empty array</w:t>
      </w:r>
    </w:p>
    <w:p w:rsidR="00F85A64" w:rsidRDefault="00F85A64" w:rsidP="000776DB">
      <w:pPr>
        <w:numPr>
          <w:ilvl w:val="0"/>
          <w:numId w:val="33"/>
        </w:numPr>
        <w:spacing w:before="100" w:beforeAutospacing="1" w:after="100" w:afterAutospacing="1"/>
      </w:pPr>
      <w:r>
        <w:rPr>
          <w:rStyle w:val="CdigoHTML"/>
        </w:rPr>
        <w:t>{}</w:t>
      </w:r>
      <w:r>
        <w:t xml:space="preserve"> the empty object</w:t>
      </w:r>
    </w:p>
    <w:p w:rsidR="00F85A64" w:rsidRPr="00F85A64" w:rsidRDefault="00F85A64" w:rsidP="00F85A64">
      <w:pPr>
        <w:pStyle w:val="NormalWeb"/>
        <w:rPr>
          <w:lang w:val="en-US"/>
        </w:rPr>
      </w:pPr>
      <w:r w:rsidRPr="00F85A64">
        <w:rPr>
          <w:lang w:val="en-US"/>
        </w:rPr>
        <w:t>This means that instead of this:</w:t>
      </w:r>
    </w:p>
    <w:p w:rsidR="00F85A64" w:rsidRPr="00F85A64" w:rsidRDefault="00F85A64" w:rsidP="00F85A64">
      <w:pPr>
        <w:pStyle w:val="HTMLconformatoprevio"/>
        <w:rPr>
          <w:lang w:val="en-US"/>
        </w:rPr>
      </w:pPr>
      <w:proofErr w:type="gramStart"/>
      <w:r w:rsidRPr="00F85A64">
        <w:rPr>
          <w:lang w:val="en-US"/>
        </w:rPr>
        <w:t>while</w:t>
      </w:r>
      <w:proofErr w:type="gramEnd"/>
      <w:r w:rsidRPr="00F85A64">
        <w:rPr>
          <w:lang w:val="en-US"/>
        </w:rPr>
        <w:t xml:space="preserve"> (x != null) {</w:t>
      </w:r>
    </w:p>
    <w:p w:rsidR="00F85A64" w:rsidRPr="00F85A64" w:rsidRDefault="00F85A64" w:rsidP="00F85A64">
      <w:pPr>
        <w:pStyle w:val="NormalWeb"/>
        <w:rPr>
          <w:lang w:val="en-US"/>
        </w:rPr>
      </w:pPr>
      <w:proofErr w:type="gramStart"/>
      <w:r w:rsidRPr="00F85A64">
        <w:rPr>
          <w:lang w:val="en-US"/>
        </w:rPr>
        <w:t>you</w:t>
      </w:r>
      <w:proofErr w:type="gramEnd"/>
      <w:r w:rsidRPr="00F85A64">
        <w:rPr>
          <w:lang w:val="en-US"/>
        </w:rPr>
        <w:t xml:space="preserve"> can write this shorter code (as long as you don't expect x to be 0, or the empty string, or false):</w:t>
      </w:r>
    </w:p>
    <w:p w:rsidR="00F85A64" w:rsidRPr="00F85A64" w:rsidRDefault="00F85A64" w:rsidP="00F85A64">
      <w:pPr>
        <w:pStyle w:val="HTMLconformatoprevio"/>
        <w:rPr>
          <w:lang w:val="en-US"/>
        </w:rPr>
      </w:pPr>
      <w:proofErr w:type="gramStart"/>
      <w:r w:rsidRPr="00F85A64">
        <w:rPr>
          <w:lang w:val="en-US"/>
        </w:rPr>
        <w:t>while</w:t>
      </w:r>
      <w:proofErr w:type="gramEnd"/>
      <w:r w:rsidRPr="00F85A64">
        <w:rPr>
          <w:lang w:val="en-US"/>
        </w:rPr>
        <w:t xml:space="preserve"> (x) {</w:t>
      </w:r>
    </w:p>
    <w:p w:rsidR="00F85A64" w:rsidRPr="00F85A64" w:rsidRDefault="00F85A64" w:rsidP="00F85A64">
      <w:pPr>
        <w:pStyle w:val="NormalWeb"/>
        <w:rPr>
          <w:lang w:val="en-US"/>
        </w:rPr>
      </w:pPr>
      <w:r w:rsidRPr="00F85A64">
        <w:rPr>
          <w:lang w:val="en-US"/>
        </w:rPr>
        <w:t>And if you want to check a string to see if it is null or empty, you could do this:</w:t>
      </w:r>
    </w:p>
    <w:p w:rsidR="00F85A64" w:rsidRDefault="00F85A64" w:rsidP="00F85A64">
      <w:pPr>
        <w:pStyle w:val="HTMLconformatoprevio"/>
      </w:pPr>
      <w:proofErr w:type="gramStart"/>
      <w:r>
        <w:t>if</w:t>
      </w:r>
      <w:proofErr w:type="gramEnd"/>
      <w:r>
        <w:t xml:space="preserve"> (y != null &amp;&amp; y != '') {</w:t>
      </w:r>
    </w:p>
    <w:p w:rsidR="00F85A64" w:rsidRPr="00F85A64" w:rsidRDefault="00F85A64" w:rsidP="00F85A64">
      <w:pPr>
        <w:pStyle w:val="NormalWeb"/>
        <w:rPr>
          <w:lang w:val="en-US"/>
        </w:rPr>
      </w:pPr>
      <w:r w:rsidRPr="00F85A64">
        <w:rPr>
          <w:lang w:val="en-US"/>
        </w:rPr>
        <w:t>But this is shorter and nicer:</w:t>
      </w:r>
    </w:p>
    <w:p w:rsidR="00F85A64" w:rsidRPr="00F85A64" w:rsidRDefault="00F85A64" w:rsidP="00F85A64">
      <w:pPr>
        <w:pStyle w:val="HTMLconformatoprevio"/>
        <w:rPr>
          <w:lang w:val="en-US"/>
        </w:rPr>
      </w:pPr>
      <w:proofErr w:type="gramStart"/>
      <w:r w:rsidRPr="00F85A64">
        <w:rPr>
          <w:lang w:val="en-US"/>
        </w:rPr>
        <w:t>if</w:t>
      </w:r>
      <w:proofErr w:type="gramEnd"/>
      <w:r w:rsidRPr="00F85A64">
        <w:rPr>
          <w:lang w:val="en-US"/>
        </w:rPr>
        <w:t xml:space="preserve"> (y) {</w:t>
      </w:r>
    </w:p>
    <w:p w:rsidR="00F85A64" w:rsidRDefault="00F85A64" w:rsidP="00F85A64">
      <w:pPr>
        <w:pStyle w:val="NormalWeb"/>
      </w:pPr>
      <w:r w:rsidRPr="00F85A64">
        <w:rPr>
          <w:lang w:val="en-US"/>
        </w:rPr>
        <w:t xml:space="preserve">Caution: There are many unintuitive things about </w:t>
      </w:r>
      <w:proofErr w:type="gramStart"/>
      <w:r w:rsidRPr="00F85A64">
        <w:rPr>
          <w:lang w:val="en-US"/>
        </w:rPr>
        <w:t>boolean</w:t>
      </w:r>
      <w:proofErr w:type="gramEnd"/>
      <w:r w:rsidRPr="00F85A64">
        <w:rPr>
          <w:lang w:val="en-US"/>
        </w:rPr>
        <w:t xml:space="preserve"> expressions. </w:t>
      </w:r>
      <w:r>
        <w:t>Here are some of them:</w:t>
      </w:r>
    </w:p>
    <w:p w:rsidR="00F85A64" w:rsidRDefault="00F85A64" w:rsidP="000776DB">
      <w:pPr>
        <w:numPr>
          <w:ilvl w:val="0"/>
          <w:numId w:val="34"/>
        </w:numPr>
        <w:spacing w:before="100" w:beforeAutospacing="1" w:after="100" w:afterAutospacing="1"/>
      </w:pPr>
      <w:r>
        <w:rPr>
          <w:rStyle w:val="CdigoHTML"/>
        </w:rPr>
        <w:t>Boolean('0') == true</w:t>
      </w:r>
      <w:r>
        <w:rPr>
          <w:rFonts w:ascii="Courier New" w:hAnsi="Courier New" w:cs="Courier New"/>
        </w:rPr>
        <w:br/>
      </w:r>
      <w:r>
        <w:rPr>
          <w:rStyle w:val="CdigoHTML"/>
        </w:rPr>
        <w:t>'0' != true</w:t>
      </w:r>
    </w:p>
    <w:p w:rsidR="00F85A64" w:rsidRDefault="00F85A64" w:rsidP="000776DB">
      <w:pPr>
        <w:numPr>
          <w:ilvl w:val="0"/>
          <w:numId w:val="34"/>
        </w:numPr>
        <w:spacing w:before="100" w:beforeAutospacing="1" w:after="100" w:afterAutospacing="1"/>
      </w:pPr>
      <w:r>
        <w:rPr>
          <w:rStyle w:val="CdigoHTML"/>
        </w:rPr>
        <w:t>0 != null</w:t>
      </w:r>
      <w:r>
        <w:rPr>
          <w:rFonts w:ascii="Courier New" w:hAnsi="Courier New" w:cs="Courier New"/>
        </w:rPr>
        <w:br/>
      </w:r>
      <w:r>
        <w:rPr>
          <w:rStyle w:val="CdigoHTML"/>
        </w:rPr>
        <w:t>0 == []</w:t>
      </w:r>
      <w:r>
        <w:rPr>
          <w:rFonts w:ascii="Courier New" w:hAnsi="Courier New" w:cs="Courier New"/>
        </w:rPr>
        <w:br/>
      </w:r>
      <w:r>
        <w:rPr>
          <w:rStyle w:val="CdigoHTML"/>
        </w:rPr>
        <w:t>0 == false</w:t>
      </w:r>
    </w:p>
    <w:p w:rsidR="00F85A64" w:rsidRPr="00F85A64" w:rsidRDefault="00F85A64" w:rsidP="000776DB">
      <w:pPr>
        <w:numPr>
          <w:ilvl w:val="0"/>
          <w:numId w:val="34"/>
        </w:numPr>
        <w:spacing w:before="100" w:beforeAutospacing="1" w:after="100" w:afterAutospacing="1"/>
        <w:rPr>
          <w:lang w:val="en-US"/>
        </w:rPr>
      </w:pPr>
      <w:r w:rsidRPr="00F85A64">
        <w:rPr>
          <w:rStyle w:val="CdigoHTML"/>
          <w:lang w:val="en-US"/>
        </w:rPr>
        <w:t>Boolean(null) == false</w:t>
      </w:r>
      <w:r w:rsidRPr="00F85A64">
        <w:rPr>
          <w:rFonts w:ascii="Courier New" w:hAnsi="Courier New" w:cs="Courier New"/>
          <w:lang w:val="en-US"/>
        </w:rPr>
        <w:br/>
      </w:r>
      <w:r w:rsidRPr="00F85A64">
        <w:rPr>
          <w:rStyle w:val="CdigoHTML"/>
          <w:lang w:val="en-US"/>
        </w:rPr>
        <w:t>null != true</w:t>
      </w:r>
      <w:r w:rsidRPr="00F85A64">
        <w:rPr>
          <w:rFonts w:ascii="Courier New" w:hAnsi="Courier New" w:cs="Courier New"/>
          <w:lang w:val="en-US"/>
        </w:rPr>
        <w:br/>
      </w:r>
      <w:r w:rsidRPr="00F85A64">
        <w:rPr>
          <w:rStyle w:val="CdigoHTML"/>
          <w:lang w:val="en-US"/>
        </w:rPr>
        <w:t>null != false</w:t>
      </w:r>
    </w:p>
    <w:p w:rsidR="00F85A64" w:rsidRPr="00F85A64" w:rsidRDefault="00F85A64" w:rsidP="000776DB">
      <w:pPr>
        <w:numPr>
          <w:ilvl w:val="0"/>
          <w:numId w:val="34"/>
        </w:numPr>
        <w:spacing w:before="100" w:beforeAutospacing="1" w:after="100" w:afterAutospacing="1"/>
        <w:rPr>
          <w:lang w:val="en-US"/>
        </w:rPr>
      </w:pPr>
      <w:r w:rsidRPr="00F85A64">
        <w:rPr>
          <w:rStyle w:val="CdigoHTML"/>
          <w:lang w:val="en-US"/>
        </w:rPr>
        <w:t>Boolean(undefined) == false</w:t>
      </w:r>
      <w:r w:rsidRPr="00F85A64">
        <w:rPr>
          <w:rFonts w:ascii="Courier New" w:hAnsi="Courier New" w:cs="Courier New"/>
          <w:lang w:val="en-US"/>
        </w:rPr>
        <w:br/>
      </w:r>
      <w:r w:rsidRPr="00F85A64">
        <w:rPr>
          <w:rStyle w:val="CdigoHTML"/>
          <w:lang w:val="en-US"/>
        </w:rPr>
        <w:t>undefined != true</w:t>
      </w:r>
      <w:r w:rsidRPr="00F85A64">
        <w:rPr>
          <w:rFonts w:ascii="Courier New" w:hAnsi="Courier New" w:cs="Courier New"/>
          <w:lang w:val="en-US"/>
        </w:rPr>
        <w:br/>
      </w:r>
      <w:r w:rsidRPr="00F85A64">
        <w:rPr>
          <w:rStyle w:val="CdigoHTML"/>
          <w:lang w:val="en-US"/>
        </w:rPr>
        <w:t>undefined != false</w:t>
      </w:r>
    </w:p>
    <w:p w:rsidR="00F85A64" w:rsidRDefault="00F85A64" w:rsidP="000776DB">
      <w:pPr>
        <w:numPr>
          <w:ilvl w:val="0"/>
          <w:numId w:val="34"/>
        </w:numPr>
        <w:spacing w:before="100" w:beforeAutospacing="1" w:after="100" w:afterAutospacing="1"/>
      </w:pPr>
      <w:r>
        <w:rPr>
          <w:rStyle w:val="CdigoHTML"/>
        </w:rPr>
        <w:t>Boolean([]) == true</w:t>
      </w:r>
      <w:r>
        <w:rPr>
          <w:rFonts w:ascii="Courier New" w:hAnsi="Courier New" w:cs="Courier New"/>
        </w:rPr>
        <w:br/>
      </w:r>
      <w:r>
        <w:rPr>
          <w:rStyle w:val="CdigoHTML"/>
        </w:rPr>
        <w:t>[] != true</w:t>
      </w:r>
      <w:r>
        <w:rPr>
          <w:rFonts w:ascii="Courier New" w:hAnsi="Courier New" w:cs="Courier New"/>
        </w:rPr>
        <w:br/>
      </w:r>
      <w:r>
        <w:rPr>
          <w:rStyle w:val="CdigoHTML"/>
        </w:rPr>
        <w:t>[] == false</w:t>
      </w:r>
    </w:p>
    <w:p w:rsidR="00F85A64" w:rsidRDefault="00F85A64" w:rsidP="000776DB">
      <w:pPr>
        <w:numPr>
          <w:ilvl w:val="0"/>
          <w:numId w:val="34"/>
        </w:numPr>
        <w:spacing w:before="100" w:beforeAutospacing="1" w:after="100" w:afterAutospacing="1"/>
      </w:pPr>
      <w:r>
        <w:rPr>
          <w:rStyle w:val="CdigoHTML"/>
        </w:rPr>
        <w:t>Boolean({}) == true</w:t>
      </w:r>
      <w:r>
        <w:rPr>
          <w:rFonts w:ascii="Courier New" w:hAnsi="Courier New" w:cs="Courier New"/>
        </w:rPr>
        <w:br/>
      </w:r>
      <w:r>
        <w:rPr>
          <w:rStyle w:val="CdigoHTML"/>
        </w:rPr>
        <w:t>{} != true</w:t>
      </w:r>
      <w:r>
        <w:rPr>
          <w:rFonts w:ascii="Courier New" w:hAnsi="Courier New" w:cs="Courier New"/>
        </w:rPr>
        <w:br/>
      </w:r>
      <w:r>
        <w:rPr>
          <w:rStyle w:val="CdigoHTML"/>
        </w:rPr>
        <w:t>{} != false</w:t>
      </w:r>
    </w:p>
    <w:p w:rsidR="00F85A64" w:rsidRDefault="00F85A64" w:rsidP="00F85A64">
      <w:pPr>
        <w:spacing w:before="100" w:beforeAutospacing="1" w:after="100" w:afterAutospacing="1"/>
      </w:pPr>
      <w:r>
        <w:rPr>
          <w:rStyle w:val="stylepointsubsection"/>
        </w:rPr>
        <w:t>Conditional (Ternary) Operator (</w:t>
      </w:r>
      <w:proofErr w:type="gramStart"/>
      <w:r>
        <w:rPr>
          <w:rStyle w:val="stylepointsubsection"/>
        </w:rPr>
        <w:t>?</w:t>
      </w:r>
      <w:proofErr w:type="gramEnd"/>
      <w:r>
        <w:rPr>
          <w:rStyle w:val="stylepointsubsection"/>
        </w:rPr>
        <w:t>:)</w:t>
      </w:r>
      <w:r>
        <w:t xml:space="preserve"> </w:t>
      </w:r>
    </w:p>
    <w:p w:rsidR="00F85A64" w:rsidRDefault="00F85A64" w:rsidP="00F85A64">
      <w:pPr>
        <w:pStyle w:val="NormalWeb"/>
      </w:pPr>
      <w:r>
        <w:t>Instead of this:</w:t>
      </w:r>
    </w:p>
    <w:p w:rsidR="00F85A64" w:rsidRPr="00052B1C" w:rsidRDefault="00F85A64" w:rsidP="00F85A64">
      <w:pPr>
        <w:pStyle w:val="HTMLconformatoprevio"/>
        <w:rPr>
          <w:lang w:val="en-US"/>
        </w:rPr>
      </w:pPr>
      <w:proofErr w:type="gramStart"/>
      <w:r w:rsidRPr="00052B1C">
        <w:rPr>
          <w:lang w:val="en-US"/>
        </w:rPr>
        <w:t>if</w:t>
      </w:r>
      <w:proofErr w:type="gramEnd"/>
      <w:r w:rsidRPr="00052B1C">
        <w:rPr>
          <w:lang w:val="en-US"/>
        </w:rPr>
        <w:t xml:space="preserve"> (val) {</w:t>
      </w:r>
    </w:p>
    <w:p w:rsidR="00F85A64" w:rsidRPr="00052B1C" w:rsidRDefault="00F85A64" w:rsidP="00F85A64">
      <w:pPr>
        <w:pStyle w:val="HTMLconformatoprevio"/>
        <w:rPr>
          <w:lang w:val="en-US"/>
        </w:rPr>
      </w:pPr>
      <w:r w:rsidRPr="00052B1C">
        <w:rPr>
          <w:lang w:val="en-US"/>
        </w:rPr>
        <w:t xml:space="preserve">  </w:t>
      </w:r>
      <w:proofErr w:type="gramStart"/>
      <w:r w:rsidRPr="00052B1C">
        <w:rPr>
          <w:lang w:val="en-US"/>
        </w:rPr>
        <w:t>return</w:t>
      </w:r>
      <w:proofErr w:type="gramEnd"/>
      <w:r w:rsidRPr="00052B1C">
        <w:rPr>
          <w:lang w:val="en-US"/>
        </w:rPr>
        <w:t xml:space="preserve"> foo();</w:t>
      </w:r>
    </w:p>
    <w:p w:rsidR="00F85A64" w:rsidRPr="00052B1C" w:rsidRDefault="00F85A64" w:rsidP="00F85A64">
      <w:pPr>
        <w:pStyle w:val="HTMLconformatoprevio"/>
        <w:rPr>
          <w:lang w:val="en-US"/>
        </w:rPr>
      </w:pPr>
      <w:r w:rsidRPr="00052B1C">
        <w:rPr>
          <w:lang w:val="en-US"/>
        </w:rPr>
        <w:t>} else {</w:t>
      </w:r>
    </w:p>
    <w:p w:rsidR="00F85A64" w:rsidRDefault="00F85A64" w:rsidP="00F85A64">
      <w:pPr>
        <w:pStyle w:val="HTMLconformatoprevio"/>
      </w:pPr>
      <w:r w:rsidRPr="00052B1C">
        <w:rPr>
          <w:lang w:val="en-US"/>
        </w:rPr>
        <w:t xml:space="preserve">  </w:t>
      </w:r>
      <w:proofErr w:type="gramStart"/>
      <w:r>
        <w:t>return</w:t>
      </w:r>
      <w:proofErr w:type="gramEnd"/>
      <w:r>
        <w:t xml:space="preserve"> bar();</w:t>
      </w:r>
    </w:p>
    <w:p w:rsidR="00F85A64" w:rsidRDefault="00F85A64" w:rsidP="00F85A64">
      <w:pPr>
        <w:pStyle w:val="HTMLconformatoprevio"/>
      </w:pPr>
      <w:r>
        <w:t>}</w:t>
      </w:r>
    </w:p>
    <w:p w:rsidR="00F85A64" w:rsidRPr="00052B1C" w:rsidRDefault="00F85A64" w:rsidP="00F85A64">
      <w:pPr>
        <w:pStyle w:val="NormalWeb"/>
        <w:rPr>
          <w:lang w:val="en-US"/>
        </w:rPr>
      </w:pPr>
      <w:proofErr w:type="gramStart"/>
      <w:r w:rsidRPr="00052B1C">
        <w:rPr>
          <w:lang w:val="en-US"/>
        </w:rPr>
        <w:t>you</w:t>
      </w:r>
      <w:proofErr w:type="gramEnd"/>
      <w:r w:rsidRPr="00052B1C">
        <w:rPr>
          <w:lang w:val="en-US"/>
        </w:rPr>
        <w:t xml:space="preserve"> can write this:</w:t>
      </w:r>
    </w:p>
    <w:p w:rsidR="00F85A64" w:rsidRPr="00F85A64" w:rsidRDefault="00F85A64" w:rsidP="00F85A64">
      <w:pPr>
        <w:pStyle w:val="HTMLconformatoprevio"/>
        <w:rPr>
          <w:lang w:val="en-US"/>
        </w:rPr>
      </w:pPr>
      <w:proofErr w:type="gramStart"/>
      <w:r w:rsidRPr="00F85A64">
        <w:rPr>
          <w:lang w:val="en-US"/>
        </w:rPr>
        <w:t>return</w:t>
      </w:r>
      <w:proofErr w:type="gramEnd"/>
      <w:r w:rsidRPr="00F85A64">
        <w:rPr>
          <w:lang w:val="en-US"/>
        </w:rPr>
        <w:t xml:space="preserve"> val ? </w:t>
      </w:r>
      <w:proofErr w:type="gramStart"/>
      <w:r w:rsidRPr="00F85A64">
        <w:rPr>
          <w:lang w:val="en-US"/>
        </w:rPr>
        <w:t>foo(</w:t>
      </w:r>
      <w:proofErr w:type="gramEnd"/>
      <w:r w:rsidRPr="00F85A64">
        <w:rPr>
          <w:lang w:val="en-US"/>
        </w:rPr>
        <w:t>) : bar();</w:t>
      </w:r>
    </w:p>
    <w:p w:rsidR="00F85A64" w:rsidRPr="00F85A64" w:rsidRDefault="00F85A64" w:rsidP="00F85A64">
      <w:pPr>
        <w:pStyle w:val="NormalWeb"/>
        <w:rPr>
          <w:lang w:val="en-US"/>
        </w:rPr>
      </w:pPr>
      <w:r w:rsidRPr="00F85A64">
        <w:rPr>
          <w:lang w:val="en-US"/>
        </w:rPr>
        <w:t>The ternary conditional is also useful when generating HTML:</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html = '&lt;input type="checkbox"'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isChecked ?</w:t>
      </w:r>
      <w:proofErr w:type="gramEnd"/>
      <w:r w:rsidRPr="00F85A64">
        <w:rPr>
          <w:lang w:val="en-US"/>
        </w:rPr>
        <w:t xml:space="preserve"> ' </w:t>
      </w:r>
      <w:proofErr w:type="gramStart"/>
      <w:r w:rsidRPr="00F85A64">
        <w:rPr>
          <w:lang w:val="en-US"/>
        </w:rPr>
        <w:t>checked' :</w:t>
      </w:r>
      <w:proofErr w:type="gramEnd"/>
      <w:r w:rsidRPr="00F85A64">
        <w:rPr>
          <w:lang w:val="en-US"/>
        </w:rPr>
        <w:t xml:space="preserve"> '')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isEnabled ?</w:t>
      </w:r>
      <w:proofErr w:type="gramEnd"/>
      <w:r w:rsidRPr="00F85A64">
        <w:rPr>
          <w:lang w:val="en-US"/>
        </w:rPr>
        <w:t xml:space="preserve"> </w:t>
      </w:r>
      <w:proofErr w:type="gramStart"/>
      <w:r w:rsidRPr="00F85A64">
        <w:rPr>
          <w:lang w:val="en-US"/>
        </w:rPr>
        <w:t>'' :</w:t>
      </w:r>
      <w:proofErr w:type="gramEnd"/>
      <w:r w:rsidRPr="00F85A64">
        <w:rPr>
          <w:lang w:val="en-US"/>
        </w:rPr>
        <w:t xml:space="preserve"> ' disabled')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 name</w:t>
      </w:r>
      <w:proofErr w:type="gramEnd"/>
      <w:r w:rsidRPr="00F85A64">
        <w:rPr>
          <w:lang w:val="en-US"/>
        </w:rPr>
        <w:t>="foo"&gt;';</w:t>
      </w:r>
    </w:p>
    <w:p w:rsidR="00F85A64" w:rsidRPr="00F85A64" w:rsidRDefault="00F85A64" w:rsidP="00F85A64">
      <w:pPr>
        <w:spacing w:before="100" w:beforeAutospacing="1" w:after="100" w:afterAutospacing="1"/>
        <w:rPr>
          <w:lang w:val="en-US"/>
        </w:rPr>
      </w:pPr>
      <w:r w:rsidRPr="00F85A64">
        <w:rPr>
          <w:rStyle w:val="stylepointsubsection"/>
          <w:lang w:val="en-US"/>
        </w:rPr>
        <w:t>&amp;&amp; and ||</w:t>
      </w:r>
      <w:r w:rsidRPr="00F85A64">
        <w:rPr>
          <w:lang w:val="en-US"/>
        </w:rPr>
        <w:t xml:space="preserve"> </w:t>
      </w:r>
    </w:p>
    <w:p w:rsidR="00F85A64" w:rsidRPr="00F85A64" w:rsidRDefault="00F85A64" w:rsidP="00F85A64">
      <w:pPr>
        <w:pStyle w:val="NormalWeb"/>
        <w:rPr>
          <w:lang w:val="en-US"/>
        </w:rPr>
      </w:pPr>
      <w:r w:rsidRPr="00F85A64">
        <w:rPr>
          <w:lang w:val="en-US"/>
        </w:rPr>
        <w:t xml:space="preserve">These binary </w:t>
      </w:r>
      <w:proofErr w:type="gramStart"/>
      <w:r w:rsidRPr="00F85A64">
        <w:rPr>
          <w:lang w:val="en-US"/>
        </w:rPr>
        <w:t>boolean</w:t>
      </w:r>
      <w:proofErr w:type="gramEnd"/>
      <w:r w:rsidRPr="00F85A64">
        <w:rPr>
          <w:lang w:val="en-US"/>
        </w:rPr>
        <w:t xml:space="preserve"> operators are short-circuited, and evaluate to the last evaluated term.</w:t>
      </w:r>
    </w:p>
    <w:p w:rsidR="00F85A64" w:rsidRPr="00F85A64" w:rsidRDefault="00F85A64" w:rsidP="00F85A64">
      <w:pPr>
        <w:pStyle w:val="NormalWeb"/>
        <w:rPr>
          <w:lang w:val="en-US"/>
        </w:rPr>
      </w:pPr>
      <w:r w:rsidRPr="00F85A64">
        <w:rPr>
          <w:lang w:val="en-US"/>
        </w:rPr>
        <w:t>"||" has been called the 'default' operator, because instead of writing this:</w:t>
      </w:r>
    </w:p>
    <w:p w:rsidR="00F85A64" w:rsidRPr="00F85A64" w:rsidRDefault="00F85A64" w:rsidP="00F85A64">
      <w:pPr>
        <w:pStyle w:val="HTMLconformatoprevio"/>
        <w:rPr>
          <w:lang w:val="en-US"/>
        </w:rPr>
      </w:pPr>
      <w:r w:rsidRPr="00F85A64">
        <w:rPr>
          <w:lang w:val="en-US"/>
        </w:rPr>
        <w:t>/** @param {*=} opt_win */</w:t>
      </w:r>
    </w:p>
    <w:p w:rsidR="00F85A64" w:rsidRPr="00F85A64" w:rsidRDefault="00F85A64" w:rsidP="00F85A64">
      <w:pPr>
        <w:pStyle w:val="HTMLconformatoprevio"/>
        <w:rPr>
          <w:lang w:val="en-US"/>
        </w:rPr>
      </w:pPr>
      <w:proofErr w:type="gramStart"/>
      <w:r w:rsidRPr="00F85A64">
        <w:rPr>
          <w:lang w:val="en-US"/>
        </w:rPr>
        <w:t>function</w:t>
      </w:r>
      <w:proofErr w:type="gramEnd"/>
      <w:r w:rsidRPr="00F85A64">
        <w:rPr>
          <w:lang w:val="en-US"/>
        </w:rPr>
        <w:t xml:space="preserve"> foo(opt_win)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var</w:t>
      </w:r>
      <w:proofErr w:type="gramEnd"/>
      <w:r w:rsidRPr="00F85A64">
        <w:rPr>
          <w:lang w:val="en-US"/>
        </w:rPr>
        <w:t xml:space="preserve"> win;</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if</w:t>
      </w:r>
      <w:proofErr w:type="gramEnd"/>
      <w:r w:rsidRPr="00F85A64">
        <w:rPr>
          <w:lang w:val="en-US"/>
        </w:rPr>
        <w:t xml:space="preserve"> (opt_win)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win</w:t>
      </w:r>
      <w:proofErr w:type="gramEnd"/>
      <w:r w:rsidRPr="00F85A64">
        <w:rPr>
          <w:lang w:val="en-US"/>
        </w:rPr>
        <w:t xml:space="preserve"> = opt_win;</w:t>
      </w:r>
    </w:p>
    <w:p w:rsidR="00F85A64" w:rsidRPr="00F85A64" w:rsidRDefault="00F85A64" w:rsidP="00F85A64">
      <w:pPr>
        <w:pStyle w:val="HTMLconformatoprevio"/>
        <w:rPr>
          <w:lang w:val="en-US"/>
        </w:rPr>
      </w:pPr>
      <w:r w:rsidRPr="00F85A64">
        <w:rPr>
          <w:lang w:val="en-US"/>
        </w:rPr>
        <w:t xml:space="preserve">  } else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win</w:t>
      </w:r>
      <w:proofErr w:type="gramEnd"/>
      <w:r w:rsidRPr="00F85A64">
        <w:rPr>
          <w:lang w:val="en-US"/>
        </w:rPr>
        <w:t xml:space="preserve"> = window;</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  //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proofErr w:type="gramStart"/>
      <w:r w:rsidRPr="00F85A64">
        <w:rPr>
          <w:lang w:val="en-US"/>
        </w:rPr>
        <w:t>you</w:t>
      </w:r>
      <w:proofErr w:type="gramEnd"/>
      <w:r w:rsidRPr="00F85A64">
        <w:rPr>
          <w:lang w:val="en-US"/>
        </w:rPr>
        <w:t xml:space="preserve"> can write this:</w:t>
      </w:r>
    </w:p>
    <w:p w:rsidR="00F85A64" w:rsidRPr="00F85A64" w:rsidRDefault="00F85A64" w:rsidP="00F85A64">
      <w:pPr>
        <w:pStyle w:val="HTMLconformatoprevio"/>
        <w:rPr>
          <w:lang w:val="en-US"/>
        </w:rPr>
      </w:pPr>
      <w:r w:rsidRPr="00F85A64">
        <w:rPr>
          <w:lang w:val="en-US"/>
        </w:rPr>
        <w:t>/** @param {*=} opt_win */</w:t>
      </w:r>
    </w:p>
    <w:p w:rsidR="00F85A64" w:rsidRPr="000776DB" w:rsidRDefault="00F85A64" w:rsidP="00F85A64">
      <w:pPr>
        <w:pStyle w:val="HTMLconformatoprevio"/>
        <w:rPr>
          <w:lang w:val="en-US"/>
        </w:rPr>
      </w:pPr>
      <w:proofErr w:type="gramStart"/>
      <w:r w:rsidRPr="000776DB">
        <w:rPr>
          <w:lang w:val="en-US"/>
        </w:rPr>
        <w:t>function</w:t>
      </w:r>
      <w:proofErr w:type="gramEnd"/>
      <w:r w:rsidRPr="000776DB">
        <w:rPr>
          <w:lang w:val="en-US"/>
        </w:rPr>
        <w:t xml:space="preserve"> foo(opt_win)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var</w:t>
      </w:r>
      <w:proofErr w:type="gramEnd"/>
      <w:r w:rsidRPr="00F85A64">
        <w:rPr>
          <w:lang w:val="en-US"/>
        </w:rPr>
        <w:t xml:space="preserve"> win = opt_win || window;</w:t>
      </w:r>
    </w:p>
    <w:p w:rsidR="00F85A64" w:rsidRPr="00F85A64" w:rsidRDefault="00F85A64" w:rsidP="00F85A64">
      <w:pPr>
        <w:pStyle w:val="HTMLconformatoprevio"/>
        <w:rPr>
          <w:lang w:val="en-US"/>
        </w:rPr>
      </w:pPr>
      <w:r w:rsidRPr="00F85A64">
        <w:rPr>
          <w:lang w:val="en-US"/>
        </w:rPr>
        <w:t xml:space="preserve">  //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r w:rsidRPr="00F85A64">
        <w:rPr>
          <w:lang w:val="en-US"/>
        </w:rPr>
        <w:t>"&amp;&amp;" is also useful for shortening code. For instance, instead of this:</w:t>
      </w:r>
    </w:p>
    <w:p w:rsidR="00F85A64" w:rsidRPr="00F85A64" w:rsidRDefault="00F85A64" w:rsidP="00F85A64">
      <w:pPr>
        <w:pStyle w:val="HTMLconformatoprevio"/>
        <w:rPr>
          <w:lang w:val="en-US"/>
        </w:rPr>
      </w:pPr>
      <w:proofErr w:type="gramStart"/>
      <w:r w:rsidRPr="00F85A64">
        <w:rPr>
          <w:lang w:val="en-US"/>
        </w:rPr>
        <w:t>if</w:t>
      </w:r>
      <w:proofErr w:type="gramEnd"/>
      <w:r w:rsidRPr="00F85A64">
        <w:rPr>
          <w:lang w:val="en-US"/>
        </w:rPr>
        <w:t xml:space="preserve"> (node)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if</w:t>
      </w:r>
      <w:proofErr w:type="gramEnd"/>
      <w:r w:rsidRPr="00F85A64">
        <w:rPr>
          <w:lang w:val="en-US"/>
        </w:rPr>
        <w:t xml:space="preserve"> (node.kids)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if</w:t>
      </w:r>
      <w:proofErr w:type="gramEnd"/>
      <w:r w:rsidRPr="00F85A64">
        <w:rPr>
          <w:lang w:val="en-US"/>
        </w:rPr>
        <w:t xml:space="preserve"> (node.kids[index])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foo(</w:t>
      </w:r>
      <w:proofErr w:type="gramEnd"/>
      <w:r w:rsidRPr="00F85A64">
        <w:rPr>
          <w:lang w:val="en-US"/>
        </w:rPr>
        <w:t>node.kids[index]);</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 xml:space="preserve">  }</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proofErr w:type="gramStart"/>
      <w:r w:rsidRPr="00F85A64">
        <w:rPr>
          <w:lang w:val="en-US"/>
        </w:rPr>
        <w:t>you</w:t>
      </w:r>
      <w:proofErr w:type="gramEnd"/>
      <w:r w:rsidRPr="00F85A64">
        <w:rPr>
          <w:lang w:val="en-US"/>
        </w:rPr>
        <w:t xml:space="preserve"> could do this:</w:t>
      </w:r>
    </w:p>
    <w:p w:rsidR="00F85A64" w:rsidRPr="00F85A64" w:rsidRDefault="00F85A64" w:rsidP="00F85A64">
      <w:pPr>
        <w:pStyle w:val="HTMLconformatoprevio"/>
        <w:rPr>
          <w:lang w:val="en-US"/>
        </w:rPr>
      </w:pPr>
      <w:proofErr w:type="gramStart"/>
      <w:r w:rsidRPr="00F85A64">
        <w:rPr>
          <w:lang w:val="en-US"/>
        </w:rPr>
        <w:t>if</w:t>
      </w:r>
      <w:proofErr w:type="gramEnd"/>
      <w:r w:rsidRPr="00F85A64">
        <w:rPr>
          <w:lang w:val="en-US"/>
        </w:rPr>
        <w:t xml:space="preserve"> (node &amp;&amp; node.kids &amp;&amp; node.kids[index]) {</w:t>
      </w:r>
    </w:p>
    <w:p w:rsidR="00F85A64" w:rsidRPr="000776DB" w:rsidRDefault="00F85A64" w:rsidP="00F85A64">
      <w:pPr>
        <w:pStyle w:val="HTMLconformatoprevio"/>
        <w:rPr>
          <w:lang w:val="en-US"/>
        </w:rPr>
      </w:pPr>
      <w:r w:rsidRPr="00F85A64">
        <w:rPr>
          <w:lang w:val="en-US"/>
        </w:rPr>
        <w:t xml:space="preserve">  </w:t>
      </w:r>
      <w:proofErr w:type="gramStart"/>
      <w:r w:rsidRPr="000776DB">
        <w:rPr>
          <w:lang w:val="en-US"/>
        </w:rPr>
        <w:t>foo(</w:t>
      </w:r>
      <w:proofErr w:type="gramEnd"/>
      <w:r w:rsidRPr="000776DB">
        <w:rPr>
          <w:lang w:val="en-US"/>
        </w:rPr>
        <w:t>node.kids[index]);</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proofErr w:type="gramStart"/>
      <w:r w:rsidRPr="00F85A64">
        <w:rPr>
          <w:lang w:val="en-US"/>
        </w:rPr>
        <w:t>or</w:t>
      </w:r>
      <w:proofErr w:type="gramEnd"/>
      <w:r w:rsidRPr="00F85A64">
        <w:rPr>
          <w:lang w:val="en-US"/>
        </w:rPr>
        <w:t xml:space="preserve"> this:</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kid = node &amp;&amp; node.kids &amp;&amp; node.kids[index];</w:t>
      </w:r>
    </w:p>
    <w:p w:rsidR="00F85A64" w:rsidRPr="00F85A64" w:rsidRDefault="00F85A64" w:rsidP="00F85A64">
      <w:pPr>
        <w:pStyle w:val="HTMLconformatoprevio"/>
        <w:rPr>
          <w:lang w:val="en-US"/>
        </w:rPr>
      </w:pPr>
      <w:proofErr w:type="gramStart"/>
      <w:r w:rsidRPr="00F85A64">
        <w:rPr>
          <w:lang w:val="en-US"/>
        </w:rPr>
        <w:t>if</w:t>
      </w:r>
      <w:proofErr w:type="gramEnd"/>
      <w:r w:rsidRPr="00F85A64">
        <w:rPr>
          <w:lang w:val="en-US"/>
        </w:rPr>
        <w:t xml:space="preserve"> (kid)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foo(</w:t>
      </w:r>
      <w:proofErr w:type="gramEnd"/>
      <w:r w:rsidRPr="00F85A64">
        <w:rPr>
          <w:lang w:val="en-US"/>
        </w:rPr>
        <w:t>kid);</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r w:rsidRPr="00F85A64">
        <w:rPr>
          <w:lang w:val="en-US"/>
        </w:rPr>
        <w:t>However, this is going a little too far:</w:t>
      </w:r>
    </w:p>
    <w:p w:rsidR="00F85A64" w:rsidRPr="00F85A64" w:rsidRDefault="00F85A64" w:rsidP="00F85A64">
      <w:pPr>
        <w:pStyle w:val="HTMLconformatoprevio"/>
        <w:rPr>
          <w:lang w:val="en-US"/>
        </w:rPr>
      </w:pPr>
      <w:proofErr w:type="gramStart"/>
      <w:r w:rsidRPr="00F85A64">
        <w:rPr>
          <w:lang w:val="en-US"/>
        </w:rPr>
        <w:t>node</w:t>
      </w:r>
      <w:proofErr w:type="gramEnd"/>
      <w:r w:rsidRPr="00F85A64">
        <w:rPr>
          <w:lang w:val="en-US"/>
        </w:rPr>
        <w:t xml:space="preserve"> &amp;&amp; node.kids &amp;&amp; node.kids[index] &amp;&amp; foo(node.kids[index]);</w:t>
      </w:r>
    </w:p>
    <w:p w:rsidR="00F85A64" w:rsidRPr="000776DB" w:rsidRDefault="00F85A64" w:rsidP="00F85A64">
      <w:pPr>
        <w:spacing w:before="100" w:beforeAutospacing="1" w:after="100" w:afterAutospacing="1"/>
        <w:rPr>
          <w:lang w:val="en-US"/>
        </w:rPr>
      </w:pPr>
      <w:r w:rsidRPr="000776DB">
        <w:rPr>
          <w:rStyle w:val="stylepointsubsection"/>
          <w:lang w:val="en-US"/>
        </w:rPr>
        <w:t>Iterating over Node Lists</w:t>
      </w:r>
      <w:r w:rsidRPr="000776DB">
        <w:rPr>
          <w:lang w:val="en-US"/>
        </w:rPr>
        <w:t xml:space="preserve"> </w:t>
      </w:r>
    </w:p>
    <w:p w:rsidR="00F85A64" w:rsidRPr="00F85A64" w:rsidRDefault="00F85A64" w:rsidP="00F85A64">
      <w:pPr>
        <w:pStyle w:val="NormalWeb"/>
        <w:rPr>
          <w:lang w:val="en-US"/>
        </w:rPr>
      </w:pPr>
      <w:r w:rsidRPr="00F85A64">
        <w:rPr>
          <w:lang w:val="en-US"/>
        </w:rPr>
        <w:t>Node lists are often implemented as node iterators with a filter. This means that getting a property like length is O(n), and iterating over the list by re-checking the length will be O(n^2).</w:t>
      </w:r>
    </w:p>
    <w:p w:rsidR="00F85A64" w:rsidRPr="000776DB" w:rsidRDefault="00F85A64" w:rsidP="00F85A64">
      <w:pPr>
        <w:pStyle w:val="HTMLconformatoprevio"/>
        <w:rPr>
          <w:lang w:val="en-US"/>
        </w:rPr>
      </w:pPr>
      <w:proofErr w:type="gramStart"/>
      <w:r w:rsidRPr="000776DB">
        <w:rPr>
          <w:lang w:val="en-US"/>
        </w:rPr>
        <w:t>var</w:t>
      </w:r>
      <w:proofErr w:type="gramEnd"/>
      <w:r w:rsidRPr="000776DB">
        <w:rPr>
          <w:lang w:val="en-US"/>
        </w:rPr>
        <w:t xml:space="preserve"> paragraphs = document.getElementsByTagName('p');</w:t>
      </w:r>
    </w:p>
    <w:p w:rsidR="00F85A64" w:rsidRPr="00F85A64" w:rsidRDefault="00F85A64" w:rsidP="00F85A64">
      <w:pPr>
        <w:pStyle w:val="HTMLconformatoprevio"/>
        <w:rPr>
          <w:lang w:val="en-US"/>
        </w:rPr>
      </w:pPr>
      <w:proofErr w:type="gramStart"/>
      <w:r w:rsidRPr="00F85A64">
        <w:rPr>
          <w:lang w:val="en-US"/>
        </w:rPr>
        <w:t>for</w:t>
      </w:r>
      <w:proofErr w:type="gramEnd"/>
      <w:r w:rsidRPr="00F85A64">
        <w:rPr>
          <w:lang w:val="en-US"/>
        </w:rPr>
        <w:t xml:space="preserve"> (var i = 0; i &lt; paragraphs.length; i++)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doSomething(</w:t>
      </w:r>
      <w:proofErr w:type="gramEnd"/>
      <w:r w:rsidRPr="00F85A64">
        <w:rPr>
          <w:lang w:val="en-US"/>
        </w:rPr>
        <w:t>paragraphs[i]);</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r w:rsidRPr="00F85A64">
        <w:rPr>
          <w:lang w:val="en-US"/>
        </w:rPr>
        <w:t>It is better to do this instead:</w:t>
      </w:r>
    </w:p>
    <w:p w:rsidR="00F85A64" w:rsidRPr="00F85A64" w:rsidRDefault="00F85A64" w:rsidP="00F85A64">
      <w:pPr>
        <w:pStyle w:val="HTMLconformatoprevio"/>
        <w:rPr>
          <w:lang w:val="en-US"/>
        </w:rPr>
      </w:pPr>
      <w:proofErr w:type="gramStart"/>
      <w:r w:rsidRPr="00F85A64">
        <w:rPr>
          <w:lang w:val="en-US"/>
        </w:rPr>
        <w:t>var</w:t>
      </w:r>
      <w:proofErr w:type="gramEnd"/>
      <w:r w:rsidRPr="00F85A64">
        <w:rPr>
          <w:lang w:val="en-US"/>
        </w:rPr>
        <w:t xml:space="preserve"> paragraphs = document.getElementsByTagName('p');</w:t>
      </w:r>
    </w:p>
    <w:p w:rsidR="00F85A64" w:rsidRPr="00F85A64" w:rsidRDefault="00F85A64" w:rsidP="00F85A64">
      <w:pPr>
        <w:pStyle w:val="HTMLconformatoprevio"/>
        <w:rPr>
          <w:lang w:val="en-US"/>
        </w:rPr>
      </w:pPr>
      <w:proofErr w:type="gramStart"/>
      <w:r w:rsidRPr="00F85A64">
        <w:rPr>
          <w:lang w:val="en-US"/>
        </w:rPr>
        <w:t>for</w:t>
      </w:r>
      <w:proofErr w:type="gramEnd"/>
      <w:r w:rsidRPr="00F85A64">
        <w:rPr>
          <w:lang w:val="en-US"/>
        </w:rPr>
        <w:t xml:space="preserve"> (var i = 0, paragraph; paragraph = paragraphs[i]; i++)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doSomething(</w:t>
      </w:r>
      <w:proofErr w:type="gramEnd"/>
      <w:r w:rsidRPr="00F85A64">
        <w:rPr>
          <w:lang w:val="en-US"/>
        </w:rPr>
        <w:t>paragraph);</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NormalWeb"/>
        <w:rPr>
          <w:lang w:val="en-US"/>
        </w:rPr>
      </w:pPr>
      <w:r w:rsidRPr="00F85A64">
        <w:rPr>
          <w:lang w:val="en-US"/>
        </w:rPr>
        <w:t xml:space="preserve">This works well for all collections and arrays as long as the array does not contain things that are treated as </w:t>
      </w:r>
      <w:proofErr w:type="gramStart"/>
      <w:r w:rsidRPr="00F85A64">
        <w:rPr>
          <w:lang w:val="en-US"/>
        </w:rPr>
        <w:t>boolean</w:t>
      </w:r>
      <w:proofErr w:type="gramEnd"/>
      <w:r w:rsidRPr="00F85A64">
        <w:rPr>
          <w:lang w:val="en-US"/>
        </w:rPr>
        <w:t xml:space="preserve"> false.</w:t>
      </w:r>
    </w:p>
    <w:p w:rsidR="00F85A64" w:rsidRPr="00F85A64" w:rsidRDefault="00F85A64" w:rsidP="00F85A64">
      <w:pPr>
        <w:pStyle w:val="NormalWeb"/>
        <w:rPr>
          <w:lang w:val="en-US"/>
        </w:rPr>
      </w:pPr>
      <w:r w:rsidRPr="00F85A64">
        <w:rPr>
          <w:lang w:val="en-US"/>
        </w:rPr>
        <w:t>In cases where you are iterating over the childNodes you can also use the firstChild and nextSibling properties.</w:t>
      </w:r>
    </w:p>
    <w:p w:rsidR="00F85A64" w:rsidRDefault="00F85A64" w:rsidP="00F85A64">
      <w:pPr>
        <w:pStyle w:val="HTMLconformatoprevio"/>
      </w:pPr>
      <w:proofErr w:type="gramStart"/>
      <w:r>
        <w:t>var</w:t>
      </w:r>
      <w:proofErr w:type="gramEnd"/>
      <w:r>
        <w:t xml:space="preserve"> parentNode = document.getElementById('foo');</w:t>
      </w:r>
    </w:p>
    <w:p w:rsidR="00F85A64" w:rsidRPr="00F85A64" w:rsidRDefault="00F85A64" w:rsidP="00F85A64">
      <w:pPr>
        <w:pStyle w:val="HTMLconformatoprevio"/>
        <w:rPr>
          <w:lang w:val="en-US"/>
        </w:rPr>
      </w:pPr>
      <w:proofErr w:type="gramStart"/>
      <w:r w:rsidRPr="00F85A64">
        <w:rPr>
          <w:lang w:val="en-US"/>
        </w:rPr>
        <w:t>for</w:t>
      </w:r>
      <w:proofErr w:type="gramEnd"/>
      <w:r w:rsidRPr="00F85A64">
        <w:rPr>
          <w:lang w:val="en-US"/>
        </w:rPr>
        <w:t xml:space="preserve"> (var child = parentNode.firstChild; child; child = child.nextSibling) {</w:t>
      </w:r>
    </w:p>
    <w:p w:rsidR="00F85A64" w:rsidRPr="00F85A64" w:rsidRDefault="00F85A64" w:rsidP="00F85A64">
      <w:pPr>
        <w:pStyle w:val="HTMLconformatoprevio"/>
        <w:rPr>
          <w:lang w:val="en-US"/>
        </w:rPr>
      </w:pPr>
      <w:r w:rsidRPr="00F85A64">
        <w:rPr>
          <w:lang w:val="en-US"/>
        </w:rPr>
        <w:t xml:space="preserve">  </w:t>
      </w:r>
      <w:proofErr w:type="gramStart"/>
      <w:r w:rsidRPr="00F85A64">
        <w:rPr>
          <w:lang w:val="en-US"/>
        </w:rPr>
        <w:t>doSomething(</w:t>
      </w:r>
      <w:proofErr w:type="gramEnd"/>
      <w:r w:rsidRPr="00F85A64">
        <w:rPr>
          <w:lang w:val="en-US"/>
        </w:rPr>
        <w:t>child);</w:t>
      </w:r>
    </w:p>
    <w:p w:rsidR="00F85A64" w:rsidRPr="00F85A64" w:rsidRDefault="00F85A64" w:rsidP="00F85A64">
      <w:pPr>
        <w:pStyle w:val="HTMLconformatoprevio"/>
        <w:rPr>
          <w:lang w:val="en-US"/>
        </w:rPr>
      </w:pPr>
      <w:r w:rsidRPr="00F85A64">
        <w:rPr>
          <w:lang w:val="en-US"/>
        </w:rPr>
        <w:t>}</w:t>
      </w:r>
    </w:p>
    <w:p w:rsidR="00F85A64" w:rsidRPr="00F85A64" w:rsidRDefault="00F85A64" w:rsidP="00F85A64">
      <w:pPr>
        <w:pStyle w:val="Ttulo2"/>
        <w:rPr>
          <w:lang w:val="en-US"/>
        </w:rPr>
      </w:pPr>
      <w:bookmarkStart w:id="160" w:name="_Toc413246777"/>
      <w:r w:rsidRPr="00F85A64">
        <w:rPr>
          <w:lang w:val="en-US"/>
        </w:rPr>
        <w:t>Parting Words</w:t>
      </w:r>
      <w:bookmarkEnd w:id="160"/>
    </w:p>
    <w:p w:rsidR="00F85A64" w:rsidRPr="00F85A64" w:rsidRDefault="00F85A64" w:rsidP="00F85A64">
      <w:pPr>
        <w:pStyle w:val="NormalWeb"/>
        <w:rPr>
          <w:lang w:val="en-US"/>
        </w:rPr>
      </w:pPr>
      <w:r w:rsidRPr="00F85A64">
        <w:rPr>
          <w:rStyle w:val="nfasis"/>
          <w:lang w:val="en-US"/>
        </w:rPr>
        <w:t>BE CONSISTENT</w:t>
      </w:r>
      <w:r w:rsidRPr="00F85A64">
        <w:rPr>
          <w:lang w:val="en-US"/>
        </w:rPr>
        <w:t xml:space="preserve">. </w:t>
      </w:r>
    </w:p>
    <w:p w:rsidR="00F85A64" w:rsidRPr="00F85A64" w:rsidRDefault="00F85A64" w:rsidP="00F85A64">
      <w:pPr>
        <w:pStyle w:val="NormalWeb"/>
        <w:rPr>
          <w:lang w:val="en-US"/>
        </w:rPr>
      </w:pPr>
      <w:r w:rsidRPr="00F85A64">
        <w:rPr>
          <w:lang w:val="en-US"/>
        </w:rPr>
        <w:t xml:space="preserve">If you're editing code, take a few minutes to look at the code around you and determine its style. If they use spaces around all their arithmetic operators, you should too. If their comments have little boxes of hash marks around them, make your comments have little boxes of hash marks around them too. </w:t>
      </w:r>
    </w:p>
    <w:p w:rsidR="00F85A64" w:rsidRPr="00F85A64" w:rsidRDefault="00F85A64" w:rsidP="00F85A64">
      <w:pPr>
        <w:pStyle w:val="NormalWeb"/>
        <w:rPr>
          <w:lang w:val="en-US"/>
        </w:rPr>
      </w:pPr>
      <w:r w:rsidRPr="00F85A64">
        <w:rPr>
          <w:lang w:val="en-US"/>
        </w:rPr>
        <w:t xml:space="preserve">The point of having style guidelines is to have a common vocabulary of coding so people can concentrate on what you're saying rather than on how you're saying it. We present global style rules here so people know the vocabulary, but local style is also important. If code you add to a file looks drastically different from the existing code around it, it throws readers out of their rhythm when they go to read it. Avoid this. </w:t>
      </w:r>
    </w:p>
    <w:p w:rsidR="00F85A64" w:rsidRPr="00F85A64" w:rsidRDefault="00F85A64" w:rsidP="00F85A64">
      <w:pPr>
        <w:pStyle w:val="NormalWeb"/>
        <w:jc w:val="right"/>
        <w:rPr>
          <w:lang w:val="en-US"/>
        </w:rPr>
      </w:pPr>
      <w:r w:rsidRPr="00F85A64">
        <w:rPr>
          <w:lang w:val="en-US"/>
        </w:rPr>
        <w:t xml:space="preserve">Revision 2.93 </w:t>
      </w:r>
    </w:p>
    <w:p w:rsidR="00F85A64" w:rsidRPr="00F85A64" w:rsidRDefault="00F85A64" w:rsidP="00F85A64">
      <w:pPr>
        <w:pStyle w:val="DireccinHTML"/>
        <w:rPr>
          <w:lang w:val="en-US"/>
        </w:rPr>
      </w:pPr>
      <w:r w:rsidRPr="00F85A64">
        <w:rPr>
          <w:lang w:val="en-US"/>
        </w:rPr>
        <w:t>Aaron Whyte</w:t>
      </w:r>
      <w:r w:rsidRPr="00F85A64">
        <w:rPr>
          <w:lang w:val="en-US"/>
        </w:rPr>
        <w:br/>
        <w:t>Bob Jervis</w:t>
      </w:r>
      <w:r w:rsidRPr="00F85A64">
        <w:rPr>
          <w:lang w:val="en-US"/>
        </w:rPr>
        <w:br/>
        <w:t>Dan Pupius</w:t>
      </w:r>
      <w:r w:rsidRPr="00F85A64">
        <w:rPr>
          <w:lang w:val="en-US"/>
        </w:rPr>
        <w:br/>
        <w:t>Erik Arvidsson</w:t>
      </w:r>
      <w:r w:rsidRPr="00F85A64">
        <w:rPr>
          <w:lang w:val="en-US"/>
        </w:rPr>
        <w:br/>
        <w:t>Fritz Schneider</w:t>
      </w:r>
      <w:r w:rsidRPr="00F85A64">
        <w:rPr>
          <w:lang w:val="en-US"/>
        </w:rPr>
        <w:br/>
        <w:t>Robby Walker</w:t>
      </w:r>
    </w:p>
    <w:p w:rsidR="00F85A64" w:rsidRPr="00F85A64" w:rsidRDefault="00F85A64" w:rsidP="001C4F99">
      <w:pPr>
        <w:rPr>
          <w:lang w:val="en-US"/>
        </w:rPr>
      </w:pPr>
    </w:p>
    <w:p w:rsidR="00F85A64" w:rsidRPr="00F85A64" w:rsidRDefault="00F85A64" w:rsidP="001C4F99">
      <w:pPr>
        <w:rPr>
          <w:lang w:val="en-US"/>
        </w:rPr>
      </w:pPr>
    </w:p>
    <w:p w:rsidR="001C4F99" w:rsidRDefault="001C4F99" w:rsidP="001C4F99">
      <w:pPr>
        <w:rPr>
          <w:lang w:val="en-US"/>
        </w:rPr>
      </w:pPr>
    </w:p>
    <w:p w:rsidR="002B6BF3" w:rsidRPr="000776DB" w:rsidRDefault="002B6BF3" w:rsidP="00104658">
      <w:pPr>
        <w:ind w:left="360"/>
        <w:jc w:val="center"/>
        <w:rPr>
          <w:rFonts w:ascii="Arial" w:eastAsiaTheme="majorEastAsia" w:hAnsi="Arial" w:cs="Arial"/>
          <w:b/>
          <w:color w:val="F79646" w:themeColor="accent6"/>
          <w:lang w:val="en-US" w:eastAsia="es-PE"/>
        </w:rPr>
      </w:pPr>
    </w:p>
    <w:p w:rsidR="00104658" w:rsidRPr="00111084" w:rsidRDefault="00104658" w:rsidP="00102A4C">
      <w:pPr>
        <w:pStyle w:val="Ttulo1"/>
        <w:keepLines/>
        <w:numPr>
          <w:ilvl w:val="0"/>
          <w:numId w:val="1"/>
        </w:numPr>
        <w:spacing w:before="480" w:line="276" w:lineRule="auto"/>
        <w:rPr>
          <w:rFonts w:eastAsiaTheme="majorEastAsia" w:cs="Arial"/>
          <w:bCs/>
          <w:snapToGrid/>
          <w:color w:val="F79646" w:themeColor="accent6"/>
          <w:lang w:val="es-PE" w:eastAsia="en-US"/>
        </w:rPr>
      </w:pPr>
      <w:bookmarkStart w:id="161" w:name="_Toc413246778"/>
      <w:r w:rsidRPr="00111084">
        <w:rPr>
          <w:rFonts w:eastAsiaTheme="majorEastAsia" w:cs="Arial"/>
          <w:bCs/>
          <w:snapToGrid/>
          <w:color w:val="F79646" w:themeColor="accent6"/>
          <w:lang w:val="es-PE" w:eastAsia="en-US"/>
        </w:rPr>
        <w:t>Anexo C –  Estándares  Programación y Angular JS.</w:t>
      </w:r>
      <w:bookmarkEnd w:id="161"/>
    </w:p>
    <w:p w:rsidR="00B0040E" w:rsidRDefault="00B0040E" w:rsidP="00EB752E">
      <w:pPr>
        <w:rPr>
          <w:rFonts w:ascii="Arial" w:hAnsi="Arial" w:cs="Arial"/>
          <w:lang w:val="es-PE"/>
        </w:rPr>
      </w:pPr>
    </w:p>
    <w:p w:rsidR="00104658" w:rsidRDefault="002B6BF3" w:rsidP="00EB752E">
      <w:pPr>
        <w:rPr>
          <w:rFonts w:ascii="Arial" w:hAnsi="Arial" w:cs="Arial"/>
          <w:lang w:val="es-PE"/>
        </w:rPr>
      </w:pPr>
      <w:r>
        <w:rPr>
          <w:rFonts w:ascii="Arial" w:hAnsi="Arial" w:cs="Arial"/>
          <w:lang w:val="es-PE"/>
        </w:rPr>
        <w:t xml:space="preserve">Extraído y modificado de: </w:t>
      </w:r>
    </w:p>
    <w:p w:rsidR="002B6BF3" w:rsidRDefault="002B6BF3" w:rsidP="00EB752E">
      <w:pPr>
        <w:rPr>
          <w:rFonts w:ascii="Arial" w:hAnsi="Arial" w:cs="Arial"/>
          <w:lang w:val="es-PE"/>
        </w:rPr>
      </w:pPr>
    </w:p>
    <w:p w:rsidR="002B6BF3" w:rsidRDefault="00052B1C" w:rsidP="00EB752E">
      <w:pPr>
        <w:rPr>
          <w:rFonts w:ascii="Arial" w:hAnsi="Arial" w:cs="Arial"/>
          <w:lang w:val="es-PE"/>
        </w:rPr>
      </w:pPr>
      <w:hyperlink r:id="rId134" w:history="1">
        <w:r w:rsidR="002B6BF3" w:rsidRPr="001862F3">
          <w:rPr>
            <w:rStyle w:val="Hipervnculo"/>
            <w:rFonts w:ascii="Arial" w:hAnsi="Arial" w:cs="Arial"/>
            <w:lang w:val="es-PE"/>
          </w:rPr>
          <w:t>http://google-styleguide.googlecode.com/svn/trunk/angularjs-google-style.html</w:t>
        </w:r>
      </w:hyperlink>
    </w:p>
    <w:p w:rsidR="002B6BF3" w:rsidRDefault="002B6BF3" w:rsidP="00EB752E">
      <w:pPr>
        <w:rPr>
          <w:rFonts w:ascii="Arial" w:hAnsi="Arial" w:cs="Arial"/>
          <w:lang w:val="es-PE"/>
        </w:rPr>
      </w:pPr>
    </w:p>
    <w:p w:rsidR="00AA4423" w:rsidRDefault="00AA4423" w:rsidP="000776DB">
      <w:pPr>
        <w:pStyle w:val="Ttulo1"/>
        <w:keepLines/>
        <w:numPr>
          <w:ilvl w:val="1"/>
          <w:numId w:val="20"/>
        </w:numPr>
        <w:spacing w:before="480" w:line="276" w:lineRule="auto"/>
        <w:jc w:val="left"/>
        <w:rPr>
          <w:rFonts w:eastAsiaTheme="majorEastAsia" w:cs="Arial"/>
          <w:bCs/>
          <w:snapToGrid/>
          <w:color w:val="F79646" w:themeColor="accent6"/>
          <w:lang w:val="es-PE" w:eastAsia="en-US"/>
        </w:rPr>
      </w:pPr>
      <w:bookmarkStart w:id="162" w:name="_Toc413246779"/>
      <w:r>
        <w:rPr>
          <w:rFonts w:eastAsiaTheme="majorEastAsia" w:cs="Arial"/>
          <w:bCs/>
          <w:snapToGrid/>
          <w:color w:val="F79646" w:themeColor="accent6"/>
          <w:lang w:val="es-PE" w:eastAsia="en-US"/>
        </w:rPr>
        <w:t>Estructura de archivos y directorios</w:t>
      </w:r>
      <w:bookmarkEnd w:id="162"/>
    </w:p>
    <w:p w:rsidR="00AA4423" w:rsidRDefault="00AA4423" w:rsidP="00AA4423">
      <w:pPr>
        <w:pStyle w:val="Prrafodelista"/>
        <w:ind w:left="360"/>
        <w:rPr>
          <w:rFonts w:ascii="Arial" w:hAnsi="Arial" w:cs="Arial"/>
          <w:sz w:val="20"/>
          <w:szCs w:val="20"/>
        </w:rPr>
      </w:pPr>
    </w:p>
    <w:p w:rsidR="00AA4423" w:rsidRDefault="00AA4423" w:rsidP="00AA4423">
      <w:pPr>
        <w:pStyle w:val="Prrafodelista"/>
        <w:ind w:left="360"/>
        <w:rPr>
          <w:rFonts w:ascii="Arial" w:hAnsi="Arial" w:cs="Arial"/>
          <w:sz w:val="20"/>
          <w:szCs w:val="20"/>
        </w:rPr>
      </w:pPr>
      <w:r w:rsidRPr="0012599D">
        <w:rPr>
          <w:rFonts w:ascii="Arial" w:hAnsi="Arial" w:cs="Arial"/>
          <w:sz w:val="20"/>
          <w:szCs w:val="20"/>
        </w:rPr>
        <w:t>Para la organización de archivos HTML, estos se deben agrupar por funcionalidad o características.</w:t>
      </w:r>
    </w:p>
    <w:p w:rsidR="00AA4423" w:rsidRPr="0012599D" w:rsidRDefault="00AA4423" w:rsidP="00AA4423">
      <w:pPr>
        <w:pStyle w:val="Prrafodelista"/>
        <w:ind w:left="360"/>
        <w:rPr>
          <w:rFonts w:ascii="Arial" w:hAnsi="Arial" w:cs="Arial"/>
          <w:sz w:val="20"/>
          <w:szCs w:val="20"/>
        </w:rPr>
      </w:pPr>
    </w:p>
    <w:p w:rsidR="00AA4423" w:rsidRDefault="00AA4423" w:rsidP="00AA4423">
      <w:pPr>
        <w:pStyle w:val="Prrafodelista"/>
        <w:ind w:left="360"/>
        <w:rPr>
          <w:rFonts w:ascii="Arial" w:hAnsi="Arial" w:cs="Arial"/>
          <w:sz w:val="20"/>
          <w:szCs w:val="20"/>
        </w:rPr>
      </w:pPr>
      <w:r>
        <w:rPr>
          <w:rFonts w:ascii="Arial" w:hAnsi="Arial" w:cs="Arial"/>
          <w:sz w:val="20"/>
          <w:szCs w:val="20"/>
        </w:rPr>
        <w:t xml:space="preserve">Se evaluará incluir el directorio </w:t>
      </w:r>
      <w:r w:rsidRPr="0012599D">
        <w:rPr>
          <w:rFonts w:ascii="Arial" w:hAnsi="Arial" w:cs="Arial"/>
          <w:sz w:val="20"/>
          <w:szCs w:val="20"/>
        </w:rPr>
        <w:t xml:space="preserve"> “partials” para fragmentos de código que incluirían tipo directivas de elementos o inclusiones dentro de un html.</w:t>
      </w:r>
    </w:p>
    <w:p w:rsidR="00AA4423" w:rsidRDefault="00AA4423" w:rsidP="00AA4423">
      <w:pPr>
        <w:pStyle w:val="Prrafodelista"/>
        <w:ind w:left="360"/>
        <w:rPr>
          <w:rFonts w:ascii="Arial" w:hAnsi="Arial" w:cs="Arial"/>
          <w:sz w:val="20"/>
          <w:szCs w:val="20"/>
        </w:rPr>
      </w:pPr>
    </w:p>
    <w:tbl>
      <w:tblPr>
        <w:tblW w:w="8930"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36"/>
        <w:gridCol w:w="4394"/>
      </w:tblGrid>
      <w:tr w:rsidR="00AA4423" w:rsidRPr="004423F9" w:rsidTr="00993DB7">
        <w:trPr>
          <w:trHeight w:val="300"/>
        </w:trPr>
        <w:tc>
          <w:tcPr>
            <w:tcW w:w="4536" w:type="dxa"/>
            <w:shd w:val="clear" w:color="auto" w:fill="auto"/>
            <w:noWrap/>
            <w:hideMark/>
          </w:tcPr>
          <w:p w:rsidR="00AA4423" w:rsidRPr="00152A94" w:rsidRDefault="00AA4423" w:rsidP="00993DB7">
            <w:pPr>
              <w:rPr>
                <w:rFonts w:ascii="Arial" w:hAnsi="Arial" w:cs="Arial"/>
                <w:b/>
                <w:bCs/>
                <w:noProof/>
                <w:lang w:eastAsia="es-PE"/>
              </w:rPr>
            </w:pPr>
            <w:r w:rsidRPr="00152A94">
              <w:rPr>
                <w:rFonts w:ascii="Arial" w:hAnsi="Arial" w:cs="Arial"/>
                <w:b/>
                <w:bCs/>
                <w:noProof/>
                <w:lang w:eastAsia="es-PE"/>
              </w:rPr>
              <w:t>Incorrecto</w:t>
            </w:r>
          </w:p>
        </w:tc>
        <w:tc>
          <w:tcPr>
            <w:tcW w:w="4394" w:type="dxa"/>
            <w:shd w:val="clear" w:color="auto" w:fill="auto"/>
          </w:tcPr>
          <w:p w:rsidR="00AA4423" w:rsidRPr="00152A94" w:rsidRDefault="00AA4423" w:rsidP="00993DB7">
            <w:pPr>
              <w:rPr>
                <w:rFonts w:ascii="Arial" w:hAnsi="Arial" w:cs="Arial"/>
                <w:b/>
                <w:bCs/>
                <w:noProof/>
                <w:lang w:eastAsia="es-PE"/>
              </w:rPr>
            </w:pPr>
            <w:r w:rsidRPr="00152A94">
              <w:rPr>
                <w:rFonts w:ascii="Arial" w:hAnsi="Arial" w:cs="Arial"/>
                <w:b/>
                <w:bCs/>
                <w:noProof/>
                <w:lang w:eastAsia="es-PE"/>
              </w:rPr>
              <w:t>Correcto</w:t>
            </w:r>
          </w:p>
        </w:tc>
      </w:tr>
      <w:tr w:rsidR="00AA4423" w:rsidRPr="00FB76CA" w:rsidTr="00993DB7">
        <w:trPr>
          <w:trHeight w:val="788"/>
        </w:trPr>
        <w:tc>
          <w:tcPr>
            <w:tcW w:w="4536" w:type="dxa"/>
            <w:shd w:val="clear" w:color="auto" w:fill="auto"/>
            <w:noWrap/>
            <w:hideMark/>
          </w:tcPr>
          <w:p w:rsidR="00AA4423" w:rsidRPr="00715664" w:rsidRDefault="00AA4423" w:rsidP="00993DB7">
            <w:pPr>
              <w:rPr>
                <w:rFonts w:ascii="Arial" w:hAnsi="Arial" w:cs="Arial"/>
                <w:bCs/>
                <w:noProof/>
                <w:lang w:val="en-US" w:eastAsia="es-PE"/>
              </w:rPr>
            </w:pPr>
            <w:r w:rsidRPr="00715664">
              <w:rPr>
                <w:rFonts w:ascii="Arial" w:hAnsi="Arial" w:cs="Arial"/>
                <w:bCs/>
                <w:noProof/>
                <w:lang w:val="en-US" w:eastAsia="es-PE"/>
              </w:rPr>
              <w:t>Index.html</w:t>
            </w:r>
          </w:p>
          <w:p w:rsidR="00AA4423" w:rsidRPr="00715664" w:rsidRDefault="00AA4423" w:rsidP="00993DB7">
            <w:pPr>
              <w:rPr>
                <w:rFonts w:ascii="Arial" w:hAnsi="Arial" w:cs="Arial"/>
                <w:bCs/>
                <w:noProof/>
                <w:lang w:val="en-US" w:eastAsia="es-PE"/>
              </w:rPr>
            </w:pPr>
          </w:p>
          <w:p w:rsidR="00AA4423" w:rsidRPr="00715664" w:rsidRDefault="00AA4423" w:rsidP="00993DB7">
            <w:pPr>
              <w:rPr>
                <w:rFonts w:ascii="Arial" w:hAnsi="Arial" w:cs="Arial"/>
                <w:bCs/>
                <w:noProof/>
                <w:lang w:val="en-US" w:eastAsia="es-PE"/>
              </w:rPr>
            </w:pPr>
            <w:r w:rsidRPr="00715664">
              <w:rPr>
                <w:rFonts w:ascii="Arial" w:hAnsi="Arial" w:cs="Arial"/>
                <w:bCs/>
                <w:noProof/>
                <w:lang w:val="en-US" w:eastAsia="es-PE"/>
              </w:rPr>
              <w:t>Pages</w:t>
            </w:r>
          </w:p>
          <w:p w:rsidR="00AA4423" w:rsidRPr="00715664" w:rsidRDefault="00AA4423" w:rsidP="00993DB7">
            <w:pPr>
              <w:rPr>
                <w:rFonts w:ascii="Arial" w:hAnsi="Arial" w:cs="Arial"/>
                <w:bCs/>
                <w:noProof/>
                <w:lang w:val="en-US" w:eastAsia="es-PE"/>
              </w:rPr>
            </w:pPr>
            <w:r w:rsidRPr="00715664">
              <w:rPr>
                <w:rFonts w:ascii="Arial" w:hAnsi="Arial" w:cs="Arial"/>
                <w:bCs/>
                <w:noProof/>
                <w:lang w:val="en-US" w:eastAsia="es-PE"/>
              </w:rPr>
              <w:t>… Layout.html</w:t>
            </w:r>
          </w:p>
          <w:p w:rsidR="00AA4423" w:rsidRPr="00584279" w:rsidRDefault="00AA4423" w:rsidP="00993DB7">
            <w:pPr>
              <w:rPr>
                <w:rFonts w:ascii="Arial" w:hAnsi="Arial" w:cs="Arial"/>
                <w:bCs/>
                <w:noProof/>
                <w:lang w:eastAsia="es-PE"/>
              </w:rPr>
            </w:pPr>
            <w:r w:rsidRPr="00715664">
              <w:rPr>
                <w:rFonts w:ascii="Arial" w:hAnsi="Arial" w:cs="Arial"/>
                <w:bCs/>
                <w:noProof/>
                <w:lang w:val="en-US" w:eastAsia="es-PE"/>
              </w:rPr>
              <w:t xml:space="preserve">… </w:t>
            </w:r>
            <w:r w:rsidRPr="00584279">
              <w:rPr>
                <w:rFonts w:ascii="Arial" w:hAnsi="Arial" w:cs="Arial"/>
                <w:bCs/>
                <w:noProof/>
                <w:lang w:eastAsia="es-PE"/>
              </w:rPr>
              <w:t>About.html</w:t>
            </w:r>
          </w:p>
          <w:p w:rsidR="00AA4423" w:rsidRPr="00584279" w:rsidRDefault="00AA4423" w:rsidP="00993DB7">
            <w:pPr>
              <w:rPr>
                <w:rFonts w:ascii="Arial" w:hAnsi="Arial" w:cs="Arial"/>
                <w:bCs/>
                <w:noProof/>
                <w:lang w:eastAsia="es-PE"/>
              </w:rPr>
            </w:pPr>
            <w:r w:rsidRPr="00584279">
              <w:rPr>
                <w:rFonts w:ascii="Arial" w:hAnsi="Arial" w:cs="Arial"/>
                <w:bCs/>
                <w:noProof/>
                <w:lang w:eastAsia="es-PE"/>
              </w:rPr>
              <w:t>… Contact.html</w:t>
            </w:r>
          </w:p>
          <w:p w:rsidR="00AA4423" w:rsidRPr="00584279" w:rsidRDefault="00AA4423" w:rsidP="00993DB7">
            <w:pPr>
              <w:rPr>
                <w:rFonts w:ascii="Arial" w:hAnsi="Arial" w:cs="Arial"/>
                <w:bCs/>
                <w:noProof/>
                <w:lang w:eastAsia="es-PE"/>
              </w:rPr>
            </w:pPr>
            <w:r w:rsidRPr="00584279">
              <w:rPr>
                <w:rFonts w:ascii="Arial" w:hAnsi="Arial" w:cs="Arial"/>
                <w:bCs/>
                <w:noProof/>
                <w:lang w:eastAsia="es-PE"/>
              </w:rPr>
              <w:t>… Listado.html</w:t>
            </w:r>
          </w:p>
        </w:tc>
        <w:tc>
          <w:tcPr>
            <w:tcW w:w="4394" w:type="dxa"/>
            <w:shd w:val="clear" w:color="auto" w:fill="auto"/>
          </w:tcPr>
          <w:p w:rsidR="00AA4423" w:rsidRPr="00715664" w:rsidRDefault="00AA4423" w:rsidP="00993DB7">
            <w:pPr>
              <w:rPr>
                <w:rFonts w:ascii="Arial" w:hAnsi="Arial" w:cs="Arial"/>
                <w:bCs/>
                <w:noProof/>
                <w:lang w:val="en-US" w:eastAsia="es-PE"/>
              </w:rPr>
            </w:pPr>
            <w:r w:rsidRPr="00715664">
              <w:rPr>
                <w:rFonts w:ascii="Arial" w:hAnsi="Arial" w:cs="Arial"/>
                <w:bCs/>
                <w:noProof/>
                <w:lang w:val="en-US" w:eastAsia="es-PE"/>
              </w:rPr>
              <w:t>Index.html</w:t>
            </w:r>
          </w:p>
          <w:p w:rsidR="00AA4423" w:rsidRPr="00715664" w:rsidRDefault="00AA4423" w:rsidP="00993DB7">
            <w:pPr>
              <w:rPr>
                <w:rFonts w:ascii="Arial" w:hAnsi="Arial" w:cs="Arial"/>
                <w:bCs/>
                <w:noProof/>
                <w:lang w:val="en-US" w:eastAsia="es-PE"/>
              </w:rPr>
            </w:pPr>
          </w:p>
          <w:p w:rsidR="00AA4423" w:rsidRPr="00715664" w:rsidRDefault="00AA4423" w:rsidP="00993DB7">
            <w:pPr>
              <w:rPr>
                <w:rFonts w:ascii="Arial" w:hAnsi="Arial" w:cs="Arial"/>
                <w:bCs/>
                <w:noProof/>
                <w:lang w:val="en-US" w:eastAsia="es-PE"/>
              </w:rPr>
            </w:pPr>
            <w:r w:rsidRPr="00715664">
              <w:rPr>
                <w:rFonts w:ascii="Arial" w:hAnsi="Arial" w:cs="Arial"/>
                <w:bCs/>
                <w:noProof/>
                <w:lang w:val="en-US" w:eastAsia="es-PE"/>
              </w:rPr>
              <w:t>Pages</w:t>
            </w:r>
          </w:p>
          <w:p w:rsidR="00AA4423" w:rsidRPr="00715664" w:rsidRDefault="00AA4423" w:rsidP="00993DB7">
            <w:pPr>
              <w:rPr>
                <w:rFonts w:ascii="Arial" w:hAnsi="Arial" w:cs="Arial"/>
                <w:bCs/>
                <w:noProof/>
                <w:lang w:val="en-US" w:eastAsia="es-PE"/>
              </w:rPr>
            </w:pPr>
            <w:r w:rsidRPr="00715664">
              <w:rPr>
                <w:rFonts w:ascii="Arial" w:hAnsi="Arial" w:cs="Arial"/>
                <w:bCs/>
                <w:noProof/>
                <w:lang w:val="en-US" w:eastAsia="es-PE"/>
              </w:rPr>
              <w:t>… About.html</w:t>
            </w:r>
          </w:p>
          <w:p w:rsidR="00AA4423" w:rsidRPr="00584279" w:rsidRDefault="00AA4423" w:rsidP="00993DB7">
            <w:pPr>
              <w:rPr>
                <w:rFonts w:ascii="Arial" w:hAnsi="Arial" w:cs="Arial"/>
                <w:bCs/>
                <w:noProof/>
                <w:lang w:eastAsia="es-PE"/>
              </w:rPr>
            </w:pPr>
            <w:r w:rsidRPr="00715664">
              <w:rPr>
                <w:rFonts w:ascii="Arial" w:hAnsi="Arial" w:cs="Arial"/>
                <w:bCs/>
                <w:noProof/>
                <w:lang w:val="en-US" w:eastAsia="es-PE"/>
              </w:rPr>
              <w:t xml:space="preserve">… </w:t>
            </w:r>
            <w:r w:rsidRPr="00584279">
              <w:rPr>
                <w:rFonts w:ascii="Arial" w:hAnsi="Arial" w:cs="Arial"/>
                <w:bCs/>
                <w:noProof/>
                <w:lang w:eastAsia="es-PE"/>
              </w:rPr>
              <w:t>Contact.html</w:t>
            </w:r>
          </w:p>
          <w:p w:rsidR="00AA4423" w:rsidRPr="00584279" w:rsidRDefault="00AA4423" w:rsidP="00993DB7">
            <w:pPr>
              <w:rPr>
                <w:rFonts w:ascii="Arial" w:hAnsi="Arial" w:cs="Arial"/>
                <w:bCs/>
                <w:noProof/>
                <w:lang w:eastAsia="es-PE"/>
              </w:rPr>
            </w:pPr>
            <w:r w:rsidRPr="00584279">
              <w:rPr>
                <w:rFonts w:ascii="Arial" w:hAnsi="Arial" w:cs="Arial"/>
                <w:bCs/>
                <w:noProof/>
                <w:lang w:eastAsia="es-PE"/>
              </w:rPr>
              <w:t>… Clientes.html</w:t>
            </w:r>
          </w:p>
          <w:p w:rsidR="00AA4423" w:rsidRPr="00584279" w:rsidRDefault="00AA4423" w:rsidP="00993DB7">
            <w:pPr>
              <w:rPr>
                <w:rFonts w:ascii="Arial" w:hAnsi="Arial" w:cs="Arial"/>
                <w:bCs/>
                <w:noProof/>
                <w:lang w:eastAsia="es-PE"/>
              </w:rPr>
            </w:pPr>
          </w:p>
          <w:p w:rsidR="00AA4423" w:rsidRPr="00584279" w:rsidRDefault="00AA4423" w:rsidP="00993DB7">
            <w:pPr>
              <w:rPr>
                <w:rFonts w:ascii="Arial" w:hAnsi="Arial" w:cs="Arial"/>
                <w:bCs/>
                <w:noProof/>
                <w:lang w:eastAsia="es-PE"/>
              </w:rPr>
            </w:pPr>
            <w:r w:rsidRPr="00584279">
              <w:rPr>
                <w:rFonts w:ascii="Arial" w:hAnsi="Arial" w:cs="Arial"/>
                <w:bCs/>
                <w:noProof/>
                <w:lang w:eastAsia="es-PE"/>
              </w:rPr>
              <w:t>Web Componentes</w:t>
            </w:r>
          </w:p>
          <w:p w:rsidR="00AA4423" w:rsidRPr="00584279" w:rsidRDefault="00AA4423" w:rsidP="00993DB7">
            <w:pPr>
              <w:rPr>
                <w:rFonts w:ascii="Arial" w:hAnsi="Arial" w:cs="Arial"/>
                <w:bCs/>
                <w:noProof/>
                <w:lang w:eastAsia="es-PE"/>
              </w:rPr>
            </w:pPr>
            <w:r w:rsidRPr="00584279">
              <w:rPr>
                <w:rFonts w:ascii="Arial" w:hAnsi="Arial" w:cs="Arial"/>
                <w:bCs/>
                <w:noProof/>
                <w:lang w:eastAsia="es-PE"/>
              </w:rPr>
              <w:t>… modal.html</w:t>
            </w:r>
          </w:p>
          <w:p w:rsidR="00AA4423" w:rsidRPr="00584279" w:rsidRDefault="00AA4423" w:rsidP="00993DB7">
            <w:pPr>
              <w:rPr>
                <w:rFonts w:ascii="Arial" w:hAnsi="Arial" w:cs="Arial"/>
                <w:bCs/>
                <w:noProof/>
                <w:lang w:eastAsia="es-PE"/>
              </w:rPr>
            </w:pPr>
            <w:r w:rsidRPr="00584279">
              <w:rPr>
                <w:rFonts w:ascii="Arial" w:hAnsi="Arial" w:cs="Arial"/>
                <w:bCs/>
                <w:noProof/>
                <w:lang w:eastAsia="es-PE"/>
              </w:rPr>
              <w:t>… busqueda.html</w:t>
            </w:r>
          </w:p>
          <w:p w:rsidR="00AA4423" w:rsidRPr="00584279" w:rsidRDefault="00AA4423" w:rsidP="00993DB7">
            <w:pPr>
              <w:rPr>
                <w:rFonts w:ascii="Arial" w:hAnsi="Arial" w:cs="Arial"/>
                <w:bCs/>
                <w:noProof/>
                <w:lang w:eastAsia="es-PE"/>
              </w:rPr>
            </w:pPr>
            <w:r w:rsidRPr="00584279">
              <w:rPr>
                <w:rFonts w:ascii="Arial" w:hAnsi="Arial" w:cs="Arial"/>
                <w:bCs/>
                <w:noProof/>
                <w:lang w:eastAsia="es-PE"/>
              </w:rPr>
              <w:t>… alert.html</w:t>
            </w:r>
          </w:p>
          <w:p w:rsidR="00AA4423" w:rsidRPr="00584279" w:rsidRDefault="00AA4423" w:rsidP="00993DB7">
            <w:pPr>
              <w:rPr>
                <w:rFonts w:ascii="Arial" w:hAnsi="Arial" w:cs="Arial"/>
                <w:bCs/>
                <w:noProof/>
                <w:lang w:eastAsia="es-PE"/>
              </w:rPr>
            </w:pPr>
          </w:p>
          <w:p w:rsidR="00AA4423" w:rsidRPr="00584279" w:rsidRDefault="00AA4423" w:rsidP="00993DB7">
            <w:pPr>
              <w:rPr>
                <w:rFonts w:ascii="Arial" w:hAnsi="Arial" w:cs="Arial"/>
                <w:bCs/>
                <w:noProof/>
                <w:lang w:eastAsia="es-PE"/>
              </w:rPr>
            </w:pPr>
            <w:r w:rsidRPr="00584279">
              <w:rPr>
                <w:rFonts w:ascii="Arial" w:hAnsi="Arial" w:cs="Arial"/>
                <w:bCs/>
                <w:noProof/>
                <w:lang w:eastAsia="es-PE"/>
              </w:rPr>
              <w:t>Templates</w:t>
            </w:r>
          </w:p>
          <w:p w:rsidR="00AA4423" w:rsidRPr="00584279" w:rsidRDefault="00AA4423" w:rsidP="00993DB7">
            <w:pPr>
              <w:rPr>
                <w:rFonts w:ascii="Arial" w:hAnsi="Arial" w:cs="Arial"/>
                <w:bCs/>
                <w:noProof/>
                <w:lang w:eastAsia="es-PE"/>
              </w:rPr>
            </w:pPr>
            <w:r w:rsidRPr="00584279">
              <w:rPr>
                <w:rFonts w:ascii="Arial" w:hAnsi="Arial" w:cs="Arial"/>
                <w:bCs/>
                <w:noProof/>
                <w:lang w:eastAsia="es-PE"/>
              </w:rPr>
              <w:t>… mantenimiento.html</w:t>
            </w:r>
          </w:p>
          <w:p w:rsidR="00AA4423" w:rsidRPr="00584279" w:rsidRDefault="00AA4423" w:rsidP="00993DB7">
            <w:pPr>
              <w:rPr>
                <w:rFonts w:ascii="Arial" w:hAnsi="Arial" w:cs="Arial"/>
                <w:bCs/>
                <w:noProof/>
                <w:lang w:eastAsia="es-PE"/>
              </w:rPr>
            </w:pPr>
            <w:r w:rsidRPr="00584279">
              <w:rPr>
                <w:rFonts w:ascii="Arial" w:hAnsi="Arial" w:cs="Arial"/>
                <w:bCs/>
                <w:noProof/>
                <w:lang w:eastAsia="es-PE"/>
              </w:rPr>
              <w:t>… forms.html</w:t>
            </w:r>
          </w:p>
          <w:p w:rsidR="00AA4423" w:rsidRPr="00584279" w:rsidRDefault="00AA4423" w:rsidP="00993DB7">
            <w:pPr>
              <w:rPr>
                <w:rFonts w:ascii="Arial" w:hAnsi="Arial" w:cs="Arial"/>
                <w:bCs/>
                <w:noProof/>
                <w:lang w:eastAsia="es-PE"/>
              </w:rPr>
            </w:pPr>
            <w:r w:rsidRPr="00584279">
              <w:rPr>
                <w:rFonts w:ascii="Arial" w:hAnsi="Arial" w:cs="Arial"/>
                <w:bCs/>
                <w:noProof/>
                <w:lang w:eastAsia="es-PE"/>
              </w:rPr>
              <w:t>… principal.html</w:t>
            </w:r>
          </w:p>
          <w:p w:rsidR="00AA4423" w:rsidRPr="00584279" w:rsidRDefault="00AA4423" w:rsidP="00993DB7">
            <w:pPr>
              <w:rPr>
                <w:rFonts w:ascii="Arial" w:hAnsi="Arial" w:cs="Arial"/>
                <w:bCs/>
                <w:noProof/>
                <w:lang w:eastAsia="es-PE"/>
              </w:rPr>
            </w:pPr>
          </w:p>
        </w:tc>
      </w:tr>
    </w:tbl>
    <w:p w:rsidR="00104658" w:rsidRPr="00AA4423" w:rsidRDefault="002B6BF3" w:rsidP="000776DB">
      <w:pPr>
        <w:pStyle w:val="Ttulo1"/>
        <w:keepLines/>
        <w:numPr>
          <w:ilvl w:val="1"/>
          <w:numId w:val="20"/>
        </w:numPr>
        <w:spacing w:before="480" w:line="276" w:lineRule="auto"/>
        <w:jc w:val="left"/>
        <w:rPr>
          <w:rFonts w:eastAsiaTheme="majorEastAsia" w:cs="Arial"/>
          <w:bCs/>
          <w:snapToGrid/>
          <w:color w:val="F79646" w:themeColor="accent6"/>
          <w:lang w:val="es-PE" w:eastAsia="en-US"/>
        </w:rPr>
      </w:pPr>
      <w:bookmarkStart w:id="163" w:name="_Toc413246780"/>
      <w:r>
        <w:rPr>
          <w:rFonts w:eastAsiaTheme="majorEastAsia" w:cs="Arial"/>
          <w:bCs/>
          <w:snapToGrid/>
          <w:color w:val="F79646" w:themeColor="accent6"/>
          <w:lang w:val="es-PE" w:eastAsia="en-US"/>
        </w:rPr>
        <w:t>Generales</w:t>
      </w:r>
      <w:r w:rsidR="00104658" w:rsidRPr="00AA4423">
        <w:rPr>
          <w:rFonts w:eastAsiaTheme="majorEastAsia" w:cs="Arial"/>
          <w:bCs/>
          <w:snapToGrid/>
          <w:color w:val="F79646" w:themeColor="accent6"/>
          <w:lang w:val="es-PE" w:eastAsia="en-US"/>
        </w:rPr>
        <w:t>:</w:t>
      </w:r>
      <w:bookmarkEnd w:id="163"/>
      <w:r w:rsidR="00104658" w:rsidRPr="00AA4423">
        <w:rPr>
          <w:rFonts w:eastAsiaTheme="majorEastAsia" w:cs="Arial"/>
          <w:bCs/>
          <w:snapToGrid/>
          <w:color w:val="F79646" w:themeColor="accent6"/>
          <w:lang w:val="es-PE" w:eastAsia="en-US"/>
        </w:rPr>
        <w:t xml:space="preserve"> </w:t>
      </w:r>
    </w:p>
    <w:p w:rsidR="00104658" w:rsidRPr="00631787" w:rsidRDefault="00104658" w:rsidP="00104658">
      <w:pPr>
        <w:rPr>
          <w:lang w:val="es-PE" w:eastAsia="en-US"/>
        </w:rPr>
      </w:pPr>
    </w:p>
    <w:p w:rsidR="00104658" w:rsidRPr="00102A4C" w:rsidRDefault="00104658" w:rsidP="000776DB">
      <w:pPr>
        <w:pStyle w:val="Prrafodelista"/>
        <w:numPr>
          <w:ilvl w:val="1"/>
          <w:numId w:val="15"/>
        </w:numPr>
        <w:tabs>
          <w:tab w:val="left" w:pos="5640"/>
        </w:tabs>
        <w:spacing w:before="120" w:after="120" w:line="259" w:lineRule="auto"/>
        <w:jc w:val="both"/>
        <w:rPr>
          <w:rFonts w:ascii="Arial" w:hAnsi="Arial" w:cs="Arial"/>
          <w:sz w:val="20"/>
          <w:szCs w:val="20"/>
        </w:rPr>
      </w:pPr>
      <w:r w:rsidRPr="00102A4C">
        <w:rPr>
          <w:rFonts w:ascii="Arial" w:hAnsi="Arial" w:cs="Arial"/>
          <w:sz w:val="20"/>
          <w:szCs w:val="20"/>
        </w:rPr>
        <w:t>Utilizar DTOs (data transfer objects) como moneda entre los datos, controladores y GUI.</w:t>
      </w:r>
    </w:p>
    <w:p w:rsidR="00104658" w:rsidRPr="00102A4C" w:rsidRDefault="00104658" w:rsidP="000776DB">
      <w:pPr>
        <w:pStyle w:val="Prrafodelista"/>
        <w:numPr>
          <w:ilvl w:val="1"/>
          <w:numId w:val="15"/>
        </w:numPr>
        <w:tabs>
          <w:tab w:val="left" w:pos="5640"/>
        </w:tabs>
        <w:spacing w:before="120" w:after="120" w:line="259" w:lineRule="auto"/>
        <w:jc w:val="both"/>
        <w:rPr>
          <w:rFonts w:ascii="Arial" w:hAnsi="Arial" w:cs="Arial"/>
          <w:sz w:val="20"/>
          <w:szCs w:val="20"/>
        </w:rPr>
      </w:pPr>
      <w:r w:rsidRPr="00102A4C">
        <w:rPr>
          <w:rFonts w:ascii="Arial" w:hAnsi="Arial" w:cs="Arial"/>
          <w:sz w:val="20"/>
          <w:szCs w:val="20"/>
        </w:rPr>
        <w:t>Considerar implementar herencia a través de Class.js en los casos que aplique</w:t>
      </w:r>
    </w:p>
    <w:p w:rsidR="00104658" w:rsidRPr="00102A4C" w:rsidRDefault="00104658" w:rsidP="000776DB">
      <w:pPr>
        <w:pStyle w:val="Prrafodelista"/>
        <w:numPr>
          <w:ilvl w:val="1"/>
          <w:numId w:val="15"/>
        </w:numPr>
        <w:tabs>
          <w:tab w:val="left" w:pos="5640"/>
        </w:tabs>
        <w:spacing w:before="120" w:after="120" w:line="259" w:lineRule="auto"/>
        <w:jc w:val="both"/>
        <w:rPr>
          <w:rFonts w:ascii="Arial" w:hAnsi="Arial" w:cs="Arial"/>
          <w:sz w:val="20"/>
          <w:szCs w:val="20"/>
        </w:rPr>
      </w:pPr>
      <w:r w:rsidRPr="00102A4C">
        <w:rPr>
          <w:rFonts w:ascii="Arial" w:hAnsi="Arial" w:cs="Arial"/>
          <w:sz w:val="20"/>
          <w:szCs w:val="20"/>
        </w:rPr>
        <w:t>La aplicación principal debe estar en el directorio raíz.</w:t>
      </w:r>
    </w:p>
    <w:p w:rsidR="00104658" w:rsidRPr="00102A4C" w:rsidRDefault="00104658" w:rsidP="000776DB">
      <w:pPr>
        <w:pStyle w:val="Prrafodelista"/>
        <w:numPr>
          <w:ilvl w:val="1"/>
          <w:numId w:val="15"/>
        </w:numPr>
        <w:tabs>
          <w:tab w:val="left" w:pos="5640"/>
        </w:tabs>
        <w:spacing w:before="120" w:after="120" w:line="259" w:lineRule="auto"/>
        <w:jc w:val="both"/>
        <w:rPr>
          <w:rFonts w:ascii="Arial" w:hAnsi="Arial" w:cs="Arial"/>
          <w:sz w:val="20"/>
          <w:szCs w:val="20"/>
        </w:rPr>
      </w:pPr>
      <w:r w:rsidRPr="00102A4C">
        <w:rPr>
          <w:rFonts w:ascii="Arial" w:hAnsi="Arial" w:cs="Arial"/>
          <w:sz w:val="20"/>
          <w:szCs w:val="20"/>
        </w:rPr>
        <w:t>Un módulo nunca debe ser alterado, excepto en donde es definido.</w:t>
      </w:r>
    </w:p>
    <w:p w:rsidR="00104658" w:rsidRPr="00102A4C" w:rsidRDefault="00104658" w:rsidP="000776DB">
      <w:pPr>
        <w:pStyle w:val="Prrafodelista"/>
        <w:numPr>
          <w:ilvl w:val="1"/>
          <w:numId w:val="15"/>
        </w:numPr>
        <w:tabs>
          <w:tab w:val="left" w:pos="5640"/>
        </w:tabs>
        <w:spacing w:before="120" w:after="120" w:line="259" w:lineRule="auto"/>
        <w:jc w:val="both"/>
        <w:rPr>
          <w:rFonts w:ascii="Arial" w:hAnsi="Arial" w:cs="Arial"/>
          <w:sz w:val="20"/>
          <w:szCs w:val="20"/>
        </w:rPr>
      </w:pPr>
      <w:r w:rsidRPr="00102A4C">
        <w:rPr>
          <w:rFonts w:ascii="Arial" w:hAnsi="Arial" w:cs="Arial"/>
          <w:sz w:val="20"/>
          <w:szCs w:val="20"/>
        </w:rPr>
        <w:t>Los módulos deben ser definidos en el mismo archivo que sus componentes o en un archivo separado para colocar ambas partes juntas.</w:t>
      </w:r>
    </w:p>
    <w:p w:rsidR="00104658" w:rsidRPr="00102A4C" w:rsidRDefault="00104658" w:rsidP="000776DB">
      <w:pPr>
        <w:pStyle w:val="Prrafodelista"/>
        <w:numPr>
          <w:ilvl w:val="1"/>
          <w:numId w:val="15"/>
        </w:numPr>
        <w:tabs>
          <w:tab w:val="left" w:pos="5640"/>
        </w:tabs>
        <w:spacing w:before="120" w:after="120" w:line="259" w:lineRule="auto"/>
        <w:jc w:val="both"/>
        <w:rPr>
          <w:rFonts w:ascii="Arial" w:hAnsi="Arial" w:cs="Arial"/>
          <w:sz w:val="20"/>
          <w:szCs w:val="20"/>
        </w:rPr>
      </w:pPr>
      <w:r w:rsidRPr="00102A4C">
        <w:rPr>
          <w:rFonts w:ascii="Arial" w:hAnsi="Arial" w:cs="Arial"/>
          <w:sz w:val="20"/>
          <w:szCs w:val="20"/>
        </w:rPr>
        <w:t>Los módulos deben referenciar otros módulos usando la propiedad “name”</w:t>
      </w:r>
    </w:p>
    <w:p w:rsidR="00104658" w:rsidRPr="00FC685F" w:rsidRDefault="00104658" w:rsidP="00104658">
      <w:pPr>
        <w:tabs>
          <w:tab w:val="left" w:pos="5640"/>
        </w:tabs>
        <w:spacing w:before="120" w:after="120" w:line="259" w:lineRule="auto"/>
        <w:ind w:left="360"/>
        <w:jc w:val="both"/>
      </w:pPr>
    </w:p>
    <w:p w:rsidR="002B6BF3" w:rsidRPr="00AA4423" w:rsidRDefault="002B6BF3" w:rsidP="000776DB">
      <w:pPr>
        <w:pStyle w:val="Ttulo1"/>
        <w:keepLines/>
        <w:numPr>
          <w:ilvl w:val="1"/>
          <w:numId w:val="20"/>
        </w:numPr>
        <w:spacing w:before="480" w:line="276" w:lineRule="auto"/>
        <w:jc w:val="left"/>
        <w:rPr>
          <w:rFonts w:eastAsiaTheme="majorEastAsia" w:cs="Arial"/>
          <w:bCs/>
          <w:snapToGrid/>
          <w:color w:val="F79646" w:themeColor="accent6"/>
          <w:lang w:val="es-PE" w:eastAsia="en-US"/>
        </w:rPr>
      </w:pPr>
      <w:bookmarkStart w:id="164" w:name="_Toc413246781"/>
      <w:r>
        <w:rPr>
          <w:rFonts w:eastAsiaTheme="majorEastAsia" w:cs="Arial"/>
          <w:bCs/>
          <w:snapToGrid/>
          <w:color w:val="F79646" w:themeColor="accent6"/>
          <w:lang w:val="es-PE" w:eastAsia="en-US"/>
        </w:rPr>
        <w:t>Reglas</w:t>
      </w:r>
      <w:r w:rsidRPr="00AA4423">
        <w:rPr>
          <w:rFonts w:eastAsiaTheme="majorEastAsia" w:cs="Arial"/>
          <w:bCs/>
          <w:snapToGrid/>
          <w:color w:val="F79646" w:themeColor="accent6"/>
          <w:lang w:val="es-PE" w:eastAsia="en-US"/>
        </w:rPr>
        <w:t>:</w:t>
      </w:r>
      <w:bookmarkEnd w:id="164"/>
      <w:r w:rsidRPr="00AA4423">
        <w:rPr>
          <w:rFonts w:eastAsiaTheme="majorEastAsia" w:cs="Arial"/>
          <w:bCs/>
          <w:snapToGrid/>
          <w:color w:val="F79646" w:themeColor="accent6"/>
          <w:lang w:val="es-PE" w:eastAsia="en-US"/>
        </w:rPr>
        <w:t xml:space="preserve"> </w:t>
      </w:r>
    </w:p>
    <w:p w:rsidR="002B6BF3" w:rsidRDefault="002B6BF3" w:rsidP="00104658">
      <w:pPr>
        <w:pStyle w:val="Prrafodelista"/>
        <w:ind w:left="360"/>
        <w:rPr>
          <w:rFonts w:ascii="Arial" w:hAnsi="Arial" w:cs="Arial"/>
          <w:sz w:val="20"/>
          <w:szCs w:val="20"/>
        </w:rPr>
      </w:pPr>
    </w:p>
    <w:p w:rsidR="001F50DD" w:rsidRPr="001F50DD" w:rsidRDefault="001F50DD" w:rsidP="000776DB">
      <w:pPr>
        <w:pStyle w:val="Prrafodelista"/>
        <w:numPr>
          <w:ilvl w:val="1"/>
          <w:numId w:val="37"/>
        </w:numPr>
        <w:rPr>
          <w:rFonts w:ascii="Arial" w:hAnsi="Arial" w:cs="Arial"/>
          <w:b/>
          <w:sz w:val="20"/>
          <w:szCs w:val="20"/>
        </w:rPr>
      </w:pPr>
      <w:r>
        <w:rPr>
          <w:rFonts w:ascii="Arial" w:hAnsi="Arial" w:cs="Arial"/>
          <w:b/>
          <w:sz w:val="20"/>
          <w:szCs w:val="20"/>
        </w:rPr>
        <w:t>Clousure</w:t>
      </w:r>
    </w:p>
    <w:p w:rsidR="002B6BF3" w:rsidRPr="001F50DD" w:rsidRDefault="002B6BF3" w:rsidP="001F50DD">
      <w:pPr>
        <w:ind w:left="360"/>
        <w:rPr>
          <w:rFonts w:ascii="Arial" w:hAnsi="Arial" w:cs="Arial"/>
        </w:rPr>
      </w:pPr>
      <w:r w:rsidRPr="001F50DD">
        <w:rPr>
          <w:rFonts w:ascii="Arial" w:hAnsi="Arial" w:cs="Arial"/>
        </w:rPr>
        <w:t>Manejar las dependencias con los cierres (Closure’s) goog.provide  y goog.require</w:t>
      </w:r>
    </w:p>
    <w:p w:rsidR="002B6BF3" w:rsidRDefault="002B6BF3" w:rsidP="00104658">
      <w:pPr>
        <w:pStyle w:val="Prrafodelista"/>
        <w:ind w:left="360"/>
        <w:rPr>
          <w:rFonts w:ascii="Arial" w:hAnsi="Arial" w:cs="Arial"/>
          <w:sz w:val="20"/>
          <w:szCs w:val="20"/>
        </w:rPr>
      </w:pPr>
      <w:r>
        <w:rPr>
          <w:rFonts w:ascii="Arial" w:hAnsi="Arial" w:cs="Arial"/>
          <w:sz w:val="20"/>
          <w:szCs w:val="20"/>
        </w:rPr>
        <w:t>Escoja un espacio de nombres (namespace) para su proyecto y utilice los los cierres</w:t>
      </w:r>
      <w:r w:rsidR="001F50DD">
        <w:rPr>
          <w:rFonts w:ascii="Arial" w:hAnsi="Arial" w:cs="Arial"/>
          <w:sz w:val="20"/>
          <w:szCs w:val="20"/>
        </w:rPr>
        <w:t xml:space="preserve"> adecuados.</w:t>
      </w:r>
    </w:p>
    <w:p w:rsidR="001F50DD" w:rsidRDefault="001F50DD" w:rsidP="00104658">
      <w:pPr>
        <w:pStyle w:val="Prrafodelista"/>
        <w:ind w:left="360"/>
        <w:rPr>
          <w:rFonts w:ascii="Arial" w:hAnsi="Arial" w:cs="Arial"/>
          <w:sz w:val="20"/>
          <w:szCs w:val="20"/>
        </w:rPr>
      </w:pPr>
    </w:p>
    <w:p w:rsidR="001F50DD" w:rsidRPr="001F50DD" w:rsidRDefault="001F50DD" w:rsidP="001F50DD">
      <w:pPr>
        <w:pStyle w:val="Prrafodelista"/>
        <w:ind w:left="360"/>
        <w:rPr>
          <w:rFonts w:ascii="Consolas" w:eastAsia="MS Mincho" w:hAnsi="Consolas" w:cs="Consolas"/>
          <w:noProof/>
          <w:color w:val="000000"/>
          <w:sz w:val="19"/>
          <w:szCs w:val="19"/>
          <w:lang w:val="en-US" w:eastAsia="en-AU"/>
        </w:rPr>
      </w:pPr>
      <w:r w:rsidRPr="001F50DD">
        <w:rPr>
          <w:rFonts w:ascii="Consolas" w:eastAsia="MS Mincho" w:hAnsi="Consolas" w:cs="Consolas"/>
          <w:noProof/>
          <w:color w:val="000000"/>
          <w:sz w:val="19"/>
          <w:szCs w:val="19"/>
          <w:lang w:val="en-US" w:eastAsia="en-AU"/>
        </w:rPr>
        <w:t>goog.provide('hello.about.AboutCtrl');</w:t>
      </w:r>
    </w:p>
    <w:p w:rsidR="001F50DD" w:rsidRPr="001F50DD" w:rsidRDefault="001F50DD" w:rsidP="001F50DD">
      <w:pPr>
        <w:pStyle w:val="Prrafodelista"/>
        <w:ind w:left="360"/>
        <w:rPr>
          <w:rFonts w:ascii="Consolas" w:eastAsia="MS Mincho" w:hAnsi="Consolas" w:cs="Consolas"/>
          <w:noProof/>
          <w:color w:val="000000"/>
          <w:sz w:val="19"/>
          <w:szCs w:val="19"/>
          <w:lang w:val="en-US" w:eastAsia="en-AU"/>
        </w:rPr>
      </w:pPr>
      <w:r w:rsidRPr="001F50DD">
        <w:rPr>
          <w:rFonts w:ascii="Consolas" w:eastAsia="MS Mincho" w:hAnsi="Consolas" w:cs="Consolas"/>
          <w:noProof/>
          <w:color w:val="000000"/>
          <w:sz w:val="19"/>
          <w:szCs w:val="19"/>
          <w:lang w:val="en-US" w:eastAsia="en-AU"/>
        </w:rPr>
        <w:t>goog.provide('hello.versions.Versions');</w:t>
      </w:r>
    </w:p>
    <w:p w:rsidR="001F50DD" w:rsidRDefault="001F50DD" w:rsidP="001F50DD">
      <w:pPr>
        <w:pStyle w:val="Prrafodelista"/>
        <w:ind w:left="360"/>
        <w:rPr>
          <w:rFonts w:ascii="Arial" w:hAnsi="Arial" w:cs="Arial"/>
          <w:sz w:val="20"/>
          <w:szCs w:val="20"/>
          <w:lang w:val="en-US"/>
        </w:rPr>
      </w:pPr>
    </w:p>
    <w:p w:rsidR="001F50DD" w:rsidRPr="001F50DD" w:rsidRDefault="001F50DD" w:rsidP="001F50DD">
      <w:pPr>
        <w:pStyle w:val="Prrafodelista"/>
        <w:ind w:left="360"/>
        <w:rPr>
          <w:rFonts w:ascii="Arial" w:hAnsi="Arial" w:cs="Arial"/>
          <w:sz w:val="20"/>
          <w:szCs w:val="20"/>
        </w:rPr>
      </w:pPr>
      <w:r w:rsidRPr="001F50DD">
        <w:rPr>
          <w:rFonts w:ascii="Arial" w:hAnsi="Arial" w:cs="Arial"/>
          <w:sz w:val="20"/>
          <w:szCs w:val="20"/>
        </w:rPr>
        <w:t xml:space="preserve">Esto permitirá una </w:t>
      </w:r>
      <w:r>
        <w:rPr>
          <w:rFonts w:ascii="Arial" w:hAnsi="Arial" w:cs="Arial"/>
          <w:sz w:val="20"/>
          <w:szCs w:val="20"/>
        </w:rPr>
        <w:t>me</w:t>
      </w:r>
      <w:r w:rsidRPr="001F50DD">
        <w:rPr>
          <w:rFonts w:ascii="Arial" w:hAnsi="Arial" w:cs="Arial"/>
          <w:sz w:val="20"/>
          <w:szCs w:val="20"/>
        </w:rPr>
        <w:t>jor integración con el BUILD de google.</w:t>
      </w:r>
    </w:p>
    <w:p w:rsidR="002B6BF3" w:rsidRDefault="002B6BF3" w:rsidP="00104658">
      <w:pPr>
        <w:pStyle w:val="Prrafodelista"/>
        <w:ind w:left="360"/>
        <w:rPr>
          <w:rFonts w:ascii="Arial" w:hAnsi="Arial" w:cs="Arial"/>
          <w:sz w:val="20"/>
          <w:szCs w:val="20"/>
        </w:rPr>
      </w:pPr>
    </w:p>
    <w:p w:rsidR="001F50DD" w:rsidRDefault="001F50DD" w:rsidP="000776DB">
      <w:pPr>
        <w:pStyle w:val="Prrafodelista"/>
        <w:numPr>
          <w:ilvl w:val="1"/>
          <w:numId w:val="37"/>
        </w:numPr>
        <w:rPr>
          <w:rFonts w:ascii="Arial" w:hAnsi="Arial" w:cs="Arial"/>
          <w:b/>
          <w:sz w:val="20"/>
          <w:szCs w:val="20"/>
        </w:rPr>
      </w:pPr>
      <w:r w:rsidRPr="001F50DD">
        <w:rPr>
          <w:rFonts w:ascii="Arial" w:hAnsi="Arial" w:cs="Arial"/>
          <w:b/>
          <w:sz w:val="20"/>
          <w:szCs w:val="20"/>
        </w:rPr>
        <w:t>Módulos</w:t>
      </w:r>
    </w:p>
    <w:p w:rsidR="001F50DD" w:rsidRDefault="001F50DD" w:rsidP="001F50DD">
      <w:pPr>
        <w:pStyle w:val="Prrafodelista"/>
        <w:ind w:left="360"/>
        <w:rPr>
          <w:rFonts w:ascii="Arial" w:hAnsi="Arial" w:cs="Arial"/>
          <w:sz w:val="20"/>
          <w:szCs w:val="20"/>
        </w:rPr>
      </w:pPr>
      <w:r w:rsidRPr="001F50DD">
        <w:rPr>
          <w:rFonts w:ascii="Arial" w:hAnsi="Arial" w:cs="Arial"/>
          <w:sz w:val="20"/>
          <w:szCs w:val="20"/>
        </w:rPr>
        <w:t>El modulo principal debe estar en el directorio raíz, por tanto un módulo nunca debe de ser alterado en otro lugar más de donde es declarado.</w:t>
      </w:r>
    </w:p>
    <w:p w:rsidR="001F50DD" w:rsidRDefault="001F50DD" w:rsidP="001F50DD">
      <w:pPr>
        <w:pStyle w:val="Prrafodelista"/>
        <w:ind w:left="360"/>
        <w:rPr>
          <w:rFonts w:ascii="Arial" w:hAnsi="Arial" w:cs="Arial"/>
          <w:sz w:val="20"/>
          <w:szCs w:val="20"/>
        </w:rPr>
      </w:pPr>
    </w:p>
    <w:p w:rsidR="001F50DD" w:rsidRPr="001F50DD" w:rsidRDefault="001F50DD" w:rsidP="001F50DD">
      <w:pPr>
        <w:pStyle w:val="Prrafodelista"/>
        <w:ind w:left="360"/>
        <w:rPr>
          <w:rFonts w:ascii="Arial" w:hAnsi="Arial" w:cs="Arial"/>
          <w:sz w:val="20"/>
          <w:szCs w:val="20"/>
        </w:rPr>
      </w:pPr>
      <w:r>
        <w:rPr>
          <w:rFonts w:ascii="Arial" w:hAnsi="Arial" w:cs="Arial"/>
          <w:sz w:val="20"/>
          <w:szCs w:val="20"/>
        </w:rPr>
        <w:t>Un módulo debe ser consistente para quien desee incluirlo como un componente re-utilizable, si un módulo puede tener distintos comportamientos (significar cosas distintas) de acuerdo a que archivos se incluyan entonces no es consistente.</w:t>
      </w:r>
    </w:p>
    <w:p w:rsidR="001F50DD" w:rsidRPr="001F50DD" w:rsidRDefault="001F50DD" w:rsidP="001F50DD">
      <w:pPr>
        <w:rPr>
          <w:rFonts w:ascii="Arial" w:hAnsi="Arial" w:cs="Arial"/>
          <w:b/>
        </w:rPr>
      </w:pPr>
    </w:p>
    <w:p w:rsidR="001F50DD" w:rsidRDefault="001F50DD" w:rsidP="000776DB">
      <w:pPr>
        <w:pStyle w:val="Prrafodelista"/>
        <w:numPr>
          <w:ilvl w:val="1"/>
          <w:numId w:val="37"/>
        </w:numPr>
        <w:rPr>
          <w:rFonts w:ascii="Arial" w:hAnsi="Arial" w:cs="Arial"/>
          <w:b/>
          <w:sz w:val="20"/>
          <w:szCs w:val="20"/>
        </w:rPr>
      </w:pPr>
      <w:r w:rsidRPr="001F50DD">
        <w:rPr>
          <w:rFonts w:ascii="Arial" w:hAnsi="Arial" w:cs="Arial"/>
          <w:b/>
          <w:sz w:val="20"/>
          <w:szCs w:val="20"/>
        </w:rPr>
        <w:t>Referencias a otros Módulos</w:t>
      </w:r>
    </w:p>
    <w:p w:rsidR="000776DB" w:rsidRPr="000776DB" w:rsidRDefault="000776DB" w:rsidP="000776DB">
      <w:pPr>
        <w:ind w:left="360"/>
        <w:rPr>
          <w:rFonts w:ascii="Arial" w:hAnsi="Arial" w:cs="Arial"/>
          <w:b/>
        </w:rPr>
      </w:pPr>
    </w:p>
    <w:p w:rsidR="00104658" w:rsidRPr="00544C77" w:rsidRDefault="00104658" w:rsidP="00104658">
      <w:pPr>
        <w:pStyle w:val="Prrafodelista"/>
        <w:ind w:left="360"/>
        <w:rPr>
          <w:rFonts w:ascii="Arial" w:hAnsi="Arial" w:cs="Arial"/>
          <w:sz w:val="20"/>
          <w:szCs w:val="20"/>
        </w:rPr>
      </w:pPr>
      <w:r w:rsidRPr="00544C77">
        <w:rPr>
          <w:rFonts w:ascii="Arial" w:hAnsi="Arial" w:cs="Arial"/>
          <w:sz w:val="20"/>
          <w:szCs w:val="20"/>
        </w:rPr>
        <w:t>Justificación: Usar la propiedad “name” del submódulo, previene fallas de Closure, también evita duplicar cadenas de texto.</w:t>
      </w:r>
    </w:p>
    <w:tbl>
      <w:tblPr>
        <w:tblW w:w="9072"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4677"/>
        <w:gridCol w:w="4395"/>
      </w:tblGrid>
      <w:tr w:rsidR="00104658" w:rsidRPr="004423F9" w:rsidTr="000776DB">
        <w:trPr>
          <w:trHeight w:val="300"/>
        </w:trPr>
        <w:tc>
          <w:tcPr>
            <w:tcW w:w="4677" w:type="dxa"/>
            <w:shd w:val="clear" w:color="auto" w:fill="FFFFFF" w:themeFill="background1"/>
            <w:noWrap/>
            <w:hideMark/>
          </w:tcPr>
          <w:p w:rsidR="00104658" w:rsidRPr="000776DB" w:rsidRDefault="00104658" w:rsidP="000776DB">
            <w:pPr>
              <w:rPr>
                <w:rFonts w:cs="Calibri"/>
                <w:b/>
                <w:bCs/>
                <w:noProof/>
                <w:lang w:eastAsia="es-PE"/>
              </w:rPr>
            </w:pPr>
            <w:r w:rsidRPr="000776DB">
              <w:rPr>
                <w:rFonts w:cs="Calibri"/>
                <w:b/>
                <w:bCs/>
                <w:noProof/>
                <w:lang w:eastAsia="es-PE"/>
              </w:rPr>
              <w:t>Incorrecto</w:t>
            </w:r>
          </w:p>
        </w:tc>
        <w:tc>
          <w:tcPr>
            <w:tcW w:w="4395" w:type="dxa"/>
            <w:shd w:val="clear" w:color="auto" w:fill="FFFFFF" w:themeFill="background1"/>
          </w:tcPr>
          <w:p w:rsidR="00104658" w:rsidRPr="000776DB" w:rsidRDefault="00104658" w:rsidP="000776DB">
            <w:pPr>
              <w:rPr>
                <w:rFonts w:cs="Calibri"/>
                <w:b/>
                <w:bCs/>
                <w:noProof/>
                <w:lang w:eastAsia="es-PE"/>
              </w:rPr>
            </w:pPr>
            <w:r w:rsidRPr="000776DB">
              <w:rPr>
                <w:rFonts w:cs="Calibri"/>
                <w:b/>
                <w:bCs/>
                <w:noProof/>
                <w:lang w:eastAsia="es-PE"/>
              </w:rPr>
              <w:t>Correcto</w:t>
            </w:r>
          </w:p>
        </w:tc>
      </w:tr>
      <w:tr w:rsidR="00104658" w:rsidRPr="006F4F6A" w:rsidTr="000776DB">
        <w:trPr>
          <w:trHeight w:val="1870"/>
        </w:trPr>
        <w:tc>
          <w:tcPr>
            <w:tcW w:w="4677" w:type="dxa"/>
            <w:shd w:val="clear" w:color="auto" w:fill="FFFFFF" w:themeFill="background1"/>
            <w:noWrap/>
            <w:hideMark/>
          </w:tcPr>
          <w:p w:rsidR="00104658" w:rsidRDefault="00104658" w:rsidP="00D264F2">
            <w:pPr>
              <w:autoSpaceDE w:val="0"/>
              <w:autoSpaceDN w:val="0"/>
              <w:adjustRightInd w:val="0"/>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//File submodule.js</w:t>
            </w:r>
          </w:p>
          <w:p w:rsidR="00104658" w:rsidRDefault="00104658" w:rsidP="00D264F2">
            <w:pPr>
              <w:autoSpaceDE w:val="0"/>
              <w:autoSpaceDN w:val="0"/>
              <w:adjustRightInd w:val="0"/>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goog.provide(“my.submodule”);</w:t>
            </w:r>
          </w:p>
          <w:p w:rsidR="00104658" w:rsidRDefault="00104658" w:rsidP="00D264F2">
            <w:pPr>
              <w:autoSpaceDE w:val="0"/>
              <w:autoSpaceDN w:val="0"/>
              <w:adjustRightInd w:val="0"/>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my.submodule = angular.module(“my.submodule”,[]);</w:t>
            </w:r>
          </w:p>
          <w:p w:rsidR="00104658" w:rsidRDefault="00104658" w:rsidP="00D264F2">
            <w:pPr>
              <w:autoSpaceDE w:val="0"/>
              <w:autoSpaceDN w:val="0"/>
              <w:adjustRightInd w:val="0"/>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w:t>
            </w:r>
          </w:p>
          <w:p w:rsidR="00104658" w:rsidRDefault="00104658" w:rsidP="00D264F2">
            <w:pPr>
              <w:autoSpaceDE w:val="0"/>
              <w:autoSpaceDN w:val="0"/>
              <w:adjustRightInd w:val="0"/>
              <w:rPr>
                <w:rFonts w:ascii="Consolas" w:eastAsia="MS Mincho" w:hAnsi="Consolas" w:cs="Consolas"/>
                <w:noProof/>
                <w:color w:val="000000"/>
                <w:sz w:val="19"/>
                <w:szCs w:val="19"/>
                <w:lang w:val="en-US" w:eastAsia="en-AU"/>
              </w:rPr>
            </w:pPr>
          </w:p>
          <w:p w:rsidR="00104658" w:rsidRDefault="00104658" w:rsidP="00D264F2">
            <w:pPr>
              <w:autoSpaceDE w:val="0"/>
              <w:autoSpaceDN w:val="0"/>
              <w:adjustRightInd w:val="0"/>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//File app.js</w:t>
            </w:r>
          </w:p>
          <w:p w:rsidR="00104658" w:rsidRDefault="00104658" w:rsidP="00D264F2">
            <w:pPr>
              <w:autoSpaceDE w:val="0"/>
              <w:autoSpaceDN w:val="0"/>
              <w:adjustRightInd w:val="0"/>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goog.require(“my.submodule”);</w:t>
            </w:r>
          </w:p>
          <w:p w:rsidR="00104658" w:rsidRDefault="00104658" w:rsidP="00D264F2">
            <w:pPr>
              <w:autoSpaceDE w:val="0"/>
              <w:autoSpaceDN w:val="0"/>
              <w:adjustRightInd w:val="0"/>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my.application.module =  angular.module(</w:t>
            </w:r>
          </w:p>
          <w:p w:rsidR="00104658" w:rsidRDefault="00104658" w:rsidP="00D264F2">
            <w:pPr>
              <w:autoSpaceDE w:val="0"/>
              <w:autoSpaceDN w:val="0"/>
              <w:adjustRightInd w:val="0"/>
              <w:ind w:left="492"/>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 xml:space="preserve">“hello”, </w:t>
            </w:r>
          </w:p>
          <w:p w:rsidR="00104658" w:rsidRPr="00006547" w:rsidRDefault="00104658" w:rsidP="00D264F2">
            <w:pPr>
              <w:autoSpaceDE w:val="0"/>
              <w:autoSpaceDN w:val="0"/>
              <w:adjustRightInd w:val="0"/>
              <w:ind w:left="492"/>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[“my.submodule”]);</w:t>
            </w:r>
          </w:p>
        </w:tc>
        <w:tc>
          <w:tcPr>
            <w:tcW w:w="4395" w:type="dxa"/>
            <w:shd w:val="clear" w:color="auto" w:fill="FFFFFF" w:themeFill="background1"/>
          </w:tcPr>
          <w:p w:rsidR="00104658" w:rsidRDefault="00104658" w:rsidP="00D264F2">
            <w:pPr>
              <w:autoSpaceDE w:val="0"/>
              <w:autoSpaceDN w:val="0"/>
              <w:adjustRightInd w:val="0"/>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//File submodule.js</w:t>
            </w:r>
          </w:p>
          <w:p w:rsidR="00104658" w:rsidRDefault="00104658" w:rsidP="00D264F2">
            <w:pPr>
              <w:autoSpaceDE w:val="0"/>
              <w:autoSpaceDN w:val="0"/>
              <w:adjustRightInd w:val="0"/>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goog.provide(“my.submodule”);</w:t>
            </w:r>
          </w:p>
          <w:p w:rsidR="00104658" w:rsidRDefault="00104658" w:rsidP="00D264F2">
            <w:pPr>
              <w:autoSpaceDE w:val="0"/>
              <w:autoSpaceDN w:val="0"/>
              <w:adjustRightInd w:val="0"/>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My.submodule = angular.module(“my.submodule”,[]);</w:t>
            </w:r>
          </w:p>
          <w:p w:rsidR="00104658" w:rsidRDefault="00104658" w:rsidP="00D264F2">
            <w:pPr>
              <w:autoSpaceDE w:val="0"/>
              <w:autoSpaceDN w:val="0"/>
              <w:adjustRightInd w:val="0"/>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w:t>
            </w:r>
          </w:p>
          <w:p w:rsidR="00104658" w:rsidRDefault="00104658" w:rsidP="00D264F2">
            <w:pPr>
              <w:autoSpaceDE w:val="0"/>
              <w:autoSpaceDN w:val="0"/>
              <w:adjustRightInd w:val="0"/>
              <w:rPr>
                <w:rFonts w:ascii="Consolas" w:eastAsia="MS Mincho" w:hAnsi="Consolas" w:cs="Consolas"/>
                <w:noProof/>
                <w:color w:val="000000"/>
                <w:sz w:val="19"/>
                <w:szCs w:val="19"/>
                <w:lang w:val="en-US" w:eastAsia="en-AU"/>
              </w:rPr>
            </w:pPr>
          </w:p>
          <w:p w:rsidR="00104658" w:rsidRDefault="00104658" w:rsidP="00D264F2">
            <w:pPr>
              <w:autoSpaceDE w:val="0"/>
              <w:autoSpaceDN w:val="0"/>
              <w:adjustRightInd w:val="0"/>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//File app.js</w:t>
            </w:r>
          </w:p>
          <w:p w:rsidR="00104658" w:rsidRDefault="00104658" w:rsidP="00D264F2">
            <w:pPr>
              <w:autoSpaceDE w:val="0"/>
              <w:autoSpaceDN w:val="0"/>
              <w:adjustRightInd w:val="0"/>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goog.require(“my.submodule”);</w:t>
            </w:r>
          </w:p>
          <w:p w:rsidR="00104658" w:rsidRDefault="00104658" w:rsidP="00D264F2">
            <w:pPr>
              <w:autoSpaceDE w:val="0"/>
              <w:autoSpaceDN w:val="0"/>
              <w:adjustRightInd w:val="0"/>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my.application.module =  angular.module(</w:t>
            </w:r>
          </w:p>
          <w:p w:rsidR="00104658" w:rsidRDefault="00104658" w:rsidP="00D264F2">
            <w:pPr>
              <w:autoSpaceDE w:val="0"/>
              <w:autoSpaceDN w:val="0"/>
              <w:adjustRightInd w:val="0"/>
              <w:ind w:left="492"/>
              <w:rPr>
                <w:rFonts w:ascii="Consolas" w:eastAsia="MS Mincho" w:hAnsi="Consolas" w:cs="Consolas"/>
                <w:noProof/>
                <w:color w:val="000000"/>
                <w:sz w:val="19"/>
                <w:szCs w:val="19"/>
                <w:lang w:val="en-US" w:eastAsia="en-AU"/>
              </w:rPr>
            </w:pPr>
            <w:r>
              <w:rPr>
                <w:rFonts w:ascii="Consolas" w:eastAsia="MS Mincho" w:hAnsi="Consolas" w:cs="Consolas"/>
                <w:noProof/>
                <w:color w:val="000000"/>
                <w:sz w:val="19"/>
                <w:szCs w:val="19"/>
                <w:lang w:val="en-US" w:eastAsia="en-AU"/>
              </w:rPr>
              <w:t xml:space="preserve">“hello”, </w:t>
            </w:r>
          </w:p>
          <w:p w:rsidR="00104658" w:rsidRPr="006F4F6A" w:rsidRDefault="00104658" w:rsidP="00D264F2">
            <w:pPr>
              <w:autoSpaceDE w:val="0"/>
              <w:autoSpaceDN w:val="0"/>
              <w:adjustRightInd w:val="0"/>
              <w:ind w:left="497"/>
              <w:rPr>
                <w:rFonts w:ascii="Consolas" w:eastAsia="MS Mincho" w:hAnsi="Consolas" w:cs="Consolas"/>
                <w:noProof/>
                <w:sz w:val="19"/>
                <w:szCs w:val="19"/>
                <w:lang w:eastAsia="en-AU"/>
              </w:rPr>
            </w:pPr>
            <w:r>
              <w:rPr>
                <w:rFonts w:ascii="Consolas" w:eastAsia="MS Mincho" w:hAnsi="Consolas" w:cs="Consolas"/>
                <w:noProof/>
                <w:color w:val="000000"/>
                <w:sz w:val="19"/>
                <w:szCs w:val="19"/>
                <w:lang w:val="en-US" w:eastAsia="en-AU"/>
              </w:rPr>
              <w:t>[my.submodule.name]);</w:t>
            </w:r>
          </w:p>
        </w:tc>
      </w:tr>
    </w:tbl>
    <w:p w:rsidR="00104658" w:rsidRDefault="00104658" w:rsidP="00104658"/>
    <w:p w:rsidR="000776DB" w:rsidRDefault="000776DB" w:rsidP="000776DB">
      <w:pPr>
        <w:tabs>
          <w:tab w:val="left" w:pos="5640"/>
        </w:tabs>
        <w:spacing w:before="120" w:after="120" w:line="259" w:lineRule="auto"/>
        <w:ind w:left="360"/>
        <w:jc w:val="both"/>
      </w:pPr>
    </w:p>
    <w:p w:rsidR="000776DB" w:rsidRPr="000776DB" w:rsidRDefault="000776DB" w:rsidP="000776DB">
      <w:pPr>
        <w:pStyle w:val="Prrafodelista"/>
        <w:numPr>
          <w:ilvl w:val="1"/>
          <w:numId w:val="37"/>
        </w:numPr>
        <w:rPr>
          <w:rFonts w:ascii="Arial" w:hAnsi="Arial" w:cs="Arial"/>
          <w:b/>
          <w:sz w:val="20"/>
          <w:szCs w:val="20"/>
        </w:rPr>
      </w:pPr>
      <w:r w:rsidRPr="000776DB">
        <w:rPr>
          <w:rFonts w:ascii="Arial" w:hAnsi="Arial" w:cs="Arial"/>
          <w:b/>
          <w:sz w:val="20"/>
          <w:szCs w:val="20"/>
        </w:rPr>
        <w:t>Controladores y Scopes (contextos)</w:t>
      </w:r>
    </w:p>
    <w:p w:rsidR="00104658" w:rsidRDefault="00104658" w:rsidP="000776DB">
      <w:pPr>
        <w:tabs>
          <w:tab w:val="left" w:pos="5640"/>
        </w:tabs>
        <w:spacing w:before="120" w:after="120" w:line="259" w:lineRule="auto"/>
        <w:ind w:left="360"/>
        <w:jc w:val="both"/>
        <w:rPr>
          <w:rFonts w:ascii="Arial" w:hAnsi="Arial" w:cs="Arial"/>
        </w:rPr>
      </w:pPr>
      <w:r w:rsidRPr="000776DB">
        <w:rPr>
          <w:rFonts w:ascii="Arial" w:hAnsi="Arial" w:cs="Arial"/>
        </w:rPr>
        <w:t>Los métodos deben ser definidos en el prototipo del controlador.</w:t>
      </w:r>
      <w:r w:rsidR="000776DB" w:rsidRPr="000776DB">
        <w:rPr>
          <w:rFonts w:ascii="Arial" w:hAnsi="Arial" w:cs="Arial"/>
        </w:rPr>
        <w:t xml:space="preserve"> </w:t>
      </w:r>
      <w:r w:rsidRPr="00544C77">
        <w:rPr>
          <w:rFonts w:ascii="Arial" w:hAnsi="Arial" w:cs="Arial"/>
        </w:rPr>
        <w:t>Colocar los métodos y propiedades directamente en el controlador en vez de construir un objeto scope, resulta mejor con el estilo de clase de Google Closure. Además hace obvio qué controlador se está accediendo, en el caso de que múltiples controladores se apliquen a un elemento.</w:t>
      </w:r>
    </w:p>
    <w:p w:rsidR="00104658" w:rsidRDefault="00104658" w:rsidP="00104658">
      <w:pPr>
        <w:pStyle w:val="Prrafodelista"/>
        <w:ind w:left="360"/>
        <w:rPr>
          <w:rFonts w:ascii="Arial" w:hAnsi="Arial" w:cs="Arial"/>
          <w:sz w:val="20"/>
          <w:szCs w:val="20"/>
        </w:rPr>
      </w:pPr>
    </w:p>
    <w:tbl>
      <w:tblPr>
        <w:tblW w:w="8498"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4492"/>
        <w:gridCol w:w="4006"/>
      </w:tblGrid>
      <w:tr w:rsidR="00104658" w:rsidRPr="004423F9" w:rsidTr="000776DB">
        <w:trPr>
          <w:trHeight w:val="300"/>
        </w:trPr>
        <w:tc>
          <w:tcPr>
            <w:tcW w:w="4492" w:type="dxa"/>
            <w:shd w:val="clear" w:color="auto" w:fill="FFFFFF" w:themeFill="background1"/>
            <w:noWrap/>
            <w:hideMark/>
          </w:tcPr>
          <w:p w:rsidR="00104658" w:rsidRPr="000776DB" w:rsidRDefault="00104658" w:rsidP="000776DB">
            <w:pPr>
              <w:rPr>
                <w:rFonts w:cs="Calibri"/>
                <w:b/>
                <w:bCs/>
                <w:noProof/>
                <w:lang w:eastAsia="es-PE"/>
              </w:rPr>
            </w:pPr>
            <w:r w:rsidRPr="000776DB">
              <w:rPr>
                <w:rFonts w:cs="Calibri"/>
                <w:b/>
                <w:bCs/>
                <w:noProof/>
                <w:lang w:eastAsia="es-PE"/>
              </w:rPr>
              <w:t>Incorrecto</w:t>
            </w:r>
          </w:p>
        </w:tc>
        <w:tc>
          <w:tcPr>
            <w:tcW w:w="4006" w:type="dxa"/>
            <w:shd w:val="clear" w:color="auto" w:fill="FFFFFF" w:themeFill="background1"/>
          </w:tcPr>
          <w:p w:rsidR="00104658" w:rsidRPr="000776DB" w:rsidRDefault="00104658" w:rsidP="000776DB">
            <w:pPr>
              <w:rPr>
                <w:rFonts w:cs="Calibri"/>
                <w:b/>
                <w:bCs/>
                <w:noProof/>
                <w:lang w:eastAsia="es-PE"/>
              </w:rPr>
            </w:pPr>
            <w:r w:rsidRPr="000776DB">
              <w:rPr>
                <w:rFonts w:cs="Calibri"/>
                <w:b/>
                <w:bCs/>
                <w:noProof/>
                <w:lang w:eastAsia="es-PE"/>
              </w:rPr>
              <w:t>Correcto</w:t>
            </w:r>
          </w:p>
        </w:tc>
      </w:tr>
      <w:tr w:rsidR="00104658" w:rsidRPr="00052B1C" w:rsidTr="000776DB">
        <w:trPr>
          <w:trHeight w:val="557"/>
        </w:trPr>
        <w:tc>
          <w:tcPr>
            <w:tcW w:w="4492" w:type="dxa"/>
            <w:shd w:val="clear" w:color="auto" w:fill="FFFFFF" w:themeFill="background1"/>
            <w:noWrap/>
          </w:tcPr>
          <w:p w:rsidR="00104658" w:rsidRDefault="00104658" w:rsidP="00D264F2">
            <w:pPr>
              <w:rPr>
                <w:rFonts w:ascii="Consolas" w:hAnsi="Consolas" w:cs="Consolas"/>
                <w:sz w:val="19"/>
                <w:szCs w:val="19"/>
                <w:lang w:val="en-US"/>
              </w:rPr>
            </w:pPr>
            <w:r w:rsidRPr="00A02A66">
              <w:rPr>
                <w:rFonts w:ascii="Consolas" w:hAnsi="Consolas" w:cs="Consolas"/>
                <w:sz w:val="19"/>
                <w:szCs w:val="19"/>
                <w:lang w:val="en-US"/>
              </w:rPr>
              <w:t>hello.mainpage.HomeCtrl = function(</w:t>
            </w:r>
            <w:r>
              <w:rPr>
                <w:rFonts w:ascii="Consolas" w:hAnsi="Consolas" w:cs="Consolas"/>
                <w:sz w:val="19"/>
                <w:szCs w:val="19"/>
                <w:lang w:val="en-US"/>
              </w:rPr>
              <w:t>$scope</w:t>
            </w:r>
            <w:r w:rsidRPr="00A02A66">
              <w:rPr>
                <w:rFonts w:ascii="Consolas" w:hAnsi="Consolas" w:cs="Consolas"/>
                <w:sz w:val="19"/>
                <w:szCs w:val="19"/>
                <w:lang w:val="en-US"/>
              </w:rPr>
              <w:t>) {</w:t>
            </w:r>
          </w:p>
          <w:p w:rsidR="00104658" w:rsidRPr="00A02A66" w:rsidRDefault="00104658" w:rsidP="00D264F2">
            <w:pPr>
              <w:rPr>
                <w:rFonts w:ascii="Consolas" w:hAnsi="Consolas" w:cs="Consolas"/>
                <w:sz w:val="19"/>
                <w:szCs w:val="19"/>
                <w:lang w:val="en-US"/>
              </w:rPr>
            </w:pPr>
            <w:r>
              <w:rPr>
                <w:rFonts w:ascii="Consolas" w:hAnsi="Consolas" w:cs="Consolas"/>
                <w:sz w:val="19"/>
                <w:szCs w:val="19"/>
                <w:lang w:val="en-US"/>
              </w:rPr>
              <w:t xml:space="preserve">  $scope.homeCtrl = this;</w:t>
            </w:r>
          </w:p>
          <w:p w:rsidR="00104658" w:rsidRPr="00A02A66" w:rsidRDefault="00104658" w:rsidP="00D264F2">
            <w:pPr>
              <w:rPr>
                <w:rFonts w:ascii="Consolas" w:hAnsi="Consolas" w:cs="Consolas"/>
                <w:sz w:val="19"/>
                <w:szCs w:val="19"/>
                <w:lang w:val="en-US"/>
              </w:rPr>
            </w:pPr>
            <w:r w:rsidRPr="00A02A66">
              <w:rPr>
                <w:rFonts w:ascii="Consolas" w:hAnsi="Consolas" w:cs="Consolas"/>
                <w:sz w:val="19"/>
                <w:szCs w:val="19"/>
                <w:lang w:val="en-US"/>
              </w:rPr>
              <w:t xml:space="preserve">  this.myColor = 'blue';</w:t>
            </w:r>
          </w:p>
          <w:p w:rsidR="00104658" w:rsidRPr="007C4FF0" w:rsidRDefault="00104658" w:rsidP="00D264F2">
            <w:pPr>
              <w:rPr>
                <w:rFonts w:ascii="Consolas" w:hAnsi="Consolas" w:cs="Consolas"/>
                <w:sz w:val="19"/>
                <w:szCs w:val="19"/>
                <w:lang w:val="en-US"/>
              </w:rPr>
            </w:pPr>
            <w:r w:rsidRPr="007C4FF0">
              <w:rPr>
                <w:rFonts w:ascii="Consolas" w:hAnsi="Consolas" w:cs="Consolas"/>
                <w:sz w:val="19"/>
                <w:szCs w:val="19"/>
                <w:lang w:val="en-US"/>
              </w:rPr>
              <w:t>};</w:t>
            </w:r>
          </w:p>
          <w:p w:rsidR="00104658" w:rsidRPr="00A02A66" w:rsidRDefault="00104658" w:rsidP="00D264F2">
            <w:pPr>
              <w:rPr>
                <w:rFonts w:ascii="Consolas" w:hAnsi="Consolas" w:cs="Consolas"/>
                <w:sz w:val="19"/>
                <w:szCs w:val="19"/>
                <w:lang w:val="en-US"/>
              </w:rPr>
            </w:pPr>
            <w:r w:rsidRPr="00A02A66">
              <w:rPr>
                <w:rFonts w:ascii="Consolas" w:hAnsi="Consolas" w:cs="Consolas"/>
                <w:sz w:val="19"/>
                <w:szCs w:val="19"/>
                <w:lang w:val="en-US"/>
              </w:rPr>
              <w:t>hello.mainpage.HomeCtrl.prototype.add = function(a, b) {</w:t>
            </w:r>
          </w:p>
          <w:p w:rsidR="00104658" w:rsidRPr="007C4FF0" w:rsidRDefault="00104658" w:rsidP="00D264F2">
            <w:pPr>
              <w:rPr>
                <w:rFonts w:ascii="Consolas" w:hAnsi="Consolas" w:cs="Consolas"/>
                <w:sz w:val="19"/>
                <w:szCs w:val="19"/>
                <w:lang w:val="en-US"/>
              </w:rPr>
            </w:pPr>
            <w:r w:rsidRPr="00A02A66">
              <w:rPr>
                <w:rFonts w:ascii="Consolas" w:hAnsi="Consolas" w:cs="Consolas"/>
                <w:sz w:val="19"/>
                <w:szCs w:val="19"/>
                <w:lang w:val="en-US"/>
              </w:rPr>
              <w:t xml:space="preserve">  </w:t>
            </w:r>
            <w:r w:rsidRPr="007C4FF0">
              <w:rPr>
                <w:rFonts w:ascii="Consolas" w:hAnsi="Consolas" w:cs="Consolas"/>
                <w:sz w:val="19"/>
                <w:szCs w:val="19"/>
                <w:lang w:val="en-US"/>
              </w:rPr>
              <w:t>return a + b;</w:t>
            </w:r>
          </w:p>
          <w:p w:rsidR="00104658" w:rsidRPr="007C4FF0" w:rsidRDefault="00104658" w:rsidP="00D264F2">
            <w:pPr>
              <w:rPr>
                <w:rFonts w:ascii="Consolas" w:hAnsi="Consolas" w:cs="Consolas"/>
                <w:sz w:val="19"/>
                <w:szCs w:val="19"/>
                <w:lang w:val="en-US"/>
              </w:rPr>
            </w:pPr>
            <w:r w:rsidRPr="007C4FF0">
              <w:rPr>
                <w:rFonts w:ascii="Consolas" w:hAnsi="Consolas" w:cs="Consolas"/>
                <w:sz w:val="19"/>
                <w:szCs w:val="19"/>
                <w:lang w:val="en-US"/>
              </w:rPr>
              <w:t>};</w:t>
            </w:r>
          </w:p>
          <w:p w:rsidR="00104658" w:rsidRPr="007C4FF0" w:rsidRDefault="00104658" w:rsidP="00D264F2">
            <w:pPr>
              <w:rPr>
                <w:rFonts w:ascii="Consolas" w:hAnsi="Consolas" w:cs="Consolas"/>
                <w:sz w:val="19"/>
                <w:szCs w:val="19"/>
                <w:lang w:val="en-US"/>
              </w:rPr>
            </w:pPr>
          </w:p>
          <w:p w:rsidR="00104658" w:rsidRPr="007C4FF0" w:rsidRDefault="00104658" w:rsidP="00D264F2">
            <w:pPr>
              <w:rPr>
                <w:rFonts w:ascii="Consolas" w:hAnsi="Consolas" w:cs="Consolas"/>
                <w:sz w:val="19"/>
                <w:szCs w:val="19"/>
                <w:lang w:val="en-US"/>
              </w:rPr>
            </w:pPr>
            <w:r w:rsidRPr="007C4FF0">
              <w:rPr>
                <w:rFonts w:ascii="Consolas" w:hAnsi="Consolas" w:cs="Consolas"/>
                <w:sz w:val="19"/>
                <w:szCs w:val="19"/>
                <w:lang w:val="en-US"/>
              </w:rPr>
              <w:t>//template</w:t>
            </w:r>
          </w:p>
          <w:p w:rsidR="00104658" w:rsidRPr="007C4FF0" w:rsidRDefault="00104658" w:rsidP="00D264F2">
            <w:pPr>
              <w:pStyle w:val="Consola"/>
              <w:rPr>
                <w:lang w:val="en-US"/>
              </w:rPr>
            </w:pPr>
            <w:r w:rsidRPr="007C4FF0">
              <w:rPr>
                <w:lang w:val="en-US"/>
              </w:rPr>
              <w:t>&lt;div ng-controller="hello.mainpage.HomeCtrl"/&gt;</w:t>
            </w:r>
          </w:p>
          <w:p w:rsidR="00104658" w:rsidRPr="007C4FF0" w:rsidRDefault="00104658" w:rsidP="00D264F2">
            <w:pPr>
              <w:pStyle w:val="Consola"/>
              <w:rPr>
                <w:lang w:val="en-US"/>
              </w:rPr>
            </w:pPr>
            <w:r w:rsidRPr="007C4FF0">
              <w:rPr>
                <w:lang w:val="en-US"/>
              </w:rPr>
              <w:t xml:space="preserve">  &lt;span ng-class="homeCtrl.myColor"&gt;I'm in a color!&lt;/span&gt;</w:t>
            </w:r>
          </w:p>
          <w:p w:rsidR="00104658" w:rsidRPr="007C4FF0" w:rsidRDefault="00104658" w:rsidP="00D264F2">
            <w:pPr>
              <w:pStyle w:val="Consola"/>
              <w:rPr>
                <w:lang w:val="en-US"/>
              </w:rPr>
            </w:pPr>
            <w:r w:rsidRPr="007C4FF0">
              <w:rPr>
                <w:lang w:val="en-US"/>
              </w:rPr>
              <w:t xml:space="preserve">  &lt;span&gt;{{homeCtrl.add(5, 6)}}&lt;/span&gt;</w:t>
            </w:r>
          </w:p>
          <w:p w:rsidR="00104658" w:rsidRPr="00A02A66" w:rsidRDefault="00104658" w:rsidP="00D264F2">
            <w:pPr>
              <w:pStyle w:val="Consola"/>
              <w:rPr>
                <w:rFonts w:cs="Consolas"/>
                <w:szCs w:val="19"/>
                <w:lang w:val="en-US"/>
              </w:rPr>
            </w:pPr>
            <w:r w:rsidRPr="007C4FF0">
              <w:rPr>
                <w:lang w:val="en-US"/>
              </w:rPr>
              <w:t>&lt;/div&gt;</w:t>
            </w:r>
          </w:p>
        </w:tc>
        <w:tc>
          <w:tcPr>
            <w:tcW w:w="4006" w:type="dxa"/>
            <w:shd w:val="clear" w:color="auto" w:fill="FFFFFF" w:themeFill="background1"/>
          </w:tcPr>
          <w:p w:rsidR="00104658" w:rsidRPr="00A02A66" w:rsidRDefault="00104658" w:rsidP="00D264F2">
            <w:pPr>
              <w:rPr>
                <w:rFonts w:ascii="Consolas" w:hAnsi="Consolas" w:cs="Consolas"/>
                <w:sz w:val="19"/>
                <w:szCs w:val="19"/>
                <w:lang w:val="en-US"/>
              </w:rPr>
            </w:pPr>
            <w:r w:rsidRPr="00A02A66">
              <w:rPr>
                <w:rFonts w:ascii="Consolas" w:hAnsi="Consolas" w:cs="Consolas"/>
                <w:sz w:val="19"/>
                <w:szCs w:val="19"/>
                <w:lang w:val="en-US"/>
              </w:rPr>
              <w:t>hello.mainpage.HomeCtrl = function() {</w:t>
            </w:r>
          </w:p>
          <w:p w:rsidR="00104658" w:rsidRPr="00A02A66" w:rsidRDefault="00104658" w:rsidP="00D264F2">
            <w:pPr>
              <w:rPr>
                <w:rFonts w:ascii="Consolas" w:hAnsi="Consolas" w:cs="Consolas"/>
                <w:sz w:val="19"/>
                <w:szCs w:val="19"/>
                <w:lang w:val="en-US"/>
              </w:rPr>
            </w:pPr>
            <w:r w:rsidRPr="00A02A66">
              <w:rPr>
                <w:rFonts w:ascii="Consolas" w:hAnsi="Consolas" w:cs="Consolas"/>
                <w:sz w:val="19"/>
                <w:szCs w:val="19"/>
                <w:lang w:val="en-US"/>
              </w:rPr>
              <w:t xml:space="preserve">  this.myColor = 'blue';</w:t>
            </w:r>
          </w:p>
          <w:p w:rsidR="00104658" w:rsidRPr="00A02A66" w:rsidRDefault="00104658" w:rsidP="00D264F2">
            <w:pPr>
              <w:rPr>
                <w:rFonts w:ascii="Consolas" w:hAnsi="Consolas" w:cs="Consolas"/>
                <w:sz w:val="19"/>
                <w:szCs w:val="19"/>
                <w:lang w:val="en-US"/>
              </w:rPr>
            </w:pPr>
            <w:r w:rsidRPr="00A02A66">
              <w:rPr>
                <w:rFonts w:ascii="Consolas" w:hAnsi="Consolas" w:cs="Consolas"/>
                <w:sz w:val="19"/>
                <w:szCs w:val="19"/>
                <w:lang w:val="en-US"/>
              </w:rPr>
              <w:t>};</w:t>
            </w:r>
          </w:p>
          <w:p w:rsidR="00104658" w:rsidRPr="00A02A66" w:rsidRDefault="00104658" w:rsidP="00D264F2">
            <w:pPr>
              <w:rPr>
                <w:rFonts w:ascii="Consolas" w:hAnsi="Consolas" w:cs="Consolas"/>
                <w:sz w:val="19"/>
                <w:szCs w:val="19"/>
                <w:lang w:val="en-US"/>
              </w:rPr>
            </w:pPr>
            <w:r w:rsidRPr="00A02A66">
              <w:rPr>
                <w:rFonts w:ascii="Consolas" w:hAnsi="Consolas" w:cs="Consolas"/>
                <w:sz w:val="19"/>
                <w:szCs w:val="19"/>
                <w:lang w:val="en-US"/>
              </w:rPr>
              <w:t>hello.mainpage.HomeCtrl.prototype.add = function(a, b) {</w:t>
            </w:r>
          </w:p>
          <w:p w:rsidR="00104658" w:rsidRPr="007C4FF0" w:rsidRDefault="00104658" w:rsidP="00D264F2">
            <w:pPr>
              <w:rPr>
                <w:rFonts w:ascii="Consolas" w:hAnsi="Consolas" w:cs="Consolas"/>
                <w:sz w:val="19"/>
                <w:szCs w:val="19"/>
                <w:lang w:val="en-US"/>
              </w:rPr>
            </w:pPr>
            <w:r w:rsidRPr="00A02A66">
              <w:rPr>
                <w:rFonts w:ascii="Consolas" w:hAnsi="Consolas" w:cs="Consolas"/>
                <w:sz w:val="19"/>
                <w:szCs w:val="19"/>
                <w:lang w:val="en-US"/>
              </w:rPr>
              <w:t xml:space="preserve">  </w:t>
            </w:r>
            <w:r w:rsidRPr="007C4FF0">
              <w:rPr>
                <w:rFonts w:ascii="Consolas" w:hAnsi="Consolas" w:cs="Consolas"/>
                <w:sz w:val="19"/>
                <w:szCs w:val="19"/>
                <w:lang w:val="en-US"/>
              </w:rPr>
              <w:t>return a + b;</w:t>
            </w:r>
          </w:p>
          <w:p w:rsidR="00104658" w:rsidRPr="007C4FF0" w:rsidRDefault="00104658" w:rsidP="00D264F2">
            <w:pPr>
              <w:rPr>
                <w:rFonts w:ascii="Consolas" w:hAnsi="Consolas" w:cs="Consolas"/>
                <w:sz w:val="19"/>
                <w:szCs w:val="19"/>
                <w:lang w:val="en-US"/>
              </w:rPr>
            </w:pPr>
            <w:r w:rsidRPr="007C4FF0">
              <w:rPr>
                <w:rFonts w:ascii="Consolas" w:hAnsi="Consolas" w:cs="Consolas"/>
                <w:sz w:val="19"/>
                <w:szCs w:val="19"/>
                <w:lang w:val="en-US"/>
              </w:rPr>
              <w:t>};</w:t>
            </w:r>
          </w:p>
          <w:p w:rsidR="00104658" w:rsidRPr="007C4FF0" w:rsidRDefault="00104658" w:rsidP="00D264F2">
            <w:pPr>
              <w:rPr>
                <w:rFonts w:ascii="Consolas" w:hAnsi="Consolas" w:cs="Consolas"/>
                <w:sz w:val="19"/>
                <w:szCs w:val="19"/>
                <w:lang w:val="en-US"/>
              </w:rPr>
            </w:pPr>
          </w:p>
          <w:p w:rsidR="00104658" w:rsidRPr="007C4FF0" w:rsidRDefault="00104658" w:rsidP="00D264F2">
            <w:pPr>
              <w:rPr>
                <w:rFonts w:ascii="Consolas" w:hAnsi="Consolas" w:cs="Consolas"/>
                <w:sz w:val="19"/>
                <w:szCs w:val="19"/>
                <w:lang w:val="en-US"/>
              </w:rPr>
            </w:pPr>
          </w:p>
          <w:p w:rsidR="00104658" w:rsidRPr="007C4FF0" w:rsidRDefault="00104658" w:rsidP="00D264F2">
            <w:pPr>
              <w:rPr>
                <w:rFonts w:ascii="Consolas" w:hAnsi="Consolas" w:cs="Consolas"/>
                <w:sz w:val="19"/>
                <w:szCs w:val="19"/>
                <w:lang w:val="en-US"/>
              </w:rPr>
            </w:pPr>
          </w:p>
          <w:p w:rsidR="00104658" w:rsidRPr="00A02A66" w:rsidRDefault="00104658" w:rsidP="00D264F2">
            <w:pPr>
              <w:rPr>
                <w:rFonts w:ascii="Consolas" w:hAnsi="Consolas" w:cs="Consolas"/>
                <w:sz w:val="19"/>
                <w:szCs w:val="19"/>
                <w:lang w:val="en-US"/>
              </w:rPr>
            </w:pPr>
            <w:r w:rsidRPr="00A02A66">
              <w:rPr>
                <w:rFonts w:ascii="Consolas" w:hAnsi="Consolas" w:cs="Consolas"/>
                <w:sz w:val="19"/>
                <w:szCs w:val="19"/>
                <w:lang w:val="en-US"/>
              </w:rPr>
              <w:t>//template</w:t>
            </w:r>
          </w:p>
          <w:p w:rsidR="00104658" w:rsidRPr="00A02A66" w:rsidRDefault="00104658" w:rsidP="00D264F2">
            <w:pPr>
              <w:pStyle w:val="Consola"/>
              <w:rPr>
                <w:lang w:val="en-US"/>
              </w:rPr>
            </w:pPr>
            <w:r w:rsidRPr="00A02A66">
              <w:rPr>
                <w:lang w:val="en-US"/>
              </w:rPr>
              <w:t>&lt;div ng-controller="hello.mainpage.HomeCtrl as homeCtrl"/&gt;</w:t>
            </w:r>
          </w:p>
          <w:p w:rsidR="00104658" w:rsidRPr="00A02A66" w:rsidRDefault="00104658" w:rsidP="00D264F2">
            <w:pPr>
              <w:pStyle w:val="Consola"/>
              <w:rPr>
                <w:lang w:val="en-US"/>
              </w:rPr>
            </w:pPr>
            <w:r w:rsidRPr="00A02A66">
              <w:rPr>
                <w:lang w:val="en-US"/>
              </w:rPr>
              <w:t xml:space="preserve">  &lt;span ng-class="homeCtrl.myColor"&gt;I'm in a color!&lt;/span&gt;</w:t>
            </w:r>
          </w:p>
          <w:p w:rsidR="00104658" w:rsidRPr="00A02A66" w:rsidRDefault="00104658" w:rsidP="00D264F2">
            <w:pPr>
              <w:pStyle w:val="Consola"/>
              <w:rPr>
                <w:lang w:val="en-US"/>
              </w:rPr>
            </w:pPr>
            <w:r w:rsidRPr="00A02A66">
              <w:rPr>
                <w:lang w:val="en-US"/>
              </w:rPr>
              <w:t xml:space="preserve">  &lt;span&gt;{{homeCtrl.add(5, 6)}}&lt;/span&gt;</w:t>
            </w:r>
          </w:p>
          <w:p w:rsidR="00104658" w:rsidRPr="00A02A66" w:rsidRDefault="00104658" w:rsidP="00D264F2">
            <w:pPr>
              <w:pStyle w:val="Consola"/>
              <w:rPr>
                <w:rFonts w:cs="Consolas"/>
                <w:szCs w:val="19"/>
                <w:lang w:val="en-US"/>
              </w:rPr>
            </w:pPr>
            <w:r w:rsidRPr="00A02A66">
              <w:rPr>
                <w:lang w:val="en-US"/>
              </w:rPr>
              <w:t>&lt;/div&gt;</w:t>
            </w:r>
          </w:p>
        </w:tc>
      </w:tr>
    </w:tbl>
    <w:p w:rsidR="00104658" w:rsidRDefault="00104658" w:rsidP="00104658">
      <w:pPr>
        <w:pStyle w:val="Prrafodelista"/>
        <w:ind w:left="360"/>
        <w:rPr>
          <w:rFonts w:ascii="Arial" w:hAnsi="Arial" w:cs="Arial"/>
          <w:sz w:val="20"/>
          <w:szCs w:val="20"/>
          <w:lang w:val="en-US"/>
        </w:rPr>
      </w:pPr>
    </w:p>
    <w:p w:rsidR="00104658" w:rsidRPr="000776DB" w:rsidRDefault="00104658" w:rsidP="000776DB">
      <w:pPr>
        <w:pStyle w:val="Prrafodelista"/>
        <w:numPr>
          <w:ilvl w:val="1"/>
          <w:numId w:val="15"/>
        </w:numPr>
        <w:tabs>
          <w:tab w:val="left" w:pos="5640"/>
        </w:tabs>
        <w:spacing w:before="120" w:after="120" w:line="259" w:lineRule="auto"/>
        <w:jc w:val="both"/>
        <w:rPr>
          <w:b/>
        </w:rPr>
      </w:pPr>
      <w:r w:rsidRPr="000776DB">
        <w:rPr>
          <w:b/>
        </w:rPr>
        <w:t>Sobre el uso de Scope:</w:t>
      </w:r>
    </w:p>
    <w:p w:rsidR="00104658" w:rsidRDefault="00104658" w:rsidP="00104658">
      <w:pPr>
        <w:pStyle w:val="Prrafodelista"/>
        <w:ind w:left="360"/>
        <w:rPr>
          <w:rFonts w:ascii="Arial" w:hAnsi="Arial" w:cs="Arial"/>
          <w:sz w:val="20"/>
          <w:szCs w:val="20"/>
        </w:rPr>
      </w:pPr>
      <w:r w:rsidRPr="00E85635">
        <w:rPr>
          <w:rFonts w:ascii="Arial" w:hAnsi="Arial" w:cs="Arial"/>
          <w:sz w:val="20"/>
          <w:szCs w:val="20"/>
        </w:rPr>
        <w:t>El $scope en angular se recomienda para compartir datos entre controller/ templates, Controller/directivas, directivas / directivas, el resto de la lógica debe ser propia del controlador y no depender del $scope.</w:t>
      </w:r>
    </w:p>
    <w:p w:rsidR="00104658" w:rsidRPr="00E85635" w:rsidRDefault="00104658" w:rsidP="00104658">
      <w:pPr>
        <w:pStyle w:val="Prrafodelista"/>
        <w:ind w:left="360"/>
        <w:rPr>
          <w:rFonts w:ascii="Arial" w:hAnsi="Arial" w:cs="Arial"/>
          <w:sz w:val="20"/>
          <w:szCs w:val="20"/>
        </w:rPr>
      </w:pPr>
    </w:p>
    <w:p w:rsidR="00104658" w:rsidRPr="00E85635" w:rsidRDefault="00104658" w:rsidP="00104658">
      <w:pPr>
        <w:pStyle w:val="Prrafodelista"/>
        <w:ind w:left="360"/>
        <w:rPr>
          <w:rFonts w:ascii="Arial" w:hAnsi="Arial" w:cs="Arial"/>
          <w:sz w:val="20"/>
          <w:szCs w:val="20"/>
        </w:rPr>
      </w:pPr>
    </w:p>
    <w:p w:rsidR="00104658" w:rsidRDefault="00104658" w:rsidP="00104658">
      <w:pPr>
        <w:pStyle w:val="Prrafodelista"/>
        <w:numPr>
          <w:ilvl w:val="1"/>
          <w:numId w:val="4"/>
        </w:numPr>
        <w:rPr>
          <w:rFonts w:ascii="Arial" w:hAnsi="Arial" w:cs="Arial"/>
          <w:sz w:val="20"/>
          <w:szCs w:val="20"/>
        </w:rPr>
      </w:pPr>
      <w:r>
        <w:rPr>
          <w:rFonts w:ascii="Arial" w:hAnsi="Arial" w:cs="Arial"/>
          <w:sz w:val="20"/>
          <w:szCs w:val="20"/>
        </w:rPr>
        <w:t>E</w:t>
      </w:r>
      <w:r w:rsidRPr="00E85635">
        <w:rPr>
          <w:rFonts w:ascii="Arial" w:hAnsi="Arial" w:cs="Arial"/>
          <w:sz w:val="20"/>
          <w:szCs w:val="20"/>
        </w:rPr>
        <w:t>l scope debe ser de sólo escritura en los controllers, es decir, el controller se encarga de llamar a otro componente, como un servicio, para obtener la data que se requiere mostrar y esta data es escrita en un objeto del scope.</w:t>
      </w:r>
    </w:p>
    <w:p w:rsidR="00104658" w:rsidRPr="00E85635" w:rsidRDefault="00104658" w:rsidP="00104658">
      <w:pPr>
        <w:pStyle w:val="Prrafodelista"/>
        <w:numPr>
          <w:ilvl w:val="1"/>
          <w:numId w:val="4"/>
        </w:numPr>
        <w:rPr>
          <w:rFonts w:ascii="Arial" w:hAnsi="Arial" w:cs="Arial"/>
          <w:sz w:val="20"/>
          <w:szCs w:val="20"/>
        </w:rPr>
      </w:pPr>
      <w:r>
        <w:rPr>
          <w:rFonts w:ascii="Arial" w:hAnsi="Arial" w:cs="Arial"/>
          <w:sz w:val="20"/>
          <w:szCs w:val="20"/>
        </w:rPr>
        <w:t>E</w:t>
      </w:r>
      <w:r w:rsidRPr="00E85635">
        <w:rPr>
          <w:rFonts w:ascii="Arial" w:hAnsi="Arial" w:cs="Arial"/>
          <w:sz w:val="20"/>
          <w:szCs w:val="20"/>
        </w:rPr>
        <w:t>l scope debe ser de sólo lectura en los templates, es decir, si bien AngularJS permite escribir código que modifique el scope en los templates, es algo con lo que tenemos que tener mucho cuidado y no se debería hacer.</w:t>
      </w:r>
    </w:p>
    <w:p w:rsidR="00104658" w:rsidRPr="00E85635" w:rsidRDefault="00104658" w:rsidP="00104658">
      <w:pPr>
        <w:pStyle w:val="Prrafodelista"/>
        <w:numPr>
          <w:ilvl w:val="1"/>
          <w:numId w:val="4"/>
        </w:numPr>
        <w:rPr>
          <w:rFonts w:ascii="Arial" w:hAnsi="Arial" w:cs="Arial"/>
          <w:sz w:val="20"/>
          <w:szCs w:val="20"/>
        </w:rPr>
      </w:pPr>
      <w:r>
        <w:rPr>
          <w:rFonts w:ascii="Arial" w:hAnsi="Arial" w:cs="Arial"/>
          <w:sz w:val="20"/>
          <w:szCs w:val="20"/>
        </w:rPr>
        <w:t>N</w:t>
      </w:r>
      <w:r w:rsidRPr="00E85635">
        <w:rPr>
          <w:rFonts w:ascii="Arial" w:hAnsi="Arial" w:cs="Arial"/>
          <w:sz w:val="20"/>
          <w:szCs w:val="20"/>
        </w:rPr>
        <w:t xml:space="preserve">o crear propiedades en el scope sino objetos, es un error común pensar que el scope es el modelo del que AngularJS, la verdad, el scope es sólo la forma en que el modelo es relacionado con el template, entonces, </w:t>
      </w:r>
      <w:r>
        <w:rPr>
          <w:rFonts w:ascii="Arial" w:hAnsi="Arial" w:cs="Arial"/>
          <w:sz w:val="20"/>
          <w:szCs w:val="20"/>
        </w:rPr>
        <w:t>el</w:t>
      </w:r>
      <w:r w:rsidRPr="00E85635">
        <w:rPr>
          <w:rFonts w:ascii="Arial" w:hAnsi="Arial" w:cs="Arial"/>
          <w:sz w:val="20"/>
          <w:szCs w:val="20"/>
        </w:rPr>
        <w:t xml:space="preserve"> modelo debe ser un objeto de javascript, usar una simple propiedad puede y va a traer problemas con la jerarquía de scopes.</w:t>
      </w:r>
    </w:p>
    <w:p w:rsidR="00104658" w:rsidRPr="00E62C0B" w:rsidRDefault="00104658" w:rsidP="00104658">
      <w:pPr>
        <w:rPr>
          <w:lang w:val="es-PE"/>
        </w:rPr>
      </w:pPr>
    </w:p>
    <w:p w:rsidR="00104658" w:rsidRPr="00AD6837" w:rsidRDefault="00104658" w:rsidP="000776DB">
      <w:pPr>
        <w:pStyle w:val="Prrafodelista"/>
        <w:numPr>
          <w:ilvl w:val="1"/>
          <w:numId w:val="15"/>
        </w:numPr>
        <w:tabs>
          <w:tab w:val="left" w:pos="5640"/>
        </w:tabs>
        <w:spacing w:before="120" w:after="120" w:line="259" w:lineRule="auto"/>
        <w:jc w:val="both"/>
        <w:rPr>
          <w:rFonts w:ascii="Arial" w:hAnsi="Arial" w:cs="Arial"/>
          <w:sz w:val="20"/>
          <w:szCs w:val="20"/>
        </w:rPr>
      </w:pPr>
      <w:r w:rsidRPr="00AD6837">
        <w:rPr>
          <w:rFonts w:ascii="Arial" w:hAnsi="Arial" w:cs="Arial"/>
          <w:sz w:val="20"/>
          <w:szCs w:val="20"/>
        </w:rPr>
        <w:t>Toda man</w:t>
      </w:r>
      <w:r w:rsidR="000776DB">
        <w:rPr>
          <w:rFonts w:ascii="Arial" w:hAnsi="Arial" w:cs="Arial"/>
          <w:sz w:val="20"/>
          <w:szCs w:val="20"/>
        </w:rPr>
        <w:t>ipulación del DOM debe ser hecha</w:t>
      </w:r>
      <w:r w:rsidRPr="00AD6837">
        <w:rPr>
          <w:rFonts w:ascii="Arial" w:hAnsi="Arial" w:cs="Arial"/>
          <w:sz w:val="20"/>
          <w:szCs w:val="20"/>
        </w:rPr>
        <w:t xml:space="preserve"> dentro de directivas a excepción de servicios para elementos del DOM desconectados del resto de la vista, como por ejemplo: ejemplo, ventanas de diálogo o atajos de teclado.</w:t>
      </w:r>
    </w:p>
    <w:p w:rsidR="00104658" w:rsidRPr="00A14EA5" w:rsidRDefault="00104658" w:rsidP="000776DB">
      <w:pPr>
        <w:pStyle w:val="Prrafodelista"/>
        <w:numPr>
          <w:ilvl w:val="1"/>
          <w:numId w:val="15"/>
        </w:numPr>
        <w:tabs>
          <w:tab w:val="left" w:pos="5640"/>
        </w:tabs>
        <w:spacing w:before="120" w:after="120" w:line="259" w:lineRule="auto"/>
        <w:jc w:val="both"/>
        <w:rPr>
          <w:rFonts w:ascii="Arial" w:hAnsi="Arial" w:cs="Arial"/>
          <w:i/>
          <w:sz w:val="20"/>
          <w:szCs w:val="20"/>
        </w:rPr>
      </w:pPr>
      <w:r w:rsidRPr="00A14EA5">
        <w:rPr>
          <w:rFonts w:ascii="Arial" w:hAnsi="Arial" w:cs="Arial"/>
          <w:sz w:val="20"/>
          <w:szCs w:val="20"/>
        </w:rPr>
        <w:t xml:space="preserve">Usar module.service en vez de module.provider o module.factory; salvo las </w:t>
      </w:r>
      <w:r w:rsidRPr="00A14EA5">
        <w:rPr>
          <w:rFonts w:ascii="Arial" w:hAnsi="Arial" w:cs="Arial"/>
          <w:i/>
          <w:sz w:val="20"/>
          <w:szCs w:val="20"/>
        </w:rPr>
        <w:t>excepción: Cuando se necesite inicializar más allá de la creación de una nueva instancia de clase, además se debe considerar :</w:t>
      </w:r>
    </w:p>
    <w:p w:rsidR="00104658" w:rsidRPr="00A14EA5" w:rsidRDefault="00104658" w:rsidP="00104658">
      <w:pPr>
        <w:tabs>
          <w:tab w:val="left" w:pos="5640"/>
        </w:tabs>
        <w:spacing w:before="120" w:after="120" w:line="259" w:lineRule="auto"/>
        <w:ind w:left="360"/>
        <w:jc w:val="both"/>
        <w:rPr>
          <w:rFonts w:ascii="Arial" w:hAnsi="Arial" w:cs="Arial"/>
          <w:i/>
        </w:rPr>
      </w:pPr>
    </w:p>
    <w:p w:rsidR="00104658" w:rsidRPr="00135F0D" w:rsidRDefault="00104658" w:rsidP="000776DB">
      <w:pPr>
        <w:pStyle w:val="Prrafodelista"/>
        <w:numPr>
          <w:ilvl w:val="2"/>
          <w:numId w:val="16"/>
        </w:numPr>
        <w:tabs>
          <w:tab w:val="left" w:pos="5640"/>
        </w:tabs>
        <w:spacing w:before="120" w:after="120" w:line="259" w:lineRule="auto"/>
        <w:jc w:val="both"/>
        <w:rPr>
          <w:rFonts w:ascii="Arial" w:hAnsi="Arial" w:cs="Arial"/>
          <w:sz w:val="20"/>
          <w:szCs w:val="20"/>
        </w:rPr>
      </w:pPr>
      <w:r w:rsidRPr="00135F0D">
        <w:rPr>
          <w:rFonts w:ascii="Arial" w:hAnsi="Arial" w:cs="Arial"/>
          <w:sz w:val="20"/>
          <w:szCs w:val="20"/>
        </w:rPr>
        <w:t>El Services se debe instanciar</w:t>
      </w:r>
    </w:p>
    <w:p w:rsidR="00104658" w:rsidRPr="00135F0D" w:rsidRDefault="00104658" w:rsidP="000776DB">
      <w:pPr>
        <w:pStyle w:val="Prrafodelista"/>
        <w:numPr>
          <w:ilvl w:val="2"/>
          <w:numId w:val="16"/>
        </w:numPr>
        <w:tabs>
          <w:tab w:val="left" w:pos="5640"/>
        </w:tabs>
        <w:spacing w:before="120" w:after="120" w:line="259" w:lineRule="auto"/>
        <w:jc w:val="both"/>
        <w:rPr>
          <w:rFonts w:ascii="Arial" w:hAnsi="Arial" w:cs="Arial"/>
          <w:sz w:val="20"/>
          <w:szCs w:val="20"/>
        </w:rPr>
      </w:pPr>
      <w:r w:rsidRPr="00135F0D">
        <w:rPr>
          <w:rFonts w:ascii="Arial" w:hAnsi="Arial" w:cs="Arial"/>
          <w:sz w:val="20"/>
          <w:szCs w:val="20"/>
        </w:rPr>
        <w:t>El factory devuelve una instancia de objeto</w:t>
      </w:r>
    </w:p>
    <w:p w:rsidR="00104658" w:rsidRPr="00135F0D" w:rsidRDefault="00104658" w:rsidP="000776DB">
      <w:pPr>
        <w:pStyle w:val="Prrafodelista"/>
        <w:numPr>
          <w:ilvl w:val="2"/>
          <w:numId w:val="16"/>
        </w:numPr>
        <w:tabs>
          <w:tab w:val="left" w:pos="5640"/>
        </w:tabs>
        <w:spacing w:before="120" w:after="120" w:line="259" w:lineRule="auto"/>
        <w:jc w:val="both"/>
        <w:rPr>
          <w:rFonts w:ascii="Arial" w:hAnsi="Arial" w:cs="Arial"/>
          <w:sz w:val="20"/>
          <w:szCs w:val="20"/>
        </w:rPr>
      </w:pPr>
      <w:r w:rsidRPr="00135F0D">
        <w:rPr>
          <w:rFonts w:ascii="Arial" w:hAnsi="Arial" w:cs="Arial"/>
          <w:sz w:val="20"/>
          <w:szCs w:val="20"/>
        </w:rPr>
        <w:t>El provider crear la instancia de objeto cuando se invoca una funcion del mismo.</w:t>
      </w:r>
    </w:p>
    <w:p w:rsidR="00104658" w:rsidRPr="003A6257" w:rsidRDefault="00104658" w:rsidP="00104658">
      <w:pPr>
        <w:jc w:val="both"/>
        <w:rPr>
          <w:i/>
        </w:rPr>
      </w:pPr>
    </w:p>
    <w:p w:rsidR="00104658" w:rsidRPr="000776DB" w:rsidRDefault="00104658" w:rsidP="000776DB">
      <w:pPr>
        <w:pStyle w:val="Prrafodelista"/>
        <w:numPr>
          <w:ilvl w:val="1"/>
          <w:numId w:val="15"/>
        </w:numPr>
        <w:tabs>
          <w:tab w:val="left" w:pos="5640"/>
        </w:tabs>
        <w:spacing w:before="120" w:after="120" w:line="259" w:lineRule="auto"/>
        <w:jc w:val="both"/>
        <w:rPr>
          <w:b/>
        </w:rPr>
      </w:pPr>
      <w:r w:rsidRPr="000776DB">
        <w:rPr>
          <w:b/>
        </w:rPr>
        <w:t>El carácter “$” está reservado solo para propiedades y servicios de Angular</w:t>
      </w:r>
    </w:p>
    <w:p w:rsidR="00104658" w:rsidRPr="00A14EA5" w:rsidRDefault="00104658" w:rsidP="00104658">
      <w:pPr>
        <w:tabs>
          <w:tab w:val="left" w:pos="5640"/>
        </w:tabs>
        <w:spacing w:before="120" w:after="120" w:line="259" w:lineRule="auto"/>
        <w:ind w:left="360"/>
        <w:jc w:val="both"/>
        <w:rPr>
          <w:rFonts w:eastAsiaTheme="minorHAnsi"/>
        </w:rPr>
      </w:pPr>
      <w:r w:rsidRPr="00A14EA5">
        <w:rPr>
          <w:rFonts w:eastAsiaTheme="minorHAnsi"/>
        </w:rPr>
        <w:tab/>
      </w:r>
    </w:p>
    <w:p w:rsidR="00104658" w:rsidRPr="00A14EA5" w:rsidRDefault="00104658" w:rsidP="00104658">
      <w:pPr>
        <w:pStyle w:val="Prrafodelista"/>
        <w:ind w:left="709"/>
        <w:rPr>
          <w:rFonts w:ascii="Arial" w:hAnsi="Arial" w:cs="Arial"/>
          <w:sz w:val="20"/>
          <w:szCs w:val="20"/>
        </w:rPr>
      </w:pPr>
      <w:r w:rsidRPr="00A14EA5">
        <w:rPr>
          <w:rFonts w:ascii="Arial" w:hAnsi="Arial" w:cs="Arial"/>
          <w:sz w:val="20"/>
          <w:szCs w:val="20"/>
        </w:rPr>
        <w:t>Justificación: No se debe usar el carácter “$” para los propios objetos e identificadores de servicio. El estilo de nombrado está reservado para AngularJS y jQuery.</w:t>
      </w:r>
    </w:p>
    <w:tbl>
      <w:tblPr>
        <w:tblW w:w="8789"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3752"/>
        <w:gridCol w:w="5037"/>
      </w:tblGrid>
      <w:tr w:rsidR="00104658" w:rsidRPr="004423F9" w:rsidTr="00634611">
        <w:trPr>
          <w:trHeight w:val="300"/>
        </w:trPr>
        <w:tc>
          <w:tcPr>
            <w:tcW w:w="3752" w:type="dxa"/>
            <w:shd w:val="clear" w:color="auto" w:fill="FFFFFF" w:themeFill="background1"/>
            <w:noWrap/>
            <w:hideMark/>
          </w:tcPr>
          <w:p w:rsidR="00104658" w:rsidRPr="00634611" w:rsidRDefault="00104658" w:rsidP="00634611">
            <w:pPr>
              <w:rPr>
                <w:rFonts w:cs="Calibri"/>
                <w:b/>
                <w:bCs/>
                <w:noProof/>
                <w:lang w:eastAsia="es-PE"/>
              </w:rPr>
            </w:pPr>
            <w:r w:rsidRPr="00634611">
              <w:rPr>
                <w:rFonts w:cs="Calibri"/>
                <w:b/>
                <w:bCs/>
                <w:noProof/>
                <w:lang w:eastAsia="es-PE"/>
              </w:rPr>
              <w:t>Incorrecto</w:t>
            </w:r>
          </w:p>
        </w:tc>
        <w:tc>
          <w:tcPr>
            <w:tcW w:w="5037" w:type="dxa"/>
            <w:shd w:val="clear" w:color="auto" w:fill="FFFFFF" w:themeFill="background1"/>
          </w:tcPr>
          <w:p w:rsidR="00104658" w:rsidRPr="00634611" w:rsidRDefault="00104658" w:rsidP="00634611">
            <w:pPr>
              <w:rPr>
                <w:rFonts w:cs="Calibri"/>
                <w:b/>
                <w:bCs/>
                <w:noProof/>
                <w:lang w:eastAsia="es-PE"/>
              </w:rPr>
            </w:pPr>
            <w:r w:rsidRPr="00634611">
              <w:rPr>
                <w:rFonts w:cs="Calibri"/>
                <w:b/>
                <w:bCs/>
                <w:noProof/>
                <w:lang w:eastAsia="es-PE"/>
              </w:rPr>
              <w:t>Correcto</w:t>
            </w:r>
          </w:p>
        </w:tc>
      </w:tr>
      <w:tr w:rsidR="00104658" w:rsidRPr="00052B1C" w:rsidTr="00634611">
        <w:trPr>
          <w:trHeight w:val="1579"/>
        </w:trPr>
        <w:tc>
          <w:tcPr>
            <w:tcW w:w="3752" w:type="dxa"/>
            <w:shd w:val="clear" w:color="auto" w:fill="FFFFFF" w:themeFill="background1"/>
            <w:noWrap/>
          </w:tcPr>
          <w:p w:rsidR="00104658" w:rsidRPr="000D1A48" w:rsidRDefault="00104658" w:rsidP="00D264F2">
            <w:pPr>
              <w:pStyle w:val="Consola"/>
              <w:rPr>
                <w:rStyle w:val="pln"/>
                <w:lang w:val="en-US"/>
              </w:rPr>
            </w:pPr>
            <w:r w:rsidRPr="000D1A48">
              <w:rPr>
                <w:rStyle w:val="pln"/>
                <w:lang w:val="en-US"/>
              </w:rPr>
              <w:t>$scope</w:t>
            </w:r>
            <w:r w:rsidRPr="000D1A48">
              <w:rPr>
                <w:rStyle w:val="pun"/>
                <w:lang w:val="en-US"/>
              </w:rPr>
              <w:t>.</w:t>
            </w:r>
            <w:r w:rsidRPr="000D1A48">
              <w:rPr>
                <w:rStyle w:val="pln"/>
                <w:lang w:val="en-US"/>
              </w:rPr>
              <w:t xml:space="preserve">$myModel </w:t>
            </w:r>
            <w:r w:rsidRPr="000D1A48">
              <w:rPr>
                <w:rStyle w:val="pun"/>
                <w:lang w:val="en-US"/>
              </w:rPr>
              <w:t>=</w:t>
            </w:r>
            <w:r w:rsidRPr="000D1A48">
              <w:rPr>
                <w:rStyle w:val="pln"/>
                <w:lang w:val="en-US"/>
              </w:rPr>
              <w:t xml:space="preserve"> </w:t>
            </w:r>
            <w:r w:rsidRPr="000D1A48">
              <w:rPr>
                <w:rStyle w:val="pun"/>
                <w:lang w:val="en-US"/>
              </w:rPr>
              <w:t>{</w:t>
            </w:r>
            <w:r w:rsidRPr="000D1A48">
              <w:rPr>
                <w:rStyle w:val="pln"/>
                <w:lang w:val="en-US"/>
              </w:rPr>
              <w:t xml:space="preserve"> value</w:t>
            </w:r>
            <w:r w:rsidRPr="000D1A48">
              <w:rPr>
                <w:rStyle w:val="pun"/>
                <w:lang w:val="en-US"/>
              </w:rPr>
              <w:t>:</w:t>
            </w:r>
            <w:r w:rsidRPr="000D1A48">
              <w:rPr>
                <w:rStyle w:val="pln"/>
                <w:lang w:val="en-US"/>
              </w:rPr>
              <w:t xml:space="preserve"> </w:t>
            </w:r>
            <w:r w:rsidRPr="000D1A48">
              <w:rPr>
                <w:rStyle w:val="str"/>
                <w:lang w:val="en-US"/>
              </w:rPr>
              <w:t>'foo'</w:t>
            </w:r>
            <w:r w:rsidRPr="000D1A48">
              <w:rPr>
                <w:rStyle w:val="pln"/>
                <w:lang w:val="en-US"/>
              </w:rPr>
              <w:t xml:space="preserve"> </w:t>
            </w:r>
            <w:r w:rsidRPr="000D1A48">
              <w:rPr>
                <w:rStyle w:val="pun"/>
                <w:lang w:val="en-US"/>
              </w:rPr>
              <w:t>}</w:t>
            </w:r>
            <w:r w:rsidRPr="000D1A48">
              <w:rPr>
                <w:rStyle w:val="pln"/>
                <w:lang w:val="en-US"/>
              </w:rPr>
              <w:t xml:space="preserve"> </w:t>
            </w:r>
            <w:r w:rsidRPr="000D1A48">
              <w:rPr>
                <w:rStyle w:val="com"/>
                <w:lang w:val="en-US"/>
              </w:rPr>
              <w:t xml:space="preserve">// </w:t>
            </w:r>
            <w:r>
              <w:rPr>
                <w:rStyle w:val="com"/>
                <w:lang w:val="en-US"/>
              </w:rPr>
              <w:t>INCORRECTO</w:t>
            </w:r>
          </w:p>
          <w:p w:rsidR="00104658" w:rsidRPr="000D1A48" w:rsidRDefault="00104658" w:rsidP="00D264F2">
            <w:pPr>
              <w:pStyle w:val="Consola"/>
              <w:rPr>
                <w:rStyle w:val="pln"/>
                <w:lang w:val="en-US"/>
              </w:rPr>
            </w:pPr>
            <w:r w:rsidRPr="000D1A48">
              <w:rPr>
                <w:rStyle w:val="pln"/>
                <w:lang w:val="en-US"/>
              </w:rPr>
              <w:t>$scope</w:t>
            </w:r>
            <w:r w:rsidRPr="000D1A48">
              <w:rPr>
                <w:rStyle w:val="pun"/>
                <w:lang w:val="en-US"/>
              </w:rPr>
              <w:t>.</w:t>
            </w:r>
            <w:r w:rsidRPr="000D1A48">
              <w:rPr>
                <w:rStyle w:val="pln"/>
                <w:lang w:val="en-US"/>
              </w:rPr>
              <w:t xml:space="preserve">myModel </w:t>
            </w:r>
            <w:r w:rsidRPr="000D1A48">
              <w:rPr>
                <w:rStyle w:val="pun"/>
                <w:lang w:val="en-US"/>
              </w:rPr>
              <w:t>=</w:t>
            </w:r>
            <w:r w:rsidRPr="000D1A48">
              <w:rPr>
                <w:rStyle w:val="pln"/>
                <w:lang w:val="en-US"/>
              </w:rPr>
              <w:t xml:space="preserve"> </w:t>
            </w:r>
            <w:r w:rsidRPr="000D1A48">
              <w:rPr>
                <w:rStyle w:val="pun"/>
                <w:lang w:val="en-US"/>
              </w:rPr>
              <w:t>{</w:t>
            </w:r>
            <w:r w:rsidRPr="000D1A48">
              <w:rPr>
                <w:rStyle w:val="pln"/>
                <w:lang w:val="en-US"/>
              </w:rPr>
              <w:t xml:space="preserve"> $value</w:t>
            </w:r>
            <w:r w:rsidRPr="000D1A48">
              <w:rPr>
                <w:rStyle w:val="pun"/>
                <w:lang w:val="en-US"/>
              </w:rPr>
              <w:t>:</w:t>
            </w:r>
            <w:r w:rsidRPr="000D1A48">
              <w:rPr>
                <w:rStyle w:val="pln"/>
                <w:lang w:val="en-US"/>
              </w:rPr>
              <w:t xml:space="preserve"> </w:t>
            </w:r>
            <w:r w:rsidRPr="000D1A48">
              <w:rPr>
                <w:rStyle w:val="str"/>
                <w:lang w:val="en-US"/>
              </w:rPr>
              <w:t>'foo'</w:t>
            </w:r>
            <w:r w:rsidRPr="000D1A48">
              <w:rPr>
                <w:rStyle w:val="pln"/>
                <w:lang w:val="en-US"/>
              </w:rPr>
              <w:t xml:space="preserve"> </w:t>
            </w:r>
            <w:r w:rsidRPr="000D1A48">
              <w:rPr>
                <w:rStyle w:val="pun"/>
                <w:lang w:val="en-US"/>
              </w:rPr>
              <w:t>}</w:t>
            </w:r>
            <w:r w:rsidRPr="000D1A48">
              <w:rPr>
                <w:rStyle w:val="pln"/>
                <w:lang w:val="en-US"/>
              </w:rPr>
              <w:t xml:space="preserve"> </w:t>
            </w:r>
            <w:r w:rsidRPr="000D1A48">
              <w:rPr>
                <w:rStyle w:val="com"/>
                <w:lang w:val="en-US"/>
              </w:rPr>
              <w:t xml:space="preserve">// </w:t>
            </w:r>
            <w:r>
              <w:rPr>
                <w:rStyle w:val="com"/>
                <w:lang w:val="en-US"/>
              </w:rPr>
              <w:t>INCORRECTO</w:t>
            </w:r>
          </w:p>
          <w:p w:rsidR="00104658" w:rsidRPr="000D1A48" w:rsidRDefault="00104658" w:rsidP="00D264F2">
            <w:pPr>
              <w:pStyle w:val="Consola"/>
              <w:rPr>
                <w:rStyle w:val="pln"/>
                <w:lang w:val="en-US"/>
              </w:rPr>
            </w:pPr>
            <w:r w:rsidRPr="000D1A48">
              <w:rPr>
                <w:rStyle w:val="pln"/>
                <w:lang w:val="en-US"/>
              </w:rPr>
              <w:t>myModule</w:t>
            </w:r>
            <w:r w:rsidRPr="000D1A48">
              <w:rPr>
                <w:rStyle w:val="pun"/>
                <w:lang w:val="en-US"/>
              </w:rPr>
              <w:t>.</w:t>
            </w:r>
            <w:r w:rsidRPr="000D1A48">
              <w:rPr>
                <w:rStyle w:val="pln"/>
                <w:lang w:val="en-US"/>
              </w:rPr>
              <w:t>service</w:t>
            </w:r>
            <w:r w:rsidRPr="000D1A48">
              <w:rPr>
                <w:rStyle w:val="pun"/>
                <w:lang w:val="en-US"/>
              </w:rPr>
              <w:t>(</w:t>
            </w:r>
            <w:r w:rsidRPr="000D1A48">
              <w:rPr>
                <w:rStyle w:val="str"/>
                <w:lang w:val="en-US"/>
              </w:rPr>
              <w:t>'$myService'</w:t>
            </w:r>
            <w:r w:rsidRPr="000D1A48">
              <w:rPr>
                <w:rStyle w:val="pun"/>
                <w:lang w:val="en-US"/>
              </w:rPr>
              <w:t>,</w:t>
            </w:r>
            <w:r w:rsidRPr="000D1A48">
              <w:rPr>
                <w:rStyle w:val="pln"/>
                <w:lang w:val="en-US"/>
              </w:rPr>
              <w:t xml:space="preserve"> </w:t>
            </w:r>
            <w:r w:rsidRPr="000D1A48">
              <w:rPr>
                <w:rStyle w:val="kwd"/>
                <w:lang w:val="en-US"/>
              </w:rPr>
              <w:t>function</w:t>
            </w:r>
            <w:r w:rsidRPr="000D1A48">
              <w:rPr>
                <w:rStyle w:val="pun"/>
                <w:lang w:val="en-US"/>
              </w:rPr>
              <w:t>()</w:t>
            </w:r>
            <w:r w:rsidRPr="000D1A48">
              <w:rPr>
                <w:rStyle w:val="pln"/>
                <w:lang w:val="en-US"/>
              </w:rPr>
              <w:t xml:space="preserve"> </w:t>
            </w:r>
            <w:r w:rsidRPr="000D1A48">
              <w:rPr>
                <w:rStyle w:val="pun"/>
                <w:lang w:val="en-US"/>
              </w:rPr>
              <w:t>{</w:t>
            </w:r>
            <w:r w:rsidRPr="000D1A48">
              <w:rPr>
                <w:rStyle w:val="pln"/>
                <w:lang w:val="en-US"/>
              </w:rPr>
              <w:t xml:space="preserve"> </w:t>
            </w:r>
            <w:r w:rsidRPr="000D1A48">
              <w:rPr>
                <w:rStyle w:val="pun"/>
                <w:lang w:val="en-US"/>
              </w:rPr>
              <w:t>...</w:t>
            </w:r>
            <w:r w:rsidRPr="000D1A48">
              <w:rPr>
                <w:rStyle w:val="pln"/>
                <w:lang w:val="en-US"/>
              </w:rPr>
              <w:t xml:space="preserve"> </w:t>
            </w:r>
            <w:r w:rsidRPr="000D1A48">
              <w:rPr>
                <w:rStyle w:val="pun"/>
                <w:lang w:val="en-US"/>
              </w:rPr>
              <w:t>});</w:t>
            </w:r>
            <w:r w:rsidRPr="000D1A48">
              <w:rPr>
                <w:rStyle w:val="pln"/>
                <w:lang w:val="en-US"/>
              </w:rPr>
              <w:t xml:space="preserve"> </w:t>
            </w:r>
            <w:r w:rsidRPr="000D1A48">
              <w:rPr>
                <w:rStyle w:val="com"/>
                <w:lang w:val="en-US"/>
              </w:rPr>
              <w:t xml:space="preserve">// </w:t>
            </w:r>
            <w:r>
              <w:rPr>
                <w:rStyle w:val="com"/>
                <w:lang w:val="en-US"/>
              </w:rPr>
              <w:t>INCORRECTO</w:t>
            </w:r>
          </w:p>
          <w:p w:rsidR="00104658" w:rsidRPr="005454CE" w:rsidRDefault="00104658" w:rsidP="00D264F2">
            <w:pPr>
              <w:pStyle w:val="Consola"/>
              <w:rPr>
                <w:rFonts w:ascii="Courier New" w:eastAsia="Times New Roman" w:hAnsi="Courier New" w:cs="Courier New"/>
                <w:color w:val="006600"/>
                <w:sz w:val="20"/>
                <w:szCs w:val="20"/>
                <w:lang w:eastAsia="es-PE"/>
              </w:rPr>
            </w:pPr>
            <w:r w:rsidRPr="005454CE">
              <w:rPr>
                <w:rStyle w:val="kwd"/>
              </w:rPr>
              <w:t>var</w:t>
            </w:r>
            <w:r w:rsidRPr="005454CE">
              <w:rPr>
                <w:rStyle w:val="pln"/>
              </w:rPr>
              <w:t xml:space="preserve"> </w:t>
            </w:r>
            <w:r w:rsidRPr="005454CE">
              <w:rPr>
                <w:rStyle w:val="typ"/>
              </w:rPr>
              <w:t>MyCtrl</w:t>
            </w:r>
            <w:r w:rsidRPr="005454CE">
              <w:rPr>
                <w:rStyle w:val="pln"/>
              </w:rPr>
              <w:t xml:space="preserve"> </w:t>
            </w:r>
            <w:r w:rsidRPr="005454CE">
              <w:rPr>
                <w:rStyle w:val="pun"/>
              </w:rPr>
              <w:t>=</w:t>
            </w:r>
            <w:r w:rsidRPr="005454CE">
              <w:rPr>
                <w:rStyle w:val="pln"/>
              </w:rPr>
              <w:t xml:space="preserve"> </w:t>
            </w:r>
            <w:r w:rsidRPr="005454CE">
              <w:rPr>
                <w:rStyle w:val="kwd"/>
              </w:rPr>
              <w:t>function</w:t>
            </w:r>
            <w:r w:rsidRPr="005454CE">
              <w:rPr>
                <w:rStyle w:val="pun"/>
              </w:rPr>
              <w:t>(</w:t>
            </w:r>
            <w:r w:rsidRPr="005454CE">
              <w:rPr>
                <w:rStyle w:val="pln"/>
              </w:rPr>
              <w:t>$http</w:t>
            </w:r>
            <w:r w:rsidRPr="005454CE">
              <w:rPr>
                <w:rStyle w:val="pun"/>
              </w:rPr>
              <w:t>)</w:t>
            </w:r>
            <w:r w:rsidRPr="005454CE">
              <w:rPr>
                <w:rStyle w:val="pln"/>
              </w:rPr>
              <w:t xml:space="preserve"> </w:t>
            </w:r>
            <w:r w:rsidRPr="005454CE">
              <w:rPr>
                <w:rStyle w:val="pun"/>
              </w:rPr>
              <w:t>{</w:t>
            </w:r>
            <w:r w:rsidRPr="005454CE">
              <w:rPr>
                <w:rStyle w:val="kwd"/>
              </w:rPr>
              <w:t>this</w:t>
            </w:r>
            <w:r w:rsidRPr="005454CE">
              <w:rPr>
                <w:rStyle w:val="pun"/>
              </w:rPr>
              <w:t>.</w:t>
            </w:r>
            <w:r w:rsidRPr="005454CE">
              <w:rPr>
                <w:rStyle w:val="pln"/>
              </w:rPr>
              <w:t xml:space="preserve">$http_ </w:t>
            </w:r>
            <w:r w:rsidRPr="005454CE">
              <w:rPr>
                <w:rStyle w:val="pun"/>
              </w:rPr>
              <w:t>=</w:t>
            </w:r>
            <w:r w:rsidRPr="005454CE">
              <w:rPr>
                <w:rStyle w:val="pln"/>
              </w:rPr>
              <w:t xml:space="preserve"> $http</w:t>
            </w:r>
            <w:r w:rsidRPr="005454CE">
              <w:rPr>
                <w:rStyle w:val="pun"/>
              </w:rPr>
              <w:t>;};</w:t>
            </w:r>
            <w:r w:rsidRPr="005454CE">
              <w:rPr>
                <w:rStyle w:val="pln"/>
              </w:rPr>
              <w:t xml:space="preserve"> </w:t>
            </w:r>
            <w:r w:rsidRPr="005454CE">
              <w:rPr>
                <w:rStyle w:val="com"/>
              </w:rPr>
              <w:t>// INCORRECTO</w:t>
            </w:r>
          </w:p>
        </w:tc>
        <w:tc>
          <w:tcPr>
            <w:tcW w:w="5037" w:type="dxa"/>
            <w:shd w:val="clear" w:color="auto" w:fill="FFFFFF" w:themeFill="background1"/>
          </w:tcPr>
          <w:p w:rsidR="00104658" w:rsidRPr="000D1A48" w:rsidRDefault="00104658" w:rsidP="00D264F2">
            <w:pPr>
              <w:pStyle w:val="Consola"/>
              <w:rPr>
                <w:rStyle w:val="pln"/>
                <w:lang w:val="en-US"/>
              </w:rPr>
            </w:pPr>
            <w:r w:rsidRPr="000D1A48">
              <w:rPr>
                <w:rStyle w:val="pln"/>
                <w:lang w:val="en-US"/>
              </w:rPr>
              <w:t>$scope</w:t>
            </w:r>
            <w:r w:rsidRPr="000D1A48">
              <w:rPr>
                <w:rStyle w:val="pun"/>
                <w:lang w:val="en-US"/>
              </w:rPr>
              <w:t>.</w:t>
            </w:r>
            <w:r w:rsidRPr="000D1A48">
              <w:rPr>
                <w:rStyle w:val="pln"/>
                <w:lang w:val="en-US"/>
              </w:rPr>
              <w:t xml:space="preserve">myModel </w:t>
            </w:r>
            <w:r w:rsidRPr="000D1A48">
              <w:rPr>
                <w:rStyle w:val="pun"/>
                <w:lang w:val="en-US"/>
              </w:rPr>
              <w:t>=</w:t>
            </w:r>
            <w:r w:rsidRPr="000D1A48">
              <w:rPr>
                <w:rStyle w:val="pln"/>
                <w:lang w:val="en-US"/>
              </w:rPr>
              <w:t xml:space="preserve"> </w:t>
            </w:r>
            <w:r w:rsidRPr="000D1A48">
              <w:rPr>
                <w:rStyle w:val="pun"/>
                <w:lang w:val="en-US"/>
              </w:rPr>
              <w:t>{</w:t>
            </w:r>
            <w:r w:rsidRPr="000D1A48">
              <w:rPr>
                <w:rStyle w:val="pln"/>
                <w:lang w:val="en-US"/>
              </w:rPr>
              <w:t xml:space="preserve"> value</w:t>
            </w:r>
            <w:r w:rsidRPr="000D1A48">
              <w:rPr>
                <w:rStyle w:val="pun"/>
                <w:lang w:val="en-US"/>
              </w:rPr>
              <w:t>:</w:t>
            </w:r>
            <w:r w:rsidRPr="000D1A48">
              <w:rPr>
                <w:rStyle w:val="pln"/>
                <w:lang w:val="en-US"/>
              </w:rPr>
              <w:t xml:space="preserve"> </w:t>
            </w:r>
            <w:r w:rsidRPr="000D1A48">
              <w:rPr>
                <w:rStyle w:val="str"/>
                <w:lang w:val="en-US"/>
              </w:rPr>
              <w:t>'foo'</w:t>
            </w:r>
            <w:r w:rsidRPr="000D1A48">
              <w:rPr>
                <w:rStyle w:val="pln"/>
                <w:lang w:val="en-US"/>
              </w:rPr>
              <w:t xml:space="preserve"> </w:t>
            </w:r>
            <w:r w:rsidRPr="000D1A48">
              <w:rPr>
                <w:rStyle w:val="pun"/>
                <w:lang w:val="en-US"/>
              </w:rPr>
              <w:t>}</w:t>
            </w:r>
          </w:p>
          <w:p w:rsidR="00104658" w:rsidRPr="000D1A48" w:rsidRDefault="00104658" w:rsidP="00D264F2">
            <w:pPr>
              <w:pStyle w:val="Consola"/>
              <w:rPr>
                <w:rStyle w:val="pln"/>
                <w:lang w:val="en-US"/>
              </w:rPr>
            </w:pPr>
            <w:proofErr w:type="gramStart"/>
            <w:r w:rsidRPr="000D1A48">
              <w:rPr>
                <w:rStyle w:val="pln"/>
                <w:lang w:val="en-US"/>
              </w:rPr>
              <w:t>myModule</w:t>
            </w:r>
            <w:r w:rsidRPr="000D1A48">
              <w:rPr>
                <w:rStyle w:val="pun"/>
                <w:lang w:val="en-US"/>
              </w:rPr>
              <w:t>.</w:t>
            </w:r>
            <w:r w:rsidRPr="000D1A48">
              <w:rPr>
                <w:rStyle w:val="pln"/>
                <w:lang w:val="en-US"/>
              </w:rPr>
              <w:t>service</w:t>
            </w:r>
            <w:r w:rsidRPr="000D1A48">
              <w:rPr>
                <w:rStyle w:val="pun"/>
                <w:lang w:val="en-US"/>
              </w:rPr>
              <w:t>(</w:t>
            </w:r>
            <w:proofErr w:type="gramEnd"/>
            <w:r w:rsidRPr="000D1A48">
              <w:rPr>
                <w:rStyle w:val="str"/>
                <w:lang w:val="en-US"/>
              </w:rPr>
              <w:t>'myService'</w:t>
            </w:r>
            <w:r w:rsidRPr="000D1A48">
              <w:rPr>
                <w:rStyle w:val="pun"/>
                <w:lang w:val="en-US"/>
              </w:rPr>
              <w:t>,</w:t>
            </w:r>
            <w:r w:rsidRPr="000D1A48">
              <w:rPr>
                <w:rStyle w:val="pln"/>
                <w:lang w:val="en-US"/>
              </w:rPr>
              <w:t xml:space="preserve"> </w:t>
            </w:r>
            <w:r w:rsidRPr="000D1A48">
              <w:rPr>
                <w:rStyle w:val="kwd"/>
                <w:lang w:val="en-US"/>
              </w:rPr>
              <w:t>function</w:t>
            </w:r>
            <w:r w:rsidRPr="000D1A48">
              <w:rPr>
                <w:rStyle w:val="pun"/>
                <w:lang w:val="en-US"/>
              </w:rPr>
              <w:t>()</w:t>
            </w:r>
            <w:r w:rsidRPr="000D1A48">
              <w:rPr>
                <w:rStyle w:val="pln"/>
                <w:lang w:val="en-US"/>
              </w:rPr>
              <w:t xml:space="preserve"> </w:t>
            </w:r>
            <w:r w:rsidRPr="000D1A48">
              <w:rPr>
                <w:rStyle w:val="pun"/>
                <w:lang w:val="en-US"/>
              </w:rPr>
              <w:t>{</w:t>
            </w:r>
            <w:r w:rsidRPr="000D1A48">
              <w:rPr>
                <w:rStyle w:val="pln"/>
                <w:lang w:val="en-US"/>
              </w:rPr>
              <w:t xml:space="preserve"> </w:t>
            </w:r>
            <w:r w:rsidRPr="000D1A48">
              <w:rPr>
                <w:rStyle w:val="com"/>
                <w:lang w:val="en-US"/>
              </w:rPr>
              <w:t>/*...*/</w:t>
            </w:r>
            <w:r w:rsidRPr="000D1A48">
              <w:rPr>
                <w:rStyle w:val="pln"/>
                <w:lang w:val="en-US"/>
              </w:rPr>
              <w:t xml:space="preserve"> </w:t>
            </w:r>
            <w:r w:rsidRPr="000D1A48">
              <w:rPr>
                <w:rStyle w:val="pun"/>
                <w:lang w:val="en-US"/>
              </w:rPr>
              <w:t>});</w:t>
            </w:r>
          </w:p>
          <w:p w:rsidR="00104658" w:rsidRPr="000D1A48" w:rsidRDefault="00104658" w:rsidP="00D264F2">
            <w:pPr>
              <w:pStyle w:val="Consola"/>
              <w:rPr>
                <w:rFonts w:eastAsia="Times New Roman"/>
                <w:lang w:val="en-US" w:eastAsia="es-PE"/>
              </w:rPr>
            </w:pPr>
            <w:r w:rsidRPr="000D1A48">
              <w:rPr>
                <w:rStyle w:val="kwd"/>
                <w:lang w:val="en-US"/>
              </w:rPr>
              <w:t>var</w:t>
            </w:r>
            <w:r w:rsidRPr="000D1A48">
              <w:rPr>
                <w:rStyle w:val="pln"/>
                <w:lang w:val="en-US"/>
              </w:rPr>
              <w:t xml:space="preserve"> </w:t>
            </w:r>
            <w:r w:rsidRPr="000D1A48">
              <w:rPr>
                <w:rStyle w:val="typ"/>
                <w:lang w:val="en-US"/>
              </w:rPr>
              <w:t>MyCtrl</w:t>
            </w:r>
            <w:r w:rsidRPr="000D1A48">
              <w:rPr>
                <w:rStyle w:val="pln"/>
                <w:lang w:val="en-US"/>
              </w:rPr>
              <w:t xml:space="preserve"> </w:t>
            </w:r>
            <w:r w:rsidRPr="000D1A48">
              <w:rPr>
                <w:rStyle w:val="pun"/>
                <w:lang w:val="en-US"/>
              </w:rPr>
              <w:t>=</w:t>
            </w:r>
            <w:r w:rsidRPr="000D1A48">
              <w:rPr>
                <w:rStyle w:val="pln"/>
                <w:lang w:val="en-US"/>
              </w:rPr>
              <w:t xml:space="preserve"> </w:t>
            </w:r>
            <w:r w:rsidRPr="000D1A48">
              <w:rPr>
                <w:rStyle w:val="kwd"/>
                <w:lang w:val="en-US"/>
              </w:rPr>
              <w:t>function</w:t>
            </w:r>
            <w:r w:rsidRPr="000D1A48">
              <w:rPr>
                <w:rStyle w:val="pun"/>
                <w:lang w:val="en-US"/>
              </w:rPr>
              <w:t>(</w:t>
            </w:r>
            <w:r w:rsidRPr="000D1A48">
              <w:rPr>
                <w:rStyle w:val="pln"/>
                <w:lang w:val="en-US"/>
              </w:rPr>
              <w:t>$http</w:t>
            </w:r>
            <w:r w:rsidRPr="000D1A48">
              <w:rPr>
                <w:rStyle w:val="pun"/>
                <w:lang w:val="en-US"/>
              </w:rPr>
              <w:t>)</w:t>
            </w:r>
            <w:r w:rsidRPr="000D1A48">
              <w:rPr>
                <w:rStyle w:val="pln"/>
                <w:lang w:val="en-US"/>
              </w:rPr>
              <w:t xml:space="preserve"> </w:t>
            </w:r>
            <w:r w:rsidRPr="000D1A48">
              <w:rPr>
                <w:rStyle w:val="pun"/>
                <w:lang w:val="en-US"/>
              </w:rPr>
              <w:t>{</w:t>
            </w:r>
            <w:r w:rsidRPr="000D1A48">
              <w:rPr>
                <w:rStyle w:val="kwd"/>
                <w:lang w:val="en-US"/>
              </w:rPr>
              <w:t>this</w:t>
            </w:r>
            <w:r w:rsidRPr="000D1A48">
              <w:rPr>
                <w:rStyle w:val="pun"/>
                <w:lang w:val="en-US"/>
              </w:rPr>
              <w:t>.</w:t>
            </w:r>
            <w:r w:rsidRPr="000D1A48">
              <w:rPr>
                <w:rStyle w:val="pln"/>
                <w:lang w:val="en-US"/>
              </w:rPr>
              <w:t xml:space="preserve">http_ </w:t>
            </w:r>
            <w:r w:rsidRPr="000D1A48">
              <w:rPr>
                <w:rStyle w:val="pun"/>
                <w:lang w:val="en-US"/>
              </w:rPr>
              <w:t>=</w:t>
            </w:r>
            <w:r w:rsidRPr="000D1A48">
              <w:rPr>
                <w:rStyle w:val="pln"/>
                <w:lang w:val="en-US"/>
              </w:rPr>
              <w:t xml:space="preserve"> $http</w:t>
            </w:r>
            <w:r w:rsidRPr="000D1A48">
              <w:rPr>
                <w:rStyle w:val="pun"/>
                <w:lang w:val="en-US"/>
              </w:rPr>
              <w:t>;};</w:t>
            </w:r>
          </w:p>
        </w:tc>
      </w:tr>
    </w:tbl>
    <w:p w:rsidR="00104658" w:rsidRPr="000D1A48" w:rsidRDefault="00104658" w:rsidP="00104658">
      <w:pPr>
        <w:rPr>
          <w:lang w:val="en-US"/>
        </w:rPr>
      </w:pPr>
    </w:p>
    <w:p w:rsidR="000776DB" w:rsidRPr="000776DB" w:rsidRDefault="00104658" w:rsidP="000776DB">
      <w:pPr>
        <w:pStyle w:val="Prrafodelista"/>
        <w:numPr>
          <w:ilvl w:val="1"/>
          <w:numId w:val="15"/>
        </w:numPr>
        <w:tabs>
          <w:tab w:val="left" w:pos="5640"/>
        </w:tabs>
        <w:spacing w:before="120" w:after="120" w:line="259" w:lineRule="auto"/>
        <w:jc w:val="both"/>
        <w:rPr>
          <w:b/>
        </w:rPr>
      </w:pPr>
      <w:r w:rsidRPr="000776DB">
        <w:rPr>
          <w:b/>
        </w:rPr>
        <w:t xml:space="preserve">Inyección de Dependencias : </w:t>
      </w:r>
    </w:p>
    <w:p w:rsidR="00104658" w:rsidRPr="000776DB" w:rsidRDefault="00104658" w:rsidP="000776DB">
      <w:pPr>
        <w:tabs>
          <w:tab w:val="left" w:pos="5640"/>
        </w:tabs>
        <w:spacing w:before="120" w:after="120" w:line="259" w:lineRule="auto"/>
        <w:ind w:left="360"/>
        <w:jc w:val="both"/>
        <w:rPr>
          <w:rFonts w:ascii="Arial" w:hAnsi="Arial" w:cs="Arial"/>
        </w:rPr>
      </w:pPr>
      <w:r w:rsidRPr="000776DB">
        <w:rPr>
          <w:rFonts w:ascii="Arial" w:hAnsi="Arial" w:cs="Arial"/>
        </w:rPr>
        <w:t>Las dependencias se deben inyectar manteniendo la predefinición de las mismas es decir, no se recomienda inyectar dependencias de esta manera:</w:t>
      </w:r>
    </w:p>
    <w:p w:rsidR="00104658" w:rsidRPr="005531BB" w:rsidRDefault="00104658" w:rsidP="00104658">
      <w:pPr>
        <w:ind w:left="709"/>
        <w:rPr>
          <w:lang w:val="en-US"/>
        </w:rPr>
      </w:pPr>
      <w:r w:rsidRPr="005531BB">
        <w:rPr>
          <w:lang w:val="en-US"/>
        </w:rPr>
        <w:t>.</w:t>
      </w:r>
      <w:proofErr w:type="gramStart"/>
      <w:r w:rsidRPr="005531BB">
        <w:rPr>
          <w:lang w:val="en-US"/>
        </w:rPr>
        <w:t>controller(</w:t>
      </w:r>
      <w:proofErr w:type="gramEnd"/>
      <w:r w:rsidRPr="005531BB">
        <w:rPr>
          <w:lang w:val="en-US"/>
        </w:rPr>
        <w:t>‘MiCtrl, function($scope, $http, $q ){</w:t>
      </w:r>
      <w:r w:rsidRPr="005531BB">
        <w:rPr>
          <w:lang w:val="en-US"/>
        </w:rPr>
        <w:tab/>
      </w:r>
    </w:p>
    <w:p w:rsidR="00104658" w:rsidRPr="00EF5A3E" w:rsidRDefault="00104658" w:rsidP="00104658">
      <w:pPr>
        <w:ind w:left="709"/>
      </w:pPr>
      <w:r w:rsidRPr="00EF5A3E">
        <w:t>// Código;</w:t>
      </w:r>
    </w:p>
    <w:p w:rsidR="00104658" w:rsidRPr="00EF5A3E" w:rsidRDefault="00104658" w:rsidP="00104658">
      <w:pPr>
        <w:ind w:left="709"/>
      </w:pPr>
      <w:r w:rsidRPr="00EF5A3E">
        <w:t>});</w:t>
      </w:r>
    </w:p>
    <w:p w:rsidR="00104658" w:rsidRPr="00EF5A3E" w:rsidRDefault="00104658" w:rsidP="00104658"/>
    <w:p w:rsidR="00104658" w:rsidRPr="00135F0D" w:rsidRDefault="00104658" w:rsidP="00104658">
      <w:pPr>
        <w:pStyle w:val="Prrafodelista"/>
        <w:ind w:left="709"/>
        <w:rPr>
          <w:rFonts w:ascii="Arial" w:hAnsi="Arial" w:cs="Arial"/>
          <w:sz w:val="20"/>
          <w:szCs w:val="20"/>
        </w:rPr>
      </w:pPr>
      <w:r w:rsidRPr="00135F0D">
        <w:rPr>
          <w:rFonts w:ascii="Arial" w:hAnsi="Arial" w:cs="Arial"/>
          <w:sz w:val="20"/>
          <w:szCs w:val="20"/>
        </w:rPr>
        <w:t>Esto dado que en el momento de minificar el código este realiza un cambio del nombre de variables, lo que puede resultar en que por ejemplo la variable inyectada $http se llame posteriormente $h, al utilizar $http en nuestra aplicación no se sabrá a que hace referencia, en lugar de esto al inyectarlas de la siguiente forma siempre se tendrá la definición de la variable.</w:t>
      </w:r>
    </w:p>
    <w:p w:rsidR="00104658" w:rsidRPr="00EF5A3E" w:rsidRDefault="00104658" w:rsidP="00104658"/>
    <w:p w:rsidR="00104658" w:rsidRPr="005531BB" w:rsidRDefault="00104658" w:rsidP="00104658">
      <w:pPr>
        <w:ind w:left="709"/>
        <w:rPr>
          <w:lang w:val="en-US"/>
        </w:rPr>
      </w:pPr>
      <w:r w:rsidRPr="005531BB">
        <w:rPr>
          <w:lang w:val="en-US"/>
        </w:rPr>
        <w:t xml:space="preserve">.controller (‘MiCtrl, </w:t>
      </w:r>
      <w:proofErr w:type="gramStart"/>
      <w:r w:rsidRPr="005531BB">
        <w:rPr>
          <w:lang w:val="en-US"/>
        </w:rPr>
        <w:t>[ ‘</w:t>
      </w:r>
      <w:proofErr w:type="gramEnd"/>
      <w:r w:rsidRPr="005531BB">
        <w:rPr>
          <w:lang w:val="en-US"/>
        </w:rPr>
        <w:t>$scope’, ‘$http’, ‘$q’, function($scope, $http, $q){</w:t>
      </w:r>
    </w:p>
    <w:p w:rsidR="00104658" w:rsidRPr="00EF5A3E" w:rsidRDefault="00104658" w:rsidP="00104658">
      <w:pPr>
        <w:ind w:left="709"/>
      </w:pPr>
      <w:r w:rsidRPr="005531BB">
        <w:rPr>
          <w:lang w:val="en-US"/>
        </w:rPr>
        <w:tab/>
      </w:r>
      <w:r w:rsidRPr="00EF5A3E">
        <w:t>// Código</w:t>
      </w:r>
    </w:p>
    <w:p w:rsidR="00104658" w:rsidRDefault="00104658" w:rsidP="00104658">
      <w:pPr>
        <w:ind w:left="709"/>
      </w:pPr>
      <w:r w:rsidRPr="00EF5A3E">
        <w:t>}]);</w:t>
      </w:r>
    </w:p>
    <w:p w:rsidR="00104658" w:rsidRPr="00EF5A3E" w:rsidRDefault="00104658" w:rsidP="00104658"/>
    <w:p w:rsidR="000776DB" w:rsidRPr="000776DB" w:rsidRDefault="00104658" w:rsidP="000776DB">
      <w:pPr>
        <w:pStyle w:val="Prrafodelista"/>
        <w:numPr>
          <w:ilvl w:val="1"/>
          <w:numId w:val="15"/>
        </w:numPr>
        <w:tabs>
          <w:tab w:val="left" w:pos="5640"/>
        </w:tabs>
        <w:spacing w:before="120" w:after="120" w:line="259" w:lineRule="auto"/>
        <w:jc w:val="both"/>
        <w:rPr>
          <w:b/>
        </w:rPr>
      </w:pPr>
      <w:r w:rsidRPr="000776DB">
        <w:rPr>
          <w:b/>
        </w:rPr>
        <w:t xml:space="preserve">Uso del Closure : </w:t>
      </w:r>
    </w:p>
    <w:p w:rsidR="00104658" w:rsidRPr="00135F0D" w:rsidRDefault="00104658" w:rsidP="000776DB">
      <w:pPr>
        <w:pStyle w:val="Prrafodelista"/>
        <w:tabs>
          <w:tab w:val="left" w:pos="5640"/>
        </w:tabs>
        <w:spacing w:before="120" w:after="120" w:line="259" w:lineRule="auto"/>
        <w:ind w:left="792"/>
        <w:jc w:val="both"/>
        <w:rPr>
          <w:rFonts w:ascii="Arial" w:hAnsi="Arial" w:cs="Arial"/>
          <w:sz w:val="20"/>
          <w:szCs w:val="20"/>
        </w:rPr>
      </w:pPr>
      <w:r w:rsidRPr="00135F0D">
        <w:rPr>
          <w:rFonts w:ascii="Arial" w:hAnsi="Arial" w:cs="Arial"/>
          <w:sz w:val="20"/>
          <w:szCs w:val="20"/>
        </w:rPr>
        <w:t>El uso de closure permite encapsular las funcionalidades que quieren en un solo método, lo que asegura que dependa de su propio scope y que ningún otro JS pueda modificar nuestro JS, evita conflicto entre dependencias y plug ings de terceros por tener funciones o variables similares.</w:t>
      </w:r>
    </w:p>
    <w:p w:rsidR="00104658" w:rsidRPr="00135F0D" w:rsidRDefault="00104658" w:rsidP="00104658">
      <w:pPr>
        <w:tabs>
          <w:tab w:val="left" w:pos="5640"/>
        </w:tabs>
        <w:spacing w:before="120" w:after="120" w:line="259" w:lineRule="auto"/>
        <w:ind w:left="360"/>
        <w:jc w:val="both"/>
        <w:rPr>
          <w:rFonts w:ascii="Arial" w:hAnsi="Arial" w:cs="Arial"/>
        </w:rPr>
      </w:pPr>
    </w:p>
    <w:p w:rsidR="00104658" w:rsidRPr="006C7B22" w:rsidRDefault="00104658" w:rsidP="00104658">
      <w:pPr>
        <w:ind w:left="709"/>
        <w:rPr>
          <w:u w:val="single"/>
          <w:lang w:val="es-ES_tradnl"/>
        </w:rPr>
      </w:pPr>
      <w:r w:rsidRPr="006C7B22">
        <w:rPr>
          <w:u w:val="single"/>
          <w:lang w:val="es-ES_tradnl"/>
        </w:rPr>
        <w:t>(</w:t>
      </w:r>
      <w:proofErr w:type="gramStart"/>
      <w:r w:rsidRPr="006C7B22">
        <w:rPr>
          <w:u w:val="single"/>
          <w:lang w:val="es-ES_tradnl"/>
        </w:rPr>
        <w:t>function</w:t>
      </w:r>
      <w:proofErr w:type="gramEnd"/>
      <w:r w:rsidRPr="006C7B22">
        <w:rPr>
          <w:u w:val="single"/>
          <w:lang w:val="es-ES_tradnl"/>
        </w:rPr>
        <w:t>() {</w:t>
      </w:r>
    </w:p>
    <w:p w:rsidR="00104658" w:rsidRPr="006C7B22" w:rsidRDefault="00104658" w:rsidP="00104658">
      <w:pPr>
        <w:ind w:left="709"/>
        <w:rPr>
          <w:u w:val="single"/>
          <w:lang w:val="es-ES_tradnl"/>
        </w:rPr>
      </w:pPr>
      <w:r w:rsidRPr="006C7B22">
        <w:rPr>
          <w:u w:val="single"/>
          <w:lang w:val="es-ES_tradnl"/>
        </w:rPr>
        <w:t>   ....</w:t>
      </w:r>
    </w:p>
    <w:p w:rsidR="00104658" w:rsidRPr="006C7B22" w:rsidRDefault="00104658" w:rsidP="00104658">
      <w:pPr>
        <w:ind w:left="709"/>
        <w:rPr>
          <w:u w:val="single"/>
          <w:lang w:val="es-ES_tradnl"/>
        </w:rPr>
      </w:pPr>
      <w:r w:rsidRPr="006C7B22">
        <w:rPr>
          <w:u w:val="single"/>
          <w:lang w:val="es-ES_tradnl"/>
        </w:rPr>
        <w:t>})();</w:t>
      </w:r>
    </w:p>
    <w:p w:rsidR="00104658" w:rsidRDefault="00104658" w:rsidP="00104658">
      <w:pPr>
        <w:rPr>
          <w:lang w:val="es-ES_tradnl"/>
        </w:rPr>
      </w:pPr>
    </w:p>
    <w:p w:rsidR="00104658" w:rsidRPr="000776DB" w:rsidRDefault="00104658" w:rsidP="000776DB">
      <w:pPr>
        <w:pStyle w:val="Prrafodelista"/>
        <w:numPr>
          <w:ilvl w:val="1"/>
          <w:numId w:val="15"/>
        </w:numPr>
        <w:tabs>
          <w:tab w:val="left" w:pos="5640"/>
        </w:tabs>
        <w:spacing w:before="120" w:after="120" w:line="259" w:lineRule="auto"/>
        <w:jc w:val="both"/>
        <w:rPr>
          <w:b/>
        </w:rPr>
      </w:pPr>
      <w:r w:rsidRPr="000776DB">
        <w:rPr>
          <w:b/>
        </w:rPr>
        <w:t>Controladores ligeros</w:t>
      </w:r>
    </w:p>
    <w:p w:rsidR="00104658" w:rsidRDefault="00104658" w:rsidP="000776DB">
      <w:pPr>
        <w:pStyle w:val="Prrafodelista"/>
        <w:ind w:left="709"/>
        <w:rPr>
          <w:rFonts w:ascii="Arial" w:hAnsi="Arial" w:cs="Arial"/>
        </w:rPr>
      </w:pPr>
      <w:r w:rsidRPr="00135F0D">
        <w:rPr>
          <w:rFonts w:ascii="Arial" w:hAnsi="Arial" w:cs="Arial"/>
          <w:sz w:val="20"/>
          <w:szCs w:val="20"/>
        </w:rPr>
        <w:t>Cuando se creen controladores se debe asegurar que no se maneje lógica pesada, es decir se debe manejar servicios o factory para realizar validaciones, consume de servicios y demás lógica que no tenga un contexto único del controlador que se referencia, esto disminuirá el código repetido y facilitar el mantenimiento de los mismos.</w:t>
      </w:r>
    </w:p>
    <w:p w:rsidR="002B6BF3" w:rsidRDefault="002B6BF3" w:rsidP="000776DB">
      <w:pPr>
        <w:pStyle w:val="Ttulo1"/>
        <w:keepLines/>
        <w:numPr>
          <w:ilvl w:val="1"/>
          <w:numId w:val="20"/>
        </w:numPr>
        <w:spacing w:before="480" w:line="276" w:lineRule="auto"/>
        <w:jc w:val="left"/>
        <w:rPr>
          <w:rFonts w:eastAsiaTheme="majorEastAsia" w:cs="Arial"/>
          <w:bCs/>
          <w:snapToGrid/>
          <w:color w:val="F79646" w:themeColor="accent6"/>
          <w:lang w:val="es-PE" w:eastAsia="en-US"/>
        </w:rPr>
      </w:pPr>
      <w:bookmarkStart w:id="165" w:name="_Toc413246782"/>
      <w:r w:rsidRPr="002B6BF3">
        <w:rPr>
          <w:rFonts w:eastAsiaTheme="majorEastAsia" w:cs="Arial"/>
          <w:bCs/>
          <w:snapToGrid/>
          <w:color w:val="F79646" w:themeColor="accent6"/>
          <w:lang w:val="es-PE" w:eastAsia="en-US"/>
        </w:rPr>
        <w:t>Practicas:</w:t>
      </w:r>
      <w:bookmarkEnd w:id="165"/>
    </w:p>
    <w:p w:rsidR="002B6BF3" w:rsidRDefault="002B6BF3" w:rsidP="002B6BF3">
      <w:pPr>
        <w:rPr>
          <w:lang w:val="es-PE" w:eastAsia="en-US"/>
        </w:rPr>
      </w:pPr>
    </w:p>
    <w:p w:rsidR="002B6BF3" w:rsidRPr="002B6BF3" w:rsidRDefault="002B6BF3" w:rsidP="002B6BF3">
      <w:pPr>
        <w:rPr>
          <w:rFonts w:ascii="Arial" w:hAnsi="Arial" w:cs="Arial"/>
          <w:lang w:val="es-PE" w:eastAsia="en-US"/>
        </w:rPr>
      </w:pPr>
      <w:r w:rsidRPr="002B6BF3">
        <w:rPr>
          <w:rFonts w:ascii="Arial" w:hAnsi="Arial" w:cs="Arial"/>
          <w:lang w:val="es-PE" w:eastAsia="en-US"/>
        </w:rPr>
        <w:t xml:space="preserve">Se deberán de seguir las siguientes prácticas para el desarrollo </w:t>
      </w:r>
      <w:r>
        <w:rPr>
          <w:rFonts w:ascii="Arial" w:hAnsi="Arial" w:cs="Arial"/>
          <w:lang w:val="es-PE" w:eastAsia="en-US"/>
        </w:rPr>
        <w:t>en A</w:t>
      </w:r>
      <w:r w:rsidRPr="002B6BF3">
        <w:rPr>
          <w:rFonts w:ascii="Arial" w:hAnsi="Arial" w:cs="Arial"/>
          <w:lang w:val="es-PE" w:eastAsia="en-US"/>
        </w:rPr>
        <w:t>ngularjs</w:t>
      </w:r>
    </w:p>
    <w:p w:rsidR="002B6BF3" w:rsidRPr="002B6BF3" w:rsidRDefault="002B6BF3" w:rsidP="002B6BF3">
      <w:pPr>
        <w:rPr>
          <w:lang w:val="es-PE" w:eastAsia="en-US"/>
        </w:rPr>
      </w:pPr>
    </w:p>
    <w:p w:rsidR="002B6BF3" w:rsidRDefault="002B6BF3" w:rsidP="00EB752E">
      <w:pPr>
        <w:rPr>
          <w:rFonts w:ascii="Arial" w:hAnsi="Arial" w:cs="Arial"/>
          <w:lang w:val="es-PE"/>
        </w:rPr>
      </w:pPr>
    </w:p>
    <w:p w:rsidR="002B6BF3" w:rsidRDefault="002B6BF3" w:rsidP="00EB752E">
      <w:pPr>
        <w:rPr>
          <w:rFonts w:ascii="Arial" w:hAnsi="Arial" w:cs="Arial"/>
          <w:lang w:val="es-PE"/>
        </w:rPr>
      </w:pPr>
      <w:r>
        <w:rPr>
          <w:rFonts w:ascii="Arial" w:hAnsi="Arial" w:cs="Arial"/>
          <w:lang w:val="es-PE"/>
        </w:rPr>
        <w:t>Extraído de (</w:t>
      </w:r>
      <w:hyperlink r:id="rId135" w:history="1">
        <w:r w:rsidRPr="001862F3">
          <w:rPr>
            <w:rStyle w:val="Hipervnculo"/>
            <w:rFonts w:ascii="Arial" w:hAnsi="Arial" w:cs="Arial"/>
            <w:lang w:val="es-PE"/>
          </w:rPr>
          <w:t>https://github.com/angular/angular.js/wiki/Best-Practices</w:t>
        </w:r>
      </w:hyperlink>
      <w:r>
        <w:rPr>
          <w:rFonts w:ascii="Arial" w:hAnsi="Arial" w:cs="Arial"/>
          <w:lang w:val="es-PE"/>
        </w:rPr>
        <w:t>) el 04/04/2015</w:t>
      </w:r>
    </w:p>
    <w:p w:rsidR="002B6BF3" w:rsidRDefault="002B6BF3" w:rsidP="00EB752E">
      <w:pPr>
        <w:rPr>
          <w:rFonts w:ascii="Arial" w:hAnsi="Arial" w:cs="Arial"/>
          <w:lang w:val="es-PE"/>
        </w:rPr>
      </w:pPr>
    </w:p>
    <w:p w:rsidR="002B6BF3" w:rsidRDefault="002B6BF3" w:rsidP="00EB752E">
      <w:pPr>
        <w:rPr>
          <w:rFonts w:ascii="Arial" w:hAnsi="Arial" w:cs="Arial"/>
          <w:lang w:val="es-PE"/>
        </w:rPr>
      </w:pPr>
    </w:p>
    <w:p w:rsidR="002B6BF3" w:rsidRDefault="002B6BF3" w:rsidP="002B6BF3">
      <w:pPr>
        <w:pStyle w:val="Ttulo1"/>
        <w:rPr>
          <w:lang w:val="en-US"/>
        </w:rPr>
      </w:pPr>
      <w:bookmarkStart w:id="166" w:name="_Toc413246783"/>
      <w:r w:rsidRPr="002B6BF3">
        <w:rPr>
          <w:lang w:val="en-US"/>
        </w:rPr>
        <w:t>Best Practices</w:t>
      </w:r>
      <w:bookmarkEnd w:id="166"/>
    </w:p>
    <w:p w:rsidR="002B6BF3" w:rsidRPr="002B6BF3" w:rsidRDefault="002B6BF3" w:rsidP="002B6BF3">
      <w:pPr>
        <w:rPr>
          <w:lang w:val="en-US"/>
        </w:rPr>
      </w:pPr>
    </w:p>
    <w:p w:rsidR="002B6BF3" w:rsidRPr="002B6BF3" w:rsidRDefault="002B6BF3" w:rsidP="002B6BF3">
      <w:pPr>
        <w:rPr>
          <w:lang w:val="en-US"/>
        </w:rPr>
      </w:pPr>
      <w:r w:rsidRPr="002B6BF3">
        <w:rPr>
          <w:lang w:val="en-US"/>
        </w:rPr>
        <w:t xml:space="preserve">PatrickJS edited this page on 23 Jan · </w:t>
      </w:r>
      <w:hyperlink r:id="rId136" w:history="1">
        <w:r w:rsidRPr="002B6BF3">
          <w:rPr>
            <w:rStyle w:val="Hipervnculo"/>
            <w:lang w:val="en-US"/>
          </w:rPr>
          <w:t xml:space="preserve">22 revisions </w:t>
        </w:r>
      </w:hyperlink>
    </w:p>
    <w:p w:rsidR="002B6BF3" w:rsidRDefault="002B6BF3" w:rsidP="002B6BF3">
      <w:pPr>
        <w:pStyle w:val="Ttulo3"/>
      </w:pPr>
      <w:bookmarkStart w:id="167" w:name="_Toc413246784"/>
      <w:r>
        <w:t xml:space="preserve">Pages </w:t>
      </w:r>
      <w:r>
        <w:rPr>
          <w:rStyle w:val="counter"/>
        </w:rPr>
        <w:t>19</w:t>
      </w:r>
      <w:bookmarkEnd w:id="167"/>
      <w:r>
        <w:t xml:space="preserve"> </w:t>
      </w:r>
    </w:p>
    <w:p w:rsidR="002B6BF3" w:rsidRDefault="002B6BF3" w:rsidP="002B6BF3">
      <w:pPr>
        <w:pStyle w:val="Ttulo3"/>
      </w:pPr>
      <w:bookmarkStart w:id="168" w:name="_Toc413246785"/>
      <w:r>
        <w:t>Navigation</w:t>
      </w:r>
      <w:bookmarkEnd w:id="168"/>
    </w:p>
    <w:p w:rsidR="002B6BF3" w:rsidRDefault="00052B1C" w:rsidP="000776DB">
      <w:pPr>
        <w:numPr>
          <w:ilvl w:val="0"/>
          <w:numId w:val="35"/>
        </w:numPr>
        <w:spacing w:before="100" w:beforeAutospacing="1" w:after="100" w:afterAutospacing="1"/>
      </w:pPr>
      <w:hyperlink r:id="rId137" w:history="1">
        <w:r w:rsidR="002B6BF3">
          <w:rPr>
            <w:rStyle w:val="Hipervnculo"/>
          </w:rPr>
          <w:t>FAQ</w:t>
        </w:r>
      </w:hyperlink>
      <w:r w:rsidR="002B6BF3">
        <w:t xml:space="preserve"> </w:t>
      </w:r>
    </w:p>
    <w:p w:rsidR="002B6BF3" w:rsidRDefault="00052B1C" w:rsidP="000776DB">
      <w:pPr>
        <w:numPr>
          <w:ilvl w:val="1"/>
          <w:numId w:val="35"/>
        </w:numPr>
        <w:spacing w:before="100" w:beforeAutospacing="1" w:after="100" w:afterAutospacing="1"/>
      </w:pPr>
      <w:hyperlink r:id="rId138" w:history="1">
        <w:r w:rsidR="002B6BF3">
          <w:rPr>
            <w:rStyle w:val="Hipervnculo"/>
          </w:rPr>
          <w:t>Understanding Directives</w:t>
        </w:r>
      </w:hyperlink>
    </w:p>
    <w:p w:rsidR="002B6BF3" w:rsidRDefault="00052B1C" w:rsidP="000776DB">
      <w:pPr>
        <w:numPr>
          <w:ilvl w:val="1"/>
          <w:numId w:val="35"/>
        </w:numPr>
        <w:spacing w:before="100" w:beforeAutospacing="1" w:after="100" w:afterAutospacing="1"/>
      </w:pPr>
      <w:hyperlink r:id="rId139" w:history="1">
        <w:r w:rsidR="002B6BF3">
          <w:rPr>
            <w:rStyle w:val="Hipervnculo"/>
          </w:rPr>
          <w:t>Understanding Scopes</w:t>
        </w:r>
      </w:hyperlink>
    </w:p>
    <w:p w:rsidR="002B6BF3" w:rsidRDefault="00052B1C" w:rsidP="000776DB">
      <w:pPr>
        <w:numPr>
          <w:ilvl w:val="1"/>
          <w:numId w:val="35"/>
        </w:numPr>
        <w:spacing w:before="100" w:beforeAutospacing="1" w:after="100" w:afterAutospacing="1"/>
      </w:pPr>
      <w:hyperlink r:id="rId140" w:history="1">
        <w:r w:rsidR="002B6BF3">
          <w:rPr>
            <w:rStyle w:val="Hipervnculo"/>
          </w:rPr>
          <w:t>Understanding Dependency Injection</w:t>
        </w:r>
      </w:hyperlink>
    </w:p>
    <w:p w:rsidR="002B6BF3" w:rsidRPr="002B6BF3" w:rsidRDefault="00052B1C" w:rsidP="000776DB">
      <w:pPr>
        <w:numPr>
          <w:ilvl w:val="1"/>
          <w:numId w:val="35"/>
        </w:numPr>
        <w:spacing w:before="100" w:beforeAutospacing="1" w:after="100" w:afterAutospacing="1"/>
        <w:rPr>
          <w:lang w:val="en-US"/>
        </w:rPr>
      </w:pPr>
      <w:hyperlink r:id="rId141" w:history="1">
        <w:r w:rsidR="002B6BF3" w:rsidRPr="002B6BF3">
          <w:rPr>
            <w:rStyle w:val="Hipervnculo"/>
            <w:lang w:val="en-US"/>
          </w:rPr>
          <w:t>When to use $scope.$apply()</w:t>
        </w:r>
      </w:hyperlink>
    </w:p>
    <w:p w:rsidR="002B6BF3" w:rsidRDefault="00052B1C" w:rsidP="000776DB">
      <w:pPr>
        <w:numPr>
          <w:ilvl w:val="1"/>
          <w:numId w:val="35"/>
        </w:numPr>
        <w:spacing w:before="100" w:beforeAutospacing="1" w:after="100" w:afterAutospacing="1"/>
      </w:pPr>
      <w:hyperlink r:id="rId142" w:history="1">
        <w:r w:rsidR="002B6BF3">
          <w:rPr>
            <w:rStyle w:val="Hipervnculo"/>
          </w:rPr>
          <w:t>Best Practices</w:t>
        </w:r>
      </w:hyperlink>
    </w:p>
    <w:p w:rsidR="002B6BF3" w:rsidRDefault="00052B1C" w:rsidP="000776DB">
      <w:pPr>
        <w:numPr>
          <w:ilvl w:val="1"/>
          <w:numId w:val="35"/>
        </w:numPr>
        <w:spacing w:before="100" w:beforeAutospacing="1" w:after="100" w:afterAutospacing="1"/>
      </w:pPr>
      <w:hyperlink r:id="rId143" w:history="1">
        <w:r w:rsidR="002B6BF3">
          <w:rPr>
            <w:rStyle w:val="Hipervnculo"/>
          </w:rPr>
          <w:t>Anti-Patterns</w:t>
        </w:r>
      </w:hyperlink>
    </w:p>
    <w:p w:rsidR="002B6BF3" w:rsidRDefault="00052B1C" w:rsidP="000776DB">
      <w:pPr>
        <w:numPr>
          <w:ilvl w:val="0"/>
          <w:numId w:val="35"/>
        </w:numPr>
        <w:spacing w:before="100" w:beforeAutospacing="1" w:after="100" w:afterAutospacing="1"/>
      </w:pPr>
      <w:hyperlink r:id="rId144" w:history="1">
        <w:r w:rsidR="002B6BF3">
          <w:rPr>
            <w:rStyle w:val="Hipervnculo"/>
          </w:rPr>
          <w:t>Design Discussions</w:t>
        </w:r>
      </w:hyperlink>
    </w:p>
    <w:p w:rsidR="002B6BF3" w:rsidRDefault="00052B1C" w:rsidP="000776DB">
      <w:pPr>
        <w:numPr>
          <w:ilvl w:val="0"/>
          <w:numId w:val="35"/>
        </w:numPr>
        <w:spacing w:before="100" w:beforeAutospacing="1" w:after="100" w:afterAutospacing="1"/>
      </w:pPr>
      <w:hyperlink r:id="rId145" w:history="1">
        <w:r w:rsidR="002B6BF3">
          <w:rPr>
            <w:rStyle w:val="Hipervnculo"/>
          </w:rPr>
          <w:t>Writing AngularJS Documentation</w:t>
        </w:r>
      </w:hyperlink>
    </w:p>
    <w:p w:rsidR="002B6BF3" w:rsidRDefault="00052B1C" w:rsidP="000776DB">
      <w:pPr>
        <w:numPr>
          <w:ilvl w:val="0"/>
          <w:numId w:val="35"/>
        </w:numPr>
        <w:spacing w:before="100" w:beforeAutospacing="1" w:after="100" w:afterAutospacing="1"/>
      </w:pPr>
      <w:hyperlink r:id="rId146" w:history="1">
        <w:r w:rsidR="002B6BF3">
          <w:rPr>
            <w:rStyle w:val="Hipervnculo"/>
          </w:rPr>
          <w:t>Upcoming Events</w:t>
        </w:r>
      </w:hyperlink>
    </w:p>
    <w:p w:rsidR="002B6BF3" w:rsidRDefault="00052B1C" w:rsidP="000776DB">
      <w:pPr>
        <w:numPr>
          <w:ilvl w:val="0"/>
          <w:numId w:val="35"/>
        </w:numPr>
        <w:spacing w:before="100" w:beforeAutospacing="1" w:after="100" w:afterAutospacing="1"/>
      </w:pPr>
      <w:hyperlink r:id="rId147" w:history="1">
        <w:r w:rsidR="002B6BF3">
          <w:rPr>
            <w:rStyle w:val="Hipervnculo"/>
          </w:rPr>
          <w:t>Resources</w:t>
        </w:r>
      </w:hyperlink>
      <w:r w:rsidR="002B6BF3">
        <w:t xml:space="preserve"> </w:t>
      </w:r>
    </w:p>
    <w:p w:rsidR="002B6BF3" w:rsidRDefault="00052B1C" w:rsidP="000776DB">
      <w:pPr>
        <w:numPr>
          <w:ilvl w:val="1"/>
          <w:numId w:val="35"/>
        </w:numPr>
        <w:spacing w:before="100" w:beforeAutospacing="1" w:after="100" w:afterAutospacing="1"/>
      </w:pPr>
      <w:hyperlink r:id="rId148" w:history="1">
        <w:r w:rsidR="002B6BF3">
          <w:rPr>
            <w:rStyle w:val="Hipervnculo"/>
          </w:rPr>
          <w:t>JSFiddle Examples</w:t>
        </w:r>
      </w:hyperlink>
    </w:p>
    <w:p w:rsidR="002B6BF3" w:rsidRDefault="00052B1C" w:rsidP="000776DB">
      <w:pPr>
        <w:numPr>
          <w:ilvl w:val="1"/>
          <w:numId w:val="35"/>
        </w:numPr>
        <w:spacing w:before="100" w:beforeAutospacing="1" w:after="100" w:afterAutospacing="1"/>
      </w:pPr>
      <w:hyperlink r:id="rId149" w:history="1">
        <w:r w:rsidR="002B6BF3">
          <w:rPr>
            <w:rStyle w:val="Hipervnculo"/>
          </w:rPr>
          <w:t>Training Courses</w:t>
        </w:r>
      </w:hyperlink>
    </w:p>
    <w:p w:rsidR="002B6BF3" w:rsidRDefault="00052B1C" w:rsidP="000776DB">
      <w:pPr>
        <w:numPr>
          <w:ilvl w:val="1"/>
          <w:numId w:val="35"/>
        </w:numPr>
        <w:spacing w:before="100" w:beforeAutospacing="1" w:after="100" w:afterAutospacing="1"/>
      </w:pPr>
      <w:hyperlink r:id="rId150" w:history="1">
        <w:r w:rsidR="002B6BF3">
          <w:rPr>
            <w:rStyle w:val="Hipervnculo"/>
          </w:rPr>
          <w:t>Projects using AngularJS</w:t>
        </w:r>
      </w:hyperlink>
    </w:p>
    <w:p w:rsidR="002B6BF3" w:rsidRDefault="002B6BF3" w:rsidP="002B6BF3">
      <w:pPr>
        <w:pStyle w:val="Ttulo5"/>
      </w:pPr>
      <w:r>
        <w:t>Clone this wiki locally</w:t>
      </w:r>
    </w:p>
    <w:p w:rsidR="002B6BF3" w:rsidRDefault="002B6BF3" w:rsidP="002B6BF3">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4pt" o:ole="">
            <v:imagedata r:id="rId151" o:title=""/>
          </v:shape>
          <w:control r:id="rId152" w:name="DefaultOcxName" w:shapeid="_x0000_i1028"/>
        </w:object>
      </w:r>
    </w:p>
    <w:p w:rsidR="002B6BF3" w:rsidRDefault="002B6BF3" w:rsidP="002B6BF3">
      <w:pPr>
        <w:pStyle w:val="Ttulo4"/>
      </w:pPr>
      <w:r>
        <w:t xml:space="preserve">Related: </w:t>
      </w:r>
      <w:hyperlink r:id="rId153" w:history="1">
        <w:r>
          <w:rPr>
            <w:rStyle w:val="Hipervnculo"/>
          </w:rPr>
          <w:t>Anti-Patterns</w:t>
        </w:r>
      </w:hyperlink>
      <w:r>
        <w:t xml:space="preserve"> </w:t>
      </w:r>
    </w:p>
    <w:p w:rsidR="002B6BF3" w:rsidRPr="002B6BF3" w:rsidRDefault="002B6BF3" w:rsidP="000776DB">
      <w:pPr>
        <w:numPr>
          <w:ilvl w:val="0"/>
          <w:numId w:val="36"/>
        </w:numPr>
        <w:spacing w:before="100" w:beforeAutospacing="1" w:after="100" w:afterAutospacing="1"/>
        <w:rPr>
          <w:lang w:val="en-US"/>
        </w:rPr>
      </w:pPr>
      <w:r w:rsidRPr="002B6BF3">
        <w:rPr>
          <w:rStyle w:val="Textoennegrita"/>
          <w:lang w:val="en-US"/>
        </w:rPr>
        <w:t>Namespace distributed code</w:t>
      </w:r>
      <w:r w:rsidRPr="002B6BF3">
        <w:rPr>
          <w:lang w:val="en-US"/>
        </w:rPr>
        <w:br/>
        <w:t xml:space="preserve">You shouldn't worry about prefixing internal code, but anything you plan to OpenSource should be namespaced </w:t>
      </w:r>
    </w:p>
    <w:p w:rsidR="002B6BF3" w:rsidRPr="002B6BF3" w:rsidRDefault="002B6BF3" w:rsidP="000776DB">
      <w:pPr>
        <w:numPr>
          <w:ilvl w:val="1"/>
          <w:numId w:val="36"/>
        </w:numPr>
        <w:spacing w:before="100" w:beforeAutospacing="1" w:after="100" w:afterAutospacing="1"/>
        <w:rPr>
          <w:lang w:val="en-US"/>
        </w:rPr>
      </w:pPr>
      <w:r w:rsidRPr="002B6BF3">
        <w:rPr>
          <w:lang w:val="en-US"/>
        </w:rPr>
        <w:t xml:space="preserve">The </w:t>
      </w:r>
      <w:r w:rsidRPr="002B6BF3">
        <w:rPr>
          <w:rStyle w:val="CdigoHTML"/>
          <w:lang w:val="en-US"/>
        </w:rPr>
        <w:t>ng-</w:t>
      </w:r>
      <w:r w:rsidRPr="002B6BF3">
        <w:rPr>
          <w:lang w:val="en-US"/>
        </w:rPr>
        <w:t xml:space="preserve"> is reserved for core directives.</w:t>
      </w:r>
    </w:p>
    <w:p w:rsidR="002B6BF3" w:rsidRPr="002B6BF3" w:rsidRDefault="002B6BF3" w:rsidP="000776DB">
      <w:pPr>
        <w:numPr>
          <w:ilvl w:val="1"/>
          <w:numId w:val="36"/>
        </w:numPr>
        <w:spacing w:before="100" w:beforeAutospacing="1" w:after="100" w:afterAutospacing="1"/>
        <w:rPr>
          <w:lang w:val="en-US"/>
        </w:rPr>
      </w:pPr>
      <w:r w:rsidRPr="002B6BF3">
        <w:rPr>
          <w:lang w:val="en-US"/>
        </w:rPr>
        <w:t>Purpose-namespacing (</w:t>
      </w:r>
      <w:r w:rsidRPr="002B6BF3">
        <w:rPr>
          <w:rStyle w:val="CdigoHTML"/>
          <w:lang w:val="en-US"/>
        </w:rPr>
        <w:t>i18n-</w:t>
      </w:r>
      <w:r w:rsidRPr="002B6BF3">
        <w:rPr>
          <w:lang w:val="en-US"/>
        </w:rPr>
        <w:t xml:space="preserve"> or </w:t>
      </w:r>
      <w:r w:rsidRPr="002B6BF3">
        <w:rPr>
          <w:rStyle w:val="CdigoHTML"/>
          <w:lang w:val="en-US"/>
        </w:rPr>
        <w:t>geo-</w:t>
      </w:r>
      <w:r w:rsidRPr="002B6BF3">
        <w:rPr>
          <w:lang w:val="en-US"/>
        </w:rPr>
        <w:t>) is better than owner-namespacing (</w:t>
      </w:r>
      <w:r w:rsidRPr="002B6BF3">
        <w:rPr>
          <w:rStyle w:val="CdigoHTML"/>
          <w:lang w:val="en-US"/>
        </w:rPr>
        <w:t>djs-</w:t>
      </w:r>
      <w:r w:rsidRPr="002B6BF3">
        <w:rPr>
          <w:lang w:val="en-US"/>
        </w:rPr>
        <w:t xml:space="preserve"> or </w:t>
      </w:r>
      <w:r w:rsidRPr="002B6BF3">
        <w:rPr>
          <w:rStyle w:val="CdigoHTML"/>
          <w:lang w:val="en-US"/>
        </w:rPr>
        <w:t>igor-</w:t>
      </w:r>
      <w:r w:rsidRPr="002B6BF3">
        <w:rPr>
          <w:lang w:val="en-US"/>
        </w:rPr>
        <w:t>)</w:t>
      </w:r>
    </w:p>
    <w:p w:rsidR="002B6BF3" w:rsidRPr="002B6BF3" w:rsidRDefault="002B6BF3" w:rsidP="000776DB">
      <w:pPr>
        <w:numPr>
          <w:ilvl w:val="1"/>
          <w:numId w:val="36"/>
        </w:numPr>
        <w:spacing w:before="100" w:beforeAutospacing="1" w:after="100" w:afterAutospacing="1"/>
        <w:rPr>
          <w:lang w:val="en-US"/>
        </w:rPr>
      </w:pPr>
      <w:r w:rsidRPr="002B6BF3">
        <w:rPr>
          <w:lang w:val="en-US"/>
        </w:rPr>
        <w:t xml:space="preserve">Checkout </w:t>
      </w:r>
      <w:hyperlink r:id="rId154" w:history="1">
        <w:r w:rsidRPr="002B6BF3">
          <w:rPr>
            <w:rStyle w:val="Hipervnculo"/>
            <w:lang w:val="en-US"/>
          </w:rPr>
          <w:t>ui-alias</w:t>
        </w:r>
      </w:hyperlink>
      <w:r w:rsidRPr="002B6BF3">
        <w:rPr>
          <w:lang w:val="en-US"/>
        </w:rPr>
        <w:t xml:space="preserve"> to remove 3rd party prefixes</w:t>
      </w:r>
    </w:p>
    <w:p w:rsidR="002B6BF3" w:rsidRPr="002B6BF3" w:rsidRDefault="002B6BF3" w:rsidP="000776DB">
      <w:pPr>
        <w:numPr>
          <w:ilvl w:val="0"/>
          <w:numId w:val="36"/>
        </w:numPr>
        <w:spacing w:before="100" w:beforeAutospacing="1" w:after="100" w:afterAutospacing="1"/>
        <w:rPr>
          <w:lang w:val="en-US"/>
        </w:rPr>
      </w:pPr>
      <w:r w:rsidRPr="002B6BF3">
        <w:rPr>
          <w:rStyle w:val="Textoennegrita"/>
          <w:lang w:val="en-US"/>
        </w:rPr>
        <w:t xml:space="preserve">Only </w:t>
      </w:r>
      <w:proofErr w:type="gramStart"/>
      <w:r w:rsidRPr="002B6BF3">
        <w:rPr>
          <w:rStyle w:val="Textoennegrita"/>
          <w:lang w:val="en-US"/>
        </w:rPr>
        <w:t xml:space="preserve">use </w:t>
      </w:r>
      <w:r w:rsidRPr="002B6BF3">
        <w:rPr>
          <w:rStyle w:val="CdigoHTML"/>
          <w:b/>
          <w:bCs/>
          <w:lang w:val="en-US"/>
        </w:rPr>
        <w:t>.$</w:t>
      </w:r>
      <w:proofErr w:type="gramEnd"/>
      <w:r w:rsidRPr="002B6BF3">
        <w:rPr>
          <w:rStyle w:val="CdigoHTML"/>
          <w:b/>
          <w:bCs/>
          <w:lang w:val="en-US"/>
        </w:rPr>
        <w:t>broadcast()</w:t>
      </w:r>
      <w:r w:rsidRPr="002B6BF3">
        <w:rPr>
          <w:rStyle w:val="Textoennegrita"/>
          <w:lang w:val="en-US"/>
        </w:rPr>
        <w:t xml:space="preserve">, </w:t>
      </w:r>
      <w:r w:rsidRPr="002B6BF3">
        <w:rPr>
          <w:rStyle w:val="CdigoHTML"/>
          <w:b/>
          <w:bCs/>
          <w:lang w:val="en-US"/>
        </w:rPr>
        <w:t>.$emit()</w:t>
      </w:r>
      <w:r w:rsidRPr="002B6BF3">
        <w:rPr>
          <w:rStyle w:val="Textoennegrita"/>
          <w:lang w:val="en-US"/>
        </w:rPr>
        <w:t xml:space="preserve"> and </w:t>
      </w:r>
      <w:r w:rsidRPr="002B6BF3">
        <w:rPr>
          <w:rStyle w:val="CdigoHTML"/>
          <w:b/>
          <w:bCs/>
          <w:lang w:val="en-US"/>
        </w:rPr>
        <w:t>.$on()</w:t>
      </w:r>
      <w:r w:rsidRPr="002B6BF3">
        <w:rPr>
          <w:rStyle w:val="Textoennegrita"/>
          <w:lang w:val="en-US"/>
        </w:rPr>
        <w:t xml:space="preserve"> for atomic events</w:t>
      </w:r>
      <w:r w:rsidRPr="002B6BF3">
        <w:rPr>
          <w:lang w:val="en-US"/>
        </w:rPr>
        <w:br/>
        <w:t xml:space="preserve">Events that are relevant globally across the entire app (such as a user authenticating or the app closing). If you want events specific to modules, services or widgets you should consider Services, Directive Controllers, or 3rd Party Libs </w:t>
      </w:r>
    </w:p>
    <w:p w:rsidR="002B6BF3" w:rsidRPr="002B6BF3" w:rsidRDefault="002B6BF3" w:rsidP="000776DB">
      <w:pPr>
        <w:numPr>
          <w:ilvl w:val="1"/>
          <w:numId w:val="36"/>
        </w:numPr>
        <w:spacing w:before="100" w:beforeAutospacing="1" w:after="100" w:afterAutospacing="1"/>
        <w:rPr>
          <w:lang w:val="en-US"/>
        </w:rPr>
      </w:pPr>
      <w:r w:rsidRPr="002B6BF3">
        <w:rPr>
          <w:rStyle w:val="CdigoHTML"/>
          <w:lang w:val="en-US"/>
        </w:rPr>
        <w:t>$scope.$watch()</w:t>
      </w:r>
      <w:r w:rsidRPr="002B6BF3">
        <w:rPr>
          <w:lang w:val="en-US"/>
        </w:rPr>
        <w:t xml:space="preserve"> should replace the need for events</w:t>
      </w:r>
    </w:p>
    <w:p w:rsidR="002B6BF3" w:rsidRPr="002B6BF3" w:rsidRDefault="002B6BF3" w:rsidP="000776DB">
      <w:pPr>
        <w:numPr>
          <w:ilvl w:val="1"/>
          <w:numId w:val="36"/>
        </w:numPr>
        <w:spacing w:before="100" w:beforeAutospacing="1" w:after="100" w:afterAutospacing="1"/>
        <w:rPr>
          <w:lang w:val="en-US"/>
        </w:rPr>
      </w:pPr>
      <w:r w:rsidRPr="002B6BF3">
        <w:rPr>
          <w:lang w:val="en-US"/>
        </w:rPr>
        <w:t>Injecting services and calling methods directly is also useful for direct communication</w:t>
      </w:r>
    </w:p>
    <w:p w:rsidR="002B6BF3" w:rsidRPr="002B6BF3" w:rsidRDefault="002B6BF3" w:rsidP="000776DB">
      <w:pPr>
        <w:numPr>
          <w:ilvl w:val="1"/>
          <w:numId w:val="36"/>
        </w:numPr>
        <w:spacing w:before="100" w:beforeAutospacing="1" w:after="100" w:afterAutospacing="1"/>
        <w:rPr>
          <w:lang w:val="en-US"/>
        </w:rPr>
      </w:pPr>
      <w:r w:rsidRPr="002B6BF3">
        <w:rPr>
          <w:lang w:val="en-US"/>
        </w:rPr>
        <w:t>Directives are able to directly communicate with each other through directive-controllers</w:t>
      </w:r>
    </w:p>
    <w:p w:rsidR="002B6BF3" w:rsidRPr="002B6BF3" w:rsidRDefault="002B6BF3" w:rsidP="000776DB">
      <w:pPr>
        <w:numPr>
          <w:ilvl w:val="0"/>
          <w:numId w:val="36"/>
        </w:numPr>
        <w:spacing w:before="100" w:beforeAutospacing="1" w:after="100" w:afterAutospacing="1"/>
        <w:rPr>
          <w:lang w:val="en-US"/>
        </w:rPr>
      </w:pPr>
      <w:r w:rsidRPr="002B6BF3">
        <w:rPr>
          <w:rStyle w:val="Textoennegrita"/>
          <w:lang w:val="en-US"/>
        </w:rPr>
        <w:t>Always let users use expressions whenever possible</w:t>
      </w:r>
    </w:p>
    <w:p w:rsidR="002B6BF3" w:rsidRPr="002B6BF3" w:rsidRDefault="002B6BF3" w:rsidP="000776DB">
      <w:pPr>
        <w:numPr>
          <w:ilvl w:val="1"/>
          <w:numId w:val="36"/>
        </w:numPr>
        <w:spacing w:before="100" w:beforeAutospacing="1" w:after="100" w:afterAutospacing="1"/>
        <w:rPr>
          <w:lang w:val="en-US"/>
        </w:rPr>
      </w:pPr>
      <w:r w:rsidRPr="002B6BF3">
        <w:rPr>
          <w:rStyle w:val="CdigoHTML"/>
          <w:lang w:val="en-US"/>
        </w:rPr>
        <w:t>ng-href</w:t>
      </w:r>
      <w:r w:rsidRPr="002B6BF3">
        <w:rPr>
          <w:lang w:val="en-US"/>
        </w:rPr>
        <w:t xml:space="preserve"> and </w:t>
      </w:r>
      <w:r w:rsidRPr="002B6BF3">
        <w:rPr>
          <w:rStyle w:val="CdigoHTML"/>
          <w:lang w:val="en-US"/>
        </w:rPr>
        <w:t>ng-src</w:t>
      </w:r>
      <w:r w:rsidRPr="002B6BF3">
        <w:rPr>
          <w:lang w:val="en-US"/>
        </w:rPr>
        <w:t xml:space="preserve"> are plaintext attributes that support </w:t>
      </w:r>
      <w:r w:rsidRPr="002B6BF3">
        <w:rPr>
          <w:rStyle w:val="CdigoHTML"/>
          <w:lang w:val="en-US"/>
        </w:rPr>
        <w:t>{{}}</w:t>
      </w:r>
      <w:r w:rsidRPr="002B6BF3">
        <w:rPr>
          <w:lang w:val="en-US"/>
        </w:rPr>
        <w:t xml:space="preserve"> </w:t>
      </w:r>
    </w:p>
    <w:p w:rsidR="002B6BF3" w:rsidRPr="002B6BF3" w:rsidRDefault="002B6BF3" w:rsidP="000776DB">
      <w:pPr>
        <w:numPr>
          <w:ilvl w:val="1"/>
          <w:numId w:val="36"/>
        </w:numPr>
        <w:spacing w:before="100" w:beforeAutospacing="1" w:after="100" w:afterAutospacing="1"/>
        <w:rPr>
          <w:lang w:val="en-US"/>
        </w:rPr>
      </w:pPr>
      <w:r w:rsidRPr="002B6BF3">
        <w:rPr>
          <w:lang w:val="en-US"/>
        </w:rPr>
        <w:t xml:space="preserve">Use </w:t>
      </w:r>
      <w:r w:rsidRPr="002B6BF3">
        <w:rPr>
          <w:rStyle w:val="CdigoHTML"/>
          <w:lang w:val="en-US"/>
        </w:rPr>
        <w:t>$attrs.$observe()</w:t>
      </w:r>
      <w:r w:rsidRPr="002B6BF3">
        <w:rPr>
          <w:lang w:val="en-US"/>
        </w:rPr>
        <w:t xml:space="preserve"> since expressions are </w:t>
      </w:r>
      <w:r w:rsidRPr="002B6BF3">
        <w:rPr>
          <w:rStyle w:val="nfasis"/>
          <w:lang w:val="en-US"/>
        </w:rPr>
        <w:t>async</w:t>
      </w:r>
      <w:r w:rsidRPr="002B6BF3">
        <w:rPr>
          <w:lang w:val="en-US"/>
        </w:rPr>
        <w:t xml:space="preserve"> and could change</w:t>
      </w:r>
    </w:p>
    <w:p w:rsidR="002B6BF3" w:rsidRDefault="002B6BF3" w:rsidP="000776DB">
      <w:pPr>
        <w:numPr>
          <w:ilvl w:val="0"/>
          <w:numId w:val="36"/>
        </w:numPr>
        <w:spacing w:before="100" w:beforeAutospacing="1" w:after="100" w:afterAutospacing="1"/>
      </w:pPr>
      <w:r w:rsidRPr="002B6BF3">
        <w:rPr>
          <w:rStyle w:val="Textoennegrita"/>
          <w:lang w:val="en-US"/>
        </w:rPr>
        <w:t>Extend directives by using Directive Controllers</w:t>
      </w:r>
      <w:r w:rsidRPr="002B6BF3">
        <w:rPr>
          <w:lang w:val="en-US"/>
        </w:rPr>
        <w:br/>
        <w:t xml:space="preserve">You can place methods and properties into a directive-controller, and access that same controller from other directives. </w:t>
      </w:r>
      <w:r>
        <w:t>You can even override methods and properties through this relationship</w:t>
      </w:r>
    </w:p>
    <w:p w:rsidR="002B6BF3" w:rsidRPr="002B6BF3" w:rsidRDefault="002B6BF3" w:rsidP="000776DB">
      <w:pPr>
        <w:numPr>
          <w:ilvl w:val="0"/>
          <w:numId w:val="36"/>
        </w:numPr>
        <w:spacing w:before="100" w:beforeAutospacing="1" w:after="100" w:afterAutospacing="1"/>
        <w:rPr>
          <w:lang w:val="en-US"/>
        </w:rPr>
      </w:pPr>
      <w:r w:rsidRPr="002B6BF3">
        <w:rPr>
          <w:rStyle w:val="Textoennegrita"/>
          <w:lang w:val="en-US"/>
        </w:rPr>
        <w:t>Add teardown code to controllers and directives</w:t>
      </w:r>
      <w:r w:rsidRPr="002B6BF3">
        <w:rPr>
          <w:lang w:val="en-US"/>
        </w:rPr>
        <w:br/>
        <w:t xml:space="preserve">Controller and directives emit an event right before they are destroyed. This is where you are given the opportunity to tear down your plugins and listeners and pretty much perform garbage collection. </w:t>
      </w:r>
    </w:p>
    <w:p w:rsidR="002B6BF3" w:rsidRPr="002B6BF3" w:rsidRDefault="002B6BF3" w:rsidP="000776DB">
      <w:pPr>
        <w:numPr>
          <w:ilvl w:val="1"/>
          <w:numId w:val="36"/>
        </w:numPr>
        <w:spacing w:before="100" w:beforeAutospacing="1" w:after="100" w:afterAutospacing="1"/>
        <w:rPr>
          <w:lang w:val="en-US"/>
        </w:rPr>
      </w:pPr>
      <w:r w:rsidRPr="002B6BF3">
        <w:rPr>
          <w:lang w:val="en-US"/>
        </w:rPr>
        <w:t xml:space="preserve">Subscribe to the </w:t>
      </w:r>
      <w:r w:rsidRPr="002B6BF3">
        <w:rPr>
          <w:rStyle w:val="CdigoHTML"/>
          <w:lang w:val="en-US"/>
        </w:rPr>
        <w:t>$scope.$on('$destroy', ...)</w:t>
      </w:r>
      <w:r w:rsidRPr="002B6BF3">
        <w:rPr>
          <w:lang w:val="en-US"/>
        </w:rPr>
        <w:t xml:space="preserve"> event</w:t>
      </w:r>
    </w:p>
    <w:p w:rsidR="002B6BF3" w:rsidRPr="002B6BF3" w:rsidRDefault="002B6BF3" w:rsidP="000776DB">
      <w:pPr>
        <w:numPr>
          <w:ilvl w:val="0"/>
          <w:numId w:val="36"/>
        </w:numPr>
        <w:spacing w:before="100" w:beforeAutospacing="1" w:after="100" w:afterAutospacing="1"/>
        <w:rPr>
          <w:lang w:val="en-US"/>
        </w:rPr>
      </w:pPr>
      <w:r w:rsidRPr="002B6BF3">
        <w:rPr>
          <w:rStyle w:val="Textoennegrita"/>
          <w:lang w:val="en-US"/>
        </w:rPr>
        <w:t xml:space="preserve">Leverage modules </w:t>
      </w:r>
      <w:r w:rsidRPr="002B6BF3">
        <w:rPr>
          <w:rStyle w:val="nfasis"/>
          <w:b/>
          <w:bCs/>
          <w:lang w:val="en-US"/>
        </w:rPr>
        <w:t>properly</w:t>
      </w:r>
      <w:r w:rsidRPr="002B6BF3">
        <w:rPr>
          <w:lang w:val="en-US"/>
        </w:rPr>
        <w:br/>
        <w:t xml:space="preserve">Instead of slicing your app across horizontals that can't be broken up, group your code into related bundles. This way if you remove a module, your app still works. </w:t>
      </w:r>
    </w:p>
    <w:p w:rsidR="002B6BF3" w:rsidRPr="002B6BF3" w:rsidRDefault="002B6BF3" w:rsidP="000776DB">
      <w:pPr>
        <w:numPr>
          <w:ilvl w:val="1"/>
          <w:numId w:val="36"/>
        </w:numPr>
        <w:spacing w:before="100" w:beforeAutospacing="1" w:after="100" w:afterAutospacing="1"/>
        <w:rPr>
          <w:lang w:val="en-US"/>
        </w:rPr>
      </w:pPr>
      <w:r w:rsidRPr="002B6BF3">
        <w:rPr>
          <w:lang w:val="en-US"/>
        </w:rPr>
        <w:t xml:space="preserve">Checkout </w:t>
      </w:r>
      <w:hyperlink r:id="rId155" w:history="1">
        <w:r w:rsidRPr="002B6BF3">
          <w:rPr>
            <w:rStyle w:val="Hipervnculo"/>
            <w:lang w:val="en-US"/>
          </w:rPr>
          <w:t>angular-app/angular-app</w:t>
        </w:r>
      </w:hyperlink>
      <w:r w:rsidRPr="002B6BF3">
        <w:rPr>
          <w:lang w:val="en-US"/>
        </w:rPr>
        <w:t xml:space="preserve"> for a good example</w:t>
      </w:r>
    </w:p>
    <w:p w:rsidR="002B6BF3" w:rsidRPr="002B6BF3" w:rsidRDefault="002B6BF3" w:rsidP="000776DB">
      <w:pPr>
        <w:numPr>
          <w:ilvl w:val="1"/>
          <w:numId w:val="36"/>
        </w:numPr>
        <w:spacing w:before="100" w:beforeAutospacing="1" w:after="100" w:afterAutospacing="1"/>
        <w:rPr>
          <w:lang w:val="en-US"/>
        </w:rPr>
      </w:pPr>
      <w:r w:rsidRPr="002B6BF3">
        <w:rPr>
          <w:rStyle w:val="CdigoHTML"/>
          <w:lang w:val="en-US"/>
        </w:rPr>
        <w:t>app.controllers</w:t>
      </w:r>
      <w:r w:rsidRPr="002B6BF3">
        <w:rPr>
          <w:lang w:val="en-US"/>
        </w:rPr>
        <w:t xml:space="preserve">, </w:t>
      </w:r>
      <w:r w:rsidRPr="002B6BF3">
        <w:rPr>
          <w:rStyle w:val="CdigoHTML"/>
          <w:lang w:val="en-US"/>
        </w:rPr>
        <w:t>app.services</w:t>
      </w:r>
      <w:r w:rsidRPr="002B6BF3">
        <w:rPr>
          <w:lang w:val="en-US"/>
        </w:rPr>
        <w:t>, etc will break your app if you remove a module</w:t>
      </w:r>
    </w:p>
    <w:p w:rsidR="002B6BF3" w:rsidRPr="002B6BF3" w:rsidRDefault="002B6BF3" w:rsidP="000776DB">
      <w:pPr>
        <w:numPr>
          <w:ilvl w:val="1"/>
          <w:numId w:val="36"/>
        </w:numPr>
        <w:spacing w:before="100" w:beforeAutospacing="1" w:after="100" w:afterAutospacing="1"/>
        <w:rPr>
          <w:lang w:val="en-US"/>
        </w:rPr>
      </w:pPr>
      <w:r w:rsidRPr="002B6BF3">
        <w:rPr>
          <w:rStyle w:val="CdigoHTML"/>
          <w:lang w:val="en-US"/>
        </w:rPr>
        <w:t>app.users</w:t>
      </w:r>
      <w:r w:rsidRPr="002B6BF3">
        <w:rPr>
          <w:lang w:val="en-US"/>
        </w:rPr>
        <w:t xml:space="preserve">, </w:t>
      </w:r>
      <w:r w:rsidRPr="002B6BF3">
        <w:rPr>
          <w:rStyle w:val="CdigoHTML"/>
          <w:lang w:val="en-US"/>
        </w:rPr>
        <w:t>app.users.edit</w:t>
      </w:r>
      <w:r w:rsidRPr="002B6BF3">
        <w:rPr>
          <w:lang w:val="en-US"/>
        </w:rPr>
        <w:t xml:space="preserve">, </w:t>
      </w:r>
      <w:r w:rsidRPr="002B6BF3">
        <w:rPr>
          <w:rStyle w:val="CdigoHTML"/>
          <w:lang w:val="en-US"/>
        </w:rPr>
        <w:t>app.users.admin</w:t>
      </w:r>
      <w:r w:rsidRPr="002B6BF3">
        <w:rPr>
          <w:lang w:val="en-US"/>
        </w:rPr>
        <w:t xml:space="preserve">, </w:t>
      </w:r>
      <w:r w:rsidRPr="002B6BF3">
        <w:rPr>
          <w:rStyle w:val="CdigoHTML"/>
          <w:lang w:val="en-US"/>
        </w:rPr>
        <w:t>app.projects</w:t>
      </w:r>
      <w:r w:rsidRPr="002B6BF3">
        <w:rPr>
          <w:lang w:val="en-US"/>
        </w:rPr>
        <w:t>, etc allows you to group and nest related components together and create loose coupling</w:t>
      </w:r>
    </w:p>
    <w:p w:rsidR="002B6BF3" w:rsidRPr="002B6BF3" w:rsidRDefault="002B6BF3" w:rsidP="000776DB">
      <w:pPr>
        <w:numPr>
          <w:ilvl w:val="1"/>
          <w:numId w:val="36"/>
        </w:numPr>
        <w:spacing w:before="100" w:beforeAutospacing="1" w:after="100" w:afterAutospacing="1"/>
        <w:rPr>
          <w:lang w:val="en-US"/>
        </w:rPr>
      </w:pPr>
      <w:r w:rsidRPr="002B6BF3">
        <w:rPr>
          <w:lang w:val="en-US"/>
        </w:rPr>
        <w:t xml:space="preserve">Spread route definitions across multiple module </w:t>
      </w:r>
      <w:r w:rsidRPr="002B6BF3">
        <w:rPr>
          <w:rStyle w:val="CdigoHTML"/>
          <w:lang w:val="en-US"/>
        </w:rPr>
        <w:t>.config()</w:t>
      </w:r>
      <w:r w:rsidRPr="002B6BF3">
        <w:rPr>
          <w:lang w:val="en-US"/>
        </w:rPr>
        <w:t xml:space="preserve"> methods</w:t>
      </w:r>
    </w:p>
    <w:p w:rsidR="002B6BF3" w:rsidRPr="002B6BF3" w:rsidRDefault="002B6BF3" w:rsidP="000776DB">
      <w:pPr>
        <w:numPr>
          <w:ilvl w:val="1"/>
          <w:numId w:val="36"/>
        </w:numPr>
        <w:spacing w:before="100" w:beforeAutospacing="1" w:after="100" w:afterAutospacing="1"/>
        <w:rPr>
          <w:lang w:val="en-US"/>
        </w:rPr>
      </w:pPr>
      <w:r w:rsidRPr="002B6BF3">
        <w:rPr>
          <w:lang w:val="en-US"/>
        </w:rPr>
        <w:t>Modules can have their own dependencies (including external)</w:t>
      </w:r>
    </w:p>
    <w:p w:rsidR="002B6BF3" w:rsidRPr="002B6BF3" w:rsidRDefault="002B6BF3" w:rsidP="000776DB">
      <w:pPr>
        <w:numPr>
          <w:ilvl w:val="1"/>
          <w:numId w:val="36"/>
        </w:numPr>
        <w:spacing w:before="100" w:beforeAutospacing="1" w:after="100" w:afterAutospacing="1"/>
        <w:rPr>
          <w:lang w:val="en-US"/>
        </w:rPr>
      </w:pPr>
      <w:r w:rsidRPr="002B6BF3">
        <w:rPr>
          <w:rStyle w:val="Textoennegrita"/>
          <w:lang w:val="en-US"/>
        </w:rPr>
        <w:t xml:space="preserve">Folder structure </w:t>
      </w:r>
      <w:r w:rsidRPr="002B6BF3">
        <w:rPr>
          <w:rStyle w:val="nfasis"/>
          <w:b/>
          <w:bCs/>
          <w:lang w:val="en-US"/>
        </w:rPr>
        <w:t>should</w:t>
      </w:r>
      <w:r w:rsidRPr="002B6BF3">
        <w:rPr>
          <w:rStyle w:val="Textoennegrita"/>
          <w:lang w:val="en-US"/>
        </w:rPr>
        <w:t xml:space="preserve"> reflect module structure</w:t>
      </w:r>
    </w:p>
    <w:p w:rsidR="002B6BF3" w:rsidRPr="002B6BF3" w:rsidRDefault="002B6BF3" w:rsidP="000776DB">
      <w:pPr>
        <w:numPr>
          <w:ilvl w:val="0"/>
          <w:numId w:val="36"/>
        </w:numPr>
        <w:spacing w:before="100" w:beforeAutospacing="1" w:after="100" w:afterAutospacing="1"/>
        <w:rPr>
          <w:lang w:val="en-US"/>
        </w:rPr>
      </w:pPr>
      <w:r w:rsidRPr="002B6BF3">
        <w:rPr>
          <w:rStyle w:val="Textoennegrita"/>
          <w:lang w:val="en-US"/>
        </w:rPr>
        <w:t>Add NPM and Bower Support</w:t>
      </w:r>
      <w:r w:rsidRPr="002B6BF3">
        <w:rPr>
          <w:lang w:val="en-US"/>
        </w:rPr>
        <w:br/>
        <w:t>This has become the standard for AngularJS so it's a good idea to familiarize yourself</w:t>
      </w:r>
    </w:p>
    <w:p w:rsidR="002B6BF3" w:rsidRPr="002B6BF3" w:rsidRDefault="002B6BF3" w:rsidP="00EB752E">
      <w:pPr>
        <w:rPr>
          <w:rFonts w:ascii="Arial" w:hAnsi="Arial" w:cs="Arial"/>
          <w:lang w:val="en-US"/>
        </w:rPr>
      </w:pPr>
    </w:p>
    <w:sectPr w:rsidR="002B6BF3" w:rsidRPr="002B6BF3" w:rsidSect="00634611">
      <w:headerReference w:type="default" r:id="rId156"/>
      <w:footerReference w:type="default" r:id="rId157"/>
      <w:pgSz w:w="11906" w:h="16838" w:code="9"/>
      <w:pgMar w:top="1417" w:right="1701" w:bottom="1417" w:left="1701" w:header="720" w:footer="85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084" w:rsidRDefault="00111084">
      <w:r>
        <w:separator/>
      </w:r>
    </w:p>
  </w:endnote>
  <w:endnote w:type="continuationSeparator" w:id="0">
    <w:p w:rsidR="00111084" w:rsidRDefault="0011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084" w:rsidRPr="00404F83" w:rsidRDefault="00111084" w:rsidP="00EB752E">
    <w:pPr>
      <w:pStyle w:val="Piedepgina"/>
      <w:rPr>
        <w:sz w:val="16"/>
        <w:szCs w:val="16"/>
      </w:rPr>
    </w:pPr>
    <w:r w:rsidRPr="00404F83">
      <w:rPr>
        <w:sz w:val="16"/>
        <w:szCs w:val="16"/>
      </w:rPr>
      <w:t xml:space="preserve">El presente documento es propiedad de </w:t>
    </w:r>
    <w:r w:rsidRPr="00404F83">
      <w:rPr>
        <w:i/>
        <w:iCs/>
        <w:sz w:val="16"/>
        <w:szCs w:val="16"/>
      </w:rPr>
      <w:t>Corporación Yanbal</w:t>
    </w:r>
    <w:r w:rsidRPr="00404F83">
      <w:rPr>
        <w:sz w:val="16"/>
        <w:szCs w:val="16"/>
      </w:rPr>
      <w:t xml:space="preserve"> International, prohibida su  distribución ó copia parcial o total salvo expresa autorización del representante legal</w:t>
    </w:r>
  </w:p>
  <w:p w:rsidR="00111084" w:rsidRDefault="0011108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084" w:rsidRDefault="00111084">
      <w:r>
        <w:separator/>
      </w:r>
    </w:p>
  </w:footnote>
  <w:footnote w:type="continuationSeparator" w:id="0">
    <w:p w:rsidR="00111084" w:rsidRDefault="00111084">
      <w:r>
        <w:continuationSeparator/>
      </w:r>
    </w:p>
  </w:footnote>
  <w:footnote w:id="1">
    <w:p w:rsidR="00111084" w:rsidRDefault="00111084" w:rsidP="00AA4A34">
      <w:pPr>
        <w:pStyle w:val="Textonotapie"/>
      </w:pPr>
      <w:r>
        <w:rPr>
          <w:rStyle w:val="Refdenotaalpie"/>
          <w:rFonts w:eastAsiaTheme="minorEastAsia"/>
        </w:rPr>
        <w:footnoteRef/>
      </w:r>
      <w:r>
        <w:t xml:space="preserve"> Kwon How : Conocimiento sobre cómo se realiza una tarea o se consigue algo</w:t>
      </w:r>
    </w:p>
  </w:footnote>
  <w:footnote w:id="2">
    <w:p w:rsidR="00111084" w:rsidRDefault="00111084" w:rsidP="00AA4A34">
      <w:pPr>
        <w:pStyle w:val="Textonotapie"/>
      </w:pPr>
      <w:r>
        <w:rPr>
          <w:rStyle w:val="Refdenotaalpie"/>
          <w:rFonts w:eastAsiaTheme="minorEastAsia"/>
        </w:rPr>
        <w:footnoteRef/>
      </w:r>
      <w:r>
        <w:t xml:space="preserve"> Interface : En este caso se refiere al estereotipo Interface, no a las interfaces entre sistemas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084" w:rsidRDefault="00111084">
    <w:pPr>
      <w:jc w:val="both"/>
    </w:pPr>
    <w:bookmarkStart w:id="169" w:name="OLE_LINK2"/>
  </w:p>
  <w:bookmarkEnd w:id="169"/>
  <w:p w:rsidR="00111084" w:rsidRDefault="00111084">
    <w:pPr>
      <w:pStyle w:val="Encabezado"/>
    </w:pPr>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5528"/>
      <w:gridCol w:w="1346"/>
      <w:gridCol w:w="1064"/>
    </w:tblGrid>
    <w:tr w:rsidR="00111084" w:rsidRPr="00273EAA" w:rsidTr="00EC4E9C">
      <w:trPr>
        <w:cantSplit/>
        <w:trHeight w:val="316"/>
      </w:trPr>
      <w:tc>
        <w:tcPr>
          <w:tcW w:w="1560" w:type="dxa"/>
          <w:vMerge w:val="restart"/>
          <w:tcBorders>
            <w:bottom w:val="nil"/>
          </w:tcBorders>
          <w:vAlign w:val="bottom"/>
        </w:tcPr>
        <w:p w:rsidR="00111084" w:rsidRPr="00273EAA" w:rsidRDefault="00111084" w:rsidP="00EC4E9C">
          <w:pPr>
            <w:jc w:val="both"/>
            <w:rPr>
              <w:rFonts w:ascii="Arial" w:hAnsi="Arial" w:cs="Arial"/>
              <w:b/>
              <w:bCs/>
              <w:lang w:val="pt-BR"/>
            </w:rPr>
          </w:pPr>
          <w:r>
            <w:rPr>
              <w:noProof/>
              <w:lang w:val="es-PE" w:eastAsia="es-PE"/>
            </w:rPr>
            <w:drawing>
              <wp:anchor distT="0" distB="0" distL="114300" distR="114300" simplePos="0" relativeHeight="251657728" behindDoc="0" locked="0" layoutInCell="1" allowOverlap="1" wp14:anchorId="4C1CBAAD" wp14:editId="053259AA">
                <wp:simplePos x="0" y="0"/>
                <wp:positionH relativeFrom="column">
                  <wp:posOffset>212090</wp:posOffset>
                </wp:positionH>
                <wp:positionV relativeFrom="paragraph">
                  <wp:posOffset>-447040</wp:posOffset>
                </wp:positionV>
                <wp:extent cx="457200" cy="457200"/>
                <wp:effectExtent l="0" t="0" r="0" b="0"/>
                <wp:wrapSquare wrapText="bothSides"/>
                <wp:docPr id="1" name="Imagen 19" descr="is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isotipo"/>
                        <pic:cNvPicPr>
                          <a:picLocks noChangeAspect="1" noChangeArrowheads="1"/>
                        </pic:cNvPicPr>
                      </pic:nvPicPr>
                      <pic:blipFill>
                        <a:blip r:embed="rId1">
                          <a:extLst>
                            <a:ext uri="{28A0092B-C50C-407E-A947-70E740481C1C}">
                              <a14:useLocalDpi xmlns:a14="http://schemas.microsoft.com/office/drawing/2010/main" val="0"/>
                            </a:ext>
                          </a:extLst>
                        </a:blip>
                        <a:srcRect l="14557" t="9949" r="8044" b="22408"/>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528" w:type="dxa"/>
          <w:vMerge w:val="restart"/>
          <w:tcBorders>
            <w:left w:val="nil"/>
          </w:tcBorders>
          <w:vAlign w:val="center"/>
        </w:tcPr>
        <w:p w:rsidR="00111084" w:rsidRPr="00273EAA" w:rsidRDefault="00111084" w:rsidP="00EC4E9C">
          <w:pPr>
            <w:pStyle w:val="Ttulo6"/>
            <w:rPr>
              <w:rFonts w:ascii="Arial" w:hAnsi="Arial" w:cs="Arial"/>
            </w:rPr>
          </w:pPr>
          <w:r w:rsidRPr="00ED2E1D">
            <w:rPr>
              <w:rFonts w:ascii="Arial" w:hAnsi="Arial" w:cs="Arial"/>
            </w:rPr>
            <w:t>Guía de Prácticas y Estándares – Aplicaciones Móviles</w:t>
          </w:r>
        </w:p>
      </w:tc>
      <w:tc>
        <w:tcPr>
          <w:tcW w:w="2410" w:type="dxa"/>
          <w:gridSpan w:val="2"/>
          <w:vAlign w:val="center"/>
        </w:tcPr>
        <w:p w:rsidR="00111084" w:rsidRPr="00273EAA" w:rsidRDefault="00111084" w:rsidP="00EC4E9C">
          <w:pPr>
            <w:pStyle w:val="Ttulo3"/>
            <w:jc w:val="center"/>
            <w:rPr>
              <w:rFonts w:ascii="Arial" w:hAnsi="Arial" w:cs="Arial"/>
              <w:lang w:val="pt-BR"/>
            </w:rPr>
          </w:pPr>
          <w:r w:rsidRPr="00273EAA">
            <w:rPr>
              <w:rFonts w:ascii="Arial" w:hAnsi="Arial" w:cs="Arial"/>
              <w:lang w:val="pt-BR"/>
            </w:rPr>
            <w:t>Código</w:t>
          </w:r>
        </w:p>
        <w:p w:rsidR="00111084" w:rsidRPr="000A33E3" w:rsidRDefault="00111084" w:rsidP="00EC4E9C">
          <w:pPr>
            <w:jc w:val="center"/>
            <w:rPr>
              <w:b/>
              <w:bCs/>
              <w:lang w:val="pt-BR"/>
            </w:rPr>
          </w:pPr>
          <w:r w:rsidRPr="008761D7">
            <w:rPr>
              <w:rFonts w:ascii="Arial" w:hAnsi="Arial" w:cs="Arial"/>
              <w:b/>
              <w:bCs/>
              <w:lang w:val="pt-BR"/>
            </w:rPr>
            <w:t>ARQ-EST-DB-001</w:t>
          </w:r>
        </w:p>
      </w:tc>
    </w:tr>
    <w:tr w:rsidR="00111084" w:rsidRPr="00273EAA" w:rsidTr="000A33E3">
      <w:trPr>
        <w:cantSplit/>
        <w:trHeight w:val="521"/>
      </w:trPr>
      <w:tc>
        <w:tcPr>
          <w:tcW w:w="1560" w:type="dxa"/>
          <w:vMerge/>
          <w:tcBorders>
            <w:top w:val="nil"/>
          </w:tcBorders>
          <w:vAlign w:val="center"/>
        </w:tcPr>
        <w:p w:rsidR="00111084" w:rsidRPr="00273EAA" w:rsidRDefault="00111084" w:rsidP="00EC4E9C">
          <w:pPr>
            <w:jc w:val="center"/>
            <w:rPr>
              <w:rFonts w:ascii="Arial" w:hAnsi="Arial" w:cs="Arial"/>
              <w:noProof/>
              <w:lang w:val="pt-BR"/>
            </w:rPr>
          </w:pPr>
        </w:p>
      </w:tc>
      <w:tc>
        <w:tcPr>
          <w:tcW w:w="5528" w:type="dxa"/>
          <w:vMerge/>
          <w:tcBorders>
            <w:left w:val="nil"/>
          </w:tcBorders>
          <w:vAlign w:val="center"/>
        </w:tcPr>
        <w:p w:rsidR="00111084" w:rsidRPr="00273EAA" w:rsidRDefault="00111084" w:rsidP="00EC4E9C">
          <w:pPr>
            <w:pStyle w:val="Ttulo8"/>
            <w:rPr>
              <w:rFonts w:ascii="Arial" w:hAnsi="Arial" w:cs="Arial"/>
              <w:b w:val="0"/>
              <w:bCs/>
              <w:sz w:val="20"/>
              <w:lang w:val="pt-BR"/>
            </w:rPr>
          </w:pPr>
        </w:p>
      </w:tc>
      <w:tc>
        <w:tcPr>
          <w:tcW w:w="1346" w:type="dxa"/>
          <w:vAlign w:val="center"/>
        </w:tcPr>
        <w:p w:rsidR="00111084" w:rsidRPr="00273EAA" w:rsidRDefault="00111084" w:rsidP="00EC4E9C">
          <w:pPr>
            <w:jc w:val="center"/>
            <w:rPr>
              <w:rFonts w:ascii="Arial" w:hAnsi="Arial" w:cs="Arial"/>
              <w:b/>
              <w:bCs/>
            </w:rPr>
          </w:pPr>
          <w:r>
            <w:rPr>
              <w:rFonts w:ascii="Arial" w:hAnsi="Arial" w:cs="Arial"/>
              <w:b/>
              <w:bCs/>
            </w:rPr>
            <w:t>Fecha  de emisión</w:t>
          </w:r>
        </w:p>
        <w:p w:rsidR="00111084" w:rsidRPr="0055128B" w:rsidRDefault="00111084" w:rsidP="008761D7">
          <w:pPr>
            <w:pStyle w:val="Ttulo3"/>
            <w:jc w:val="center"/>
            <w:rPr>
              <w:rFonts w:ascii="Arial" w:hAnsi="Arial" w:cs="Arial"/>
              <w:sz w:val="18"/>
              <w:szCs w:val="18"/>
            </w:rPr>
          </w:pPr>
          <w:r>
            <w:rPr>
              <w:rStyle w:val="Nmerodepgina"/>
              <w:rFonts w:ascii="Arial" w:hAnsi="Arial" w:cs="Arial"/>
              <w:sz w:val="18"/>
              <w:szCs w:val="18"/>
            </w:rPr>
            <w:t>07</w:t>
          </w:r>
          <w:r w:rsidRPr="0055128B">
            <w:rPr>
              <w:rStyle w:val="Nmerodepgina"/>
              <w:rFonts w:ascii="Arial" w:hAnsi="Arial" w:cs="Arial"/>
              <w:sz w:val="18"/>
              <w:szCs w:val="18"/>
            </w:rPr>
            <w:t>.</w:t>
          </w:r>
          <w:r>
            <w:rPr>
              <w:rStyle w:val="Nmerodepgina"/>
              <w:rFonts w:ascii="Arial" w:hAnsi="Arial" w:cs="Arial"/>
              <w:sz w:val="18"/>
              <w:szCs w:val="18"/>
            </w:rPr>
            <w:t>01</w:t>
          </w:r>
          <w:r w:rsidRPr="0055128B">
            <w:rPr>
              <w:rStyle w:val="Nmerodepgina"/>
              <w:rFonts w:ascii="Arial" w:hAnsi="Arial" w:cs="Arial"/>
              <w:sz w:val="18"/>
              <w:szCs w:val="18"/>
            </w:rPr>
            <w:t>.</w:t>
          </w:r>
          <w:r>
            <w:rPr>
              <w:rStyle w:val="Nmerodepgina"/>
              <w:rFonts w:ascii="Arial" w:hAnsi="Arial" w:cs="Arial"/>
              <w:sz w:val="18"/>
              <w:szCs w:val="18"/>
            </w:rPr>
            <w:t>2015</w:t>
          </w:r>
        </w:p>
      </w:tc>
      <w:tc>
        <w:tcPr>
          <w:tcW w:w="1064" w:type="dxa"/>
          <w:vAlign w:val="center"/>
        </w:tcPr>
        <w:p w:rsidR="00111084" w:rsidRPr="00273EAA" w:rsidRDefault="00111084" w:rsidP="00EC4E9C">
          <w:pPr>
            <w:pStyle w:val="Ttulo3"/>
            <w:jc w:val="center"/>
            <w:rPr>
              <w:rFonts w:ascii="Arial" w:hAnsi="Arial" w:cs="Arial"/>
            </w:rPr>
          </w:pPr>
          <w:r>
            <w:rPr>
              <w:rFonts w:ascii="Arial" w:hAnsi="Arial" w:cs="Arial"/>
            </w:rPr>
            <w:t>Versión</w:t>
          </w:r>
        </w:p>
        <w:p w:rsidR="00111084" w:rsidRPr="000A33E3" w:rsidRDefault="00111084" w:rsidP="00EC4E9C">
          <w:pPr>
            <w:pStyle w:val="Ttulo3"/>
            <w:jc w:val="center"/>
          </w:pPr>
          <w:r w:rsidRPr="000A33E3">
            <w:rPr>
              <w:rStyle w:val="Nmerodepgina"/>
              <w:rFonts w:ascii="Arial" w:hAnsi="Arial" w:cs="Arial"/>
            </w:rPr>
            <w:t>01</w:t>
          </w:r>
        </w:p>
      </w:tc>
    </w:tr>
  </w:tbl>
  <w:p w:rsidR="00111084" w:rsidRDefault="00111084">
    <w:pPr>
      <w:pStyle w:val="Encabezad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65D3"/>
    <w:multiLevelType w:val="hybridMultilevel"/>
    <w:tmpl w:val="4AA4D9D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69A6806"/>
    <w:multiLevelType w:val="hybridMultilevel"/>
    <w:tmpl w:val="D610DECC"/>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
    <w:nsid w:val="08B07F21"/>
    <w:multiLevelType w:val="multilevel"/>
    <w:tmpl w:val="B446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2C5A22"/>
    <w:multiLevelType w:val="hybridMultilevel"/>
    <w:tmpl w:val="65BA2FC2"/>
    <w:lvl w:ilvl="0" w:tplc="280A000F">
      <w:start w:val="1"/>
      <w:numFmt w:val="decimal"/>
      <w:lvlText w:val="%1."/>
      <w:lvlJc w:val="left"/>
      <w:pPr>
        <w:ind w:left="1440" w:hanging="360"/>
      </w:p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nsid w:val="12D52CD9"/>
    <w:multiLevelType w:val="multilevel"/>
    <w:tmpl w:val="6E10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812BC"/>
    <w:multiLevelType w:val="hybridMultilevel"/>
    <w:tmpl w:val="60B0A082"/>
    <w:lvl w:ilvl="0" w:tplc="7F6A7F98">
      <w:start w:val="1"/>
      <w:numFmt w:val="bullet"/>
      <w:lvlText w:val=""/>
      <w:lvlJc w:val="left"/>
      <w:pPr>
        <w:ind w:left="720" w:hanging="360"/>
      </w:pPr>
      <w:rPr>
        <w:rFonts w:ascii="Symbol" w:eastAsiaTheme="majorEastAsia"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ACA7DCA"/>
    <w:multiLevelType w:val="multilevel"/>
    <w:tmpl w:val="F9F6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E71CE5"/>
    <w:multiLevelType w:val="multilevel"/>
    <w:tmpl w:val="5C825438"/>
    <w:lvl w:ilvl="0">
      <w:start w:val="1"/>
      <w:numFmt w:val="decimal"/>
      <w:lvlText w:val="%1."/>
      <w:lvlJc w:val="left"/>
      <w:pPr>
        <w:ind w:left="360" w:hanging="360"/>
      </w:pPr>
    </w:lvl>
    <w:lvl w:ilvl="1">
      <w:start w:val="1"/>
      <w:numFmt w:val="decimal"/>
      <w:lvlText w:val="%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E943C76"/>
    <w:multiLevelType w:val="multilevel"/>
    <w:tmpl w:val="7E609452"/>
    <w:lvl w:ilvl="0">
      <w:start w:val="1"/>
      <w:numFmt w:val="decimal"/>
      <w:lvlText w:val="%1."/>
      <w:lvlJc w:val="left"/>
      <w:pPr>
        <w:ind w:left="360" w:hanging="360"/>
      </w:pPr>
    </w:lvl>
    <w:lvl w:ilvl="1">
      <w:start w:val="1"/>
      <w:numFmt w:val="decimal"/>
      <w:lvlText w:val="%1.%2."/>
      <w:lvlJc w:val="left"/>
      <w:pPr>
        <w:ind w:left="792" w:hanging="432"/>
      </w:pPr>
      <w:rPr>
        <w:color w:val="F79646" w:themeColor="accent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2787FE1"/>
    <w:multiLevelType w:val="multilevel"/>
    <w:tmpl w:val="7E609452"/>
    <w:lvl w:ilvl="0">
      <w:start w:val="1"/>
      <w:numFmt w:val="decimal"/>
      <w:lvlText w:val="%1."/>
      <w:lvlJc w:val="left"/>
      <w:pPr>
        <w:ind w:left="360" w:hanging="360"/>
      </w:pPr>
    </w:lvl>
    <w:lvl w:ilvl="1">
      <w:start w:val="1"/>
      <w:numFmt w:val="decimal"/>
      <w:lvlText w:val="%1.%2."/>
      <w:lvlJc w:val="left"/>
      <w:pPr>
        <w:ind w:left="792" w:hanging="432"/>
      </w:pPr>
      <w:rPr>
        <w:color w:val="F79646" w:themeColor="accent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997537"/>
    <w:multiLevelType w:val="multilevel"/>
    <w:tmpl w:val="3E9C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B87FAB"/>
    <w:multiLevelType w:val="multilevel"/>
    <w:tmpl w:val="40B26E50"/>
    <w:styleLink w:val="Bullets"/>
    <w:lvl w:ilvl="0">
      <w:start w:val="1"/>
      <w:numFmt w:val="bullet"/>
      <w:pStyle w:val="Listaconvietas"/>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2">
    <w:nsid w:val="27E12B5D"/>
    <w:multiLevelType w:val="multilevel"/>
    <w:tmpl w:val="87A40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B77772"/>
    <w:multiLevelType w:val="hybridMultilevel"/>
    <w:tmpl w:val="59AE0346"/>
    <w:lvl w:ilvl="0" w:tplc="280A000F">
      <w:start w:val="1"/>
      <w:numFmt w:val="decimal"/>
      <w:lvlText w:val="%1."/>
      <w:lvlJc w:val="left"/>
      <w:pPr>
        <w:ind w:left="644" w:hanging="360"/>
      </w:pPr>
    </w:lvl>
    <w:lvl w:ilvl="1" w:tplc="280A0019">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4">
    <w:nsid w:val="2DE034FC"/>
    <w:multiLevelType w:val="multilevel"/>
    <w:tmpl w:val="B74C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581DC2"/>
    <w:multiLevelType w:val="hybridMultilevel"/>
    <w:tmpl w:val="9BE2BBBE"/>
    <w:lvl w:ilvl="0" w:tplc="280A000D">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341C5282"/>
    <w:multiLevelType w:val="multilevel"/>
    <w:tmpl w:val="FFECC76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5925148"/>
    <w:multiLevelType w:val="multilevel"/>
    <w:tmpl w:val="FFECC76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B7C3D01"/>
    <w:multiLevelType w:val="multilevel"/>
    <w:tmpl w:val="7E609452"/>
    <w:lvl w:ilvl="0">
      <w:start w:val="1"/>
      <w:numFmt w:val="decimal"/>
      <w:lvlText w:val="%1."/>
      <w:lvlJc w:val="left"/>
      <w:pPr>
        <w:ind w:left="360" w:hanging="360"/>
      </w:pPr>
    </w:lvl>
    <w:lvl w:ilvl="1">
      <w:start w:val="1"/>
      <w:numFmt w:val="decimal"/>
      <w:lvlText w:val="%1.%2."/>
      <w:lvlJc w:val="left"/>
      <w:pPr>
        <w:ind w:left="792" w:hanging="432"/>
      </w:pPr>
      <w:rPr>
        <w:color w:val="F79646" w:themeColor="accent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2796586"/>
    <w:multiLevelType w:val="hybridMultilevel"/>
    <w:tmpl w:val="0380B832"/>
    <w:lvl w:ilvl="0" w:tplc="280A000F">
      <w:start w:val="1"/>
      <w:numFmt w:val="decimal"/>
      <w:lvlText w:val="%1."/>
      <w:lvlJc w:val="left"/>
      <w:pPr>
        <w:ind w:left="644"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0898F836">
      <w:start w:val="1"/>
      <w:numFmt w:val="decimal"/>
      <w:lvlText w:val="%4)"/>
      <w:lvlJc w:val="left"/>
      <w:pPr>
        <w:ind w:left="2880" w:hanging="360"/>
      </w:pPr>
      <w:rPr>
        <w:rFonts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4E000D5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EA267A3"/>
    <w:multiLevelType w:val="multilevel"/>
    <w:tmpl w:val="5C7A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DB6D05"/>
    <w:multiLevelType w:val="multilevel"/>
    <w:tmpl w:val="DDB06AE0"/>
    <w:lvl w:ilvl="0">
      <w:start w:val="1"/>
      <w:numFmt w:val="decimal"/>
      <w:lvlText w:val="%1."/>
      <w:lvlJc w:val="left"/>
      <w:pPr>
        <w:ind w:left="1069" w:hanging="360"/>
      </w:pPr>
      <w:rPr>
        <w:rFonts w:hint="default"/>
      </w:rPr>
    </w:lvl>
    <w:lvl w:ilvl="1">
      <w:start w:val="1"/>
      <w:numFmt w:val="bullet"/>
      <w:lvlText w:val=""/>
      <w:lvlJc w:val="left"/>
      <w:pPr>
        <w:ind w:left="1501" w:hanging="432"/>
      </w:pPr>
      <w:rPr>
        <w:rFonts w:ascii="Wingdings" w:hAnsi="Wingdings" w:hint="default"/>
      </w:r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3">
    <w:nsid w:val="5A467D48"/>
    <w:multiLevelType w:val="hybridMultilevel"/>
    <w:tmpl w:val="65BA2FC2"/>
    <w:lvl w:ilvl="0" w:tplc="280A000F">
      <w:start w:val="1"/>
      <w:numFmt w:val="decimal"/>
      <w:lvlText w:val="%1."/>
      <w:lvlJc w:val="left"/>
      <w:pPr>
        <w:ind w:left="1440" w:hanging="360"/>
      </w:p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4">
    <w:nsid w:val="5CE92556"/>
    <w:multiLevelType w:val="multilevel"/>
    <w:tmpl w:val="FFECC76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F0D5145"/>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F1C78D1"/>
    <w:multiLevelType w:val="multilevel"/>
    <w:tmpl w:val="981E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061A70"/>
    <w:multiLevelType w:val="multilevel"/>
    <w:tmpl w:val="EF400D7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6AA6701"/>
    <w:multiLevelType w:val="multilevel"/>
    <w:tmpl w:val="DDB06AE0"/>
    <w:lvl w:ilvl="0">
      <w:start w:val="1"/>
      <w:numFmt w:val="decimal"/>
      <w:lvlText w:val="%1."/>
      <w:lvlJc w:val="left"/>
      <w:pPr>
        <w:ind w:left="360" w:hanging="360"/>
      </w:pPr>
      <w:rPr>
        <w:rFont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6CD0855"/>
    <w:multiLevelType w:val="multilevel"/>
    <w:tmpl w:val="A2AADBA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74D38DC"/>
    <w:multiLevelType w:val="multilevel"/>
    <w:tmpl w:val="3AF2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0D1846"/>
    <w:multiLevelType w:val="hybridMultilevel"/>
    <w:tmpl w:val="066A4A50"/>
    <w:lvl w:ilvl="0" w:tplc="280A000F">
      <w:start w:val="1"/>
      <w:numFmt w:val="decimal"/>
      <w:lvlText w:val="%1."/>
      <w:lvlJc w:val="left"/>
      <w:pPr>
        <w:ind w:left="644"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6BA31199"/>
    <w:multiLevelType w:val="multilevel"/>
    <w:tmpl w:val="AD122330"/>
    <w:lvl w:ilvl="0">
      <w:start w:val="1"/>
      <w:numFmt w:val="decimal"/>
      <w:lvlText w:val="%1."/>
      <w:lvlJc w:val="left"/>
      <w:pPr>
        <w:ind w:left="360" w:hanging="360"/>
      </w:pPr>
    </w:lvl>
    <w:lvl w:ilvl="1">
      <w:start w:val="1"/>
      <w:numFmt w:val="decimal"/>
      <w:lvlText w:val="%1.%2."/>
      <w:lvlJc w:val="left"/>
      <w:pPr>
        <w:ind w:left="792" w:hanging="432"/>
      </w:pPr>
      <w:rPr>
        <w:color w:val="F79646" w:themeColor="accent6"/>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D4409C3"/>
    <w:multiLevelType w:val="multilevel"/>
    <w:tmpl w:val="3B9C4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8458A0"/>
    <w:multiLevelType w:val="multilevel"/>
    <w:tmpl w:val="FFECC76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9E776DA"/>
    <w:multiLevelType w:val="multilevel"/>
    <w:tmpl w:val="B7CA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9B4567"/>
    <w:multiLevelType w:val="multilevel"/>
    <w:tmpl w:val="FFECC76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1"/>
  </w:num>
  <w:num w:numId="3">
    <w:abstractNumId w:val="15"/>
  </w:num>
  <w:num w:numId="4">
    <w:abstractNumId w:val="19"/>
  </w:num>
  <w:num w:numId="5">
    <w:abstractNumId w:val="0"/>
  </w:num>
  <w:num w:numId="6">
    <w:abstractNumId w:val="25"/>
  </w:num>
  <w:num w:numId="7">
    <w:abstractNumId w:val="28"/>
  </w:num>
  <w:num w:numId="8">
    <w:abstractNumId w:val="1"/>
  </w:num>
  <w:num w:numId="9">
    <w:abstractNumId w:val="22"/>
  </w:num>
  <w:num w:numId="10">
    <w:abstractNumId w:val="23"/>
  </w:num>
  <w:num w:numId="11">
    <w:abstractNumId w:val="3"/>
  </w:num>
  <w:num w:numId="12">
    <w:abstractNumId w:val="17"/>
  </w:num>
  <w:num w:numId="13">
    <w:abstractNumId w:val="34"/>
  </w:num>
  <w:num w:numId="14">
    <w:abstractNumId w:val="11"/>
  </w:num>
  <w:num w:numId="15">
    <w:abstractNumId w:val="16"/>
  </w:num>
  <w:num w:numId="16">
    <w:abstractNumId w:val="7"/>
  </w:num>
  <w:num w:numId="17">
    <w:abstractNumId w:val="27"/>
  </w:num>
  <w:num w:numId="18">
    <w:abstractNumId w:val="20"/>
  </w:num>
  <w:num w:numId="19">
    <w:abstractNumId w:val="13"/>
  </w:num>
  <w:num w:numId="20">
    <w:abstractNumId w:val="8"/>
  </w:num>
  <w:num w:numId="21">
    <w:abstractNumId w:val="18"/>
  </w:num>
  <w:num w:numId="22">
    <w:abstractNumId w:val="32"/>
  </w:num>
  <w:num w:numId="23">
    <w:abstractNumId w:val="36"/>
  </w:num>
  <w:num w:numId="24">
    <w:abstractNumId w:val="5"/>
  </w:num>
  <w:num w:numId="25">
    <w:abstractNumId w:val="29"/>
  </w:num>
  <w:num w:numId="26">
    <w:abstractNumId w:val="35"/>
  </w:num>
  <w:num w:numId="27">
    <w:abstractNumId w:val="14"/>
  </w:num>
  <w:num w:numId="28">
    <w:abstractNumId w:val="21"/>
  </w:num>
  <w:num w:numId="29">
    <w:abstractNumId w:val="30"/>
  </w:num>
  <w:num w:numId="30">
    <w:abstractNumId w:val="2"/>
  </w:num>
  <w:num w:numId="31">
    <w:abstractNumId w:val="10"/>
  </w:num>
  <w:num w:numId="32">
    <w:abstractNumId w:val="4"/>
  </w:num>
  <w:num w:numId="33">
    <w:abstractNumId w:val="6"/>
  </w:num>
  <w:num w:numId="34">
    <w:abstractNumId w:val="26"/>
  </w:num>
  <w:num w:numId="35">
    <w:abstractNumId w:val="33"/>
  </w:num>
  <w:num w:numId="36">
    <w:abstractNumId w:val="12"/>
  </w:num>
  <w:num w:numId="37">
    <w:abstractNumId w:val="2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B8D"/>
    <w:rsid w:val="000002A6"/>
    <w:rsid w:val="00004A32"/>
    <w:rsid w:val="00016501"/>
    <w:rsid w:val="000172EC"/>
    <w:rsid w:val="00023477"/>
    <w:rsid w:val="000242DA"/>
    <w:rsid w:val="00027F88"/>
    <w:rsid w:val="00033C70"/>
    <w:rsid w:val="000349C7"/>
    <w:rsid w:val="00040D2F"/>
    <w:rsid w:val="00044028"/>
    <w:rsid w:val="00052B1C"/>
    <w:rsid w:val="00052F89"/>
    <w:rsid w:val="00054C55"/>
    <w:rsid w:val="00054C68"/>
    <w:rsid w:val="000601B7"/>
    <w:rsid w:val="00065482"/>
    <w:rsid w:val="00070308"/>
    <w:rsid w:val="000730B7"/>
    <w:rsid w:val="000776DB"/>
    <w:rsid w:val="00086E33"/>
    <w:rsid w:val="000936E9"/>
    <w:rsid w:val="000941E0"/>
    <w:rsid w:val="0009552C"/>
    <w:rsid w:val="00095AC0"/>
    <w:rsid w:val="00096074"/>
    <w:rsid w:val="000A2464"/>
    <w:rsid w:val="000A33E3"/>
    <w:rsid w:val="000A4E54"/>
    <w:rsid w:val="000A71BC"/>
    <w:rsid w:val="000B2F5F"/>
    <w:rsid w:val="000B45CA"/>
    <w:rsid w:val="000B5DF2"/>
    <w:rsid w:val="000B6084"/>
    <w:rsid w:val="000B7737"/>
    <w:rsid w:val="000C0776"/>
    <w:rsid w:val="000C17E8"/>
    <w:rsid w:val="000D1395"/>
    <w:rsid w:val="000D3594"/>
    <w:rsid w:val="000D4B88"/>
    <w:rsid w:val="000D7B9B"/>
    <w:rsid w:val="000E319D"/>
    <w:rsid w:val="000E337A"/>
    <w:rsid w:val="000E45E6"/>
    <w:rsid w:val="000E557B"/>
    <w:rsid w:val="000E6B10"/>
    <w:rsid w:val="000F0191"/>
    <w:rsid w:val="000F2F28"/>
    <w:rsid w:val="000F428A"/>
    <w:rsid w:val="000F4832"/>
    <w:rsid w:val="00102A4C"/>
    <w:rsid w:val="00104658"/>
    <w:rsid w:val="001056EC"/>
    <w:rsid w:val="00110A23"/>
    <w:rsid w:val="00111084"/>
    <w:rsid w:val="00114B7C"/>
    <w:rsid w:val="00114BC2"/>
    <w:rsid w:val="0012599D"/>
    <w:rsid w:val="00127DCC"/>
    <w:rsid w:val="00135258"/>
    <w:rsid w:val="0013549F"/>
    <w:rsid w:val="00135F0D"/>
    <w:rsid w:val="00140FB8"/>
    <w:rsid w:val="00142EB1"/>
    <w:rsid w:val="0015068E"/>
    <w:rsid w:val="0015101D"/>
    <w:rsid w:val="00152A94"/>
    <w:rsid w:val="00160366"/>
    <w:rsid w:val="00162B16"/>
    <w:rsid w:val="00164B4E"/>
    <w:rsid w:val="00165E88"/>
    <w:rsid w:val="001708DA"/>
    <w:rsid w:val="00170EE1"/>
    <w:rsid w:val="0017374E"/>
    <w:rsid w:val="0017381A"/>
    <w:rsid w:val="00177CB7"/>
    <w:rsid w:val="00180DA2"/>
    <w:rsid w:val="001862A6"/>
    <w:rsid w:val="001900B5"/>
    <w:rsid w:val="0019077B"/>
    <w:rsid w:val="0019224B"/>
    <w:rsid w:val="001A1F9F"/>
    <w:rsid w:val="001A42AB"/>
    <w:rsid w:val="001B1E49"/>
    <w:rsid w:val="001C1F05"/>
    <w:rsid w:val="001C3DFE"/>
    <w:rsid w:val="001C4F99"/>
    <w:rsid w:val="001D40D4"/>
    <w:rsid w:val="001D4CFE"/>
    <w:rsid w:val="001D6363"/>
    <w:rsid w:val="001E1E9E"/>
    <w:rsid w:val="001E3544"/>
    <w:rsid w:val="001E393C"/>
    <w:rsid w:val="001E5617"/>
    <w:rsid w:val="001F1C6A"/>
    <w:rsid w:val="001F23D7"/>
    <w:rsid w:val="001F45BF"/>
    <w:rsid w:val="001F50DD"/>
    <w:rsid w:val="001F62BF"/>
    <w:rsid w:val="00201D4F"/>
    <w:rsid w:val="00205768"/>
    <w:rsid w:val="00205B1F"/>
    <w:rsid w:val="00205D0B"/>
    <w:rsid w:val="0021254C"/>
    <w:rsid w:val="00214B53"/>
    <w:rsid w:val="00214F1D"/>
    <w:rsid w:val="00220D87"/>
    <w:rsid w:val="002213D7"/>
    <w:rsid w:val="0022388A"/>
    <w:rsid w:val="00225109"/>
    <w:rsid w:val="00231E0B"/>
    <w:rsid w:val="0023437B"/>
    <w:rsid w:val="002422E3"/>
    <w:rsid w:val="00245BEB"/>
    <w:rsid w:val="00247129"/>
    <w:rsid w:val="00250209"/>
    <w:rsid w:val="00270378"/>
    <w:rsid w:val="00274F91"/>
    <w:rsid w:val="0028026B"/>
    <w:rsid w:val="00283AFA"/>
    <w:rsid w:val="0029116D"/>
    <w:rsid w:val="00293287"/>
    <w:rsid w:val="002A0D29"/>
    <w:rsid w:val="002A2E0F"/>
    <w:rsid w:val="002A7015"/>
    <w:rsid w:val="002B1BA4"/>
    <w:rsid w:val="002B24F6"/>
    <w:rsid w:val="002B2D4F"/>
    <w:rsid w:val="002B4E46"/>
    <w:rsid w:val="002B625F"/>
    <w:rsid w:val="002B6BF3"/>
    <w:rsid w:val="002B7FE0"/>
    <w:rsid w:val="002C760E"/>
    <w:rsid w:val="002D0423"/>
    <w:rsid w:val="002D3279"/>
    <w:rsid w:val="002D653F"/>
    <w:rsid w:val="002E001D"/>
    <w:rsid w:val="002E0364"/>
    <w:rsid w:val="002E2019"/>
    <w:rsid w:val="002E361A"/>
    <w:rsid w:val="002E5EFD"/>
    <w:rsid w:val="002E6C84"/>
    <w:rsid w:val="002E7FC3"/>
    <w:rsid w:val="002F213C"/>
    <w:rsid w:val="002F34AA"/>
    <w:rsid w:val="002F39E0"/>
    <w:rsid w:val="002F3F9B"/>
    <w:rsid w:val="002F5BA6"/>
    <w:rsid w:val="002F6537"/>
    <w:rsid w:val="00307634"/>
    <w:rsid w:val="00311794"/>
    <w:rsid w:val="0031207A"/>
    <w:rsid w:val="00313FF0"/>
    <w:rsid w:val="003152FA"/>
    <w:rsid w:val="00315944"/>
    <w:rsid w:val="003172CC"/>
    <w:rsid w:val="00320F0B"/>
    <w:rsid w:val="003220A2"/>
    <w:rsid w:val="00324F77"/>
    <w:rsid w:val="0032617B"/>
    <w:rsid w:val="003265EC"/>
    <w:rsid w:val="0033067D"/>
    <w:rsid w:val="00333CA9"/>
    <w:rsid w:val="003345C3"/>
    <w:rsid w:val="003374BF"/>
    <w:rsid w:val="00341D0A"/>
    <w:rsid w:val="00342437"/>
    <w:rsid w:val="00345865"/>
    <w:rsid w:val="00345C5E"/>
    <w:rsid w:val="003531FF"/>
    <w:rsid w:val="00354B2D"/>
    <w:rsid w:val="00357924"/>
    <w:rsid w:val="00360337"/>
    <w:rsid w:val="00360A5E"/>
    <w:rsid w:val="00367875"/>
    <w:rsid w:val="003710E3"/>
    <w:rsid w:val="00371A88"/>
    <w:rsid w:val="00374475"/>
    <w:rsid w:val="00374C17"/>
    <w:rsid w:val="0037562E"/>
    <w:rsid w:val="00380D66"/>
    <w:rsid w:val="003831BE"/>
    <w:rsid w:val="00385D07"/>
    <w:rsid w:val="00390BF9"/>
    <w:rsid w:val="00395DFF"/>
    <w:rsid w:val="003A15E8"/>
    <w:rsid w:val="003A15F7"/>
    <w:rsid w:val="003A1A22"/>
    <w:rsid w:val="003A4BDC"/>
    <w:rsid w:val="003A5D4A"/>
    <w:rsid w:val="003B32E3"/>
    <w:rsid w:val="003C23BC"/>
    <w:rsid w:val="003C5CD6"/>
    <w:rsid w:val="003D2368"/>
    <w:rsid w:val="003D24F7"/>
    <w:rsid w:val="003E1568"/>
    <w:rsid w:val="003E28A7"/>
    <w:rsid w:val="003E7A5C"/>
    <w:rsid w:val="003F017F"/>
    <w:rsid w:val="003F1ECD"/>
    <w:rsid w:val="003F3CD8"/>
    <w:rsid w:val="003F5A74"/>
    <w:rsid w:val="003F5D3C"/>
    <w:rsid w:val="003F77AB"/>
    <w:rsid w:val="00403D4B"/>
    <w:rsid w:val="00404F4F"/>
    <w:rsid w:val="00411C20"/>
    <w:rsid w:val="00422A4B"/>
    <w:rsid w:val="004326A5"/>
    <w:rsid w:val="004424C3"/>
    <w:rsid w:val="00471D82"/>
    <w:rsid w:val="0047206B"/>
    <w:rsid w:val="00475C9A"/>
    <w:rsid w:val="004879DC"/>
    <w:rsid w:val="004909C8"/>
    <w:rsid w:val="00493989"/>
    <w:rsid w:val="00494C4B"/>
    <w:rsid w:val="004A3EB0"/>
    <w:rsid w:val="004A46D7"/>
    <w:rsid w:val="004A6B67"/>
    <w:rsid w:val="004A6BB6"/>
    <w:rsid w:val="004B1E85"/>
    <w:rsid w:val="004B3FBD"/>
    <w:rsid w:val="004B41C7"/>
    <w:rsid w:val="004B5C68"/>
    <w:rsid w:val="004C155B"/>
    <w:rsid w:val="004C3EE4"/>
    <w:rsid w:val="004C4557"/>
    <w:rsid w:val="004D19AD"/>
    <w:rsid w:val="004D48B2"/>
    <w:rsid w:val="004D503A"/>
    <w:rsid w:val="004E23F3"/>
    <w:rsid w:val="004E2F7A"/>
    <w:rsid w:val="004E70E7"/>
    <w:rsid w:val="004F1F99"/>
    <w:rsid w:val="004F3DDE"/>
    <w:rsid w:val="004F56D6"/>
    <w:rsid w:val="00502415"/>
    <w:rsid w:val="005039BF"/>
    <w:rsid w:val="00505FBD"/>
    <w:rsid w:val="00510D5B"/>
    <w:rsid w:val="00510F4C"/>
    <w:rsid w:val="0051328B"/>
    <w:rsid w:val="00516023"/>
    <w:rsid w:val="005162C3"/>
    <w:rsid w:val="005162C7"/>
    <w:rsid w:val="00521D9C"/>
    <w:rsid w:val="005227E5"/>
    <w:rsid w:val="00524665"/>
    <w:rsid w:val="00525BC0"/>
    <w:rsid w:val="0053486E"/>
    <w:rsid w:val="005401CD"/>
    <w:rsid w:val="00543D23"/>
    <w:rsid w:val="00544C77"/>
    <w:rsid w:val="005459FD"/>
    <w:rsid w:val="00547448"/>
    <w:rsid w:val="0055128B"/>
    <w:rsid w:val="00555DA1"/>
    <w:rsid w:val="005562B6"/>
    <w:rsid w:val="00560777"/>
    <w:rsid w:val="005608C4"/>
    <w:rsid w:val="00561BC3"/>
    <w:rsid w:val="005639E0"/>
    <w:rsid w:val="00563AC7"/>
    <w:rsid w:val="005672CC"/>
    <w:rsid w:val="005677EF"/>
    <w:rsid w:val="00575D6C"/>
    <w:rsid w:val="00577E66"/>
    <w:rsid w:val="00582846"/>
    <w:rsid w:val="005836EB"/>
    <w:rsid w:val="00584279"/>
    <w:rsid w:val="00587BA7"/>
    <w:rsid w:val="00590C54"/>
    <w:rsid w:val="00597C12"/>
    <w:rsid w:val="00597ED1"/>
    <w:rsid w:val="00597F75"/>
    <w:rsid w:val="005A5A39"/>
    <w:rsid w:val="005A691B"/>
    <w:rsid w:val="005A7C72"/>
    <w:rsid w:val="005A7D33"/>
    <w:rsid w:val="005B27D4"/>
    <w:rsid w:val="005B409A"/>
    <w:rsid w:val="005C24A9"/>
    <w:rsid w:val="005D084C"/>
    <w:rsid w:val="005D0CFA"/>
    <w:rsid w:val="005D0D3F"/>
    <w:rsid w:val="005D580D"/>
    <w:rsid w:val="005E08E3"/>
    <w:rsid w:val="005E3DD4"/>
    <w:rsid w:val="005F107F"/>
    <w:rsid w:val="005F5AAC"/>
    <w:rsid w:val="005F6E9D"/>
    <w:rsid w:val="00603492"/>
    <w:rsid w:val="006036E5"/>
    <w:rsid w:val="0060574B"/>
    <w:rsid w:val="0061200D"/>
    <w:rsid w:val="0062063B"/>
    <w:rsid w:val="00621A16"/>
    <w:rsid w:val="0062216F"/>
    <w:rsid w:val="00622853"/>
    <w:rsid w:val="00626377"/>
    <w:rsid w:val="0062670C"/>
    <w:rsid w:val="0062699F"/>
    <w:rsid w:val="00631787"/>
    <w:rsid w:val="006331F2"/>
    <w:rsid w:val="00634611"/>
    <w:rsid w:val="0063675D"/>
    <w:rsid w:val="006507FE"/>
    <w:rsid w:val="006542E7"/>
    <w:rsid w:val="00654435"/>
    <w:rsid w:val="0065783E"/>
    <w:rsid w:val="00657AA2"/>
    <w:rsid w:val="0066095A"/>
    <w:rsid w:val="0066633B"/>
    <w:rsid w:val="00671188"/>
    <w:rsid w:val="0068476E"/>
    <w:rsid w:val="00685D66"/>
    <w:rsid w:val="006916A9"/>
    <w:rsid w:val="00691FB5"/>
    <w:rsid w:val="00695741"/>
    <w:rsid w:val="00695E75"/>
    <w:rsid w:val="006A1F70"/>
    <w:rsid w:val="006A4002"/>
    <w:rsid w:val="006A6FCF"/>
    <w:rsid w:val="006A7D21"/>
    <w:rsid w:val="006B0C5F"/>
    <w:rsid w:val="006B2CDD"/>
    <w:rsid w:val="006B47FF"/>
    <w:rsid w:val="006B7275"/>
    <w:rsid w:val="006C21B2"/>
    <w:rsid w:val="006C3AA4"/>
    <w:rsid w:val="006C5690"/>
    <w:rsid w:val="006C72B7"/>
    <w:rsid w:val="006D2AB9"/>
    <w:rsid w:val="006E298D"/>
    <w:rsid w:val="006E7831"/>
    <w:rsid w:val="006F2FA2"/>
    <w:rsid w:val="006F627B"/>
    <w:rsid w:val="006F64BD"/>
    <w:rsid w:val="00705380"/>
    <w:rsid w:val="007068DD"/>
    <w:rsid w:val="007078C2"/>
    <w:rsid w:val="007105E5"/>
    <w:rsid w:val="00711D35"/>
    <w:rsid w:val="00714886"/>
    <w:rsid w:val="00715664"/>
    <w:rsid w:val="00726F67"/>
    <w:rsid w:val="0072700A"/>
    <w:rsid w:val="00730617"/>
    <w:rsid w:val="00734F0D"/>
    <w:rsid w:val="0074049D"/>
    <w:rsid w:val="007409AA"/>
    <w:rsid w:val="00740EF5"/>
    <w:rsid w:val="00741261"/>
    <w:rsid w:val="00756E3B"/>
    <w:rsid w:val="007647AF"/>
    <w:rsid w:val="00764F0E"/>
    <w:rsid w:val="00767654"/>
    <w:rsid w:val="007715ED"/>
    <w:rsid w:val="00772757"/>
    <w:rsid w:val="00772ABB"/>
    <w:rsid w:val="007741C5"/>
    <w:rsid w:val="007752A1"/>
    <w:rsid w:val="007825C2"/>
    <w:rsid w:val="00783EAF"/>
    <w:rsid w:val="00786092"/>
    <w:rsid w:val="00792AF8"/>
    <w:rsid w:val="00792CA9"/>
    <w:rsid w:val="007A2D93"/>
    <w:rsid w:val="007A4622"/>
    <w:rsid w:val="007B089B"/>
    <w:rsid w:val="007B297C"/>
    <w:rsid w:val="007B59F2"/>
    <w:rsid w:val="007B5FB8"/>
    <w:rsid w:val="007B7277"/>
    <w:rsid w:val="007C254E"/>
    <w:rsid w:val="007C29B9"/>
    <w:rsid w:val="007C2B0F"/>
    <w:rsid w:val="007C3046"/>
    <w:rsid w:val="007C3AA2"/>
    <w:rsid w:val="007C47F4"/>
    <w:rsid w:val="007D00C1"/>
    <w:rsid w:val="007D1234"/>
    <w:rsid w:val="007D2C2C"/>
    <w:rsid w:val="007D6A5C"/>
    <w:rsid w:val="007E4736"/>
    <w:rsid w:val="007E5FD6"/>
    <w:rsid w:val="007E6925"/>
    <w:rsid w:val="007F23C7"/>
    <w:rsid w:val="007F50DD"/>
    <w:rsid w:val="007F5770"/>
    <w:rsid w:val="007F66F2"/>
    <w:rsid w:val="00801615"/>
    <w:rsid w:val="0080369A"/>
    <w:rsid w:val="008042AD"/>
    <w:rsid w:val="00806CB9"/>
    <w:rsid w:val="00807DE3"/>
    <w:rsid w:val="00810FA8"/>
    <w:rsid w:val="00812FAF"/>
    <w:rsid w:val="00817639"/>
    <w:rsid w:val="008217BF"/>
    <w:rsid w:val="00821BFA"/>
    <w:rsid w:val="0082392F"/>
    <w:rsid w:val="00826CCA"/>
    <w:rsid w:val="0083334F"/>
    <w:rsid w:val="00834CA5"/>
    <w:rsid w:val="00835376"/>
    <w:rsid w:val="008355BB"/>
    <w:rsid w:val="00835A25"/>
    <w:rsid w:val="00842956"/>
    <w:rsid w:val="00845480"/>
    <w:rsid w:val="008454A3"/>
    <w:rsid w:val="00845DAB"/>
    <w:rsid w:val="008471D9"/>
    <w:rsid w:val="00854608"/>
    <w:rsid w:val="008566CE"/>
    <w:rsid w:val="00857AB4"/>
    <w:rsid w:val="0086073E"/>
    <w:rsid w:val="008609E6"/>
    <w:rsid w:val="00862C2D"/>
    <w:rsid w:val="00866BFB"/>
    <w:rsid w:val="008761D7"/>
    <w:rsid w:val="00877FB5"/>
    <w:rsid w:val="00880AB3"/>
    <w:rsid w:val="00881BBA"/>
    <w:rsid w:val="008A28D2"/>
    <w:rsid w:val="008A352E"/>
    <w:rsid w:val="008A555E"/>
    <w:rsid w:val="008B02F4"/>
    <w:rsid w:val="008B2315"/>
    <w:rsid w:val="008B495D"/>
    <w:rsid w:val="008B5544"/>
    <w:rsid w:val="008C2AAE"/>
    <w:rsid w:val="008C4B84"/>
    <w:rsid w:val="008D788E"/>
    <w:rsid w:val="008E423F"/>
    <w:rsid w:val="008E57F4"/>
    <w:rsid w:val="008F08F2"/>
    <w:rsid w:val="008F16D6"/>
    <w:rsid w:val="008F2B04"/>
    <w:rsid w:val="008F362F"/>
    <w:rsid w:val="008F3E00"/>
    <w:rsid w:val="008F434F"/>
    <w:rsid w:val="008F5EB7"/>
    <w:rsid w:val="00901E14"/>
    <w:rsid w:val="00903AD2"/>
    <w:rsid w:val="009171E5"/>
    <w:rsid w:val="00922AAD"/>
    <w:rsid w:val="009234BB"/>
    <w:rsid w:val="00927607"/>
    <w:rsid w:val="0093006E"/>
    <w:rsid w:val="00936226"/>
    <w:rsid w:val="00941A31"/>
    <w:rsid w:val="009425C2"/>
    <w:rsid w:val="00943C5D"/>
    <w:rsid w:val="009443E0"/>
    <w:rsid w:val="00944CF3"/>
    <w:rsid w:val="00950708"/>
    <w:rsid w:val="00950B16"/>
    <w:rsid w:val="00951D13"/>
    <w:rsid w:val="00954D90"/>
    <w:rsid w:val="00963F8C"/>
    <w:rsid w:val="00963F97"/>
    <w:rsid w:val="00964213"/>
    <w:rsid w:val="00964806"/>
    <w:rsid w:val="00966D68"/>
    <w:rsid w:val="00967719"/>
    <w:rsid w:val="00970A66"/>
    <w:rsid w:val="00976F7D"/>
    <w:rsid w:val="00982F00"/>
    <w:rsid w:val="00985051"/>
    <w:rsid w:val="00985560"/>
    <w:rsid w:val="0099383E"/>
    <w:rsid w:val="00993DB7"/>
    <w:rsid w:val="009A533D"/>
    <w:rsid w:val="009A6618"/>
    <w:rsid w:val="009A7C96"/>
    <w:rsid w:val="009B698B"/>
    <w:rsid w:val="009C0ADD"/>
    <w:rsid w:val="009D20EC"/>
    <w:rsid w:val="009D56AE"/>
    <w:rsid w:val="009D59AA"/>
    <w:rsid w:val="009D62DD"/>
    <w:rsid w:val="009E1DD7"/>
    <w:rsid w:val="009E560E"/>
    <w:rsid w:val="009F06FE"/>
    <w:rsid w:val="009F17EE"/>
    <w:rsid w:val="009F5CE8"/>
    <w:rsid w:val="009F7622"/>
    <w:rsid w:val="00A01107"/>
    <w:rsid w:val="00A07175"/>
    <w:rsid w:val="00A118A6"/>
    <w:rsid w:val="00A130D8"/>
    <w:rsid w:val="00A14EA5"/>
    <w:rsid w:val="00A16B71"/>
    <w:rsid w:val="00A310A1"/>
    <w:rsid w:val="00A318B0"/>
    <w:rsid w:val="00A31A48"/>
    <w:rsid w:val="00A31B7F"/>
    <w:rsid w:val="00A3406A"/>
    <w:rsid w:val="00A378D9"/>
    <w:rsid w:val="00A43EDE"/>
    <w:rsid w:val="00A45C64"/>
    <w:rsid w:val="00A539E6"/>
    <w:rsid w:val="00A55616"/>
    <w:rsid w:val="00A6312D"/>
    <w:rsid w:val="00A66382"/>
    <w:rsid w:val="00A75223"/>
    <w:rsid w:val="00A77057"/>
    <w:rsid w:val="00A77870"/>
    <w:rsid w:val="00A8029B"/>
    <w:rsid w:val="00A84067"/>
    <w:rsid w:val="00A85076"/>
    <w:rsid w:val="00A86206"/>
    <w:rsid w:val="00A877D3"/>
    <w:rsid w:val="00A9710C"/>
    <w:rsid w:val="00A97D10"/>
    <w:rsid w:val="00AA4423"/>
    <w:rsid w:val="00AA4A34"/>
    <w:rsid w:val="00AA5C09"/>
    <w:rsid w:val="00AA69DE"/>
    <w:rsid w:val="00AB12F1"/>
    <w:rsid w:val="00AB1647"/>
    <w:rsid w:val="00AB5DBE"/>
    <w:rsid w:val="00AB6141"/>
    <w:rsid w:val="00AB6830"/>
    <w:rsid w:val="00AC1787"/>
    <w:rsid w:val="00AC200E"/>
    <w:rsid w:val="00AC6BBE"/>
    <w:rsid w:val="00AD4BEE"/>
    <w:rsid w:val="00AD6837"/>
    <w:rsid w:val="00AE008E"/>
    <w:rsid w:val="00AE09DB"/>
    <w:rsid w:val="00AE0B18"/>
    <w:rsid w:val="00AE5417"/>
    <w:rsid w:val="00AF22DF"/>
    <w:rsid w:val="00AF550F"/>
    <w:rsid w:val="00B0040E"/>
    <w:rsid w:val="00B033C7"/>
    <w:rsid w:val="00B03DEF"/>
    <w:rsid w:val="00B06846"/>
    <w:rsid w:val="00B06A14"/>
    <w:rsid w:val="00B06CA3"/>
    <w:rsid w:val="00B1163E"/>
    <w:rsid w:val="00B11F38"/>
    <w:rsid w:val="00B1206F"/>
    <w:rsid w:val="00B204C0"/>
    <w:rsid w:val="00B20C9D"/>
    <w:rsid w:val="00B24AD7"/>
    <w:rsid w:val="00B24DD5"/>
    <w:rsid w:val="00B25254"/>
    <w:rsid w:val="00B261BC"/>
    <w:rsid w:val="00B2647C"/>
    <w:rsid w:val="00B34E23"/>
    <w:rsid w:val="00B3559D"/>
    <w:rsid w:val="00B44A86"/>
    <w:rsid w:val="00B507A5"/>
    <w:rsid w:val="00B52F60"/>
    <w:rsid w:val="00B55FBB"/>
    <w:rsid w:val="00B57FBE"/>
    <w:rsid w:val="00B606AF"/>
    <w:rsid w:val="00B62E6F"/>
    <w:rsid w:val="00B63E83"/>
    <w:rsid w:val="00B6571C"/>
    <w:rsid w:val="00B71A97"/>
    <w:rsid w:val="00B7732A"/>
    <w:rsid w:val="00B8047E"/>
    <w:rsid w:val="00B807E2"/>
    <w:rsid w:val="00B81A64"/>
    <w:rsid w:val="00B81EE8"/>
    <w:rsid w:val="00B82780"/>
    <w:rsid w:val="00B85F0E"/>
    <w:rsid w:val="00B9029A"/>
    <w:rsid w:val="00B906B2"/>
    <w:rsid w:val="00B916F8"/>
    <w:rsid w:val="00B91895"/>
    <w:rsid w:val="00B9487B"/>
    <w:rsid w:val="00B94B0F"/>
    <w:rsid w:val="00B94D77"/>
    <w:rsid w:val="00B96650"/>
    <w:rsid w:val="00B97F95"/>
    <w:rsid w:val="00BA59EC"/>
    <w:rsid w:val="00BA67C3"/>
    <w:rsid w:val="00BA762F"/>
    <w:rsid w:val="00BB32E9"/>
    <w:rsid w:val="00BB7151"/>
    <w:rsid w:val="00BC13C0"/>
    <w:rsid w:val="00BC1CA9"/>
    <w:rsid w:val="00BC44F1"/>
    <w:rsid w:val="00BC4F1A"/>
    <w:rsid w:val="00BC6282"/>
    <w:rsid w:val="00BD27CA"/>
    <w:rsid w:val="00BD2AD0"/>
    <w:rsid w:val="00BD2E13"/>
    <w:rsid w:val="00BD2FE8"/>
    <w:rsid w:val="00BE114E"/>
    <w:rsid w:val="00BF0320"/>
    <w:rsid w:val="00BF1423"/>
    <w:rsid w:val="00BF14AB"/>
    <w:rsid w:val="00BF16BE"/>
    <w:rsid w:val="00BF32DB"/>
    <w:rsid w:val="00BF4242"/>
    <w:rsid w:val="00BF5F61"/>
    <w:rsid w:val="00BF64E7"/>
    <w:rsid w:val="00C02101"/>
    <w:rsid w:val="00C02A17"/>
    <w:rsid w:val="00C1503A"/>
    <w:rsid w:val="00C20858"/>
    <w:rsid w:val="00C20D40"/>
    <w:rsid w:val="00C2482C"/>
    <w:rsid w:val="00C256D9"/>
    <w:rsid w:val="00C27EAA"/>
    <w:rsid w:val="00C329A5"/>
    <w:rsid w:val="00C4408F"/>
    <w:rsid w:val="00C50F78"/>
    <w:rsid w:val="00C515A5"/>
    <w:rsid w:val="00C51E37"/>
    <w:rsid w:val="00C60A24"/>
    <w:rsid w:val="00C63B7D"/>
    <w:rsid w:val="00C65366"/>
    <w:rsid w:val="00C67B6B"/>
    <w:rsid w:val="00C67F71"/>
    <w:rsid w:val="00C71A5A"/>
    <w:rsid w:val="00C72D7C"/>
    <w:rsid w:val="00C752B8"/>
    <w:rsid w:val="00C75416"/>
    <w:rsid w:val="00C81B49"/>
    <w:rsid w:val="00C87FC7"/>
    <w:rsid w:val="00C91DEB"/>
    <w:rsid w:val="00C92D82"/>
    <w:rsid w:val="00C9534D"/>
    <w:rsid w:val="00C96325"/>
    <w:rsid w:val="00CA0A9A"/>
    <w:rsid w:val="00CA0CA3"/>
    <w:rsid w:val="00CA22C9"/>
    <w:rsid w:val="00CA2F39"/>
    <w:rsid w:val="00CA5F30"/>
    <w:rsid w:val="00CB1E2E"/>
    <w:rsid w:val="00CB2F79"/>
    <w:rsid w:val="00CC071F"/>
    <w:rsid w:val="00CC1EA5"/>
    <w:rsid w:val="00CD073C"/>
    <w:rsid w:val="00CD1B8D"/>
    <w:rsid w:val="00CD21E1"/>
    <w:rsid w:val="00CD3FA3"/>
    <w:rsid w:val="00CD4856"/>
    <w:rsid w:val="00CD5CE9"/>
    <w:rsid w:val="00CD76AA"/>
    <w:rsid w:val="00CE0AA9"/>
    <w:rsid w:val="00CE210F"/>
    <w:rsid w:val="00CE6041"/>
    <w:rsid w:val="00CF1098"/>
    <w:rsid w:val="00CF193C"/>
    <w:rsid w:val="00CF455D"/>
    <w:rsid w:val="00D01804"/>
    <w:rsid w:val="00D034EF"/>
    <w:rsid w:val="00D07C90"/>
    <w:rsid w:val="00D16EB1"/>
    <w:rsid w:val="00D234AA"/>
    <w:rsid w:val="00D264F2"/>
    <w:rsid w:val="00D31555"/>
    <w:rsid w:val="00D32E8A"/>
    <w:rsid w:val="00D33577"/>
    <w:rsid w:val="00D34016"/>
    <w:rsid w:val="00D356BA"/>
    <w:rsid w:val="00D37748"/>
    <w:rsid w:val="00D422E7"/>
    <w:rsid w:val="00D4721B"/>
    <w:rsid w:val="00D51778"/>
    <w:rsid w:val="00D51C82"/>
    <w:rsid w:val="00D5598D"/>
    <w:rsid w:val="00D617F4"/>
    <w:rsid w:val="00D65705"/>
    <w:rsid w:val="00D66110"/>
    <w:rsid w:val="00D77B70"/>
    <w:rsid w:val="00D801A1"/>
    <w:rsid w:val="00D82698"/>
    <w:rsid w:val="00D926D8"/>
    <w:rsid w:val="00D9370D"/>
    <w:rsid w:val="00D94B74"/>
    <w:rsid w:val="00D94DCD"/>
    <w:rsid w:val="00DA3605"/>
    <w:rsid w:val="00DB690E"/>
    <w:rsid w:val="00DB7514"/>
    <w:rsid w:val="00DC088C"/>
    <w:rsid w:val="00DC0A60"/>
    <w:rsid w:val="00DC2A8E"/>
    <w:rsid w:val="00DC6879"/>
    <w:rsid w:val="00DD03DE"/>
    <w:rsid w:val="00DD06A7"/>
    <w:rsid w:val="00DD4D49"/>
    <w:rsid w:val="00DD6AB4"/>
    <w:rsid w:val="00DD7597"/>
    <w:rsid w:val="00DE0CE6"/>
    <w:rsid w:val="00DE1720"/>
    <w:rsid w:val="00DF4552"/>
    <w:rsid w:val="00DF6321"/>
    <w:rsid w:val="00DF7D34"/>
    <w:rsid w:val="00E04367"/>
    <w:rsid w:val="00E07C3C"/>
    <w:rsid w:val="00E12BAA"/>
    <w:rsid w:val="00E14DE1"/>
    <w:rsid w:val="00E20324"/>
    <w:rsid w:val="00E2272D"/>
    <w:rsid w:val="00E22B73"/>
    <w:rsid w:val="00E23E86"/>
    <w:rsid w:val="00E357F9"/>
    <w:rsid w:val="00E36139"/>
    <w:rsid w:val="00E3695B"/>
    <w:rsid w:val="00E45C99"/>
    <w:rsid w:val="00E51041"/>
    <w:rsid w:val="00E52324"/>
    <w:rsid w:val="00E52DC4"/>
    <w:rsid w:val="00E54A45"/>
    <w:rsid w:val="00E5589B"/>
    <w:rsid w:val="00E62C0B"/>
    <w:rsid w:val="00E63ED2"/>
    <w:rsid w:val="00E64277"/>
    <w:rsid w:val="00E64368"/>
    <w:rsid w:val="00E67A89"/>
    <w:rsid w:val="00E741E6"/>
    <w:rsid w:val="00E7643F"/>
    <w:rsid w:val="00E76B9D"/>
    <w:rsid w:val="00E810A4"/>
    <w:rsid w:val="00E85635"/>
    <w:rsid w:val="00E860DA"/>
    <w:rsid w:val="00E90A1D"/>
    <w:rsid w:val="00E92FB0"/>
    <w:rsid w:val="00EA0CE8"/>
    <w:rsid w:val="00EA2664"/>
    <w:rsid w:val="00EA50B6"/>
    <w:rsid w:val="00EA5B65"/>
    <w:rsid w:val="00EA6B64"/>
    <w:rsid w:val="00EB0E0D"/>
    <w:rsid w:val="00EB4679"/>
    <w:rsid w:val="00EB605D"/>
    <w:rsid w:val="00EB6480"/>
    <w:rsid w:val="00EB752E"/>
    <w:rsid w:val="00EC15E8"/>
    <w:rsid w:val="00EC1611"/>
    <w:rsid w:val="00EC4E9C"/>
    <w:rsid w:val="00EC6DBC"/>
    <w:rsid w:val="00ED2E1D"/>
    <w:rsid w:val="00ED6CB9"/>
    <w:rsid w:val="00EE21DB"/>
    <w:rsid w:val="00EE3B01"/>
    <w:rsid w:val="00EE3B29"/>
    <w:rsid w:val="00EE4B89"/>
    <w:rsid w:val="00EE5C08"/>
    <w:rsid w:val="00EE6BFC"/>
    <w:rsid w:val="00EE7A91"/>
    <w:rsid w:val="00EF2666"/>
    <w:rsid w:val="00EF4C56"/>
    <w:rsid w:val="00EF5FDE"/>
    <w:rsid w:val="00F076F1"/>
    <w:rsid w:val="00F07B83"/>
    <w:rsid w:val="00F10E48"/>
    <w:rsid w:val="00F13CFC"/>
    <w:rsid w:val="00F27B10"/>
    <w:rsid w:val="00F35D0A"/>
    <w:rsid w:val="00F41493"/>
    <w:rsid w:val="00F435AF"/>
    <w:rsid w:val="00F442AA"/>
    <w:rsid w:val="00F50D4F"/>
    <w:rsid w:val="00F5207A"/>
    <w:rsid w:val="00F52590"/>
    <w:rsid w:val="00F52C15"/>
    <w:rsid w:val="00F53980"/>
    <w:rsid w:val="00F60B9B"/>
    <w:rsid w:val="00F617BB"/>
    <w:rsid w:val="00F67A11"/>
    <w:rsid w:val="00F70521"/>
    <w:rsid w:val="00F71A8C"/>
    <w:rsid w:val="00F726AE"/>
    <w:rsid w:val="00F726B7"/>
    <w:rsid w:val="00F72AEB"/>
    <w:rsid w:val="00F72D66"/>
    <w:rsid w:val="00F73FC9"/>
    <w:rsid w:val="00F800D0"/>
    <w:rsid w:val="00F81756"/>
    <w:rsid w:val="00F82468"/>
    <w:rsid w:val="00F83B86"/>
    <w:rsid w:val="00F84C82"/>
    <w:rsid w:val="00F8518D"/>
    <w:rsid w:val="00F85A64"/>
    <w:rsid w:val="00F90B13"/>
    <w:rsid w:val="00F91735"/>
    <w:rsid w:val="00F9733B"/>
    <w:rsid w:val="00F975DC"/>
    <w:rsid w:val="00FA56C6"/>
    <w:rsid w:val="00FA6262"/>
    <w:rsid w:val="00FB1074"/>
    <w:rsid w:val="00FC3B6B"/>
    <w:rsid w:val="00FC461D"/>
    <w:rsid w:val="00FC685F"/>
    <w:rsid w:val="00FD15A2"/>
    <w:rsid w:val="00FD371C"/>
    <w:rsid w:val="00FD65A5"/>
    <w:rsid w:val="00FE26E8"/>
    <w:rsid w:val="00FE3162"/>
    <w:rsid w:val="00FE4553"/>
    <w:rsid w:val="00FE457D"/>
    <w:rsid w:val="00FE55A7"/>
    <w:rsid w:val="00FE76D3"/>
    <w:rsid w:val="00FF2F05"/>
    <w:rsid w:val="00FF5234"/>
    <w:rsid w:val="00FF63F4"/>
    <w:rsid w:val="00FF6974"/>
    <w:rsid w:val="00FF6F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nhideWhenUsed="1" w:qFormat="1"/>
    <w:lsdException w:name="footnote reference" w:uiPriority="99"/>
    <w:lsdException w:name="annotation reference" w:uiPriority="99"/>
    <w:lsdException w:name="page number" w:uiPriority="99"/>
    <w:lsdException w:name="List Bullet" w:uiPriority="4"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Address" w:uiPriority="99"/>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 w:eastAsia="es-ES"/>
    </w:rPr>
  </w:style>
  <w:style w:type="paragraph" w:styleId="Ttulo1">
    <w:name w:val="heading 1"/>
    <w:basedOn w:val="Normal"/>
    <w:next w:val="Normal"/>
    <w:link w:val="Ttulo1Car"/>
    <w:uiPriority w:val="9"/>
    <w:qFormat/>
    <w:pPr>
      <w:keepNext/>
      <w:jc w:val="center"/>
      <w:outlineLvl w:val="0"/>
    </w:pPr>
    <w:rPr>
      <w:rFonts w:ascii="Arial" w:hAnsi="Arial"/>
      <w:b/>
      <w:snapToGrid w:val="0"/>
      <w:color w:val="008000"/>
    </w:rPr>
  </w:style>
  <w:style w:type="paragraph" w:styleId="Ttulo2">
    <w:name w:val="heading 2"/>
    <w:basedOn w:val="Normal"/>
    <w:next w:val="Normal"/>
    <w:link w:val="Ttulo2Car"/>
    <w:uiPriority w:val="9"/>
    <w:qFormat/>
    <w:pPr>
      <w:keepNext/>
      <w:outlineLvl w:val="1"/>
    </w:pPr>
    <w:rPr>
      <w:b/>
      <w:sz w:val="18"/>
    </w:rPr>
  </w:style>
  <w:style w:type="paragraph" w:styleId="Ttulo3">
    <w:name w:val="heading 3"/>
    <w:basedOn w:val="Normal"/>
    <w:next w:val="Normal"/>
    <w:link w:val="Ttulo3Car"/>
    <w:uiPriority w:val="9"/>
    <w:qFormat/>
    <w:pPr>
      <w:keepNext/>
      <w:outlineLvl w:val="2"/>
    </w:pPr>
    <w:rPr>
      <w:b/>
    </w:rPr>
  </w:style>
  <w:style w:type="paragraph" w:styleId="Ttulo4">
    <w:name w:val="heading 4"/>
    <w:basedOn w:val="Normal"/>
    <w:next w:val="Normal"/>
    <w:qFormat/>
    <w:pPr>
      <w:keepNext/>
      <w:jc w:val="center"/>
      <w:outlineLvl w:val="3"/>
    </w:pPr>
    <w:rPr>
      <w:b/>
      <w:sz w:val="18"/>
    </w:rPr>
  </w:style>
  <w:style w:type="paragraph" w:styleId="Ttulo5">
    <w:name w:val="heading 5"/>
    <w:basedOn w:val="Normal"/>
    <w:next w:val="Normal"/>
    <w:qFormat/>
    <w:pPr>
      <w:keepNext/>
      <w:jc w:val="center"/>
      <w:outlineLvl w:val="4"/>
    </w:pPr>
    <w:rPr>
      <w:rFonts w:ascii="Arial" w:hAnsi="Arial"/>
      <w:b/>
      <w:snapToGrid w:val="0"/>
      <w:color w:val="FF00FF"/>
      <w:sz w:val="18"/>
    </w:rPr>
  </w:style>
  <w:style w:type="paragraph" w:styleId="Ttulo6">
    <w:name w:val="heading 6"/>
    <w:basedOn w:val="Normal"/>
    <w:next w:val="Normal"/>
    <w:qFormat/>
    <w:pPr>
      <w:keepNext/>
      <w:jc w:val="center"/>
      <w:outlineLvl w:val="5"/>
    </w:pPr>
    <w:rPr>
      <w:b/>
    </w:rPr>
  </w:style>
  <w:style w:type="paragraph" w:styleId="Ttulo7">
    <w:name w:val="heading 7"/>
    <w:basedOn w:val="Normal"/>
    <w:next w:val="Normal"/>
    <w:qFormat/>
    <w:pPr>
      <w:keepNext/>
      <w:ind w:left="720"/>
      <w:jc w:val="both"/>
      <w:outlineLvl w:val="6"/>
    </w:pPr>
    <w:rPr>
      <w:rFonts w:ascii="Arial" w:hAnsi="Arial"/>
      <w:b/>
      <w:snapToGrid w:val="0"/>
    </w:rPr>
  </w:style>
  <w:style w:type="paragraph" w:styleId="Ttulo8">
    <w:name w:val="heading 8"/>
    <w:basedOn w:val="Normal"/>
    <w:next w:val="Normal"/>
    <w:qFormat/>
    <w:pPr>
      <w:keepNext/>
      <w:jc w:val="center"/>
      <w:outlineLvl w:val="7"/>
    </w:pPr>
    <w:rPr>
      <w:b/>
      <w:sz w:val="22"/>
    </w:rPr>
  </w:style>
  <w:style w:type="paragraph" w:styleId="Ttulo9">
    <w:name w:val="heading 9"/>
    <w:basedOn w:val="Normal"/>
    <w:next w:val="Normal"/>
    <w:qFormat/>
    <w:pPr>
      <w:keepNext/>
      <w:jc w:val="center"/>
      <w:outlineLvl w:val="8"/>
    </w:pPr>
    <w:rPr>
      <w:rFonts w:ascii="Arial" w:hAnsi="Arial"/>
      <w:b/>
      <w:snapToGrid w:val="0"/>
      <w:color w:val="0000FF"/>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character" w:styleId="Nmerodepgina">
    <w:name w:val="page number"/>
    <w:basedOn w:val="Fuentedeprrafopredeter"/>
    <w:uiPriority w:val="99"/>
  </w:style>
  <w:style w:type="paragraph" w:styleId="Textoindependiente">
    <w:name w:val="Body Text"/>
    <w:basedOn w:val="Normal"/>
    <w:pPr>
      <w:jc w:val="center"/>
    </w:pPr>
    <w:rPr>
      <w:rFonts w:ascii="Arial" w:hAnsi="Arial"/>
      <w:b/>
    </w:rPr>
  </w:style>
  <w:style w:type="paragraph" w:styleId="Textoindependiente2">
    <w:name w:val="Body Text 2"/>
    <w:basedOn w:val="Normal"/>
    <w:pPr>
      <w:jc w:val="both"/>
    </w:pPr>
    <w:rPr>
      <w:rFonts w:ascii="Arial" w:hAnsi="Arial"/>
      <w:snapToGrid w:val="0"/>
      <w:color w:val="000000"/>
    </w:rPr>
  </w:style>
  <w:style w:type="paragraph" w:styleId="Sangradetextonormal">
    <w:name w:val="Body Text Indent"/>
    <w:basedOn w:val="Normal"/>
    <w:pPr>
      <w:ind w:left="2127" w:hanging="1058"/>
      <w:jc w:val="both"/>
    </w:pPr>
    <w:rPr>
      <w:rFonts w:ascii="Arial" w:hAnsi="Arial"/>
      <w:snapToGrid w:val="0"/>
    </w:rPr>
  </w:style>
  <w:style w:type="paragraph" w:styleId="Sangra2detindependiente">
    <w:name w:val="Body Text Indent 2"/>
    <w:basedOn w:val="Normal"/>
    <w:pPr>
      <w:ind w:left="2127" w:hanging="1418"/>
      <w:jc w:val="both"/>
    </w:pPr>
    <w:rPr>
      <w:rFonts w:ascii="Arial" w:hAnsi="Arial"/>
      <w:snapToGrid w:val="0"/>
    </w:rPr>
  </w:style>
  <w:style w:type="paragraph" w:styleId="Sangra3detindependiente">
    <w:name w:val="Body Text Indent 3"/>
    <w:basedOn w:val="Normal"/>
    <w:pPr>
      <w:ind w:left="2410" w:hanging="992"/>
      <w:jc w:val="both"/>
    </w:pPr>
    <w:rPr>
      <w:rFonts w:ascii="Arial" w:hAnsi="Arial"/>
      <w:snapToGrid w:val="0"/>
    </w:rPr>
  </w:style>
  <w:style w:type="paragraph" w:styleId="Textonotapie">
    <w:name w:val="footnote text"/>
    <w:basedOn w:val="Normal"/>
    <w:link w:val="TextonotapieCar"/>
    <w:uiPriority w:val="99"/>
    <w:semiHidden/>
  </w:style>
  <w:style w:type="paragraph" w:styleId="Textosinformato">
    <w:name w:val="Plain Text"/>
    <w:basedOn w:val="Normal"/>
    <w:rPr>
      <w:rFonts w:ascii="Courier New" w:hAnsi="Courier New"/>
    </w:rPr>
  </w:style>
  <w:style w:type="paragraph" w:styleId="Textoindependiente3">
    <w:name w:val="Body Text 3"/>
    <w:basedOn w:val="Normal"/>
    <w:rPr>
      <w:sz w:val="22"/>
    </w:rPr>
  </w:style>
  <w:style w:type="paragraph" w:styleId="Mapadeldocumento">
    <w:name w:val="Document Map"/>
    <w:basedOn w:val="Normal"/>
    <w:semiHidden/>
    <w:pPr>
      <w:shd w:val="clear" w:color="auto" w:fill="000080"/>
    </w:pPr>
    <w:rPr>
      <w:rFonts w:ascii="Tahoma" w:hAnsi="Tahoma"/>
    </w:rPr>
  </w:style>
  <w:style w:type="paragraph" w:styleId="Textodeglobo">
    <w:name w:val="Balloon Text"/>
    <w:basedOn w:val="Normal"/>
    <w:semiHidden/>
    <w:rsid w:val="000A4E54"/>
    <w:rPr>
      <w:rFonts w:ascii="Tahoma" w:hAnsi="Tahoma" w:cs="Tahoma"/>
      <w:sz w:val="16"/>
      <w:szCs w:val="16"/>
    </w:rPr>
  </w:style>
  <w:style w:type="table" w:styleId="Tablaconcuadrcula">
    <w:name w:val="Table Grid"/>
    <w:basedOn w:val="Tablanormal"/>
    <w:rsid w:val="00403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loque">
    <w:name w:val="Block Text"/>
    <w:basedOn w:val="Normal"/>
    <w:rsid w:val="004909C8"/>
    <w:pPr>
      <w:spacing w:before="120" w:after="120" w:line="360" w:lineRule="auto"/>
      <w:ind w:left="142" w:right="191"/>
      <w:jc w:val="both"/>
    </w:pPr>
    <w:rPr>
      <w:rFonts w:ascii="Arial" w:hAnsi="Arial"/>
      <w:sz w:val="24"/>
    </w:rPr>
  </w:style>
  <w:style w:type="character" w:customStyle="1" w:styleId="Ttulo1Car">
    <w:name w:val="Título 1 Car"/>
    <w:basedOn w:val="Fuentedeprrafopredeter"/>
    <w:link w:val="Ttulo1"/>
    <w:uiPriority w:val="9"/>
    <w:rsid w:val="008761D7"/>
    <w:rPr>
      <w:rFonts w:ascii="Arial" w:hAnsi="Arial"/>
      <w:b/>
      <w:snapToGrid w:val="0"/>
      <w:color w:val="008000"/>
      <w:lang w:val="es-ES" w:eastAsia="es-ES"/>
    </w:rPr>
  </w:style>
  <w:style w:type="paragraph" w:styleId="Sinespaciado">
    <w:name w:val="No Spacing"/>
    <w:link w:val="SinespaciadoCar"/>
    <w:uiPriority w:val="1"/>
    <w:qFormat/>
    <w:rsid w:val="008761D7"/>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8761D7"/>
    <w:rPr>
      <w:rFonts w:asciiTheme="minorHAnsi" w:eastAsiaTheme="minorEastAsia" w:hAnsiTheme="minorHAnsi" w:cstheme="minorBidi"/>
      <w:sz w:val="22"/>
      <w:szCs w:val="22"/>
    </w:rPr>
  </w:style>
  <w:style w:type="paragraph" w:styleId="Prrafodelista">
    <w:name w:val="List Paragraph"/>
    <w:basedOn w:val="Normal"/>
    <w:link w:val="PrrafodelistaCar"/>
    <w:uiPriority w:val="34"/>
    <w:qFormat/>
    <w:rsid w:val="008761D7"/>
    <w:pPr>
      <w:spacing w:after="200" w:line="276" w:lineRule="auto"/>
      <w:ind w:left="720"/>
      <w:contextualSpacing/>
    </w:pPr>
    <w:rPr>
      <w:rFonts w:asciiTheme="minorHAnsi" w:eastAsiaTheme="minorHAnsi" w:hAnsiTheme="minorHAnsi" w:cstheme="minorBidi"/>
      <w:sz w:val="22"/>
      <w:szCs w:val="22"/>
      <w:lang w:val="es-PE" w:eastAsia="en-US"/>
    </w:rPr>
  </w:style>
  <w:style w:type="character" w:styleId="Refdecomentario">
    <w:name w:val="annotation reference"/>
    <w:basedOn w:val="Fuentedeprrafopredeter"/>
    <w:uiPriority w:val="99"/>
    <w:unhideWhenUsed/>
    <w:rsid w:val="001A42AB"/>
    <w:rPr>
      <w:sz w:val="16"/>
      <w:szCs w:val="16"/>
    </w:rPr>
  </w:style>
  <w:style w:type="paragraph" w:styleId="Textocomentario">
    <w:name w:val="annotation text"/>
    <w:basedOn w:val="Normal"/>
    <w:link w:val="TextocomentarioCar"/>
    <w:uiPriority w:val="99"/>
    <w:unhideWhenUsed/>
    <w:rsid w:val="001A42AB"/>
    <w:pPr>
      <w:spacing w:after="200"/>
    </w:pPr>
    <w:rPr>
      <w:rFonts w:asciiTheme="minorHAnsi" w:eastAsiaTheme="minorHAnsi" w:hAnsiTheme="minorHAnsi" w:cstheme="minorBidi"/>
      <w:lang w:val="es-PE" w:eastAsia="en-US"/>
    </w:rPr>
  </w:style>
  <w:style w:type="character" w:customStyle="1" w:styleId="TextocomentarioCar">
    <w:name w:val="Texto comentario Car"/>
    <w:basedOn w:val="Fuentedeprrafopredeter"/>
    <w:link w:val="Textocomentario"/>
    <w:uiPriority w:val="99"/>
    <w:rsid w:val="001A42AB"/>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EB752E"/>
    <w:rPr>
      <w:lang w:val="es-ES" w:eastAsia="es-ES"/>
    </w:rPr>
  </w:style>
  <w:style w:type="paragraph" w:styleId="Asuntodelcomentario">
    <w:name w:val="annotation subject"/>
    <w:basedOn w:val="Textocomentario"/>
    <w:next w:val="Textocomentario"/>
    <w:link w:val="AsuntodelcomentarioCar"/>
    <w:rsid w:val="00695741"/>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rsid w:val="00695741"/>
    <w:rPr>
      <w:rFonts w:asciiTheme="minorHAnsi" w:eastAsiaTheme="minorHAnsi" w:hAnsiTheme="minorHAnsi" w:cstheme="minorBidi"/>
      <w:b/>
      <w:bCs/>
      <w:lang w:val="es-ES" w:eastAsia="es-ES"/>
    </w:rPr>
  </w:style>
  <w:style w:type="character" w:customStyle="1" w:styleId="PrrafodelistaCar">
    <w:name w:val="Párrafo de lista Car"/>
    <w:basedOn w:val="Fuentedeprrafopredeter"/>
    <w:link w:val="Prrafodelista"/>
    <w:uiPriority w:val="34"/>
    <w:locked/>
    <w:rsid w:val="00B34E23"/>
    <w:rPr>
      <w:rFonts w:asciiTheme="minorHAnsi" w:eastAsiaTheme="minorHAnsi" w:hAnsiTheme="minorHAnsi" w:cstheme="minorBidi"/>
      <w:sz w:val="22"/>
      <w:szCs w:val="22"/>
      <w:lang w:eastAsia="en-US"/>
    </w:rPr>
  </w:style>
  <w:style w:type="paragraph" w:styleId="TtulodeTDC">
    <w:name w:val="TOC Heading"/>
    <w:basedOn w:val="Ttulo1"/>
    <w:next w:val="Normal"/>
    <w:uiPriority w:val="39"/>
    <w:unhideWhenUsed/>
    <w:qFormat/>
    <w:rsid w:val="00052F89"/>
    <w:pPr>
      <w:keepLines/>
      <w:spacing w:before="480" w:line="276" w:lineRule="auto"/>
      <w:jc w:val="left"/>
      <w:outlineLvl w:val="9"/>
    </w:pPr>
    <w:rPr>
      <w:rFonts w:asciiTheme="majorHAnsi" w:eastAsiaTheme="majorEastAsia" w:hAnsiTheme="majorHAnsi" w:cstheme="majorBidi"/>
      <w:bCs/>
      <w:snapToGrid/>
      <w:color w:val="365F91" w:themeColor="accent1" w:themeShade="BF"/>
      <w:sz w:val="28"/>
      <w:szCs w:val="28"/>
      <w:lang w:val="es-PE" w:eastAsia="es-PE"/>
    </w:rPr>
  </w:style>
  <w:style w:type="paragraph" w:styleId="TDC1">
    <w:name w:val="toc 1"/>
    <w:basedOn w:val="Normal"/>
    <w:next w:val="Normal"/>
    <w:autoRedefine/>
    <w:uiPriority w:val="39"/>
    <w:unhideWhenUsed/>
    <w:rsid w:val="00052F89"/>
    <w:pPr>
      <w:spacing w:after="100" w:line="276" w:lineRule="auto"/>
    </w:pPr>
    <w:rPr>
      <w:rFonts w:asciiTheme="minorHAnsi" w:eastAsiaTheme="minorHAnsi" w:hAnsiTheme="minorHAnsi" w:cstheme="minorBidi"/>
      <w:sz w:val="22"/>
      <w:szCs w:val="22"/>
      <w:lang w:val="es-PE" w:eastAsia="en-US"/>
    </w:rPr>
  </w:style>
  <w:style w:type="character" w:styleId="Hipervnculo">
    <w:name w:val="Hyperlink"/>
    <w:basedOn w:val="Fuentedeprrafopredeter"/>
    <w:uiPriority w:val="99"/>
    <w:unhideWhenUsed/>
    <w:rsid w:val="00052F89"/>
    <w:rPr>
      <w:color w:val="0000FF" w:themeColor="hyperlink"/>
      <w:u w:val="single"/>
    </w:rPr>
  </w:style>
  <w:style w:type="character" w:styleId="Refdenotaalpie">
    <w:name w:val="footnote reference"/>
    <w:basedOn w:val="Fuentedeprrafopredeter"/>
    <w:uiPriority w:val="99"/>
    <w:rsid w:val="003E28A7"/>
    <w:rPr>
      <w:vertAlign w:val="superscript"/>
    </w:rPr>
  </w:style>
  <w:style w:type="paragraph" w:styleId="Ttulo">
    <w:name w:val="Title"/>
    <w:basedOn w:val="Normal"/>
    <w:next w:val="Normal"/>
    <w:link w:val="TtuloCar"/>
    <w:qFormat/>
    <w:rsid w:val="00877F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877FB5"/>
    <w:rPr>
      <w:rFonts w:asciiTheme="majorHAnsi" w:eastAsiaTheme="majorEastAsia" w:hAnsiTheme="majorHAnsi" w:cstheme="majorBidi"/>
      <w:color w:val="17365D" w:themeColor="text2" w:themeShade="BF"/>
      <w:spacing w:val="5"/>
      <w:kern w:val="28"/>
      <w:sz w:val="52"/>
      <w:szCs w:val="52"/>
      <w:lang w:val="es-ES" w:eastAsia="es-ES"/>
    </w:rPr>
  </w:style>
  <w:style w:type="character" w:customStyle="1" w:styleId="TextonotapieCar">
    <w:name w:val="Texto nota pie Car"/>
    <w:basedOn w:val="Fuentedeprrafopredeter"/>
    <w:link w:val="Textonotapie"/>
    <w:uiPriority w:val="99"/>
    <w:semiHidden/>
    <w:rsid w:val="00AA4A34"/>
    <w:rPr>
      <w:lang w:val="es-ES" w:eastAsia="es-ES"/>
    </w:rPr>
  </w:style>
  <w:style w:type="paragraph" w:styleId="Listaconvietas">
    <w:name w:val="List Bullet"/>
    <w:basedOn w:val="Normal"/>
    <w:uiPriority w:val="4"/>
    <w:qFormat/>
    <w:rsid w:val="00F52C15"/>
    <w:pPr>
      <w:numPr>
        <w:numId w:val="14"/>
      </w:numPr>
      <w:spacing w:after="200" w:line="276" w:lineRule="auto"/>
      <w:contextualSpacing/>
    </w:pPr>
    <w:rPr>
      <w:rFonts w:ascii="Calibri" w:eastAsia="Arial" w:hAnsi="Calibri" w:cs="Arial"/>
      <w:sz w:val="22"/>
      <w:szCs w:val="22"/>
      <w:lang w:val="es-PE" w:eastAsia="ja-JP"/>
    </w:rPr>
  </w:style>
  <w:style w:type="numbering" w:customStyle="1" w:styleId="Bullets">
    <w:name w:val="Bullets"/>
    <w:rsid w:val="00F52C15"/>
    <w:pPr>
      <w:numPr>
        <w:numId w:val="14"/>
      </w:numPr>
    </w:pPr>
  </w:style>
  <w:style w:type="paragraph" w:customStyle="1" w:styleId="Code">
    <w:name w:val="Code"/>
    <w:basedOn w:val="Normal"/>
    <w:link w:val="CodeChar"/>
    <w:rsid w:val="00F52C15"/>
    <w:pPr>
      <w:spacing w:line="180" w:lineRule="exact"/>
    </w:pPr>
    <w:rPr>
      <w:rFonts w:ascii="Lucida Console" w:hAnsi="Lucida Console"/>
      <w:sz w:val="18"/>
      <w:lang w:val="en-US" w:eastAsia="en-US"/>
    </w:rPr>
  </w:style>
  <w:style w:type="character" w:customStyle="1" w:styleId="CodeChar">
    <w:name w:val="Code Char"/>
    <w:link w:val="Code"/>
    <w:rsid w:val="00F52C15"/>
    <w:rPr>
      <w:rFonts w:ascii="Lucida Console" w:hAnsi="Lucida Console"/>
      <w:sz w:val="18"/>
      <w:lang w:val="en-US" w:eastAsia="en-US"/>
    </w:rPr>
  </w:style>
  <w:style w:type="character" w:customStyle="1" w:styleId="com">
    <w:name w:val="com"/>
    <w:basedOn w:val="Fuentedeprrafopredeter"/>
    <w:rsid w:val="00F52C15"/>
  </w:style>
  <w:style w:type="character" w:customStyle="1" w:styleId="pln">
    <w:name w:val="pln"/>
    <w:basedOn w:val="Fuentedeprrafopredeter"/>
    <w:rsid w:val="00F52C15"/>
  </w:style>
  <w:style w:type="character" w:customStyle="1" w:styleId="pun">
    <w:name w:val="pun"/>
    <w:basedOn w:val="Fuentedeprrafopredeter"/>
    <w:rsid w:val="00F52C15"/>
  </w:style>
  <w:style w:type="character" w:customStyle="1" w:styleId="typ">
    <w:name w:val="typ"/>
    <w:basedOn w:val="Fuentedeprrafopredeter"/>
    <w:rsid w:val="00F52C15"/>
  </w:style>
  <w:style w:type="character" w:customStyle="1" w:styleId="kwd">
    <w:name w:val="kwd"/>
    <w:basedOn w:val="Fuentedeprrafopredeter"/>
    <w:rsid w:val="00F52C15"/>
  </w:style>
  <w:style w:type="character" w:customStyle="1" w:styleId="str">
    <w:name w:val="str"/>
    <w:basedOn w:val="Fuentedeprrafopredeter"/>
    <w:rsid w:val="00F52C15"/>
  </w:style>
  <w:style w:type="paragraph" w:customStyle="1" w:styleId="Consola">
    <w:name w:val="Consola"/>
    <w:basedOn w:val="Normal"/>
    <w:link w:val="ConsolaCar"/>
    <w:qFormat/>
    <w:rsid w:val="00F52C15"/>
    <w:pPr>
      <w:spacing w:line="276" w:lineRule="auto"/>
    </w:pPr>
    <w:rPr>
      <w:rFonts w:ascii="Consolas" w:eastAsia="Arial" w:hAnsi="Consolas" w:cs="Arial"/>
      <w:sz w:val="19"/>
      <w:szCs w:val="22"/>
      <w:lang w:val="es-PE" w:eastAsia="ja-JP"/>
    </w:rPr>
  </w:style>
  <w:style w:type="character" w:customStyle="1" w:styleId="ConsolaCar">
    <w:name w:val="Consola Car"/>
    <w:basedOn w:val="Fuentedeprrafopredeter"/>
    <w:link w:val="Consola"/>
    <w:rsid w:val="00F52C15"/>
    <w:rPr>
      <w:rFonts w:ascii="Consolas" w:eastAsia="Arial" w:hAnsi="Consolas" w:cs="Arial"/>
      <w:sz w:val="19"/>
      <w:szCs w:val="22"/>
      <w:lang w:eastAsia="ja-JP"/>
    </w:rPr>
  </w:style>
  <w:style w:type="paragraph" w:styleId="TDC2">
    <w:name w:val="toc 2"/>
    <w:basedOn w:val="Normal"/>
    <w:next w:val="Normal"/>
    <w:autoRedefine/>
    <w:uiPriority w:val="39"/>
    <w:rsid w:val="00B9029A"/>
    <w:pPr>
      <w:spacing w:after="100"/>
      <w:ind w:left="200"/>
    </w:pPr>
  </w:style>
  <w:style w:type="paragraph" w:styleId="TDC3">
    <w:name w:val="toc 3"/>
    <w:basedOn w:val="Normal"/>
    <w:next w:val="Normal"/>
    <w:autoRedefine/>
    <w:uiPriority w:val="39"/>
    <w:rsid w:val="00B9029A"/>
    <w:pPr>
      <w:spacing w:after="100"/>
      <w:ind w:left="400"/>
    </w:pPr>
  </w:style>
  <w:style w:type="paragraph" w:customStyle="1" w:styleId="articleinfo">
    <w:name w:val="articleinfo"/>
    <w:basedOn w:val="Normal"/>
    <w:rsid w:val="00B0040E"/>
    <w:pPr>
      <w:spacing w:before="100" w:beforeAutospacing="1" w:after="100" w:afterAutospacing="1"/>
    </w:pPr>
    <w:rPr>
      <w:sz w:val="24"/>
      <w:szCs w:val="24"/>
      <w:lang w:val="es-PE" w:eastAsia="es-PE"/>
    </w:rPr>
  </w:style>
  <w:style w:type="character" w:customStyle="1" w:styleId="createdby">
    <w:name w:val="createdby"/>
    <w:basedOn w:val="Fuentedeprrafopredeter"/>
    <w:rsid w:val="00B0040E"/>
  </w:style>
  <w:style w:type="character" w:styleId="Textoennegrita">
    <w:name w:val="Strong"/>
    <w:basedOn w:val="Fuentedeprrafopredeter"/>
    <w:uiPriority w:val="22"/>
    <w:qFormat/>
    <w:rsid w:val="00B0040E"/>
    <w:rPr>
      <w:b/>
      <w:bCs/>
    </w:rPr>
  </w:style>
  <w:style w:type="paragraph" w:styleId="NormalWeb">
    <w:name w:val="Normal (Web)"/>
    <w:basedOn w:val="Normal"/>
    <w:uiPriority w:val="99"/>
    <w:unhideWhenUsed/>
    <w:rsid w:val="00B0040E"/>
    <w:pPr>
      <w:spacing w:before="100" w:beforeAutospacing="1" w:after="100" w:afterAutospacing="1"/>
    </w:pPr>
    <w:rPr>
      <w:sz w:val="24"/>
      <w:szCs w:val="24"/>
      <w:lang w:val="es-PE" w:eastAsia="es-PE"/>
    </w:rPr>
  </w:style>
  <w:style w:type="character" w:styleId="CdigoHTML">
    <w:name w:val="HTML Code"/>
    <w:basedOn w:val="Fuentedeprrafopredeter"/>
    <w:uiPriority w:val="99"/>
    <w:unhideWhenUsed/>
    <w:rsid w:val="00817639"/>
    <w:rPr>
      <w:rFonts w:ascii="Courier New" w:eastAsia="Times New Roman" w:hAnsi="Courier New" w:cs="Courier New"/>
      <w:sz w:val="20"/>
      <w:szCs w:val="20"/>
    </w:rPr>
  </w:style>
  <w:style w:type="character" w:customStyle="1" w:styleId="propinst-font-style">
    <w:name w:val="propinst-font-style"/>
    <w:basedOn w:val="Fuentedeprrafopredeter"/>
    <w:rsid w:val="00EB4679"/>
  </w:style>
  <w:style w:type="character" w:customStyle="1" w:styleId="propinst-font-variant">
    <w:name w:val="propinst-font-variant"/>
    <w:basedOn w:val="Fuentedeprrafopredeter"/>
    <w:rsid w:val="00EB4679"/>
  </w:style>
  <w:style w:type="character" w:customStyle="1" w:styleId="propinst-font-weight">
    <w:name w:val="propinst-font-weight"/>
    <w:basedOn w:val="Fuentedeprrafopredeter"/>
    <w:rsid w:val="00EB4679"/>
  </w:style>
  <w:style w:type="character" w:customStyle="1" w:styleId="propinst-font-size">
    <w:name w:val="propinst-font-size"/>
    <w:basedOn w:val="Fuentedeprrafopredeter"/>
    <w:rsid w:val="00EB4679"/>
  </w:style>
  <w:style w:type="character" w:customStyle="1" w:styleId="propinst-line-height">
    <w:name w:val="propinst-line-height"/>
    <w:basedOn w:val="Fuentedeprrafopredeter"/>
    <w:rsid w:val="00EB4679"/>
  </w:style>
  <w:style w:type="character" w:customStyle="1" w:styleId="propinst-font-family">
    <w:name w:val="propinst-font-family"/>
    <w:basedOn w:val="Fuentedeprrafopredeter"/>
    <w:rsid w:val="00EB4679"/>
  </w:style>
  <w:style w:type="paragraph" w:styleId="HTMLconformatoprevio">
    <w:name w:val="HTML Preformatted"/>
    <w:basedOn w:val="Normal"/>
    <w:link w:val="HTMLconformatoprevioCar"/>
    <w:uiPriority w:val="99"/>
    <w:unhideWhenUsed/>
    <w:rsid w:val="002B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PE" w:eastAsia="es-PE"/>
    </w:rPr>
  </w:style>
  <w:style w:type="character" w:customStyle="1" w:styleId="HTMLconformatoprevioCar">
    <w:name w:val="HTML con formato previo Car"/>
    <w:basedOn w:val="Fuentedeprrafopredeter"/>
    <w:link w:val="HTMLconformatoprevio"/>
    <w:uiPriority w:val="99"/>
    <w:rsid w:val="002B7FE0"/>
    <w:rPr>
      <w:rFonts w:ascii="Courier New" w:hAnsi="Courier New" w:cs="Courier New"/>
    </w:rPr>
  </w:style>
  <w:style w:type="character" w:customStyle="1" w:styleId="Ttulo2Car">
    <w:name w:val="Título 2 Car"/>
    <w:basedOn w:val="Fuentedeprrafopredeter"/>
    <w:link w:val="Ttulo2"/>
    <w:uiPriority w:val="9"/>
    <w:rsid w:val="00F85A64"/>
    <w:rPr>
      <w:b/>
      <w:sz w:val="18"/>
      <w:lang w:val="es-ES" w:eastAsia="es-ES"/>
    </w:rPr>
  </w:style>
  <w:style w:type="character" w:customStyle="1" w:styleId="Ttulo3Car">
    <w:name w:val="Título 3 Car"/>
    <w:basedOn w:val="Fuentedeprrafopredeter"/>
    <w:link w:val="Ttulo3"/>
    <w:uiPriority w:val="9"/>
    <w:rsid w:val="00F85A64"/>
    <w:rPr>
      <w:b/>
      <w:lang w:val="es-ES" w:eastAsia="es-ES"/>
    </w:rPr>
  </w:style>
  <w:style w:type="paragraph" w:customStyle="1" w:styleId="Revisin1">
    <w:name w:val="Revisión1"/>
    <w:basedOn w:val="Normal"/>
    <w:rsid w:val="00F85A64"/>
    <w:pPr>
      <w:spacing w:before="100" w:beforeAutospacing="1" w:after="100" w:afterAutospacing="1"/>
    </w:pPr>
    <w:rPr>
      <w:sz w:val="24"/>
      <w:szCs w:val="24"/>
      <w:lang w:val="es-PE" w:eastAsia="es-PE"/>
    </w:rPr>
  </w:style>
  <w:style w:type="paragraph" w:styleId="DireccinHTML">
    <w:name w:val="HTML Address"/>
    <w:basedOn w:val="Normal"/>
    <w:link w:val="DireccinHTMLCar"/>
    <w:uiPriority w:val="99"/>
    <w:unhideWhenUsed/>
    <w:rsid w:val="00F85A64"/>
    <w:rPr>
      <w:i/>
      <w:iCs/>
      <w:sz w:val="24"/>
      <w:szCs w:val="24"/>
      <w:lang w:val="es-PE" w:eastAsia="es-PE"/>
    </w:rPr>
  </w:style>
  <w:style w:type="character" w:customStyle="1" w:styleId="DireccinHTMLCar">
    <w:name w:val="Dirección HTML Car"/>
    <w:basedOn w:val="Fuentedeprrafopredeter"/>
    <w:link w:val="DireccinHTML"/>
    <w:uiPriority w:val="99"/>
    <w:rsid w:val="00F85A64"/>
    <w:rPr>
      <w:i/>
      <w:iCs/>
      <w:sz w:val="24"/>
      <w:szCs w:val="24"/>
    </w:rPr>
  </w:style>
  <w:style w:type="character" w:customStyle="1" w:styleId="showhidebutton">
    <w:name w:val="showhide_button"/>
    <w:basedOn w:val="Fuentedeprrafopredeter"/>
    <w:rsid w:val="00F85A64"/>
  </w:style>
  <w:style w:type="character" w:styleId="Hipervnculovisitado">
    <w:name w:val="FollowedHyperlink"/>
    <w:basedOn w:val="Fuentedeprrafopredeter"/>
    <w:uiPriority w:val="99"/>
    <w:unhideWhenUsed/>
    <w:rsid w:val="00F85A64"/>
    <w:rPr>
      <w:color w:val="800080"/>
      <w:u w:val="single"/>
    </w:rPr>
  </w:style>
  <w:style w:type="character" w:customStyle="1" w:styleId="linkbutton">
    <w:name w:val="link_button"/>
    <w:basedOn w:val="Fuentedeprrafopredeter"/>
    <w:rsid w:val="00F85A64"/>
  </w:style>
  <w:style w:type="character" w:styleId="nfasis">
    <w:name w:val="Emphasis"/>
    <w:basedOn w:val="Fuentedeprrafopredeter"/>
    <w:uiPriority w:val="20"/>
    <w:qFormat/>
    <w:rsid w:val="00F85A64"/>
    <w:rPr>
      <w:i/>
      <w:iCs/>
    </w:rPr>
  </w:style>
  <w:style w:type="character" w:customStyle="1" w:styleId="stylepointsection">
    <w:name w:val="stylepoint_section"/>
    <w:basedOn w:val="Fuentedeprrafopredeter"/>
    <w:rsid w:val="00F85A64"/>
  </w:style>
  <w:style w:type="character" w:customStyle="1" w:styleId="stylepointsubsection">
    <w:name w:val="stylepoint_subsection"/>
    <w:basedOn w:val="Fuentedeprrafopredeter"/>
    <w:rsid w:val="00F85A64"/>
  </w:style>
  <w:style w:type="character" w:customStyle="1" w:styleId="stylepointsubsubsection">
    <w:name w:val="stylepoint_subsubsection"/>
    <w:basedOn w:val="Fuentedeprrafopredeter"/>
    <w:rsid w:val="00F85A64"/>
  </w:style>
  <w:style w:type="character" w:customStyle="1" w:styleId="counter">
    <w:name w:val="counter"/>
    <w:basedOn w:val="Fuentedeprrafopredeter"/>
    <w:rsid w:val="002B6B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nhideWhenUsed="1" w:qFormat="1"/>
    <w:lsdException w:name="footnote reference" w:uiPriority="99"/>
    <w:lsdException w:name="annotation reference" w:uiPriority="99"/>
    <w:lsdException w:name="page number" w:uiPriority="99"/>
    <w:lsdException w:name="List Bullet" w:uiPriority="4"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Address" w:uiPriority="99"/>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 w:eastAsia="es-ES"/>
    </w:rPr>
  </w:style>
  <w:style w:type="paragraph" w:styleId="Ttulo1">
    <w:name w:val="heading 1"/>
    <w:basedOn w:val="Normal"/>
    <w:next w:val="Normal"/>
    <w:link w:val="Ttulo1Car"/>
    <w:uiPriority w:val="9"/>
    <w:qFormat/>
    <w:pPr>
      <w:keepNext/>
      <w:jc w:val="center"/>
      <w:outlineLvl w:val="0"/>
    </w:pPr>
    <w:rPr>
      <w:rFonts w:ascii="Arial" w:hAnsi="Arial"/>
      <w:b/>
      <w:snapToGrid w:val="0"/>
      <w:color w:val="008000"/>
    </w:rPr>
  </w:style>
  <w:style w:type="paragraph" w:styleId="Ttulo2">
    <w:name w:val="heading 2"/>
    <w:basedOn w:val="Normal"/>
    <w:next w:val="Normal"/>
    <w:link w:val="Ttulo2Car"/>
    <w:uiPriority w:val="9"/>
    <w:qFormat/>
    <w:pPr>
      <w:keepNext/>
      <w:outlineLvl w:val="1"/>
    </w:pPr>
    <w:rPr>
      <w:b/>
      <w:sz w:val="18"/>
    </w:rPr>
  </w:style>
  <w:style w:type="paragraph" w:styleId="Ttulo3">
    <w:name w:val="heading 3"/>
    <w:basedOn w:val="Normal"/>
    <w:next w:val="Normal"/>
    <w:link w:val="Ttulo3Car"/>
    <w:uiPriority w:val="9"/>
    <w:qFormat/>
    <w:pPr>
      <w:keepNext/>
      <w:outlineLvl w:val="2"/>
    </w:pPr>
    <w:rPr>
      <w:b/>
    </w:rPr>
  </w:style>
  <w:style w:type="paragraph" w:styleId="Ttulo4">
    <w:name w:val="heading 4"/>
    <w:basedOn w:val="Normal"/>
    <w:next w:val="Normal"/>
    <w:qFormat/>
    <w:pPr>
      <w:keepNext/>
      <w:jc w:val="center"/>
      <w:outlineLvl w:val="3"/>
    </w:pPr>
    <w:rPr>
      <w:b/>
      <w:sz w:val="18"/>
    </w:rPr>
  </w:style>
  <w:style w:type="paragraph" w:styleId="Ttulo5">
    <w:name w:val="heading 5"/>
    <w:basedOn w:val="Normal"/>
    <w:next w:val="Normal"/>
    <w:qFormat/>
    <w:pPr>
      <w:keepNext/>
      <w:jc w:val="center"/>
      <w:outlineLvl w:val="4"/>
    </w:pPr>
    <w:rPr>
      <w:rFonts w:ascii="Arial" w:hAnsi="Arial"/>
      <w:b/>
      <w:snapToGrid w:val="0"/>
      <w:color w:val="FF00FF"/>
      <w:sz w:val="18"/>
    </w:rPr>
  </w:style>
  <w:style w:type="paragraph" w:styleId="Ttulo6">
    <w:name w:val="heading 6"/>
    <w:basedOn w:val="Normal"/>
    <w:next w:val="Normal"/>
    <w:qFormat/>
    <w:pPr>
      <w:keepNext/>
      <w:jc w:val="center"/>
      <w:outlineLvl w:val="5"/>
    </w:pPr>
    <w:rPr>
      <w:b/>
    </w:rPr>
  </w:style>
  <w:style w:type="paragraph" w:styleId="Ttulo7">
    <w:name w:val="heading 7"/>
    <w:basedOn w:val="Normal"/>
    <w:next w:val="Normal"/>
    <w:qFormat/>
    <w:pPr>
      <w:keepNext/>
      <w:ind w:left="720"/>
      <w:jc w:val="both"/>
      <w:outlineLvl w:val="6"/>
    </w:pPr>
    <w:rPr>
      <w:rFonts w:ascii="Arial" w:hAnsi="Arial"/>
      <w:b/>
      <w:snapToGrid w:val="0"/>
    </w:rPr>
  </w:style>
  <w:style w:type="paragraph" w:styleId="Ttulo8">
    <w:name w:val="heading 8"/>
    <w:basedOn w:val="Normal"/>
    <w:next w:val="Normal"/>
    <w:qFormat/>
    <w:pPr>
      <w:keepNext/>
      <w:jc w:val="center"/>
      <w:outlineLvl w:val="7"/>
    </w:pPr>
    <w:rPr>
      <w:b/>
      <w:sz w:val="22"/>
    </w:rPr>
  </w:style>
  <w:style w:type="paragraph" w:styleId="Ttulo9">
    <w:name w:val="heading 9"/>
    <w:basedOn w:val="Normal"/>
    <w:next w:val="Normal"/>
    <w:qFormat/>
    <w:pPr>
      <w:keepNext/>
      <w:jc w:val="center"/>
      <w:outlineLvl w:val="8"/>
    </w:pPr>
    <w:rPr>
      <w:rFonts w:ascii="Arial" w:hAnsi="Arial"/>
      <w:b/>
      <w:snapToGrid w:val="0"/>
      <w:color w:val="0000FF"/>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character" w:styleId="Nmerodepgina">
    <w:name w:val="page number"/>
    <w:basedOn w:val="Fuentedeprrafopredeter"/>
    <w:uiPriority w:val="99"/>
  </w:style>
  <w:style w:type="paragraph" w:styleId="Textoindependiente">
    <w:name w:val="Body Text"/>
    <w:basedOn w:val="Normal"/>
    <w:pPr>
      <w:jc w:val="center"/>
    </w:pPr>
    <w:rPr>
      <w:rFonts w:ascii="Arial" w:hAnsi="Arial"/>
      <w:b/>
    </w:rPr>
  </w:style>
  <w:style w:type="paragraph" w:styleId="Textoindependiente2">
    <w:name w:val="Body Text 2"/>
    <w:basedOn w:val="Normal"/>
    <w:pPr>
      <w:jc w:val="both"/>
    </w:pPr>
    <w:rPr>
      <w:rFonts w:ascii="Arial" w:hAnsi="Arial"/>
      <w:snapToGrid w:val="0"/>
      <w:color w:val="000000"/>
    </w:rPr>
  </w:style>
  <w:style w:type="paragraph" w:styleId="Sangradetextonormal">
    <w:name w:val="Body Text Indent"/>
    <w:basedOn w:val="Normal"/>
    <w:pPr>
      <w:ind w:left="2127" w:hanging="1058"/>
      <w:jc w:val="both"/>
    </w:pPr>
    <w:rPr>
      <w:rFonts w:ascii="Arial" w:hAnsi="Arial"/>
      <w:snapToGrid w:val="0"/>
    </w:rPr>
  </w:style>
  <w:style w:type="paragraph" w:styleId="Sangra2detindependiente">
    <w:name w:val="Body Text Indent 2"/>
    <w:basedOn w:val="Normal"/>
    <w:pPr>
      <w:ind w:left="2127" w:hanging="1418"/>
      <w:jc w:val="both"/>
    </w:pPr>
    <w:rPr>
      <w:rFonts w:ascii="Arial" w:hAnsi="Arial"/>
      <w:snapToGrid w:val="0"/>
    </w:rPr>
  </w:style>
  <w:style w:type="paragraph" w:styleId="Sangra3detindependiente">
    <w:name w:val="Body Text Indent 3"/>
    <w:basedOn w:val="Normal"/>
    <w:pPr>
      <w:ind w:left="2410" w:hanging="992"/>
      <w:jc w:val="both"/>
    </w:pPr>
    <w:rPr>
      <w:rFonts w:ascii="Arial" w:hAnsi="Arial"/>
      <w:snapToGrid w:val="0"/>
    </w:rPr>
  </w:style>
  <w:style w:type="paragraph" w:styleId="Textonotapie">
    <w:name w:val="footnote text"/>
    <w:basedOn w:val="Normal"/>
    <w:link w:val="TextonotapieCar"/>
    <w:uiPriority w:val="99"/>
    <w:semiHidden/>
  </w:style>
  <w:style w:type="paragraph" w:styleId="Textosinformato">
    <w:name w:val="Plain Text"/>
    <w:basedOn w:val="Normal"/>
    <w:rPr>
      <w:rFonts w:ascii="Courier New" w:hAnsi="Courier New"/>
    </w:rPr>
  </w:style>
  <w:style w:type="paragraph" w:styleId="Textoindependiente3">
    <w:name w:val="Body Text 3"/>
    <w:basedOn w:val="Normal"/>
    <w:rPr>
      <w:sz w:val="22"/>
    </w:rPr>
  </w:style>
  <w:style w:type="paragraph" w:styleId="Mapadeldocumento">
    <w:name w:val="Document Map"/>
    <w:basedOn w:val="Normal"/>
    <w:semiHidden/>
    <w:pPr>
      <w:shd w:val="clear" w:color="auto" w:fill="000080"/>
    </w:pPr>
    <w:rPr>
      <w:rFonts w:ascii="Tahoma" w:hAnsi="Tahoma"/>
    </w:rPr>
  </w:style>
  <w:style w:type="paragraph" w:styleId="Textodeglobo">
    <w:name w:val="Balloon Text"/>
    <w:basedOn w:val="Normal"/>
    <w:semiHidden/>
    <w:rsid w:val="000A4E54"/>
    <w:rPr>
      <w:rFonts w:ascii="Tahoma" w:hAnsi="Tahoma" w:cs="Tahoma"/>
      <w:sz w:val="16"/>
      <w:szCs w:val="16"/>
    </w:rPr>
  </w:style>
  <w:style w:type="table" w:styleId="Tablaconcuadrcula">
    <w:name w:val="Table Grid"/>
    <w:basedOn w:val="Tablanormal"/>
    <w:rsid w:val="00403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loque">
    <w:name w:val="Block Text"/>
    <w:basedOn w:val="Normal"/>
    <w:rsid w:val="004909C8"/>
    <w:pPr>
      <w:spacing w:before="120" w:after="120" w:line="360" w:lineRule="auto"/>
      <w:ind w:left="142" w:right="191"/>
      <w:jc w:val="both"/>
    </w:pPr>
    <w:rPr>
      <w:rFonts w:ascii="Arial" w:hAnsi="Arial"/>
      <w:sz w:val="24"/>
    </w:rPr>
  </w:style>
  <w:style w:type="character" w:customStyle="1" w:styleId="Ttulo1Car">
    <w:name w:val="Título 1 Car"/>
    <w:basedOn w:val="Fuentedeprrafopredeter"/>
    <w:link w:val="Ttulo1"/>
    <w:uiPriority w:val="9"/>
    <w:rsid w:val="008761D7"/>
    <w:rPr>
      <w:rFonts w:ascii="Arial" w:hAnsi="Arial"/>
      <w:b/>
      <w:snapToGrid w:val="0"/>
      <w:color w:val="008000"/>
      <w:lang w:val="es-ES" w:eastAsia="es-ES"/>
    </w:rPr>
  </w:style>
  <w:style w:type="paragraph" w:styleId="Sinespaciado">
    <w:name w:val="No Spacing"/>
    <w:link w:val="SinespaciadoCar"/>
    <w:uiPriority w:val="1"/>
    <w:qFormat/>
    <w:rsid w:val="008761D7"/>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8761D7"/>
    <w:rPr>
      <w:rFonts w:asciiTheme="minorHAnsi" w:eastAsiaTheme="minorEastAsia" w:hAnsiTheme="minorHAnsi" w:cstheme="minorBidi"/>
      <w:sz w:val="22"/>
      <w:szCs w:val="22"/>
    </w:rPr>
  </w:style>
  <w:style w:type="paragraph" w:styleId="Prrafodelista">
    <w:name w:val="List Paragraph"/>
    <w:basedOn w:val="Normal"/>
    <w:link w:val="PrrafodelistaCar"/>
    <w:uiPriority w:val="34"/>
    <w:qFormat/>
    <w:rsid w:val="008761D7"/>
    <w:pPr>
      <w:spacing w:after="200" w:line="276" w:lineRule="auto"/>
      <w:ind w:left="720"/>
      <w:contextualSpacing/>
    </w:pPr>
    <w:rPr>
      <w:rFonts w:asciiTheme="minorHAnsi" w:eastAsiaTheme="minorHAnsi" w:hAnsiTheme="minorHAnsi" w:cstheme="minorBidi"/>
      <w:sz w:val="22"/>
      <w:szCs w:val="22"/>
      <w:lang w:val="es-PE" w:eastAsia="en-US"/>
    </w:rPr>
  </w:style>
  <w:style w:type="character" w:styleId="Refdecomentario">
    <w:name w:val="annotation reference"/>
    <w:basedOn w:val="Fuentedeprrafopredeter"/>
    <w:uiPriority w:val="99"/>
    <w:unhideWhenUsed/>
    <w:rsid w:val="001A42AB"/>
    <w:rPr>
      <w:sz w:val="16"/>
      <w:szCs w:val="16"/>
    </w:rPr>
  </w:style>
  <w:style w:type="paragraph" w:styleId="Textocomentario">
    <w:name w:val="annotation text"/>
    <w:basedOn w:val="Normal"/>
    <w:link w:val="TextocomentarioCar"/>
    <w:uiPriority w:val="99"/>
    <w:unhideWhenUsed/>
    <w:rsid w:val="001A42AB"/>
    <w:pPr>
      <w:spacing w:after="200"/>
    </w:pPr>
    <w:rPr>
      <w:rFonts w:asciiTheme="minorHAnsi" w:eastAsiaTheme="minorHAnsi" w:hAnsiTheme="minorHAnsi" w:cstheme="minorBidi"/>
      <w:lang w:val="es-PE" w:eastAsia="en-US"/>
    </w:rPr>
  </w:style>
  <w:style w:type="character" w:customStyle="1" w:styleId="TextocomentarioCar">
    <w:name w:val="Texto comentario Car"/>
    <w:basedOn w:val="Fuentedeprrafopredeter"/>
    <w:link w:val="Textocomentario"/>
    <w:uiPriority w:val="99"/>
    <w:rsid w:val="001A42AB"/>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EB752E"/>
    <w:rPr>
      <w:lang w:val="es-ES" w:eastAsia="es-ES"/>
    </w:rPr>
  </w:style>
  <w:style w:type="paragraph" w:styleId="Asuntodelcomentario">
    <w:name w:val="annotation subject"/>
    <w:basedOn w:val="Textocomentario"/>
    <w:next w:val="Textocomentario"/>
    <w:link w:val="AsuntodelcomentarioCar"/>
    <w:rsid w:val="00695741"/>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rsid w:val="00695741"/>
    <w:rPr>
      <w:rFonts w:asciiTheme="minorHAnsi" w:eastAsiaTheme="minorHAnsi" w:hAnsiTheme="minorHAnsi" w:cstheme="minorBidi"/>
      <w:b/>
      <w:bCs/>
      <w:lang w:val="es-ES" w:eastAsia="es-ES"/>
    </w:rPr>
  </w:style>
  <w:style w:type="character" w:customStyle="1" w:styleId="PrrafodelistaCar">
    <w:name w:val="Párrafo de lista Car"/>
    <w:basedOn w:val="Fuentedeprrafopredeter"/>
    <w:link w:val="Prrafodelista"/>
    <w:uiPriority w:val="34"/>
    <w:locked/>
    <w:rsid w:val="00B34E23"/>
    <w:rPr>
      <w:rFonts w:asciiTheme="minorHAnsi" w:eastAsiaTheme="minorHAnsi" w:hAnsiTheme="minorHAnsi" w:cstheme="minorBidi"/>
      <w:sz w:val="22"/>
      <w:szCs w:val="22"/>
      <w:lang w:eastAsia="en-US"/>
    </w:rPr>
  </w:style>
  <w:style w:type="paragraph" w:styleId="TtulodeTDC">
    <w:name w:val="TOC Heading"/>
    <w:basedOn w:val="Ttulo1"/>
    <w:next w:val="Normal"/>
    <w:uiPriority w:val="39"/>
    <w:unhideWhenUsed/>
    <w:qFormat/>
    <w:rsid w:val="00052F89"/>
    <w:pPr>
      <w:keepLines/>
      <w:spacing w:before="480" w:line="276" w:lineRule="auto"/>
      <w:jc w:val="left"/>
      <w:outlineLvl w:val="9"/>
    </w:pPr>
    <w:rPr>
      <w:rFonts w:asciiTheme="majorHAnsi" w:eastAsiaTheme="majorEastAsia" w:hAnsiTheme="majorHAnsi" w:cstheme="majorBidi"/>
      <w:bCs/>
      <w:snapToGrid/>
      <w:color w:val="365F91" w:themeColor="accent1" w:themeShade="BF"/>
      <w:sz w:val="28"/>
      <w:szCs w:val="28"/>
      <w:lang w:val="es-PE" w:eastAsia="es-PE"/>
    </w:rPr>
  </w:style>
  <w:style w:type="paragraph" w:styleId="TDC1">
    <w:name w:val="toc 1"/>
    <w:basedOn w:val="Normal"/>
    <w:next w:val="Normal"/>
    <w:autoRedefine/>
    <w:uiPriority w:val="39"/>
    <w:unhideWhenUsed/>
    <w:rsid w:val="00052F89"/>
    <w:pPr>
      <w:spacing w:after="100" w:line="276" w:lineRule="auto"/>
    </w:pPr>
    <w:rPr>
      <w:rFonts w:asciiTheme="minorHAnsi" w:eastAsiaTheme="minorHAnsi" w:hAnsiTheme="minorHAnsi" w:cstheme="minorBidi"/>
      <w:sz w:val="22"/>
      <w:szCs w:val="22"/>
      <w:lang w:val="es-PE" w:eastAsia="en-US"/>
    </w:rPr>
  </w:style>
  <w:style w:type="character" w:styleId="Hipervnculo">
    <w:name w:val="Hyperlink"/>
    <w:basedOn w:val="Fuentedeprrafopredeter"/>
    <w:uiPriority w:val="99"/>
    <w:unhideWhenUsed/>
    <w:rsid w:val="00052F89"/>
    <w:rPr>
      <w:color w:val="0000FF" w:themeColor="hyperlink"/>
      <w:u w:val="single"/>
    </w:rPr>
  </w:style>
  <w:style w:type="character" w:styleId="Refdenotaalpie">
    <w:name w:val="footnote reference"/>
    <w:basedOn w:val="Fuentedeprrafopredeter"/>
    <w:uiPriority w:val="99"/>
    <w:rsid w:val="003E28A7"/>
    <w:rPr>
      <w:vertAlign w:val="superscript"/>
    </w:rPr>
  </w:style>
  <w:style w:type="paragraph" w:styleId="Ttulo">
    <w:name w:val="Title"/>
    <w:basedOn w:val="Normal"/>
    <w:next w:val="Normal"/>
    <w:link w:val="TtuloCar"/>
    <w:qFormat/>
    <w:rsid w:val="00877F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877FB5"/>
    <w:rPr>
      <w:rFonts w:asciiTheme="majorHAnsi" w:eastAsiaTheme="majorEastAsia" w:hAnsiTheme="majorHAnsi" w:cstheme="majorBidi"/>
      <w:color w:val="17365D" w:themeColor="text2" w:themeShade="BF"/>
      <w:spacing w:val="5"/>
      <w:kern w:val="28"/>
      <w:sz w:val="52"/>
      <w:szCs w:val="52"/>
      <w:lang w:val="es-ES" w:eastAsia="es-ES"/>
    </w:rPr>
  </w:style>
  <w:style w:type="character" w:customStyle="1" w:styleId="TextonotapieCar">
    <w:name w:val="Texto nota pie Car"/>
    <w:basedOn w:val="Fuentedeprrafopredeter"/>
    <w:link w:val="Textonotapie"/>
    <w:uiPriority w:val="99"/>
    <w:semiHidden/>
    <w:rsid w:val="00AA4A34"/>
    <w:rPr>
      <w:lang w:val="es-ES" w:eastAsia="es-ES"/>
    </w:rPr>
  </w:style>
  <w:style w:type="paragraph" w:styleId="Listaconvietas">
    <w:name w:val="List Bullet"/>
    <w:basedOn w:val="Normal"/>
    <w:uiPriority w:val="4"/>
    <w:qFormat/>
    <w:rsid w:val="00F52C15"/>
    <w:pPr>
      <w:numPr>
        <w:numId w:val="14"/>
      </w:numPr>
      <w:spacing w:after="200" w:line="276" w:lineRule="auto"/>
      <w:contextualSpacing/>
    </w:pPr>
    <w:rPr>
      <w:rFonts w:ascii="Calibri" w:eastAsia="Arial" w:hAnsi="Calibri" w:cs="Arial"/>
      <w:sz w:val="22"/>
      <w:szCs w:val="22"/>
      <w:lang w:val="es-PE" w:eastAsia="ja-JP"/>
    </w:rPr>
  </w:style>
  <w:style w:type="numbering" w:customStyle="1" w:styleId="Bullets">
    <w:name w:val="Bullets"/>
    <w:rsid w:val="00F52C15"/>
    <w:pPr>
      <w:numPr>
        <w:numId w:val="14"/>
      </w:numPr>
    </w:pPr>
  </w:style>
  <w:style w:type="paragraph" w:customStyle="1" w:styleId="Code">
    <w:name w:val="Code"/>
    <w:basedOn w:val="Normal"/>
    <w:link w:val="CodeChar"/>
    <w:rsid w:val="00F52C15"/>
    <w:pPr>
      <w:spacing w:line="180" w:lineRule="exact"/>
    </w:pPr>
    <w:rPr>
      <w:rFonts w:ascii="Lucida Console" w:hAnsi="Lucida Console"/>
      <w:sz w:val="18"/>
      <w:lang w:val="en-US" w:eastAsia="en-US"/>
    </w:rPr>
  </w:style>
  <w:style w:type="character" w:customStyle="1" w:styleId="CodeChar">
    <w:name w:val="Code Char"/>
    <w:link w:val="Code"/>
    <w:rsid w:val="00F52C15"/>
    <w:rPr>
      <w:rFonts w:ascii="Lucida Console" w:hAnsi="Lucida Console"/>
      <w:sz w:val="18"/>
      <w:lang w:val="en-US" w:eastAsia="en-US"/>
    </w:rPr>
  </w:style>
  <w:style w:type="character" w:customStyle="1" w:styleId="com">
    <w:name w:val="com"/>
    <w:basedOn w:val="Fuentedeprrafopredeter"/>
    <w:rsid w:val="00F52C15"/>
  </w:style>
  <w:style w:type="character" w:customStyle="1" w:styleId="pln">
    <w:name w:val="pln"/>
    <w:basedOn w:val="Fuentedeprrafopredeter"/>
    <w:rsid w:val="00F52C15"/>
  </w:style>
  <w:style w:type="character" w:customStyle="1" w:styleId="pun">
    <w:name w:val="pun"/>
    <w:basedOn w:val="Fuentedeprrafopredeter"/>
    <w:rsid w:val="00F52C15"/>
  </w:style>
  <w:style w:type="character" w:customStyle="1" w:styleId="typ">
    <w:name w:val="typ"/>
    <w:basedOn w:val="Fuentedeprrafopredeter"/>
    <w:rsid w:val="00F52C15"/>
  </w:style>
  <w:style w:type="character" w:customStyle="1" w:styleId="kwd">
    <w:name w:val="kwd"/>
    <w:basedOn w:val="Fuentedeprrafopredeter"/>
    <w:rsid w:val="00F52C15"/>
  </w:style>
  <w:style w:type="character" w:customStyle="1" w:styleId="str">
    <w:name w:val="str"/>
    <w:basedOn w:val="Fuentedeprrafopredeter"/>
    <w:rsid w:val="00F52C15"/>
  </w:style>
  <w:style w:type="paragraph" w:customStyle="1" w:styleId="Consola">
    <w:name w:val="Consola"/>
    <w:basedOn w:val="Normal"/>
    <w:link w:val="ConsolaCar"/>
    <w:qFormat/>
    <w:rsid w:val="00F52C15"/>
    <w:pPr>
      <w:spacing w:line="276" w:lineRule="auto"/>
    </w:pPr>
    <w:rPr>
      <w:rFonts w:ascii="Consolas" w:eastAsia="Arial" w:hAnsi="Consolas" w:cs="Arial"/>
      <w:sz w:val="19"/>
      <w:szCs w:val="22"/>
      <w:lang w:val="es-PE" w:eastAsia="ja-JP"/>
    </w:rPr>
  </w:style>
  <w:style w:type="character" w:customStyle="1" w:styleId="ConsolaCar">
    <w:name w:val="Consola Car"/>
    <w:basedOn w:val="Fuentedeprrafopredeter"/>
    <w:link w:val="Consola"/>
    <w:rsid w:val="00F52C15"/>
    <w:rPr>
      <w:rFonts w:ascii="Consolas" w:eastAsia="Arial" w:hAnsi="Consolas" w:cs="Arial"/>
      <w:sz w:val="19"/>
      <w:szCs w:val="22"/>
      <w:lang w:eastAsia="ja-JP"/>
    </w:rPr>
  </w:style>
  <w:style w:type="paragraph" w:styleId="TDC2">
    <w:name w:val="toc 2"/>
    <w:basedOn w:val="Normal"/>
    <w:next w:val="Normal"/>
    <w:autoRedefine/>
    <w:uiPriority w:val="39"/>
    <w:rsid w:val="00B9029A"/>
    <w:pPr>
      <w:spacing w:after="100"/>
      <w:ind w:left="200"/>
    </w:pPr>
  </w:style>
  <w:style w:type="paragraph" w:styleId="TDC3">
    <w:name w:val="toc 3"/>
    <w:basedOn w:val="Normal"/>
    <w:next w:val="Normal"/>
    <w:autoRedefine/>
    <w:uiPriority w:val="39"/>
    <w:rsid w:val="00B9029A"/>
    <w:pPr>
      <w:spacing w:after="100"/>
      <w:ind w:left="400"/>
    </w:pPr>
  </w:style>
  <w:style w:type="paragraph" w:customStyle="1" w:styleId="articleinfo">
    <w:name w:val="articleinfo"/>
    <w:basedOn w:val="Normal"/>
    <w:rsid w:val="00B0040E"/>
    <w:pPr>
      <w:spacing w:before="100" w:beforeAutospacing="1" w:after="100" w:afterAutospacing="1"/>
    </w:pPr>
    <w:rPr>
      <w:sz w:val="24"/>
      <w:szCs w:val="24"/>
      <w:lang w:val="es-PE" w:eastAsia="es-PE"/>
    </w:rPr>
  </w:style>
  <w:style w:type="character" w:customStyle="1" w:styleId="createdby">
    <w:name w:val="createdby"/>
    <w:basedOn w:val="Fuentedeprrafopredeter"/>
    <w:rsid w:val="00B0040E"/>
  </w:style>
  <w:style w:type="character" w:styleId="Textoennegrita">
    <w:name w:val="Strong"/>
    <w:basedOn w:val="Fuentedeprrafopredeter"/>
    <w:uiPriority w:val="22"/>
    <w:qFormat/>
    <w:rsid w:val="00B0040E"/>
    <w:rPr>
      <w:b/>
      <w:bCs/>
    </w:rPr>
  </w:style>
  <w:style w:type="paragraph" w:styleId="NormalWeb">
    <w:name w:val="Normal (Web)"/>
    <w:basedOn w:val="Normal"/>
    <w:uiPriority w:val="99"/>
    <w:unhideWhenUsed/>
    <w:rsid w:val="00B0040E"/>
    <w:pPr>
      <w:spacing w:before="100" w:beforeAutospacing="1" w:after="100" w:afterAutospacing="1"/>
    </w:pPr>
    <w:rPr>
      <w:sz w:val="24"/>
      <w:szCs w:val="24"/>
      <w:lang w:val="es-PE" w:eastAsia="es-PE"/>
    </w:rPr>
  </w:style>
  <w:style w:type="character" w:styleId="CdigoHTML">
    <w:name w:val="HTML Code"/>
    <w:basedOn w:val="Fuentedeprrafopredeter"/>
    <w:uiPriority w:val="99"/>
    <w:unhideWhenUsed/>
    <w:rsid w:val="00817639"/>
    <w:rPr>
      <w:rFonts w:ascii="Courier New" w:eastAsia="Times New Roman" w:hAnsi="Courier New" w:cs="Courier New"/>
      <w:sz w:val="20"/>
      <w:szCs w:val="20"/>
    </w:rPr>
  </w:style>
  <w:style w:type="character" w:customStyle="1" w:styleId="propinst-font-style">
    <w:name w:val="propinst-font-style"/>
    <w:basedOn w:val="Fuentedeprrafopredeter"/>
    <w:rsid w:val="00EB4679"/>
  </w:style>
  <w:style w:type="character" w:customStyle="1" w:styleId="propinst-font-variant">
    <w:name w:val="propinst-font-variant"/>
    <w:basedOn w:val="Fuentedeprrafopredeter"/>
    <w:rsid w:val="00EB4679"/>
  </w:style>
  <w:style w:type="character" w:customStyle="1" w:styleId="propinst-font-weight">
    <w:name w:val="propinst-font-weight"/>
    <w:basedOn w:val="Fuentedeprrafopredeter"/>
    <w:rsid w:val="00EB4679"/>
  </w:style>
  <w:style w:type="character" w:customStyle="1" w:styleId="propinst-font-size">
    <w:name w:val="propinst-font-size"/>
    <w:basedOn w:val="Fuentedeprrafopredeter"/>
    <w:rsid w:val="00EB4679"/>
  </w:style>
  <w:style w:type="character" w:customStyle="1" w:styleId="propinst-line-height">
    <w:name w:val="propinst-line-height"/>
    <w:basedOn w:val="Fuentedeprrafopredeter"/>
    <w:rsid w:val="00EB4679"/>
  </w:style>
  <w:style w:type="character" w:customStyle="1" w:styleId="propinst-font-family">
    <w:name w:val="propinst-font-family"/>
    <w:basedOn w:val="Fuentedeprrafopredeter"/>
    <w:rsid w:val="00EB4679"/>
  </w:style>
  <w:style w:type="paragraph" w:styleId="HTMLconformatoprevio">
    <w:name w:val="HTML Preformatted"/>
    <w:basedOn w:val="Normal"/>
    <w:link w:val="HTMLconformatoprevioCar"/>
    <w:uiPriority w:val="99"/>
    <w:unhideWhenUsed/>
    <w:rsid w:val="002B7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PE" w:eastAsia="es-PE"/>
    </w:rPr>
  </w:style>
  <w:style w:type="character" w:customStyle="1" w:styleId="HTMLconformatoprevioCar">
    <w:name w:val="HTML con formato previo Car"/>
    <w:basedOn w:val="Fuentedeprrafopredeter"/>
    <w:link w:val="HTMLconformatoprevio"/>
    <w:uiPriority w:val="99"/>
    <w:rsid w:val="002B7FE0"/>
    <w:rPr>
      <w:rFonts w:ascii="Courier New" w:hAnsi="Courier New" w:cs="Courier New"/>
    </w:rPr>
  </w:style>
  <w:style w:type="character" w:customStyle="1" w:styleId="Ttulo2Car">
    <w:name w:val="Título 2 Car"/>
    <w:basedOn w:val="Fuentedeprrafopredeter"/>
    <w:link w:val="Ttulo2"/>
    <w:uiPriority w:val="9"/>
    <w:rsid w:val="00F85A64"/>
    <w:rPr>
      <w:b/>
      <w:sz w:val="18"/>
      <w:lang w:val="es-ES" w:eastAsia="es-ES"/>
    </w:rPr>
  </w:style>
  <w:style w:type="character" w:customStyle="1" w:styleId="Ttulo3Car">
    <w:name w:val="Título 3 Car"/>
    <w:basedOn w:val="Fuentedeprrafopredeter"/>
    <w:link w:val="Ttulo3"/>
    <w:uiPriority w:val="9"/>
    <w:rsid w:val="00F85A64"/>
    <w:rPr>
      <w:b/>
      <w:lang w:val="es-ES" w:eastAsia="es-ES"/>
    </w:rPr>
  </w:style>
  <w:style w:type="paragraph" w:customStyle="1" w:styleId="Revisin1">
    <w:name w:val="Revisión1"/>
    <w:basedOn w:val="Normal"/>
    <w:rsid w:val="00F85A64"/>
    <w:pPr>
      <w:spacing w:before="100" w:beforeAutospacing="1" w:after="100" w:afterAutospacing="1"/>
    </w:pPr>
    <w:rPr>
      <w:sz w:val="24"/>
      <w:szCs w:val="24"/>
      <w:lang w:val="es-PE" w:eastAsia="es-PE"/>
    </w:rPr>
  </w:style>
  <w:style w:type="paragraph" w:styleId="DireccinHTML">
    <w:name w:val="HTML Address"/>
    <w:basedOn w:val="Normal"/>
    <w:link w:val="DireccinHTMLCar"/>
    <w:uiPriority w:val="99"/>
    <w:unhideWhenUsed/>
    <w:rsid w:val="00F85A64"/>
    <w:rPr>
      <w:i/>
      <w:iCs/>
      <w:sz w:val="24"/>
      <w:szCs w:val="24"/>
      <w:lang w:val="es-PE" w:eastAsia="es-PE"/>
    </w:rPr>
  </w:style>
  <w:style w:type="character" w:customStyle="1" w:styleId="DireccinHTMLCar">
    <w:name w:val="Dirección HTML Car"/>
    <w:basedOn w:val="Fuentedeprrafopredeter"/>
    <w:link w:val="DireccinHTML"/>
    <w:uiPriority w:val="99"/>
    <w:rsid w:val="00F85A64"/>
    <w:rPr>
      <w:i/>
      <w:iCs/>
      <w:sz w:val="24"/>
      <w:szCs w:val="24"/>
    </w:rPr>
  </w:style>
  <w:style w:type="character" w:customStyle="1" w:styleId="showhidebutton">
    <w:name w:val="showhide_button"/>
    <w:basedOn w:val="Fuentedeprrafopredeter"/>
    <w:rsid w:val="00F85A64"/>
  </w:style>
  <w:style w:type="character" w:styleId="Hipervnculovisitado">
    <w:name w:val="FollowedHyperlink"/>
    <w:basedOn w:val="Fuentedeprrafopredeter"/>
    <w:uiPriority w:val="99"/>
    <w:unhideWhenUsed/>
    <w:rsid w:val="00F85A64"/>
    <w:rPr>
      <w:color w:val="800080"/>
      <w:u w:val="single"/>
    </w:rPr>
  </w:style>
  <w:style w:type="character" w:customStyle="1" w:styleId="linkbutton">
    <w:name w:val="link_button"/>
    <w:basedOn w:val="Fuentedeprrafopredeter"/>
    <w:rsid w:val="00F85A64"/>
  </w:style>
  <w:style w:type="character" w:styleId="nfasis">
    <w:name w:val="Emphasis"/>
    <w:basedOn w:val="Fuentedeprrafopredeter"/>
    <w:uiPriority w:val="20"/>
    <w:qFormat/>
    <w:rsid w:val="00F85A64"/>
    <w:rPr>
      <w:i/>
      <w:iCs/>
    </w:rPr>
  </w:style>
  <w:style w:type="character" w:customStyle="1" w:styleId="stylepointsection">
    <w:name w:val="stylepoint_section"/>
    <w:basedOn w:val="Fuentedeprrafopredeter"/>
    <w:rsid w:val="00F85A64"/>
  </w:style>
  <w:style w:type="character" w:customStyle="1" w:styleId="stylepointsubsection">
    <w:name w:val="stylepoint_subsection"/>
    <w:basedOn w:val="Fuentedeprrafopredeter"/>
    <w:rsid w:val="00F85A64"/>
  </w:style>
  <w:style w:type="character" w:customStyle="1" w:styleId="stylepointsubsubsection">
    <w:name w:val="stylepoint_subsubsection"/>
    <w:basedOn w:val="Fuentedeprrafopredeter"/>
    <w:rsid w:val="00F85A64"/>
  </w:style>
  <w:style w:type="character" w:customStyle="1" w:styleId="counter">
    <w:name w:val="counter"/>
    <w:basedOn w:val="Fuentedeprrafopredeter"/>
    <w:rsid w:val="002B6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014077">
      <w:bodyDiv w:val="1"/>
      <w:marLeft w:val="0"/>
      <w:marRight w:val="0"/>
      <w:marTop w:val="0"/>
      <w:marBottom w:val="0"/>
      <w:divBdr>
        <w:top w:val="none" w:sz="0" w:space="0" w:color="auto"/>
        <w:left w:val="none" w:sz="0" w:space="0" w:color="auto"/>
        <w:bottom w:val="none" w:sz="0" w:space="0" w:color="auto"/>
        <w:right w:val="none" w:sz="0" w:space="0" w:color="auto"/>
      </w:divBdr>
      <w:divsChild>
        <w:div w:id="901907934">
          <w:marLeft w:val="0"/>
          <w:marRight w:val="0"/>
          <w:marTop w:val="0"/>
          <w:marBottom w:val="0"/>
          <w:divBdr>
            <w:top w:val="none" w:sz="0" w:space="0" w:color="auto"/>
            <w:left w:val="none" w:sz="0" w:space="0" w:color="auto"/>
            <w:bottom w:val="none" w:sz="0" w:space="0" w:color="auto"/>
            <w:right w:val="none" w:sz="0" w:space="0" w:color="auto"/>
          </w:divBdr>
          <w:divsChild>
            <w:div w:id="1206017716">
              <w:marLeft w:val="0"/>
              <w:marRight w:val="0"/>
              <w:marTop w:val="0"/>
              <w:marBottom w:val="0"/>
              <w:divBdr>
                <w:top w:val="none" w:sz="0" w:space="0" w:color="auto"/>
                <w:left w:val="none" w:sz="0" w:space="0" w:color="auto"/>
                <w:bottom w:val="none" w:sz="0" w:space="0" w:color="auto"/>
                <w:right w:val="none" w:sz="0" w:space="0" w:color="auto"/>
              </w:divBdr>
              <w:divsChild>
                <w:div w:id="21329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960">
          <w:marLeft w:val="0"/>
          <w:marRight w:val="0"/>
          <w:marTop w:val="0"/>
          <w:marBottom w:val="0"/>
          <w:divBdr>
            <w:top w:val="none" w:sz="0" w:space="0" w:color="auto"/>
            <w:left w:val="none" w:sz="0" w:space="0" w:color="auto"/>
            <w:bottom w:val="none" w:sz="0" w:space="0" w:color="auto"/>
            <w:right w:val="none" w:sz="0" w:space="0" w:color="auto"/>
          </w:divBdr>
        </w:div>
        <w:div w:id="1824159745">
          <w:marLeft w:val="0"/>
          <w:marRight w:val="0"/>
          <w:marTop w:val="0"/>
          <w:marBottom w:val="0"/>
          <w:divBdr>
            <w:top w:val="none" w:sz="0" w:space="0" w:color="auto"/>
            <w:left w:val="none" w:sz="0" w:space="0" w:color="auto"/>
            <w:bottom w:val="none" w:sz="0" w:space="0" w:color="auto"/>
            <w:right w:val="none" w:sz="0" w:space="0" w:color="auto"/>
          </w:divBdr>
          <w:divsChild>
            <w:div w:id="1107122492">
              <w:marLeft w:val="0"/>
              <w:marRight w:val="0"/>
              <w:marTop w:val="0"/>
              <w:marBottom w:val="0"/>
              <w:divBdr>
                <w:top w:val="none" w:sz="0" w:space="0" w:color="auto"/>
                <w:left w:val="none" w:sz="0" w:space="0" w:color="auto"/>
                <w:bottom w:val="none" w:sz="0" w:space="0" w:color="auto"/>
                <w:right w:val="none" w:sz="0" w:space="0" w:color="auto"/>
              </w:divBdr>
            </w:div>
          </w:divsChild>
        </w:div>
        <w:div w:id="677150189">
          <w:marLeft w:val="0"/>
          <w:marRight w:val="0"/>
          <w:marTop w:val="0"/>
          <w:marBottom w:val="0"/>
          <w:divBdr>
            <w:top w:val="none" w:sz="0" w:space="0" w:color="auto"/>
            <w:left w:val="none" w:sz="0" w:space="0" w:color="auto"/>
            <w:bottom w:val="none" w:sz="0" w:space="0" w:color="auto"/>
            <w:right w:val="none" w:sz="0" w:space="0" w:color="auto"/>
          </w:divBdr>
          <w:divsChild>
            <w:div w:id="1520585841">
              <w:marLeft w:val="0"/>
              <w:marRight w:val="0"/>
              <w:marTop w:val="0"/>
              <w:marBottom w:val="0"/>
              <w:divBdr>
                <w:top w:val="none" w:sz="0" w:space="0" w:color="auto"/>
                <w:left w:val="none" w:sz="0" w:space="0" w:color="auto"/>
                <w:bottom w:val="none" w:sz="0" w:space="0" w:color="auto"/>
                <w:right w:val="none" w:sz="0" w:space="0" w:color="auto"/>
              </w:divBdr>
            </w:div>
          </w:divsChild>
        </w:div>
        <w:div w:id="910625936">
          <w:marLeft w:val="0"/>
          <w:marRight w:val="0"/>
          <w:marTop w:val="0"/>
          <w:marBottom w:val="0"/>
          <w:divBdr>
            <w:top w:val="none" w:sz="0" w:space="0" w:color="auto"/>
            <w:left w:val="none" w:sz="0" w:space="0" w:color="auto"/>
            <w:bottom w:val="none" w:sz="0" w:space="0" w:color="auto"/>
            <w:right w:val="none" w:sz="0" w:space="0" w:color="auto"/>
          </w:divBdr>
          <w:divsChild>
            <w:div w:id="12983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2329">
      <w:bodyDiv w:val="1"/>
      <w:marLeft w:val="0"/>
      <w:marRight w:val="0"/>
      <w:marTop w:val="0"/>
      <w:marBottom w:val="0"/>
      <w:divBdr>
        <w:top w:val="none" w:sz="0" w:space="0" w:color="auto"/>
        <w:left w:val="none" w:sz="0" w:space="0" w:color="auto"/>
        <w:bottom w:val="none" w:sz="0" w:space="0" w:color="auto"/>
        <w:right w:val="none" w:sz="0" w:space="0" w:color="auto"/>
      </w:divBdr>
      <w:divsChild>
        <w:div w:id="49548368">
          <w:marLeft w:val="50"/>
          <w:marRight w:val="0"/>
          <w:marTop w:val="0"/>
          <w:marBottom w:val="0"/>
          <w:divBdr>
            <w:top w:val="none" w:sz="0" w:space="0" w:color="auto"/>
            <w:left w:val="none" w:sz="0" w:space="0" w:color="auto"/>
            <w:bottom w:val="none" w:sz="0" w:space="0" w:color="auto"/>
            <w:right w:val="none" w:sz="0" w:space="0" w:color="auto"/>
          </w:divBdr>
          <w:divsChild>
            <w:div w:id="797072664">
              <w:marLeft w:val="480"/>
              <w:marRight w:val="0"/>
              <w:marTop w:val="0"/>
              <w:marBottom w:val="0"/>
              <w:divBdr>
                <w:top w:val="none" w:sz="0" w:space="0" w:color="auto"/>
                <w:left w:val="none" w:sz="0" w:space="0" w:color="auto"/>
                <w:bottom w:val="none" w:sz="0" w:space="0" w:color="auto"/>
                <w:right w:val="none" w:sz="0" w:space="0" w:color="auto"/>
              </w:divBdr>
            </w:div>
          </w:divsChild>
        </w:div>
        <w:div w:id="559948217">
          <w:marLeft w:val="0"/>
          <w:marRight w:val="0"/>
          <w:marTop w:val="0"/>
          <w:marBottom w:val="0"/>
          <w:divBdr>
            <w:top w:val="none" w:sz="0" w:space="0" w:color="auto"/>
            <w:left w:val="none" w:sz="0" w:space="0" w:color="auto"/>
            <w:bottom w:val="none" w:sz="0" w:space="0" w:color="auto"/>
            <w:right w:val="none" w:sz="0" w:space="0" w:color="auto"/>
          </w:divBdr>
          <w:divsChild>
            <w:div w:id="1465192293">
              <w:marLeft w:val="0"/>
              <w:marRight w:val="0"/>
              <w:marTop w:val="0"/>
              <w:marBottom w:val="0"/>
              <w:divBdr>
                <w:top w:val="none" w:sz="0" w:space="0" w:color="auto"/>
                <w:left w:val="none" w:sz="0" w:space="0" w:color="auto"/>
                <w:bottom w:val="none" w:sz="0" w:space="0" w:color="auto"/>
                <w:right w:val="none" w:sz="0" w:space="0" w:color="auto"/>
              </w:divBdr>
            </w:div>
            <w:div w:id="773019354">
              <w:marLeft w:val="0"/>
              <w:marRight w:val="0"/>
              <w:marTop w:val="0"/>
              <w:marBottom w:val="0"/>
              <w:divBdr>
                <w:top w:val="none" w:sz="0" w:space="0" w:color="auto"/>
                <w:left w:val="none" w:sz="0" w:space="0" w:color="auto"/>
                <w:bottom w:val="none" w:sz="0" w:space="0" w:color="auto"/>
                <w:right w:val="none" w:sz="0" w:space="0" w:color="auto"/>
              </w:divBdr>
            </w:div>
            <w:div w:id="198402365">
              <w:marLeft w:val="0"/>
              <w:marRight w:val="0"/>
              <w:marTop w:val="0"/>
              <w:marBottom w:val="0"/>
              <w:divBdr>
                <w:top w:val="none" w:sz="0" w:space="0" w:color="auto"/>
                <w:left w:val="none" w:sz="0" w:space="0" w:color="auto"/>
                <w:bottom w:val="none" w:sz="0" w:space="0" w:color="auto"/>
                <w:right w:val="none" w:sz="0" w:space="0" w:color="auto"/>
              </w:divBdr>
            </w:div>
            <w:div w:id="1992634779">
              <w:marLeft w:val="0"/>
              <w:marRight w:val="0"/>
              <w:marTop w:val="0"/>
              <w:marBottom w:val="0"/>
              <w:divBdr>
                <w:top w:val="none" w:sz="0" w:space="0" w:color="auto"/>
                <w:left w:val="none" w:sz="0" w:space="0" w:color="auto"/>
                <w:bottom w:val="none" w:sz="0" w:space="0" w:color="auto"/>
                <w:right w:val="none" w:sz="0" w:space="0" w:color="auto"/>
              </w:divBdr>
            </w:div>
            <w:div w:id="499463235">
              <w:marLeft w:val="0"/>
              <w:marRight w:val="0"/>
              <w:marTop w:val="0"/>
              <w:marBottom w:val="0"/>
              <w:divBdr>
                <w:top w:val="none" w:sz="0" w:space="0" w:color="auto"/>
                <w:left w:val="none" w:sz="0" w:space="0" w:color="auto"/>
                <w:bottom w:val="none" w:sz="0" w:space="0" w:color="auto"/>
                <w:right w:val="none" w:sz="0" w:space="0" w:color="auto"/>
              </w:divBdr>
            </w:div>
          </w:divsChild>
        </w:div>
        <w:div w:id="1464932836">
          <w:marLeft w:val="0"/>
          <w:marRight w:val="0"/>
          <w:marTop w:val="0"/>
          <w:marBottom w:val="0"/>
          <w:divBdr>
            <w:top w:val="none" w:sz="0" w:space="0" w:color="auto"/>
            <w:left w:val="none" w:sz="0" w:space="0" w:color="auto"/>
            <w:bottom w:val="none" w:sz="0" w:space="0" w:color="auto"/>
            <w:right w:val="none" w:sz="0" w:space="0" w:color="auto"/>
          </w:divBdr>
          <w:divsChild>
            <w:div w:id="1380085713">
              <w:marLeft w:val="0"/>
              <w:marRight w:val="0"/>
              <w:marTop w:val="0"/>
              <w:marBottom w:val="0"/>
              <w:divBdr>
                <w:top w:val="none" w:sz="0" w:space="0" w:color="auto"/>
                <w:left w:val="none" w:sz="0" w:space="0" w:color="auto"/>
                <w:bottom w:val="none" w:sz="0" w:space="0" w:color="auto"/>
                <w:right w:val="none" w:sz="0" w:space="0" w:color="auto"/>
              </w:divBdr>
              <w:divsChild>
                <w:div w:id="1521435680">
                  <w:marLeft w:val="0"/>
                  <w:marRight w:val="0"/>
                  <w:marTop w:val="0"/>
                  <w:marBottom w:val="0"/>
                  <w:divBdr>
                    <w:top w:val="none" w:sz="0" w:space="0" w:color="auto"/>
                    <w:left w:val="none" w:sz="0" w:space="0" w:color="auto"/>
                    <w:bottom w:val="none" w:sz="0" w:space="0" w:color="auto"/>
                    <w:right w:val="none" w:sz="0" w:space="0" w:color="auto"/>
                  </w:divBdr>
                </w:div>
                <w:div w:id="1887600484">
                  <w:marLeft w:val="0"/>
                  <w:marRight w:val="0"/>
                  <w:marTop w:val="0"/>
                  <w:marBottom w:val="0"/>
                  <w:divBdr>
                    <w:top w:val="none" w:sz="0" w:space="0" w:color="auto"/>
                    <w:left w:val="none" w:sz="0" w:space="0" w:color="auto"/>
                    <w:bottom w:val="none" w:sz="0" w:space="0" w:color="auto"/>
                    <w:right w:val="none" w:sz="0" w:space="0" w:color="auto"/>
                  </w:divBdr>
                  <w:divsChild>
                    <w:div w:id="2185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33527">
          <w:marLeft w:val="0"/>
          <w:marRight w:val="0"/>
          <w:marTop w:val="0"/>
          <w:marBottom w:val="0"/>
          <w:divBdr>
            <w:top w:val="none" w:sz="0" w:space="0" w:color="auto"/>
            <w:left w:val="none" w:sz="0" w:space="0" w:color="auto"/>
            <w:bottom w:val="none" w:sz="0" w:space="0" w:color="auto"/>
            <w:right w:val="none" w:sz="0" w:space="0" w:color="auto"/>
          </w:divBdr>
        </w:div>
        <w:div w:id="152334825">
          <w:marLeft w:val="0"/>
          <w:marRight w:val="0"/>
          <w:marTop w:val="0"/>
          <w:marBottom w:val="0"/>
          <w:divBdr>
            <w:top w:val="none" w:sz="0" w:space="0" w:color="auto"/>
            <w:left w:val="none" w:sz="0" w:space="0" w:color="auto"/>
            <w:bottom w:val="none" w:sz="0" w:space="0" w:color="auto"/>
            <w:right w:val="none" w:sz="0" w:space="0" w:color="auto"/>
          </w:divBdr>
          <w:divsChild>
            <w:div w:id="506751523">
              <w:marLeft w:val="0"/>
              <w:marRight w:val="0"/>
              <w:marTop w:val="0"/>
              <w:marBottom w:val="0"/>
              <w:divBdr>
                <w:top w:val="none" w:sz="0" w:space="0" w:color="auto"/>
                <w:left w:val="none" w:sz="0" w:space="0" w:color="auto"/>
                <w:bottom w:val="none" w:sz="0" w:space="0" w:color="auto"/>
                <w:right w:val="none" w:sz="0" w:space="0" w:color="auto"/>
              </w:divBdr>
              <w:divsChild>
                <w:div w:id="1275214976">
                  <w:marLeft w:val="0"/>
                  <w:marRight w:val="0"/>
                  <w:marTop w:val="0"/>
                  <w:marBottom w:val="0"/>
                  <w:divBdr>
                    <w:top w:val="none" w:sz="0" w:space="0" w:color="auto"/>
                    <w:left w:val="none" w:sz="0" w:space="0" w:color="auto"/>
                    <w:bottom w:val="none" w:sz="0" w:space="0" w:color="auto"/>
                    <w:right w:val="none" w:sz="0" w:space="0" w:color="auto"/>
                  </w:divBdr>
                </w:div>
                <w:div w:id="1791510260">
                  <w:marLeft w:val="0"/>
                  <w:marRight w:val="0"/>
                  <w:marTop w:val="0"/>
                  <w:marBottom w:val="0"/>
                  <w:divBdr>
                    <w:top w:val="none" w:sz="0" w:space="0" w:color="auto"/>
                    <w:left w:val="none" w:sz="0" w:space="0" w:color="auto"/>
                    <w:bottom w:val="none" w:sz="0" w:space="0" w:color="auto"/>
                    <w:right w:val="none" w:sz="0" w:space="0" w:color="auto"/>
                  </w:divBdr>
                  <w:divsChild>
                    <w:div w:id="1989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6647">
              <w:marLeft w:val="0"/>
              <w:marRight w:val="0"/>
              <w:marTop w:val="0"/>
              <w:marBottom w:val="0"/>
              <w:divBdr>
                <w:top w:val="none" w:sz="0" w:space="0" w:color="auto"/>
                <w:left w:val="none" w:sz="0" w:space="0" w:color="auto"/>
                <w:bottom w:val="none" w:sz="0" w:space="0" w:color="auto"/>
                <w:right w:val="none" w:sz="0" w:space="0" w:color="auto"/>
              </w:divBdr>
              <w:divsChild>
                <w:div w:id="808787069">
                  <w:marLeft w:val="0"/>
                  <w:marRight w:val="0"/>
                  <w:marTop w:val="0"/>
                  <w:marBottom w:val="0"/>
                  <w:divBdr>
                    <w:top w:val="none" w:sz="0" w:space="0" w:color="auto"/>
                    <w:left w:val="none" w:sz="0" w:space="0" w:color="auto"/>
                    <w:bottom w:val="none" w:sz="0" w:space="0" w:color="auto"/>
                    <w:right w:val="none" w:sz="0" w:space="0" w:color="auto"/>
                  </w:divBdr>
                </w:div>
                <w:div w:id="1784614759">
                  <w:marLeft w:val="0"/>
                  <w:marRight w:val="0"/>
                  <w:marTop w:val="0"/>
                  <w:marBottom w:val="0"/>
                  <w:divBdr>
                    <w:top w:val="none" w:sz="0" w:space="0" w:color="auto"/>
                    <w:left w:val="none" w:sz="0" w:space="0" w:color="auto"/>
                    <w:bottom w:val="none" w:sz="0" w:space="0" w:color="auto"/>
                    <w:right w:val="none" w:sz="0" w:space="0" w:color="auto"/>
                  </w:divBdr>
                  <w:divsChild>
                    <w:div w:id="686322966">
                      <w:marLeft w:val="0"/>
                      <w:marRight w:val="0"/>
                      <w:marTop w:val="0"/>
                      <w:marBottom w:val="0"/>
                      <w:divBdr>
                        <w:top w:val="none" w:sz="0" w:space="0" w:color="auto"/>
                        <w:left w:val="none" w:sz="0" w:space="0" w:color="auto"/>
                        <w:bottom w:val="none" w:sz="0" w:space="0" w:color="auto"/>
                        <w:right w:val="none" w:sz="0" w:space="0" w:color="auto"/>
                      </w:divBdr>
                      <w:divsChild>
                        <w:div w:id="1956131292">
                          <w:marLeft w:val="0"/>
                          <w:marRight w:val="0"/>
                          <w:marTop w:val="0"/>
                          <w:marBottom w:val="0"/>
                          <w:divBdr>
                            <w:top w:val="none" w:sz="0" w:space="0" w:color="auto"/>
                            <w:left w:val="none" w:sz="0" w:space="0" w:color="auto"/>
                            <w:bottom w:val="none" w:sz="0" w:space="0" w:color="auto"/>
                            <w:right w:val="none" w:sz="0" w:space="0" w:color="auto"/>
                          </w:divBdr>
                        </w:div>
                        <w:div w:id="1246575131">
                          <w:marLeft w:val="0"/>
                          <w:marRight w:val="0"/>
                          <w:marTop w:val="0"/>
                          <w:marBottom w:val="0"/>
                          <w:divBdr>
                            <w:top w:val="none" w:sz="0" w:space="0" w:color="auto"/>
                            <w:left w:val="none" w:sz="0" w:space="0" w:color="auto"/>
                            <w:bottom w:val="none" w:sz="0" w:space="0" w:color="auto"/>
                            <w:right w:val="none" w:sz="0" w:space="0" w:color="auto"/>
                          </w:divBdr>
                        </w:div>
                        <w:div w:id="10418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35803">
              <w:marLeft w:val="0"/>
              <w:marRight w:val="0"/>
              <w:marTop w:val="0"/>
              <w:marBottom w:val="0"/>
              <w:divBdr>
                <w:top w:val="none" w:sz="0" w:space="0" w:color="auto"/>
                <w:left w:val="none" w:sz="0" w:space="0" w:color="auto"/>
                <w:bottom w:val="none" w:sz="0" w:space="0" w:color="auto"/>
                <w:right w:val="none" w:sz="0" w:space="0" w:color="auto"/>
              </w:divBdr>
              <w:divsChild>
                <w:div w:id="1216311973">
                  <w:marLeft w:val="0"/>
                  <w:marRight w:val="0"/>
                  <w:marTop w:val="0"/>
                  <w:marBottom w:val="0"/>
                  <w:divBdr>
                    <w:top w:val="none" w:sz="0" w:space="0" w:color="auto"/>
                    <w:left w:val="none" w:sz="0" w:space="0" w:color="auto"/>
                    <w:bottom w:val="none" w:sz="0" w:space="0" w:color="auto"/>
                    <w:right w:val="none" w:sz="0" w:space="0" w:color="auto"/>
                  </w:divBdr>
                </w:div>
                <w:div w:id="927618859">
                  <w:marLeft w:val="0"/>
                  <w:marRight w:val="0"/>
                  <w:marTop w:val="0"/>
                  <w:marBottom w:val="0"/>
                  <w:divBdr>
                    <w:top w:val="none" w:sz="0" w:space="0" w:color="auto"/>
                    <w:left w:val="none" w:sz="0" w:space="0" w:color="auto"/>
                    <w:bottom w:val="none" w:sz="0" w:space="0" w:color="auto"/>
                    <w:right w:val="none" w:sz="0" w:space="0" w:color="auto"/>
                  </w:divBdr>
                  <w:divsChild>
                    <w:div w:id="619338676">
                      <w:marLeft w:val="0"/>
                      <w:marRight w:val="0"/>
                      <w:marTop w:val="0"/>
                      <w:marBottom w:val="0"/>
                      <w:divBdr>
                        <w:top w:val="none" w:sz="0" w:space="0" w:color="auto"/>
                        <w:left w:val="none" w:sz="0" w:space="0" w:color="auto"/>
                        <w:bottom w:val="none" w:sz="0" w:space="0" w:color="auto"/>
                        <w:right w:val="none" w:sz="0" w:space="0" w:color="auto"/>
                      </w:divBdr>
                      <w:divsChild>
                        <w:div w:id="1428574917">
                          <w:marLeft w:val="0"/>
                          <w:marRight w:val="0"/>
                          <w:marTop w:val="0"/>
                          <w:marBottom w:val="0"/>
                          <w:divBdr>
                            <w:top w:val="none" w:sz="0" w:space="0" w:color="auto"/>
                            <w:left w:val="none" w:sz="0" w:space="0" w:color="auto"/>
                            <w:bottom w:val="none" w:sz="0" w:space="0" w:color="auto"/>
                            <w:right w:val="none" w:sz="0" w:space="0" w:color="auto"/>
                          </w:divBdr>
                        </w:div>
                        <w:div w:id="3935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7753">
              <w:marLeft w:val="0"/>
              <w:marRight w:val="0"/>
              <w:marTop w:val="0"/>
              <w:marBottom w:val="0"/>
              <w:divBdr>
                <w:top w:val="none" w:sz="0" w:space="0" w:color="auto"/>
                <w:left w:val="none" w:sz="0" w:space="0" w:color="auto"/>
                <w:bottom w:val="none" w:sz="0" w:space="0" w:color="auto"/>
                <w:right w:val="none" w:sz="0" w:space="0" w:color="auto"/>
              </w:divBdr>
              <w:divsChild>
                <w:div w:id="1895040663">
                  <w:marLeft w:val="0"/>
                  <w:marRight w:val="0"/>
                  <w:marTop w:val="0"/>
                  <w:marBottom w:val="0"/>
                  <w:divBdr>
                    <w:top w:val="none" w:sz="0" w:space="0" w:color="auto"/>
                    <w:left w:val="none" w:sz="0" w:space="0" w:color="auto"/>
                    <w:bottom w:val="none" w:sz="0" w:space="0" w:color="auto"/>
                    <w:right w:val="none" w:sz="0" w:space="0" w:color="auto"/>
                  </w:divBdr>
                </w:div>
                <w:div w:id="1380275922">
                  <w:marLeft w:val="0"/>
                  <w:marRight w:val="0"/>
                  <w:marTop w:val="0"/>
                  <w:marBottom w:val="0"/>
                  <w:divBdr>
                    <w:top w:val="none" w:sz="0" w:space="0" w:color="auto"/>
                    <w:left w:val="none" w:sz="0" w:space="0" w:color="auto"/>
                    <w:bottom w:val="none" w:sz="0" w:space="0" w:color="auto"/>
                    <w:right w:val="none" w:sz="0" w:space="0" w:color="auto"/>
                  </w:divBdr>
                  <w:divsChild>
                    <w:div w:id="13829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3639">
              <w:marLeft w:val="0"/>
              <w:marRight w:val="0"/>
              <w:marTop w:val="0"/>
              <w:marBottom w:val="0"/>
              <w:divBdr>
                <w:top w:val="none" w:sz="0" w:space="0" w:color="auto"/>
                <w:left w:val="none" w:sz="0" w:space="0" w:color="auto"/>
                <w:bottom w:val="none" w:sz="0" w:space="0" w:color="auto"/>
                <w:right w:val="none" w:sz="0" w:space="0" w:color="auto"/>
              </w:divBdr>
              <w:divsChild>
                <w:div w:id="348414629">
                  <w:marLeft w:val="0"/>
                  <w:marRight w:val="0"/>
                  <w:marTop w:val="0"/>
                  <w:marBottom w:val="0"/>
                  <w:divBdr>
                    <w:top w:val="none" w:sz="0" w:space="0" w:color="auto"/>
                    <w:left w:val="none" w:sz="0" w:space="0" w:color="auto"/>
                    <w:bottom w:val="none" w:sz="0" w:space="0" w:color="auto"/>
                    <w:right w:val="none" w:sz="0" w:space="0" w:color="auto"/>
                  </w:divBdr>
                </w:div>
                <w:div w:id="1106271835">
                  <w:marLeft w:val="0"/>
                  <w:marRight w:val="0"/>
                  <w:marTop w:val="0"/>
                  <w:marBottom w:val="0"/>
                  <w:divBdr>
                    <w:top w:val="none" w:sz="0" w:space="0" w:color="auto"/>
                    <w:left w:val="none" w:sz="0" w:space="0" w:color="auto"/>
                    <w:bottom w:val="none" w:sz="0" w:space="0" w:color="auto"/>
                    <w:right w:val="none" w:sz="0" w:space="0" w:color="auto"/>
                  </w:divBdr>
                  <w:divsChild>
                    <w:div w:id="91973874">
                      <w:marLeft w:val="0"/>
                      <w:marRight w:val="0"/>
                      <w:marTop w:val="0"/>
                      <w:marBottom w:val="0"/>
                      <w:divBdr>
                        <w:top w:val="none" w:sz="0" w:space="0" w:color="auto"/>
                        <w:left w:val="none" w:sz="0" w:space="0" w:color="auto"/>
                        <w:bottom w:val="none" w:sz="0" w:space="0" w:color="auto"/>
                        <w:right w:val="none" w:sz="0" w:space="0" w:color="auto"/>
                      </w:divBdr>
                      <w:divsChild>
                        <w:div w:id="1755589729">
                          <w:marLeft w:val="0"/>
                          <w:marRight w:val="0"/>
                          <w:marTop w:val="0"/>
                          <w:marBottom w:val="0"/>
                          <w:divBdr>
                            <w:top w:val="none" w:sz="0" w:space="0" w:color="auto"/>
                            <w:left w:val="none" w:sz="0" w:space="0" w:color="auto"/>
                            <w:bottom w:val="none" w:sz="0" w:space="0" w:color="auto"/>
                            <w:right w:val="none" w:sz="0" w:space="0" w:color="auto"/>
                          </w:divBdr>
                        </w:div>
                        <w:div w:id="3248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04214">
              <w:marLeft w:val="0"/>
              <w:marRight w:val="0"/>
              <w:marTop w:val="0"/>
              <w:marBottom w:val="0"/>
              <w:divBdr>
                <w:top w:val="none" w:sz="0" w:space="0" w:color="auto"/>
                <w:left w:val="none" w:sz="0" w:space="0" w:color="auto"/>
                <w:bottom w:val="none" w:sz="0" w:space="0" w:color="auto"/>
                <w:right w:val="none" w:sz="0" w:space="0" w:color="auto"/>
              </w:divBdr>
              <w:divsChild>
                <w:div w:id="883642340">
                  <w:marLeft w:val="0"/>
                  <w:marRight w:val="0"/>
                  <w:marTop w:val="0"/>
                  <w:marBottom w:val="0"/>
                  <w:divBdr>
                    <w:top w:val="none" w:sz="0" w:space="0" w:color="auto"/>
                    <w:left w:val="none" w:sz="0" w:space="0" w:color="auto"/>
                    <w:bottom w:val="none" w:sz="0" w:space="0" w:color="auto"/>
                    <w:right w:val="none" w:sz="0" w:space="0" w:color="auto"/>
                  </w:divBdr>
                </w:div>
                <w:div w:id="1918049522">
                  <w:marLeft w:val="0"/>
                  <w:marRight w:val="0"/>
                  <w:marTop w:val="0"/>
                  <w:marBottom w:val="0"/>
                  <w:divBdr>
                    <w:top w:val="none" w:sz="0" w:space="0" w:color="auto"/>
                    <w:left w:val="none" w:sz="0" w:space="0" w:color="auto"/>
                    <w:bottom w:val="none" w:sz="0" w:space="0" w:color="auto"/>
                    <w:right w:val="none" w:sz="0" w:space="0" w:color="auto"/>
                  </w:divBdr>
                  <w:divsChild>
                    <w:div w:id="21050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5045">
              <w:marLeft w:val="0"/>
              <w:marRight w:val="0"/>
              <w:marTop w:val="0"/>
              <w:marBottom w:val="0"/>
              <w:divBdr>
                <w:top w:val="none" w:sz="0" w:space="0" w:color="auto"/>
                <w:left w:val="none" w:sz="0" w:space="0" w:color="auto"/>
                <w:bottom w:val="none" w:sz="0" w:space="0" w:color="auto"/>
                <w:right w:val="none" w:sz="0" w:space="0" w:color="auto"/>
              </w:divBdr>
              <w:divsChild>
                <w:div w:id="530611974">
                  <w:marLeft w:val="0"/>
                  <w:marRight w:val="0"/>
                  <w:marTop w:val="0"/>
                  <w:marBottom w:val="0"/>
                  <w:divBdr>
                    <w:top w:val="none" w:sz="0" w:space="0" w:color="auto"/>
                    <w:left w:val="none" w:sz="0" w:space="0" w:color="auto"/>
                    <w:bottom w:val="none" w:sz="0" w:space="0" w:color="auto"/>
                    <w:right w:val="none" w:sz="0" w:space="0" w:color="auto"/>
                  </w:divBdr>
                </w:div>
                <w:div w:id="750078440">
                  <w:marLeft w:val="0"/>
                  <w:marRight w:val="0"/>
                  <w:marTop w:val="0"/>
                  <w:marBottom w:val="0"/>
                  <w:divBdr>
                    <w:top w:val="none" w:sz="0" w:space="0" w:color="auto"/>
                    <w:left w:val="none" w:sz="0" w:space="0" w:color="auto"/>
                    <w:bottom w:val="none" w:sz="0" w:space="0" w:color="auto"/>
                    <w:right w:val="none" w:sz="0" w:space="0" w:color="auto"/>
                  </w:divBdr>
                  <w:divsChild>
                    <w:div w:id="12059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5923">
              <w:marLeft w:val="0"/>
              <w:marRight w:val="0"/>
              <w:marTop w:val="0"/>
              <w:marBottom w:val="0"/>
              <w:divBdr>
                <w:top w:val="none" w:sz="0" w:space="0" w:color="auto"/>
                <w:left w:val="none" w:sz="0" w:space="0" w:color="auto"/>
                <w:bottom w:val="none" w:sz="0" w:space="0" w:color="auto"/>
                <w:right w:val="none" w:sz="0" w:space="0" w:color="auto"/>
              </w:divBdr>
              <w:divsChild>
                <w:div w:id="1150631224">
                  <w:marLeft w:val="0"/>
                  <w:marRight w:val="0"/>
                  <w:marTop w:val="0"/>
                  <w:marBottom w:val="0"/>
                  <w:divBdr>
                    <w:top w:val="none" w:sz="0" w:space="0" w:color="auto"/>
                    <w:left w:val="none" w:sz="0" w:space="0" w:color="auto"/>
                    <w:bottom w:val="none" w:sz="0" w:space="0" w:color="auto"/>
                    <w:right w:val="none" w:sz="0" w:space="0" w:color="auto"/>
                  </w:divBdr>
                </w:div>
                <w:div w:id="1605721555">
                  <w:marLeft w:val="0"/>
                  <w:marRight w:val="0"/>
                  <w:marTop w:val="0"/>
                  <w:marBottom w:val="0"/>
                  <w:divBdr>
                    <w:top w:val="none" w:sz="0" w:space="0" w:color="auto"/>
                    <w:left w:val="none" w:sz="0" w:space="0" w:color="auto"/>
                    <w:bottom w:val="none" w:sz="0" w:space="0" w:color="auto"/>
                    <w:right w:val="none" w:sz="0" w:space="0" w:color="auto"/>
                  </w:divBdr>
                  <w:divsChild>
                    <w:div w:id="8640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9038">
              <w:marLeft w:val="0"/>
              <w:marRight w:val="0"/>
              <w:marTop w:val="0"/>
              <w:marBottom w:val="0"/>
              <w:divBdr>
                <w:top w:val="none" w:sz="0" w:space="0" w:color="auto"/>
                <w:left w:val="none" w:sz="0" w:space="0" w:color="auto"/>
                <w:bottom w:val="none" w:sz="0" w:space="0" w:color="auto"/>
                <w:right w:val="none" w:sz="0" w:space="0" w:color="auto"/>
              </w:divBdr>
              <w:divsChild>
                <w:div w:id="309796903">
                  <w:marLeft w:val="0"/>
                  <w:marRight w:val="0"/>
                  <w:marTop w:val="0"/>
                  <w:marBottom w:val="0"/>
                  <w:divBdr>
                    <w:top w:val="none" w:sz="0" w:space="0" w:color="auto"/>
                    <w:left w:val="none" w:sz="0" w:space="0" w:color="auto"/>
                    <w:bottom w:val="none" w:sz="0" w:space="0" w:color="auto"/>
                    <w:right w:val="none" w:sz="0" w:space="0" w:color="auto"/>
                  </w:divBdr>
                </w:div>
                <w:div w:id="1657149513">
                  <w:marLeft w:val="0"/>
                  <w:marRight w:val="0"/>
                  <w:marTop w:val="0"/>
                  <w:marBottom w:val="0"/>
                  <w:divBdr>
                    <w:top w:val="none" w:sz="0" w:space="0" w:color="auto"/>
                    <w:left w:val="none" w:sz="0" w:space="0" w:color="auto"/>
                    <w:bottom w:val="none" w:sz="0" w:space="0" w:color="auto"/>
                    <w:right w:val="none" w:sz="0" w:space="0" w:color="auto"/>
                  </w:divBdr>
                  <w:divsChild>
                    <w:div w:id="577908979">
                      <w:marLeft w:val="0"/>
                      <w:marRight w:val="0"/>
                      <w:marTop w:val="0"/>
                      <w:marBottom w:val="0"/>
                      <w:divBdr>
                        <w:top w:val="none" w:sz="0" w:space="0" w:color="auto"/>
                        <w:left w:val="none" w:sz="0" w:space="0" w:color="auto"/>
                        <w:bottom w:val="none" w:sz="0" w:space="0" w:color="auto"/>
                        <w:right w:val="none" w:sz="0" w:space="0" w:color="auto"/>
                      </w:divBdr>
                      <w:divsChild>
                        <w:div w:id="151413965">
                          <w:marLeft w:val="0"/>
                          <w:marRight w:val="0"/>
                          <w:marTop w:val="0"/>
                          <w:marBottom w:val="0"/>
                          <w:divBdr>
                            <w:top w:val="none" w:sz="0" w:space="0" w:color="auto"/>
                            <w:left w:val="none" w:sz="0" w:space="0" w:color="auto"/>
                            <w:bottom w:val="none" w:sz="0" w:space="0" w:color="auto"/>
                            <w:right w:val="none" w:sz="0" w:space="0" w:color="auto"/>
                          </w:divBdr>
                        </w:div>
                        <w:div w:id="6374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9104">
              <w:marLeft w:val="0"/>
              <w:marRight w:val="0"/>
              <w:marTop w:val="0"/>
              <w:marBottom w:val="0"/>
              <w:divBdr>
                <w:top w:val="none" w:sz="0" w:space="0" w:color="auto"/>
                <w:left w:val="none" w:sz="0" w:space="0" w:color="auto"/>
                <w:bottom w:val="none" w:sz="0" w:space="0" w:color="auto"/>
                <w:right w:val="none" w:sz="0" w:space="0" w:color="auto"/>
              </w:divBdr>
              <w:divsChild>
                <w:div w:id="1755736759">
                  <w:marLeft w:val="0"/>
                  <w:marRight w:val="0"/>
                  <w:marTop w:val="0"/>
                  <w:marBottom w:val="0"/>
                  <w:divBdr>
                    <w:top w:val="none" w:sz="0" w:space="0" w:color="auto"/>
                    <w:left w:val="none" w:sz="0" w:space="0" w:color="auto"/>
                    <w:bottom w:val="none" w:sz="0" w:space="0" w:color="auto"/>
                    <w:right w:val="none" w:sz="0" w:space="0" w:color="auto"/>
                  </w:divBdr>
                </w:div>
                <w:div w:id="1395201201">
                  <w:marLeft w:val="0"/>
                  <w:marRight w:val="0"/>
                  <w:marTop w:val="0"/>
                  <w:marBottom w:val="0"/>
                  <w:divBdr>
                    <w:top w:val="none" w:sz="0" w:space="0" w:color="auto"/>
                    <w:left w:val="none" w:sz="0" w:space="0" w:color="auto"/>
                    <w:bottom w:val="none" w:sz="0" w:space="0" w:color="auto"/>
                    <w:right w:val="none" w:sz="0" w:space="0" w:color="auto"/>
                  </w:divBdr>
                  <w:divsChild>
                    <w:div w:id="460617421">
                      <w:marLeft w:val="0"/>
                      <w:marRight w:val="0"/>
                      <w:marTop w:val="0"/>
                      <w:marBottom w:val="0"/>
                      <w:divBdr>
                        <w:top w:val="none" w:sz="0" w:space="0" w:color="auto"/>
                        <w:left w:val="none" w:sz="0" w:space="0" w:color="auto"/>
                        <w:bottom w:val="none" w:sz="0" w:space="0" w:color="auto"/>
                        <w:right w:val="none" w:sz="0" w:space="0" w:color="auto"/>
                      </w:divBdr>
                      <w:divsChild>
                        <w:div w:id="2931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81852">
              <w:marLeft w:val="0"/>
              <w:marRight w:val="0"/>
              <w:marTop w:val="0"/>
              <w:marBottom w:val="0"/>
              <w:divBdr>
                <w:top w:val="none" w:sz="0" w:space="0" w:color="auto"/>
                <w:left w:val="none" w:sz="0" w:space="0" w:color="auto"/>
                <w:bottom w:val="none" w:sz="0" w:space="0" w:color="auto"/>
                <w:right w:val="none" w:sz="0" w:space="0" w:color="auto"/>
              </w:divBdr>
              <w:divsChild>
                <w:div w:id="1820533959">
                  <w:marLeft w:val="0"/>
                  <w:marRight w:val="0"/>
                  <w:marTop w:val="0"/>
                  <w:marBottom w:val="0"/>
                  <w:divBdr>
                    <w:top w:val="none" w:sz="0" w:space="0" w:color="auto"/>
                    <w:left w:val="none" w:sz="0" w:space="0" w:color="auto"/>
                    <w:bottom w:val="none" w:sz="0" w:space="0" w:color="auto"/>
                    <w:right w:val="none" w:sz="0" w:space="0" w:color="auto"/>
                  </w:divBdr>
                </w:div>
                <w:div w:id="132984304">
                  <w:marLeft w:val="0"/>
                  <w:marRight w:val="0"/>
                  <w:marTop w:val="0"/>
                  <w:marBottom w:val="0"/>
                  <w:divBdr>
                    <w:top w:val="none" w:sz="0" w:space="0" w:color="auto"/>
                    <w:left w:val="none" w:sz="0" w:space="0" w:color="auto"/>
                    <w:bottom w:val="none" w:sz="0" w:space="0" w:color="auto"/>
                    <w:right w:val="none" w:sz="0" w:space="0" w:color="auto"/>
                  </w:divBdr>
                  <w:divsChild>
                    <w:div w:id="1492017813">
                      <w:marLeft w:val="0"/>
                      <w:marRight w:val="0"/>
                      <w:marTop w:val="0"/>
                      <w:marBottom w:val="0"/>
                      <w:divBdr>
                        <w:top w:val="none" w:sz="0" w:space="0" w:color="auto"/>
                        <w:left w:val="none" w:sz="0" w:space="0" w:color="auto"/>
                        <w:bottom w:val="none" w:sz="0" w:space="0" w:color="auto"/>
                        <w:right w:val="none" w:sz="0" w:space="0" w:color="auto"/>
                      </w:divBdr>
                      <w:divsChild>
                        <w:div w:id="1750883103">
                          <w:marLeft w:val="0"/>
                          <w:marRight w:val="0"/>
                          <w:marTop w:val="0"/>
                          <w:marBottom w:val="0"/>
                          <w:divBdr>
                            <w:top w:val="none" w:sz="0" w:space="0" w:color="auto"/>
                            <w:left w:val="none" w:sz="0" w:space="0" w:color="auto"/>
                            <w:bottom w:val="none" w:sz="0" w:space="0" w:color="auto"/>
                            <w:right w:val="none" w:sz="0" w:space="0" w:color="auto"/>
                          </w:divBdr>
                        </w:div>
                        <w:div w:id="13178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7152">
              <w:marLeft w:val="0"/>
              <w:marRight w:val="0"/>
              <w:marTop w:val="0"/>
              <w:marBottom w:val="0"/>
              <w:divBdr>
                <w:top w:val="none" w:sz="0" w:space="0" w:color="auto"/>
                <w:left w:val="none" w:sz="0" w:space="0" w:color="auto"/>
                <w:bottom w:val="none" w:sz="0" w:space="0" w:color="auto"/>
                <w:right w:val="none" w:sz="0" w:space="0" w:color="auto"/>
              </w:divBdr>
              <w:divsChild>
                <w:div w:id="338387106">
                  <w:marLeft w:val="0"/>
                  <w:marRight w:val="0"/>
                  <w:marTop w:val="0"/>
                  <w:marBottom w:val="0"/>
                  <w:divBdr>
                    <w:top w:val="none" w:sz="0" w:space="0" w:color="auto"/>
                    <w:left w:val="none" w:sz="0" w:space="0" w:color="auto"/>
                    <w:bottom w:val="none" w:sz="0" w:space="0" w:color="auto"/>
                    <w:right w:val="none" w:sz="0" w:space="0" w:color="auto"/>
                  </w:divBdr>
                </w:div>
                <w:div w:id="1058091569">
                  <w:marLeft w:val="0"/>
                  <w:marRight w:val="0"/>
                  <w:marTop w:val="0"/>
                  <w:marBottom w:val="0"/>
                  <w:divBdr>
                    <w:top w:val="none" w:sz="0" w:space="0" w:color="auto"/>
                    <w:left w:val="none" w:sz="0" w:space="0" w:color="auto"/>
                    <w:bottom w:val="none" w:sz="0" w:space="0" w:color="auto"/>
                    <w:right w:val="none" w:sz="0" w:space="0" w:color="auto"/>
                  </w:divBdr>
                  <w:divsChild>
                    <w:div w:id="279993569">
                      <w:marLeft w:val="0"/>
                      <w:marRight w:val="0"/>
                      <w:marTop w:val="0"/>
                      <w:marBottom w:val="0"/>
                      <w:divBdr>
                        <w:top w:val="none" w:sz="0" w:space="0" w:color="auto"/>
                        <w:left w:val="none" w:sz="0" w:space="0" w:color="auto"/>
                        <w:bottom w:val="none" w:sz="0" w:space="0" w:color="auto"/>
                        <w:right w:val="none" w:sz="0" w:space="0" w:color="auto"/>
                      </w:divBdr>
                      <w:divsChild>
                        <w:div w:id="1208761414">
                          <w:marLeft w:val="0"/>
                          <w:marRight w:val="0"/>
                          <w:marTop w:val="0"/>
                          <w:marBottom w:val="0"/>
                          <w:divBdr>
                            <w:top w:val="none" w:sz="0" w:space="0" w:color="auto"/>
                            <w:left w:val="none" w:sz="0" w:space="0" w:color="auto"/>
                            <w:bottom w:val="none" w:sz="0" w:space="0" w:color="auto"/>
                            <w:right w:val="none" w:sz="0" w:space="0" w:color="auto"/>
                          </w:divBdr>
                        </w:div>
                        <w:div w:id="13503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6312">
              <w:marLeft w:val="0"/>
              <w:marRight w:val="0"/>
              <w:marTop w:val="0"/>
              <w:marBottom w:val="0"/>
              <w:divBdr>
                <w:top w:val="none" w:sz="0" w:space="0" w:color="auto"/>
                <w:left w:val="none" w:sz="0" w:space="0" w:color="auto"/>
                <w:bottom w:val="none" w:sz="0" w:space="0" w:color="auto"/>
                <w:right w:val="none" w:sz="0" w:space="0" w:color="auto"/>
              </w:divBdr>
              <w:divsChild>
                <w:div w:id="118568591">
                  <w:marLeft w:val="0"/>
                  <w:marRight w:val="0"/>
                  <w:marTop w:val="0"/>
                  <w:marBottom w:val="0"/>
                  <w:divBdr>
                    <w:top w:val="none" w:sz="0" w:space="0" w:color="auto"/>
                    <w:left w:val="none" w:sz="0" w:space="0" w:color="auto"/>
                    <w:bottom w:val="none" w:sz="0" w:space="0" w:color="auto"/>
                    <w:right w:val="none" w:sz="0" w:space="0" w:color="auto"/>
                  </w:divBdr>
                </w:div>
                <w:div w:id="787240106">
                  <w:marLeft w:val="0"/>
                  <w:marRight w:val="0"/>
                  <w:marTop w:val="0"/>
                  <w:marBottom w:val="0"/>
                  <w:divBdr>
                    <w:top w:val="none" w:sz="0" w:space="0" w:color="auto"/>
                    <w:left w:val="none" w:sz="0" w:space="0" w:color="auto"/>
                    <w:bottom w:val="none" w:sz="0" w:space="0" w:color="auto"/>
                    <w:right w:val="none" w:sz="0" w:space="0" w:color="auto"/>
                  </w:divBdr>
                  <w:divsChild>
                    <w:div w:id="827862144">
                      <w:marLeft w:val="0"/>
                      <w:marRight w:val="0"/>
                      <w:marTop w:val="0"/>
                      <w:marBottom w:val="0"/>
                      <w:divBdr>
                        <w:top w:val="none" w:sz="0" w:space="0" w:color="auto"/>
                        <w:left w:val="none" w:sz="0" w:space="0" w:color="auto"/>
                        <w:bottom w:val="none" w:sz="0" w:space="0" w:color="auto"/>
                        <w:right w:val="none" w:sz="0" w:space="0" w:color="auto"/>
                      </w:divBdr>
                      <w:divsChild>
                        <w:div w:id="347757963">
                          <w:marLeft w:val="0"/>
                          <w:marRight w:val="0"/>
                          <w:marTop w:val="0"/>
                          <w:marBottom w:val="0"/>
                          <w:divBdr>
                            <w:top w:val="none" w:sz="0" w:space="0" w:color="auto"/>
                            <w:left w:val="none" w:sz="0" w:space="0" w:color="auto"/>
                            <w:bottom w:val="none" w:sz="0" w:space="0" w:color="auto"/>
                            <w:right w:val="none" w:sz="0" w:space="0" w:color="auto"/>
                          </w:divBdr>
                        </w:div>
                        <w:div w:id="13043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26417">
              <w:marLeft w:val="0"/>
              <w:marRight w:val="0"/>
              <w:marTop w:val="0"/>
              <w:marBottom w:val="0"/>
              <w:divBdr>
                <w:top w:val="none" w:sz="0" w:space="0" w:color="auto"/>
                <w:left w:val="none" w:sz="0" w:space="0" w:color="auto"/>
                <w:bottom w:val="none" w:sz="0" w:space="0" w:color="auto"/>
                <w:right w:val="none" w:sz="0" w:space="0" w:color="auto"/>
              </w:divBdr>
              <w:divsChild>
                <w:div w:id="271211490">
                  <w:marLeft w:val="0"/>
                  <w:marRight w:val="0"/>
                  <w:marTop w:val="0"/>
                  <w:marBottom w:val="0"/>
                  <w:divBdr>
                    <w:top w:val="none" w:sz="0" w:space="0" w:color="auto"/>
                    <w:left w:val="none" w:sz="0" w:space="0" w:color="auto"/>
                    <w:bottom w:val="none" w:sz="0" w:space="0" w:color="auto"/>
                    <w:right w:val="none" w:sz="0" w:space="0" w:color="auto"/>
                  </w:divBdr>
                </w:div>
                <w:div w:id="364332929">
                  <w:marLeft w:val="0"/>
                  <w:marRight w:val="0"/>
                  <w:marTop w:val="0"/>
                  <w:marBottom w:val="0"/>
                  <w:divBdr>
                    <w:top w:val="none" w:sz="0" w:space="0" w:color="auto"/>
                    <w:left w:val="none" w:sz="0" w:space="0" w:color="auto"/>
                    <w:bottom w:val="none" w:sz="0" w:space="0" w:color="auto"/>
                    <w:right w:val="none" w:sz="0" w:space="0" w:color="auto"/>
                  </w:divBdr>
                  <w:divsChild>
                    <w:div w:id="181556087">
                      <w:marLeft w:val="0"/>
                      <w:marRight w:val="0"/>
                      <w:marTop w:val="0"/>
                      <w:marBottom w:val="0"/>
                      <w:divBdr>
                        <w:top w:val="none" w:sz="0" w:space="0" w:color="auto"/>
                        <w:left w:val="none" w:sz="0" w:space="0" w:color="auto"/>
                        <w:bottom w:val="none" w:sz="0" w:space="0" w:color="auto"/>
                        <w:right w:val="none" w:sz="0" w:space="0" w:color="auto"/>
                      </w:divBdr>
                      <w:divsChild>
                        <w:div w:id="458493941">
                          <w:marLeft w:val="0"/>
                          <w:marRight w:val="0"/>
                          <w:marTop w:val="0"/>
                          <w:marBottom w:val="0"/>
                          <w:divBdr>
                            <w:top w:val="none" w:sz="0" w:space="0" w:color="auto"/>
                            <w:left w:val="none" w:sz="0" w:space="0" w:color="auto"/>
                            <w:bottom w:val="none" w:sz="0" w:space="0" w:color="auto"/>
                            <w:right w:val="none" w:sz="0" w:space="0" w:color="auto"/>
                          </w:divBdr>
                        </w:div>
                        <w:div w:id="923295464">
                          <w:marLeft w:val="0"/>
                          <w:marRight w:val="0"/>
                          <w:marTop w:val="0"/>
                          <w:marBottom w:val="0"/>
                          <w:divBdr>
                            <w:top w:val="none" w:sz="0" w:space="0" w:color="auto"/>
                            <w:left w:val="none" w:sz="0" w:space="0" w:color="auto"/>
                            <w:bottom w:val="none" w:sz="0" w:space="0" w:color="auto"/>
                            <w:right w:val="none" w:sz="0" w:space="0" w:color="auto"/>
                          </w:divBdr>
                        </w:div>
                        <w:div w:id="2976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10583">
              <w:marLeft w:val="0"/>
              <w:marRight w:val="0"/>
              <w:marTop w:val="0"/>
              <w:marBottom w:val="0"/>
              <w:divBdr>
                <w:top w:val="none" w:sz="0" w:space="0" w:color="auto"/>
                <w:left w:val="none" w:sz="0" w:space="0" w:color="auto"/>
                <w:bottom w:val="none" w:sz="0" w:space="0" w:color="auto"/>
                <w:right w:val="none" w:sz="0" w:space="0" w:color="auto"/>
              </w:divBdr>
              <w:divsChild>
                <w:div w:id="1279145632">
                  <w:marLeft w:val="0"/>
                  <w:marRight w:val="0"/>
                  <w:marTop w:val="0"/>
                  <w:marBottom w:val="0"/>
                  <w:divBdr>
                    <w:top w:val="none" w:sz="0" w:space="0" w:color="auto"/>
                    <w:left w:val="none" w:sz="0" w:space="0" w:color="auto"/>
                    <w:bottom w:val="none" w:sz="0" w:space="0" w:color="auto"/>
                    <w:right w:val="none" w:sz="0" w:space="0" w:color="auto"/>
                  </w:divBdr>
                </w:div>
                <w:div w:id="286397974">
                  <w:marLeft w:val="0"/>
                  <w:marRight w:val="0"/>
                  <w:marTop w:val="0"/>
                  <w:marBottom w:val="0"/>
                  <w:divBdr>
                    <w:top w:val="none" w:sz="0" w:space="0" w:color="auto"/>
                    <w:left w:val="none" w:sz="0" w:space="0" w:color="auto"/>
                    <w:bottom w:val="none" w:sz="0" w:space="0" w:color="auto"/>
                    <w:right w:val="none" w:sz="0" w:space="0" w:color="auto"/>
                  </w:divBdr>
                  <w:divsChild>
                    <w:div w:id="386149009">
                      <w:marLeft w:val="0"/>
                      <w:marRight w:val="0"/>
                      <w:marTop w:val="0"/>
                      <w:marBottom w:val="0"/>
                      <w:divBdr>
                        <w:top w:val="none" w:sz="0" w:space="0" w:color="auto"/>
                        <w:left w:val="none" w:sz="0" w:space="0" w:color="auto"/>
                        <w:bottom w:val="none" w:sz="0" w:space="0" w:color="auto"/>
                        <w:right w:val="none" w:sz="0" w:space="0" w:color="auto"/>
                      </w:divBdr>
                      <w:divsChild>
                        <w:div w:id="6825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650791">
              <w:marLeft w:val="0"/>
              <w:marRight w:val="0"/>
              <w:marTop w:val="0"/>
              <w:marBottom w:val="0"/>
              <w:divBdr>
                <w:top w:val="none" w:sz="0" w:space="0" w:color="auto"/>
                <w:left w:val="none" w:sz="0" w:space="0" w:color="auto"/>
                <w:bottom w:val="none" w:sz="0" w:space="0" w:color="auto"/>
                <w:right w:val="none" w:sz="0" w:space="0" w:color="auto"/>
              </w:divBdr>
              <w:divsChild>
                <w:div w:id="1558276964">
                  <w:marLeft w:val="0"/>
                  <w:marRight w:val="0"/>
                  <w:marTop w:val="0"/>
                  <w:marBottom w:val="0"/>
                  <w:divBdr>
                    <w:top w:val="none" w:sz="0" w:space="0" w:color="auto"/>
                    <w:left w:val="none" w:sz="0" w:space="0" w:color="auto"/>
                    <w:bottom w:val="none" w:sz="0" w:space="0" w:color="auto"/>
                    <w:right w:val="none" w:sz="0" w:space="0" w:color="auto"/>
                  </w:divBdr>
                </w:div>
                <w:div w:id="2017727692">
                  <w:marLeft w:val="0"/>
                  <w:marRight w:val="0"/>
                  <w:marTop w:val="0"/>
                  <w:marBottom w:val="0"/>
                  <w:divBdr>
                    <w:top w:val="none" w:sz="0" w:space="0" w:color="auto"/>
                    <w:left w:val="none" w:sz="0" w:space="0" w:color="auto"/>
                    <w:bottom w:val="none" w:sz="0" w:space="0" w:color="auto"/>
                    <w:right w:val="none" w:sz="0" w:space="0" w:color="auto"/>
                  </w:divBdr>
                  <w:divsChild>
                    <w:div w:id="18814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01149">
              <w:marLeft w:val="0"/>
              <w:marRight w:val="0"/>
              <w:marTop w:val="0"/>
              <w:marBottom w:val="0"/>
              <w:divBdr>
                <w:top w:val="none" w:sz="0" w:space="0" w:color="auto"/>
                <w:left w:val="none" w:sz="0" w:space="0" w:color="auto"/>
                <w:bottom w:val="none" w:sz="0" w:space="0" w:color="auto"/>
                <w:right w:val="none" w:sz="0" w:space="0" w:color="auto"/>
              </w:divBdr>
              <w:divsChild>
                <w:div w:id="703411579">
                  <w:marLeft w:val="0"/>
                  <w:marRight w:val="0"/>
                  <w:marTop w:val="0"/>
                  <w:marBottom w:val="0"/>
                  <w:divBdr>
                    <w:top w:val="none" w:sz="0" w:space="0" w:color="auto"/>
                    <w:left w:val="none" w:sz="0" w:space="0" w:color="auto"/>
                    <w:bottom w:val="none" w:sz="0" w:space="0" w:color="auto"/>
                    <w:right w:val="none" w:sz="0" w:space="0" w:color="auto"/>
                  </w:divBdr>
                </w:div>
                <w:div w:id="344526287">
                  <w:marLeft w:val="0"/>
                  <w:marRight w:val="0"/>
                  <w:marTop w:val="0"/>
                  <w:marBottom w:val="0"/>
                  <w:divBdr>
                    <w:top w:val="none" w:sz="0" w:space="0" w:color="auto"/>
                    <w:left w:val="none" w:sz="0" w:space="0" w:color="auto"/>
                    <w:bottom w:val="none" w:sz="0" w:space="0" w:color="auto"/>
                    <w:right w:val="none" w:sz="0" w:space="0" w:color="auto"/>
                  </w:divBdr>
                  <w:divsChild>
                    <w:div w:id="1460686564">
                      <w:marLeft w:val="0"/>
                      <w:marRight w:val="0"/>
                      <w:marTop w:val="0"/>
                      <w:marBottom w:val="0"/>
                      <w:divBdr>
                        <w:top w:val="none" w:sz="0" w:space="0" w:color="auto"/>
                        <w:left w:val="none" w:sz="0" w:space="0" w:color="auto"/>
                        <w:bottom w:val="none" w:sz="0" w:space="0" w:color="auto"/>
                        <w:right w:val="none" w:sz="0" w:space="0" w:color="auto"/>
                      </w:divBdr>
                      <w:divsChild>
                        <w:div w:id="1519001327">
                          <w:marLeft w:val="0"/>
                          <w:marRight w:val="0"/>
                          <w:marTop w:val="0"/>
                          <w:marBottom w:val="0"/>
                          <w:divBdr>
                            <w:top w:val="none" w:sz="0" w:space="0" w:color="auto"/>
                            <w:left w:val="none" w:sz="0" w:space="0" w:color="auto"/>
                            <w:bottom w:val="none" w:sz="0" w:space="0" w:color="auto"/>
                            <w:right w:val="none" w:sz="0" w:space="0" w:color="auto"/>
                          </w:divBdr>
                        </w:div>
                        <w:div w:id="9729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43121">
              <w:marLeft w:val="0"/>
              <w:marRight w:val="0"/>
              <w:marTop w:val="0"/>
              <w:marBottom w:val="0"/>
              <w:divBdr>
                <w:top w:val="none" w:sz="0" w:space="0" w:color="auto"/>
                <w:left w:val="none" w:sz="0" w:space="0" w:color="auto"/>
                <w:bottom w:val="none" w:sz="0" w:space="0" w:color="auto"/>
                <w:right w:val="none" w:sz="0" w:space="0" w:color="auto"/>
              </w:divBdr>
              <w:divsChild>
                <w:div w:id="784033129">
                  <w:marLeft w:val="0"/>
                  <w:marRight w:val="0"/>
                  <w:marTop w:val="0"/>
                  <w:marBottom w:val="0"/>
                  <w:divBdr>
                    <w:top w:val="none" w:sz="0" w:space="0" w:color="auto"/>
                    <w:left w:val="none" w:sz="0" w:space="0" w:color="auto"/>
                    <w:bottom w:val="none" w:sz="0" w:space="0" w:color="auto"/>
                    <w:right w:val="none" w:sz="0" w:space="0" w:color="auto"/>
                  </w:divBdr>
                </w:div>
                <w:div w:id="548340570">
                  <w:marLeft w:val="0"/>
                  <w:marRight w:val="0"/>
                  <w:marTop w:val="0"/>
                  <w:marBottom w:val="0"/>
                  <w:divBdr>
                    <w:top w:val="none" w:sz="0" w:space="0" w:color="auto"/>
                    <w:left w:val="none" w:sz="0" w:space="0" w:color="auto"/>
                    <w:bottom w:val="none" w:sz="0" w:space="0" w:color="auto"/>
                    <w:right w:val="none" w:sz="0" w:space="0" w:color="auto"/>
                  </w:divBdr>
                  <w:divsChild>
                    <w:div w:id="4346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7933">
              <w:marLeft w:val="0"/>
              <w:marRight w:val="0"/>
              <w:marTop w:val="0"/>
              <w:marBottom w:val="0"/>
              <w:divBdr>
                <w:top w:val="none" w:sz="0" w:space="0" w:color="auto"/>
                <w:left w:val="none" w:sz="0" w:space="0" w:color="auto"/>
                <w:bottom w:val="none" w:sz="0" w:space="0" w:color="auto"/>
                <w:right w:val="none" w:sz="0" w:space="0" w:color="auto"/>
              </w:divBdr>
              <w:divsChild>
                <w:div w:id="512720551">
                  <w:marLeft w:val="0"/>
                  <w:marRight w:val="0"/>
                  <w:marTop w:val="0"/>
                  <w:marBottom w:val="0"/>
                  <w:divBdr>
                    <w:top w:val="none" w:sz="0" w:space="0" w:color="auto"/>
                    <w:left w:val="none" w:sz="0" w:space="0" w:color="auto"/>
                    <w:bottom w:val="none" w:sz="0" w:space="0" w:color="auto"/>
                    <w:right w:val="none" w:sz="0" w:space="0" w:color="auto"/>
                  </w:divBdr>
                </w:div>
                <w:div w:id="1457874085">
                  <w:marLeft w:val="0"/>
                  <w:marRight w:val="0"/>
                  <w:marTop w:val="0"/>
                  <w:marBottom w:val="0"/>
                  <w:divBdr>
                    <w:top w:val="none" w:sz="0" w:space="0" w:color="auto"/>
                    <w:left w:val="none" w:sz="0" w:space="0" w:color="auto"/>
                    <w:bottom w:val="none" w:sz="0" w:space="0" w:color="auto"/>
                    <w:right w:val="none" w:sz="0" w:space="0" w:color="auto"/>
                  </w:divBdr>
                  <w:divsChild>
                    <w:div w:id="1075470548">
                      <w:marLeft w:val="0"/>
                      <w:marRight w:val="0"/>
                      <w:marTop w:val="0"/>
                      <w:marBottom w:val="0"/>
                      <w:divBdr>
                        <w:top w:val="none" w:sz="0" w:space="0" w:color="auto"/>
                        <w:left w:val="none" w:sz="0" w:space="0" w:color="auto"/>
                        <w:bottom w:val="none" w:sz="0" w:space="0" w:color="auto"/>
                        <w:right w:val="none" w:sz="0" w:space="0" w:color="auto"/>
                      </w:divBdr>
                      <w:divsChild>
                        <w:div w:id="87890102">
                          <w:marLeft w:val="0"/>
                          <w:marRight w:val="0"/>
                          <w:marTop w:val="0"/>
                          <w:marBottom w:val="0"/>
                          <w:divBdr>
                            <w:top w:val="none" w:sz="0" w:space="0" w:color="auto"/>
                            <w:left w:val="none" w:sz="0" w:space="0" w:color="auto"/>
                            <w:bottom w:val="none" w:sz="0" w:space="0" w:color="auto"/>
                            <w:right w:val="none" w:sz="0" w:space="0" w:color="auto"/>
                          </w:divBdr>
                        </w:div>
                        <w:div w:id="1065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3825">
              <w:marLeft w:val="0"/>
              <w:marRight w:val="0"/>
              <w:marTop w:val="0"/>
              <w:marBottom w:val="0"/>
              <w:divBdr>
                <w:top w:val="none" w:sz="0" w:space="0" w:color="auto"/>
                <w:left w:val="none" w:sz="0" w:space="0" w:color="auto"/>
                <w:bottom w:val="none" w:sz="0" w:space="0" w:color="auto"/>
                <w:right w:val="none" w:sz="0" w:space="0" w:color="auto"/>
              </w:divBdr>
              <w:divsChild>
                <w:div w:id="1181551740">
                  <w:marLeft w:val="0"/>
                  <w:marRight w:val="0"/>
                  <w:marTop w:val="0"/>
                  <w:marBottom w:val="0"/>
                  <w:divBdr>
                    <w:top w:val="none" w:sz="0" w:space="0" w:color="auto"/>
                    <w:left w:val="none" w:sz="0" w:space="0" w:color="auto"/>
                    <w:bottom w:val="none" w:sz="0" w:space="0" w:color="auto"/>
                    <w:right w:val="none" w:sz="0" w:space="0" w:color="auto"/>
                  </w:divBdr>
                </w:div>
                <w:div w:id="1400592063">
                  <w:marLeft w:val="0"/>
                  <w:marRight w:val="0"/>
                  <w:marTop w:val="0"/>
                  <w:marBottom w:val="0"/>
                  <w:divBdr>
                    <w:top w:val="none" w:sz="0" w:space="0" w:color="auto"/>
                    <w:left w:val="none" w:sz="0" w:space="0" w:color="auto"/>
                    <w:bottom w:val="none" w:sz="0" w:space="0" w:color="auto"/>
                    <w:right w:val="none" w:sz="0" w:space="0" w:color="auto"/>
                  </w:divBdr>
                  <w:divsChild>
                    <w:div w:id="96147113">
                      <w:marLeft w:val="0"/>
                      <w:marRight w:val="0"/>
                      <w:marTop w:val="0"/>
                      <w:marBottom w:val="0"/>
                      <w:divBdr>
                        <w:top w:val="none" w:sz="0" w:space="0" w:color="auto"/>
                        <w:left w:val="none" w:sz="0" w:space="0" w:color="auto"/>
                        <w:bottom w:val="none" w:sz="0" w:space="0" w:color="auto"/>
                        <w:right w:val="none" w:sz="0" w:space="0" w:color="auto"/>
                      </w:divBdr>
                      <w:divsChild>
                        <w:div w:id="27415106">
                          <w:marLeft w:val="0"/>
                          <w:marRight w:val="0"/>
                          <w:marTop w:val="0"/>
                          <w:marBottom w:val="0"/>
                          <w:divBdr>
                            <w:top w:val="none" w:sz="0" w:space="0" w:color="auto"/>
                            <w:left w:val="none" w:sz="0" w:space="0" w:color="auto"/>
                            <w:bottom w:val="none" w:sz="0" w:space="0" w:color="auto"/>
                            <w:right w:val="none" w:sz="0" w:space="0" w:color="auto"/>
                          </w:divBdr>
                        </w:div>
                        <w:div w:id="1584531958">
                          <w:marLeft w:val="0"/>
                          <w:marRight w:val="0"/>
                          <w:marTop w:val="0"/>
                          <w:marBottom w:val="0"/>
                          <w:divBdr>
                            <w:top w:val="none" w:sz="0" w:space="0" w:color="auto"/>
                            <w:left w:val="none" w:sz="0" w:space="0" w:color="auto"/>
                            <w:bottom w:val="none" w:sz="0" w:space="0" w:color="auto"/>
                            <w:right w:val="none" w:sz="0" w:space="0" w:color="auto"/>
                          </w:divBdr>
                        </w:div>
                        <w:div w:id="601494515">
                          <w:marLeft w:val="0"/>
                          <w:marRight w:val="0"/>
                          <w:marTop w:val="0"/>
                          <w:marBottom w:val="0"/>
                          <w:divBdr>
                            <w:top w:val="none" w:sz="0" w:space="0" w:color="auto"/>
                            <w:left w:val="none" w:sz="0" w:space="0" w:color="auto"/>
                            <w:bottom w:val="none" w:sz="0" w:space="0" w:color="auto"/>
                            <w:right w:val="none" w:sz="0" w:space="0" w:color="auto"/>
                          </w:divBdr>
                        </w:div>
                        <w:div w:id="18050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288739">
              <w:marLeft w:val="0"/>
              <w:marRight w:val="0"/>
              <w:marTop w:val="0"/>
              <w:marBottom w:val="0"/>
              <w:divBdr>
                <w:top w:val="none" w:sz="0" w:space="0" w:color="auto"/>
                <w:left w:val="none" w:sz="0" w:space="0" w:color="auto"/>
                <w:bottom w:val="none" w:sz="0" w:space="0" w:color="auto"/>
                <w:right w:val="none" w:sz="0" w:space="0" w:color="auto"/>
              </w:divBdr>
              <w:divsChild>
                <w:div w:id="621110890">
                  <w:marLeft w:val="0"/>
                  <w:marRight w:val="0"/>
                  <w:marTop w:val="0"/>
                  <w:marBottom w:val="0"/>
                  <w:divBdr>
                    <w:top w:val="none" w:sz="0" w:space="0" w:color="auto"/>
                    <w:left w:val="none" w:sz="0" w:space="0" w:color="auto"/>
                    <w:bottom w:val="none" w:sz="0" w:space="0" w:color="auto"/>
                    <w:right w:val="none" w:sz="0" w:space="0" w:color="auto"/>
                  </w:divBdr>
                </w:div>
                <w:div w:id="1015767059">
                  <w:marLeft w:val="0"/>
                  <w:marRight w:val="0"/>
                  <w:marTop w:val="0"/>
                  <w:marBottom w:val="0"/>
                  <w:divBdr>
                    <w:top w:val="none" w:sz="0" w:space="0" w:color="auto"/>
                    <w:left w:val="none" w:sz="0" w:space="0" w:color="auto"/>
                    <w:bottom w:val="none" w:sz="0" w:space="0" w:color="auto"/>
                    <w:right w:val="none" w:sz="0" w:space="0" w:color="auto"/>
                  </w:divBdr>
                  <w:divsChild>
                    <w:div w:id="6346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4511">
              <w:marLeft w:val="0"/>
              <w:marRight w:val="0"/>
              <w:marTop w:val="0"/>
              <w:marBottom w:val="0"/>
              <w:divBdr>
                <w:top w:val="none" w:sz="0" w:space="0" w:color="auto"/>
                <w:left w:val="none" w:sz="0" w:space="0" w:color="auto"/>
                <w:bottom w:val="none" w:sz="0" w:space="0" w:color="auto"/>
                <w:right w:val="none" w:sz="0" w:space="0" w:color="auto"/>
              </w:divBdr>
              <w:divsChild>
                <w:div w:id="879171948">
                  <w:marLeft w:val="0"/>
                  <w:marRight w:val="0"/>
                  <w:marTop w:val="0"/>
                  <w:marBottom w:val="0"/>
                  <w:divBdr>
                    <w:top w:val="none" w:sz="0" w:space="0" w:color="auto"/>
                    <w:left w:val="none" w:sz="0" w:space="0" w:color="auto"/>
                    <w:bottom w:val="none" w:sz="0" w:space="0" w:color="auto"/>
                    <w:right w:val="none" w:sz="0" w:space="0" w:color="auto"/>
                  </w:divBdr>
                </w:div>
                <w:div w:id="393309547">
                  <w:marLeft w:val="0"/>
                  <w:marRight w:val="0"/>
                  <w:marTop w:val="0"/>
                  <w:marBottom w:val="0"/>
                  <w:divBdr>
                    <w:top w:val="none" w:sz="0" w:space="0" w:color="auto"/>
                    <w:left w:val="none" w:sz="0" w:space="0" w:color="auto"/>
                    <w:bottom w:val="none" w:sz="0" w:space="0" w:color="auto"/>
                    <w:right w:val="none" w:sz="0" w:space="0" w:color="auto"/>
                  </w:divBdr>
                  <w:divsChild>
                    <w:div w:id="917599264">
                      <w:marLeft w:val="0"/>
                      <w:marRight w:val="0"/>
                      <w:marTop w:val="0"/>
                      <w:marBottom w:val="0"/>
                      <w:divBdr>
                        <w:top w:val="none" w:sz="0" w:space="0" w:color="auto"/>
                        <w:left w:val="none" w:sz="0" w:space="0" w:color="auto"/>
                        <w:bottom w:val="none" w:sz="0" w:space="0" w:color="auto"/>
                        <w:right w:val="none" w:sz="0" w:space="0" w:color="auto"/>
                      </w:divBdr>
                      <w:divsChild>
                        <w:div w:id="15959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069486">
          <w:marLeft w:val="0"/>
          <w:marRight w:val="0"/>
          <w:marTop w:val="0"/>
          <w:marBottom w:val="0"/>
          <w:divBdr>
            <w:top w:val="none" w:sz="0" w:space="0" w:color="auto"/>
            <w:left w:val="none" w:sz="0" w:space="0" w:color="auto"/>
            <w:bottom w:val="none" w:sz="0" w:space="0" w:color="auto"/>
            <w:right w:val="none" w:sz="0" w:space="0" w:color="auto"/>
          </w:divBdr>
          <w:divsChild>
            <w:div w:id="1107502215">
              <w:marLeft w:val="0"/>
              <w:marRight w:val="0"/>
              <w:marTop w:val="0"/>
              <w:marBottom w:val="0"/>
              <w:divBdr>
                <w:top w:val="none" w:sz="0" w:space="0" w:color="auto"/>
                <w:left w:val="none" w:sz="0" w:space="0" w:color="auto"/>
                <w:bottom w:val="none" w:sz="0" w:space="0" w:color="auto"/>
                <w:right w:val="none" w:sz="0" w:space="0" w:color="auto"/>
              </w:divBdr>
              <w:divsChild>
                <w:div w:id="253519867">
                  <w:marLeft w:val="0"/>
                  <w:marRight w:val="0"/>
                  <w:marTop w:val="0"/>
                  <w:marBottom w:val="0"/>
                  <w:divBdr>
                    <w:top w:val="none" w:sz="0" w:space="0" w:color="auto"/>
                    <w:left w:val="none" w:sz="0" w:space="0" w:color="auto"/>
                    <w:bottom w:val="none" w:sz="0" w:space="0" w:color="auto"/>
                    <w:right w:val="none" w:sz="0" w:space="0" w:color="auto"/>
                  </w:divBdr>
                </w:div>
                <w:div w:id="1727609438">
                  <w:marLeft w:val="0"/>
                  <w:marRight w:val="0"/>
                  <w:marTop w:val="0"/>
                  <w:marBottom w:val="0"/>
                  <w:divBdr>
                    <w:top w:val="none" w:sz="0" w:space="0" w:color="auto"/>
                    <w:left w:val="none" w:sz="0" w:space="0" w:color="auto"/>
                    <w:bottom w:val="none" w:sz="0" w:space="0" w:color="auto"/>
                    <w:right w:val="none" w:sz="0" w:space="0" w:color="auto"/>
                  </w:divBdr>
                  <w:divsChild>
                    <w:div w:id="1900048548">
                      <w:marLeft w:val="0"/>
                      <w:marRight w:val="0"/>
                      <w:marTop w:val="0"/>
                      <w:marBottom w:val="0"/>
                      <w:divBdr>
                        <w:top w:val="none" w:sz="0" w:space="0" w:color="auto"/>
                        <w:left w:val="none" w:sz="0" w:space="0" w:color="auto"/>
                        <w:bottom w:val="none" w:sz="0" w:space="0" w:color="auto"/>
                        <w:right w:val="none" w:sz="0" w:space="0" w:color="auto"/>
                      </w:divBdr>
                      <w:divsChild>
                        <w:div w:id="1014842082">
                          <w:marLeft w:val="0"/>
                          <w:marRight w:val="0"/>
                          <w:marTop w:val="0"/>
                          <w:marBottom w:val="0"/>
                          <w:divBdr>
                            <w:top w:val="none" w:sz="0" w:space="0" w:color="auto"/>
                            <w:left w:val="none" w:sz="0" w:space="0" w:color="auto"/>
                            <w:bottom w:val="none" w:sz="0" w:space="0" w:color="auto"/>
                            <w:right w:val="none" w:sz="0" w:space="0" w:color="auto"/>
                          </w:divBdr>
                        </w:div>
                        <w:div w:id="1958562921">
                          <w:marLeft w:val="0"/>
                          <w:marRight w:val="0"/>
                          <w:marTop w:val="0"/>
                          <w:marBottom w:val="0"/>
                          <w:divBdr>
                            <w:top w:val="none" w:sz="0" w:space="0" w:color="auto"/>
                            <w:left w:val="none" w:sz="0" w:space="0" w:color="auto"/>
                            <w:bottom w:val="none" w:sz="0" w:space="0" w:color="auto"/>
                            <w:right w:val="none" w:sz="0" w:space="0" w:color="auto"/>
                          </w:divBdr>
                        </w:div>
                        <w:div w:id="166676045">
                          <w:marLeft w:val="0"/>
                          <w:marRight w:val="0"/>
                          <w:marTop w:val="0"/>
                          <w:marBottom w:val="0"/>
                          <w:divBdr>
                            <w:top w:val="none" w:sz="0" w:space="0" w:color="auto"/>
                            <w:left w:val="none" w:sz="0" w:space="0" w:color="auto"/>
                            <w:bottom w:val="none" w:sz="0" w:space="0" w:color="auto"/>
                            <w:right w:val="none" w:sz="0" w:space="0" w:color="auto"/>
                          </w:divBdr>
                        </w:div>
                        <w:div w:id="81149739">
                          <w:marLeft w:val="0"/>
                          <w:marRight w:val="0"/>
                          <w:marTop w:val="0"/>
                          <w:marBottom w:val="0"/>
                          <w:divBdr>
                            <w:top w:val="none" w:sz="0" w:space="0" w:color="auto"/>
                            <w:left w:val="none" w:sz="0" w:space="0" w:color="auto"/>
                            <w:bottom w:val="none" w:sz="0" w:space="0" w:color="auto"/>
                            <w:right w:val="none" w:sz="0" w:space="0" w:color="auto"/>
                          </w:divBdr>
                        </w:div>
                        <w:div w:id="1752040545">
                          <w:marLeft w:val="0"/>
                          <w:marRight w:val="0"/>
                          <w:marTop w:val="0"/>
                          <w:marBottom w:val="0"/>
                          <w:divBdr>
                            <w:top w:val="none" w:sz="0" w:space="0" w:color="auto"/>
                            <w:left w:val="none" w:sz="0" w:space="0" w:color="auto"/>
                            <w:bottom w:val="none" w:sz="0" w:space="0" w:color="auto"/>
                            <w:right w:val="none" w:sz="0" w:space="0" w:color="auto"/>
                          </w:divBdr>
                        </w:div>
                        <w:div w:id="38751377">
                          <w:marLeft w:val="0"/>
                          <w:marRight w:val="0"/>
                          <w:marTop w:val="0"/>
                          <w:marBottom w:val="0"/>
                          <w:divBdr>
                            <w:top w:val="none" w:sz="0" w:space="0" w:color="auto"/>
                            <w:left w:val="none" w:sz="0" w:space="0" w:color="auto"/>
                            <w:bottom w:val="none" w:sz="0" w:space="0" w:color="auto"/>
                            <w:right w:val="none" w:sz="0" w:space="0" w:color="auto"/>
                          </w:divBdr>
                        </w:div>
                        <w:div w:id="122234653">
                          <w:marLeft w:val="0"/>
                          <w:marRight w:val="0"/>
                          <w:marTop w:val="0"/>
                          <w:marBottom w:val="0"/>
                          <w:divBdr>
                            <w:top w:val="none" w:sz="0" w:space="0" w:color="auto"/>
                            <w:left w:val="none" w:sz="0" w:space="0" w:color="auto"/>
                            <w:bottom w:val="none" w:sz="0" w:space="0" w:color="auto"/>
                            <w:right w:val="none" w:sz="0" w:space="0" w:color="auto"/>
                          </w:divBdr>
                        </w:div>
                        <w:div w:id="635571809">
                          <w:marLeft w:val="0"/>
                          <w:marRight w:val="0"/>
                          <w:marTop w:val="0"/>
                          <w:marBottom w:val="0"/>
                          <w:divBdr>
                            <w:top w:val="none" w:sz="0" w:space="0" w:color="auto"/>
                            <w:left w:val="none" w:sz="0" w:space="0" w:color="auto"/>
                            <w:bottom w:val="none" w:sz="0" w:space="0" w:color="auto"/>
                            <w:right w:val="none" w:sz="0" w:space="0" w:color="auto"/>
                          </w:divBdr>
                        </w:div>
                        <w:div w:id="7840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78789">
              <w:marLeft w:val="0"/>
              <w:marRight w:val="0"/>
              <w:marTop w:val="0"/>
              <w:marBottom w:val="0"/>
              <w:divBdr>
                <w:top w:val="none" w:sz="0" w:space="0" w:color="auto"/>
                <w:left w:val="none" w:sz="0" w:space="0" w:color="auto"/>
                <w:bottom w:val="none" w:sz="0" w:space="0" w:color="auto"/>
                <w:right w:val="none" w:sz="0" w:space="0" w:color="auto"/>
              </w:divBdr>
              <w:divsChild>
                <w:div w:id="1884949445">
                  <w:marLeft w:val="0"/>
                  <w:marRight w:val="0"/>
                  <w:marTop w:val="0"/>
                  <w:marBottom w:val="0"/>
                  <w:divBdr>
                    <w:top w:val="none" w:sz="0" w:space="0" w:color="auto"/>
                    <w:left w:val="none" w:sz="0" w:space="0" w:color="auto"/>
                    <w:bottom w:val="none" w:sz="0" w:space="0" w:color="auto"/>
                    <w:right w:val="none" w:sz="0" w:space="0" w:color="auto"/>
                  </w:divBdr>
                </w:div>
                <w:div w:id="1364862045">
                  <w:marLeft w:val="0"/>
                  <w:marRight w:val="0"/>
                  <w:marTop w:val="0"/>
                  <w:marBottom w:val="0"/>
                  <w:divBdr>
                    <w:top w:val="none" w:sz="0" w:space="0" w:color="auto"/>
                    <w:left w:val="none" w:sz="0" w:space="0" w:color="auto"/>
                    <w:bottom w:val="none" w:sz="0" w:space="0" w:color="auto"/>
                    <w:right w:val="none" w:sz="0" w:space="0" w:color="auto"/>
                  </w:divBdr>
                  <w:divsChild>
                    <w:div w:id="1333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4265">
              <w:marLeft w:val="0"/>
              <w:marRight w:val="0"/>
              <w:marTop w:val="0"/>
              <w:marBottom w:val="0"/>
              <w:divBdr>
                <w:top w:val="none" w:sz="0" w:space="0" w:color="auto"/>
                <w:left w:val="none" w:sz="0" w:space="0" w:color="auto"/>
                <w:bottom w:val="none" w:sz="0" w:space="0" w:color="auto"/>
                <w:right w:val="none" w:sz="0" w:space="0" w:color="auto"/>
              </w:divBdr>
              <w:divsChild>
                <w:div w:id="1053425864">
                  <w:marLeft w:val="0"/>
                  <w:marRight w:val="0"/>
                  <w:marTop w:val="0"/>
                  <w:marBottom w:val="0"/>
                  <w:divBdr>
                    <w:top w:val="none" w:sz="0" w:space="0" w:color="auto"/>
                    <w:left w:val="none" w:sz="0" w:space="0" w:color="auto"/>
                    <w:bottom w:val="none" w:sz="0" w:space="0" w:color="auto"/>
                    <w:right w:val="none" w:sz="0" w:space="0" w:color="auto"/>
                  </w:divBdr>
                </w:div>
                <w:div w:id="1890413890">
                  <w:marLeft w:val="0"/>
                  <w:marRight w:val="0"/>
                  <w:marTop w:val="0"/>
                  <w:marBottom w:val="0"/>
                  <w:divBdr>
                    <w:top w:val="none" w:sz="0" w:space="0" w:color="auto"/>
                    <w:left w:val="none" w:sz="0" w:space="0" w:color="auto"/>
                    <w:bottom w:val="none" w:sz="0" w:space="0" w:color="auto"/>
                    <w:right w:val="none" w:sz="0" w:space="0" w:color="auto"/>
                  </w:divBdr>
                  <w:divsChild>
                    <w:div w:id="951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2167">
              <w:marLeft w:val="0"/>
              <w:marRight w:val="0"/>
              <w:marTop w:val="0"/>
              <w:marBottom w:val="0"/>
              <w:divBdr>
                <w:top w:val="none" w:sz="0" w:space="0" w:color="auto"/>
                <w:left w:val="none" w:sz="0" w:space="0" w:color="auto"/>
                <w:bottom w:val="none" w:sz="0" w:space="0" w:color="auto"/>
                <w:right w:val="none" w:sz="0" w:space="0" w:color="auto"/>
              </w:divBdr>
              <w:divsChild>
                <w:div w:id="1654287607">
                  <w:marLeft w:val="0"/>
                  <w:marRight w:val="0"/>
                  <w:marTop w:val="0"/>
                  <w:marBottom w:val="0"/>
                  <w:divBdr>
                    <w:top w:val="none" w:sz="0" w:space="0" w:color="auto"/>
                    <w:left w:val="none" w:sz="0" w:space="0" w:color="auto"/>
                    <w:bottom w:val="none" w:sz="0" w:space="0" w:color="auto"/>
                    <w:right w:val="none" w:sz="0" w:space="0" w:color="auto"/>
                  </w:divBdr>
                </w:div>
                <w:div w:id="1812553310">
                  <w:marLeft w:val="0"/>
                  <w:marRight w:val="0"/>
                  <w:marTop w:val="0"/>
                  <w:marBottom w:val="0"/>
                  <w:divBdr>
                    <w:top w:val="none" w:sz="0" w:space="0" w:color="auto"/>
                    <w:left w:val="none" w:sz="0" w:space="0" w:color="auto"/>
                    <w:bottom w:val="none" w:sz="0" w:space="0" w:color="auto"/>
                    <w:right w:val="none" w:sz="0" w:space="0" w:color="auto"/>
                  </w:divBdr>
                  <w:divsChild>
                    <w:div w:id="14824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3841">
              <w:marLeft w:val="0"/>
              <w:marRight w:val="0"/>
              <w:marTop w:val="0"/>
              <w:marBottom w:val="0"/>
              <w:divBdr>
                <w:top w:val="none" w:sz="0" w:space="0" w:color="auto"/>
                <w:left w:val="none" w:sz="0" w:space="0" w:color="auto"/>
                <w:bottom w:val="none" w:sz="0" w:space="0" w:color="auto"/>
                <w:right w:val="none" w:sz="0" w:space="0" w:color="auto"/>
              </w:divBdr>
              <w:divsChild>
                <w:div w:id="1981030505">
                  <w:marLeft w:val="0"/>
                  <w:marRight w:val="0"/>
                  <w:marTop w:val="0"/>
                  <w:marBottom w:val="0"/>
                  <w:divBdr>
                    <w:top w:val="none" w:sz="0" w:space="0" w:color="auto"/>
                    <w:left w:val="none" w:sz="0" w:space="0" w:color="auto"/>
                    <w:bottom w:val="none" w:sz="0" w:space="0" w:color="auto"/>
                    <w:right w:val="none" w:sz="0" w:space="0" w:color="auto"/>
                  </w:divBdr>
                </w:div>
                <w:div w:id="594097197">
                  <w:marLeft w:val="0"/>
                  <w:marRight w:val="0"/>
                  <w:marTop w:val="0"/>
                  <w:marBottom w:val="0"/>
                  <w:divBdr>
                    <w:top w:val="none" w:sz="0" w:space="0" w:color="auto"/>
                    <w:left w:val="none" w:sz="0" w:space="0" w:color="auto"/>
                    <w:bottom w:val="none" w:sz="0" w:space="0" w:color="auto"/>
                    <w:right w:val="none" w:sz="0" w:space="0" w:color="auto"/>
                  </w:divBdr>
                  <w:divsChild>
                    <w:div w:id="173687513">
                      <w:marLeft w:val="0"/>
                      <w:marRight w:val="0"/>
                      <w:marTop w:val="0"/>
                      <w:marBottom w:val="0"/>
                      <w:divBdr>
                        <w:top w:val="none" w:sz="0" w:space="0" w:color="auto"/>
                        <w:left w:val="none" w:sz="0" w:space="0" w:color="auto"/>
                        <w:bottom w:val="none" w:sz="0" w:space="0" w:color="auto"/>
                        <w:right w:val="none" w:sz="0" w:space="0" w:color="auto"/>
                      </w:divBdr>
                      <w:divsChild>
                        <w:div w:id="2044859539">
                          <w:marLeft w:val="0"/>
                          <w:marRight w:val="0"/>
                          <w:marTop w:val="0"/>
                          <w:marBottom w:val="0"/>
                          <w:divBdr>
                            <w:top w:val="none" w:sz="0" w:space="0" w:color="auto"/>
                            <w:left w:val="none" w:sz="0" w:space="0" w:color="auto"/>
                            <w:bottom w:val="none" w:sz="0" w:space="0" w:color="auto"/>
                            <w:right w:val="none" w:sz="0" w:space="0" w:color="auto"/>
                          </w:divBdr>
                        </w:div>
                        <w:div w:id="1332372911">
                          <w:marLeft w:val="0"/>
                          <w:marRight w:val="0"/>
                          <w:marTop w:val="0"/>
                          <w:marBottom w:val="0"/>
                          <w:divBdr>
                            <w:top w:val="none" w:sz="0" w:space="0" w:color="auto"/>
                            <w:left w:val="none" w:sz="0" w:space="0" w:color="auto"/>
                            <w:bottom w:val="none" w:sz="0" w:space="0" w:color="auto"/>
                            <w:right w:val="none" w:sz="0" w:space="0" w:color="auto"/>
                          </w:divBdr>
                        </w:div>
                        <w:div w:id="508182993">
                          <w:marLeft w:val="0"/>
                          <w:marRight w:val="0"/>
                          <w:marTop w:val="0"/>
                          <w:marBottom w:val="0"/>
                          <w:divBdr>
                            <w:top w:val="none" w:sz="0" w:space="0" w:color="auto"/>
                            <w:left w:val="none" w:sz="0" w:space="0" w:color="auto"/>
                            <w:bottom w:val="none" w:sz="0" w:space="0" w:color="auto"/>
                            <w:right w:val="none" w:sz="0" w:space="0" w:color="auto"/>
                          </w:divBdr>
                        </w:div>
                        <w:div w:id="195773772">
                          <w:marLeft w:val="0"/>
                          <w:marRight w:val="0"/>
                          <w:marTop w:val="0"/>
                          <w:marBottom w:val="0"/>
                          <w:divBdr>
                            <w:top w:val="none" w:sz="0" w:space="0" w:color="auto"/>
                            <w:left w:val="none" w:sz="0" w:space="0" w:color="auto"/>
                            <w:bottom w:val="none" w:sz="0" w:space="0" w:color="auto"/>
                            <w:right w:val="none" w:sz="0" w:space="0" w:color="auto"/>
                          </w:divBdr>
                        </w:div>
                        <w:div w:id="105934178">
                          <w:marLeft w:val="0"/>
                          <w:marRight w:val="0"/>
                          <w:marTop w:val="0"/>
                          <w:marBottom w:val="0"/>
                          <w:divBdr>
                            <w:top w:val="none" w:sz="0" w:space="0" w:color="auto"/>
                            <w:left w:val="none" w:sz="0" w:space="0" w:color="auto"/>
                            <w:bottom w:val="none" w:sz="0" w:space="0" w:color="auto"/>
                            <w:right w:val="none" w:sz="0" w:space="0" w:color="auto"/>
                          </w:divBdr>
                        </w:div>
                        <w:div w:id="1609317873">
                          <w:marLeft w:val="0"/>
                          <w:marRight w:val="0"/>
                          <w:marTop w:val="0"/>
                          <w:marBottom w:val="0"/>
                          <w:divBdr>
                            <w:top w:val="none" w:sz="0" w:space="0" w:color="auto"/>
                            <w:left w:val="none" w:sz="0" w:space="0" w:color="auto"/>
                            <w:bottom w:val="none" w:sz="0" w:space="0" w:color="auto"/>
                            <w:right w:val="none" w:sz="0" w:space="0" w:color="auto"/>
                          </w:divBdr>
                        </w:div>
                        <w:div w:id="1934896302">
                          <w:marLeft w:val="0"/>
                          <w:marRight w:val="0"/>
                          <w:marTop w:val="0"/>
                          <w:marBottom w:val="0"/>
                          <w:divBdr>
                            <w:top w:val="none" w:sz="0" w:space="0" w:color="auto"/>
                            <w:left w:val="none" w:sz="0" w:space="0" w:color="auto"/>
                            <w:bottom w:val="none" w:sz="0" w:space="0" w:color="auto"/>
                            <w:right w:val="none" w:sz="0" w:space="0" w:color="auto"/>
                          </w:divBdr>
                        </w:div>
                        <w:div w:id="919102319">
                          <w:marLeft w:val="0"/>
                          <w:marRight w:val="0"/>
                          <w:marTop w:val="0"/>
                          <w:marBottom w:val="0"/>
                          <w:divBdr>
                            <w:top w:val="none" w:sz="0" w:space="0" w:color="auto"/>
                            <w:left w:val="none" w:sz="0" w:space="0" w:color="auto"/>
                            <w:bottom w:val="none" w:sz="0" w:space="0" w:color="auto"/>
                            <w:right w:val="none" w:sz="0" w:space="0" w:color="auto"/>
                          </w:divBdr>
                        </w:div>
                        <w:div w:id="756828295">
                          <w:marLeft w:val="0"/>
                          <w:marRight w:val="0"/>
                          <w:marTop w:val="0"/>
                          <w:marBottom w:val="0"/>
                          <w:divBdr>
                            <w:top w:val="none" w:sz="0" w:space="0" w:color="auto"/>
                            <w:left w:val="none" w:sz="0" w:space="0" w:color="auto"/>
                            <w:bottom w:val="none" w:sz="0" w:space="0" w:color="auto"/>
                            <w:right w:val="none" w:sz="0" w:space="0" w:color="auto"/>
                          </w:divBdr>
                        </w:div>
                        <w:div w:id="238757882">
                          <w:marLeft w:val="0"/>
                          <w:marRight w:val="0"/>
                          <w:marTop w:val="0"/>
                          <w:marBottom w:val="0"/>
                          <w:divBdr>
                            <w:top w:val="none" w:sz="0" w:space="0" w:color="auto"/>
                            <w:left w:val="none" w:sz="0" w:space="0" w:color="auto"/>
                            <w:bottom w:val="none" w:sz="0" w:space="0" w:color="auto"/>
                            <w:right w:val="none" w:sz="0" w:space="0" w:color="auto"/>
                          </w:divBdr>
                        </w:div>
                        <w:div w:id="930703412">
                          <w:marLeft w:val="0"/>
                          <w:marRight w:val="0"/>
                          <w:marTop w:val="0"/>
                          <w:marBottom w:val="0"/>
                          <w:divBdr>
                            <w:top w:val="none" w:sz="0" w:space="0" w:color="auto"/>
                            <w:left w:val="none" w:sz="0" w:space="0" w:color="auto"/>
                            <w:bottom w:val="none" w:sz="0" w:space="0" w:color="auto"/>
                            <w:right w:val="none" w:sz="0" w:space="0" w:color="auto"/>
                          </w:divBdr>
                        </w:div>
                        <w:div w:id="944536264">
                          <w:marLeft w:val="0"/>
                          <w:marRight w:val="0"/>
                          <w:marTop w:val="0"/>
                          <w:marBottom w:val="0"/>
                          <w:divBdr>
                            <w:top w:val="none" w:sz="0" w:space="0" w:color="auto"/>
                            <w:left w:val="none" w:sz="0" w:space="0" w:color="auto"/>
                            <w:bottom w:val="none" w:sz="0" w:space="0" w:color="auto"/>
                            <w:right w:val="none" w:sz="0" w:space="0" w:color="auto"/>
                          </w:divBdr>
                        </w:div>
                        <w:div w:id="2107992427">
                          <w:marLeft w:val="0"/>
                          <w:marRight w:val="0"/>
                          <w:marTop w:val="0"/>
                          <w:marBottom w:val="0"/>
                          <w:divBdr>
                            <w:top w:val="none" w:sz="0" w:space="0" w:color="auto"/>
                            <w:left w:val="none" w:sz="0" w:space="0" w:color="auto"/>
                            <w:bottom w:val="none" w:sz="0" w:space="0" w:color="auto"/>
                            <w:right w:val="none" w:sz="0" w:space="0" w:color="auto"/>
                          </w:divBdr>
                        </w:div>
                        <w:div w:id="17125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7553">
              <w:marLeft w:val="0"/>
              <w:marRight w:val="0"/>
              <w:marTop w:val="0"/>
              <w:marBottom w:val="0"/>
              <w:divBdr>
                <w:top w:val="none" w:sz="0" w:space="0" w:color="auto"/>
                <w:left w:val="none" w:sz="0" w:space="0" w:color="auto"/>
                <w:bottom w:val="none" w:sz="0" w:space="0" w:color="auto"/>
                <w:right w:val="none" w:sz="0" w:space="0" w:color="auto"/>
              </w:divBdr>
              <w:divsChild>
                <w:div w:id="1624070999">
                  <w:marLeft w:val="0"/>
                  <w:marRight w:val="0"/>
                  <w:marTop w:val="0"/>
                  <w:marBottom w:val="0"/>
                  <w:divBdr>
                    <w:top w:val="none" w:sz="0" w:space="0" w:color="auto"/>
                    <w:left w:val="none" w:sz="0" w:space="0" w:color="auto"/>
                    <w:bottom w:val="none" w:sz="0" w:space="0" w:color="auto"/>
                    <w:right w:val="none" w:sz="0" w:space="0" w:color="auto"/>
                  </w:divBdr>
                </w:div>
                <w:div w:id="552081628">
                  <w:marLeft w:val="0"/>
                  <w:marRight w:val="0"/>
                  <w:marTop w:val="0"/>
                  <w:marBottom w:val="0"/>
                  <w:divBdr>
                    <w:top w:val="none" w:sz="0" w:space="0" w:color="auto"/>
                    <w:left w:val="none" w:sz="0" w:space="0" w:color="auto"/>
                    <w:bottom w:val="none" w:sz="0" w:space="0" w:color="auto"/>
                    <w:right w:val="none" w:sz="0" w:space="0" w:color="auto"/>
                  </w:divBdr>
                  <w:divsChild>
                    <w:div w:id="12671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0971">
              <w:marLeft w:val="0"/>
              <w:marRight w:val="0"/>
              <w:marTop w:val="0"/>
              <w:marBottom w:val="0"/>
              <w:divBdr>
                <w:top w:val="none" w:sz="0" w:space="0" w:color="auto"/>
                <w:left w:val="none" w:sz="0" w:space="0" w:color="auto"/>
                <w:bottom w:val="none" w:sz="0" w:space="0" w:color="auto"/>
                <w:right w:val="none" w:sz="0" w:space="0" w:color="auto"/>
              </w:divBdr>
              <w:divsChild>
                <w:div w:id="1886716941">
                  <w:marLeft w:val="0"/>
                  <w:marRight w:val="0"/>
                  <w:marTop w:val="0"/>
                  <w:marBottom w:val="0"/>
                  <w:divBdr>
                    <w:top w:val="none" w:sz="0" w:space="0" w:color="auto"/>
                    <w:left w:val="none" w:sz="0" w:space="0" w:color="auto"/>
                    <w:bottom w:val="none" w:sz="0" w:space="0" w:color="auto"/>
                    <w:right w:val="none" w:sz="0" w:space="0" w:color="auto"/>
                  </w:divBdr>
                </w:div>
                <w:div w:id="794328292">
                  <w:marLeft w:val="0"/>
                  <w:marRight w:val="0"/>
                  <w:marTop w:val="0"/>
                  <w:marBottom w:val="0"/>
                  <w:divBdr>
                    <w:top w:val="none" w:sz="0" w:space="0" w:color="auto"/>
                    <w:left w:val="none" w:sz="0" w:space="0" w:color="auto"/>
                    <w:bottom w:val="none" w:sz="0" w:space="0" w:color="auto"/>
                    <w:right w:val="none" w:sz="0" w:space="0" w:color="auto"/>
                  </w:divBdr>
                  <w:divsChild>
                    <w:div w:id="2087336925">
                      <w:marLeft w:val="0"/>
                      <w:marRight w:val="0"/>
                      <w:marTop w:val="0"/>
                      <w:marBottom w:val="0"/>
                      <w:divBdr>
                        <w:top w:val="none" w:sz="0" w:space="0" w:color="auto"/>
                        <w:left w:val="none" w:sz="0" w:space="0" w:color="auto"/>
                        <w:bottom w:val="none" w:sz="0" w:space="0" w:color="auto"/>
                        <w:right w:val="none" w:sz="0" w:space="0" w:color="auto"/>
                      </w:divBdr>
                      <w:divsChild>
                        <w:div w:id="16919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4050">
              <w:marLeft w:val="0"/>
              <w:marRight w:val="0"/>
              <w:marTop w:val="0"/>
              <w:marBottom w:val="0"/>
              <w:divBdr>
                <w:top w:val="none" w:sz="0" w:space="0" w:color="auto"/>
                <w:left w:val="none" w:sz="0" w:space="0" w:color="auto"/>
                <w:bottom w:val="none" w:sz="0" w:space="0" w:color="auto"/>
                <w:right w:val="none" w:sz="0" w:space="0" w:color="auto"/>
              </w:divBdr>
              <w:divsChild>
                <w:div w:id="620109022">
                  <w:marLeft w:val="0"/>
                  <w:marRight w:val="0"/>
                  <w:marTop w:val="0"/>
                  <w:marBottom w:val="0"/>
                  <w:divBdr>
                    <w:top w:val="none" w:sz="0" w:space="0" w:color="auto"/>
                    <w:left w:val="none" w:sz="0" w:space="0" w:color="auto"/>
                    <w:bottom w:val="none" w:sz="0" w:space="0" w:color="auto"/>
                    <w:right w:val="none" w:sz="0" w:space="0" w:color="auto"/>
                  </w:divBdr>
                </w:div>
                <w:div w:id="2068408364">
                  <w:marLeft w:val="0"/>
                  <w:marRight w:val="0"/>
                  <w:marTop w:val="0"/>
                  <w:marBottom w:val="0"/>
                  <w:divBdr>
                    <w:top w:val="none" w:sz="0" w:space="0" w:color="auto"/>
                    <w:left w:val="none" w:sz="0" w:space="0" w:color="auto"/>
                    <w:bottom w:val="none" w:sz="0" w:space="0" w:color="auto"/>
                    <w:right w:val="none" w:sz="0" w:space="0" w:color="auto"/>
                  </w:divBdr>
                  <w:divsChild>
                    <w:div w:id="1656647778">
                      <w:marLeft w:val="0"/>
                      <w:marRight w:val="0"/>
                      <w:marTop w:val="0"/>
                      <w:marBottom w:val="0"/>
                      <w:divBdr>
                        <w:top w:val="none" w:sz="0" w:space="0" w:color="auto"/>
                        <w:left w:val="none" w:sz="0" w:space="0" w:color="auto"/>
                        <w:bottom w:val="none" w:sz="0" w:space="0" w:color="auto"/>
                        <w:right w:val="none" w:sz="0" w:space="0" w:color="auto"/>
                      </w:divBdr>
                      <w:divsChild>
                        <w:div w:id="1965311891">
                          <w:marLeft w:val="0"/>
                          <w:marRight w:val="0"/>
                          <w:marTop w:val="0"/>
                          <w:marBottom w:val="0"/>
                          <w:divBdr>
                            <w:top w:val="none" w:sz="0" w:space="0" w:color="auto"/>
                            <w:left w:val="none" w:sz="0" w:space="0" w:color="auto"/>
                            <w:bottom w:val="none" w:sz="0" w:space="0" w:color="auto"/>
                            <w:right w:val="none" w:sz="0" w:space="0" w:color="auto"/>
                          </w:divBdr>
                        </w:div>
                        <w:div w:id="15572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54208">
              <w:marLeft w:val="0"/>
              <w:marRight w:val="0"/>
              <w:marTop w:val="0"/>
              <w:marBottom w:val="0"/>
              <w:divBdr>
                <w:top w:val="none" w:sz="0" w:space="0" w:color="auto"/>
                <w:left w:val="none" w:sz="0" w:space="0" w:color="auto"/>
                <w:bottom w:val="none" w:sz="0" w:space="0" w:color="auto"/>
                <w:right w:val="none" w:sz="0" w:space="0" w:color="auto"/>
              </w:divBdr>
              <w:divsChild>
                <w:div w:id="1234390175">
                  <w:marLeft w:val="0"/>
                  <w:marRight w:val="0"/>
                  <w:marTop w:val="0"/>
                  <w:marBottom w:val="0"/>
                  <w:divBdr>
                    <w:top w:val="none" w:sz="0" w:space="0" w:color="auto"/>
                    <w:left w:val="none" w:sz="0" w:space="0" w:color="auto"/>
                    <w:bottom w:val="none" w:sz="0" w:space="0" w:color="auto"/>
                    <w:right w:val="none" w:sz="0" w:space="0" w:color="auto"/>
                  </w:divBdr>
                </w:div>
                <w:div w:id="1611812273">
                  <w:marLeft w:val="0"/>
                  <w:marRight w:val="0"/>
                  <w:marTop w:val="0"/>
                  <w:marBottom w:val="0"/>
                  <w:divBdr>
                    <w:top w:val="none" w:sz="0" w:space="0" w:color="auto"/>
                    <w:left w:val="none" w:sz="0" w:space="0" w:color="auto"/>
                    <w:bottom w:val="none" w:sz="0" w:space="0" w:color="auto"/>
                    <w:right w:val="none" w:sz="0" w:space="0" w:color="auto"/>
                  </w:divBdr>
                  <w:divsChild>
                    <w:div w:id="1128358841">
                      <w:marLeft w:val="0"/>
                      <w:marRight w:val="0"/>
                      <w:marTop w:val="0"/>
                      <w:marBottom w:val="0"/>
                      <w:divBdr>
                        <w:top w:val="none" w:sz="0" w:space="0" w:color="auto"/>
                        <w:left w:val="none" w:sz="0" w:space="0" w:color="auto"/>
                        <w:bottom w:val="none" w:sz="0" w:space="0" w:color="auto"/>
                        <w:right w:val="none" w:sz="0" w:space="0" w:color="auto"/>
                      </w:divBdr>
                      <w:divsChild>
                        <w:div w:id="900871034">
                          <w:marLeft w:val="0"/>
                          <w:marRight w:val="0"/>
                          <w:marTop w:val="0"/>
                          <w:marBottom w:val="0"/>
                          <w:divBdr>
                            <w:top w:val="none" w:sz="0" w:space="0" w:color="auto"/>
                            <w:left w:val="none" w:sz="0" w:space="0" w:color="auto"/>
                            <w:bottom w:val="none" w:sz="0" w:space="0" w:color="auto"/>
                            <w:right w:val="none" w:sz="0" w:space="0" w:color="auto"/>
                          </w:divBdr>
                        </w:div>
                        <w:div w:id="1728337382">
                          <w:marLeft w:val="0"/>
                          <w:marRight w:val="0"/>
                          <w:marTop w:val="0"/>
                          <w:marBottom w:val="0"/>
                          <w:divBdr>
                            <w:top w:val="none" w:sz="0" w:space="0" w:color="auto"/>
                            <w:left w:val="none" w:sz="0" w:space="0" w:color="auto"/>
                            <w:bottom w:val="none" w:sz="0" w:space="0" w:color="auto"/>
                            <w:right w:val="none" w:sz="0" w:space="0" w:color="auto"/>
                          </w:divBdr>
                        </w:div>
                        <w:div w:id="1968847926">
                          <w:marLeft w:val="0"/>
                          <w:marRight w:val="0"/>
                          <w:marTop w:val="0"/>
                          <w:marBottom w:val="0"/>
                          <w:divBdr>
                            <w:top w:val="none" w:sz="0" w:space="0" w:color="auto"/>
                            <w:left w:val="none" w:sz="0" w:space="0" w:color="auto"/>
                            <w:bottom w:val="none" w:sz="0" w:space="0" w:color="auto"/>
                            <w:right w:val="none" w:sz="0" w:space="0" w:color="auto"/>
                          </w:divBdr>
                        </w:div>
                        <w:div w:id="1801612925">
                          <w:marLeft w:val="0"/>
                          <w:marRight w:val="0"/>
                          <w:marTop w:val="0"/>
                          <w:marBottom w:val="0"/>
                          <w:divBdr>
                            <w:top w:val="none" w:sz="0" w:space="0" w:color="auto"/>
                            <w:left w:val="none" w:sz="0" w:space="0" w:color="auto"/>
                            <w:bottom w:val="none" w:sz="0" w:space="0" w:color="auto"/>
                            <w:right w:val="none" w:sz="0" w:space="0" w:color="auto"/>
                          </w:divBdr>
                        </w:div>
                        <w:div w:id="1446727560">
                          <w:marLeft w:val="0"/>
                          <w:marRight w:val="0"/>
                          <w:marTop w:val="0"/>
                          <w:marBottom w:val="0"/>
                          <w:divBdr>
                            <w:top w:val="none" w:sz="0" w:space="0" w:color="auto"/>
                            <w:left w:val="none" w:sz="0" w:space="0" w:color="auto"/>
                            <w:bottom w:val="none" w:sz="0" w:space="0" w:color="auto"/>
                            <w:right w:val="none" w:sz="0" w:space="0" w:color="auto"/>
                          </w:divBdr>
                        </w:div>
                        <w:div w:id="1119224551">
                          <w:marLeft w:val="0"/>
                          <w:marRight w:val="0"/>
                          <w:marTop w:val="0"/>
                          <w:marBottom w:val="0"/>
                          <w:divBdr>
                            <w:top w:val="none" w:sz="0" w:space="0" w:color="auto"/>
                            <w:left w:val="none" w:sz="0" w:space="0" w:color="auto"/>
                            <w:bottom w:val="none" w:sz="0" w:space="0" w:color="auto"/>
                            <w:right w:val="none" w:sz="0" w:space="0" w:color="auto"/>
                          </w:divBdr>
                        </w:div>
                        <w:div w:id="1619482469">
                          <w:marLeft w:val="0"/>
                          <w:marRight w:val="0"/>
                          <w:marTop w:val="0"/>
                          <w:marBottom w:val="0"/>
                          <w:divBdr>
                            <w:top w:val="none" w:sz="0" w:space="0" w:color="auto"/>
                            <w:left w:val="none" w:sz="0" w:space="0" w:color="auto"/>
                            <w:bottom w:val="none" w:sz="0" w:space="0" w:color="auto"/>
                            <w:right w:val="none" w:sz="0" w:space="0" w:color="auto"/>
                          </w:divBdr>
                        </w:div>
                        <w:div w:id="1754929336">
                          <w:marLeft w:val="0"/>
                          <w:marRight w:val="0"/>
                          <w:marTop w:val="0"/>
                          <w:marBottom w:val="0"/>
                          <w:divBdr>
                            <w:top w:val="none" w:sz="0" w:space="0" w:color="auto"/>
                            <w:left w:val="none" w:sz="0" w:space="0" w:color="auto"/>
                            <w:bottom w:val="none" w:sz="0" w:space="0" w:color="auto"/>
                            <w:right w:val="none" w:sz="0" w:space="0" w:color="auto"/>
                          </w:divBdr>
                        </w:div>
                        <w:div w:id="1583758403">
                          <w:marLeft w:val="0"/>
                          <w:marRight w:val="0"/>
                          <w:marTop w:val="0"/>
                          <w:marBottom w:val="0"/>
                          <w:divBdr>
                            <w:top w:val="none" w:sz="0" w:space="0" w:color="auto"/>
                            <w:left w:val="none" w:sz="0" w:space="0" w:color="auto"/>
                            <w:bottom w:val="none" w:sz="0" w:space="0" w:color="auto"/>
                            <w:right w:val="none" w:sz="0" w:space="0" w:color="auto"/>
                          </w:divBdr>
                        </w:div>
                        <w:div w:id="1607154108">
                          <w:marLeft w:val="0"/>
                          <w:marRight w:val="0"/>
                          <w:marTop w:val="0"/>
                          <w:marBottom w:val="0"/>
                          <w:divBdr>
                            <w:top w:val="none" w:sz="0" w:space="0" w:color="auto"/>
                            <w:left w:val="none" w:sz="0" w:space="0" w:color="auto"/>
                            <w:bottom w:val="none" w:sz="0" w:space="0" w:color="auto"/>
                            <w:right w:val="none" w:sz="0" w:space="0" w:color="auto"/>
                          </w:divBdr>
                        </w:div>
                        <w:div w:id="1967084939">
                          <w:marLeft w:val="0"/>
                          <w:marRight w:val="0"/>
                          <w:marTop w:val="0"/>
                          <w:marBottom w:val="0"/>
                          <w:divBdr>
                            <w:top w:val="none" w:sz="0" w:space="0" w:color="auto"/>
                            <w:left w:val="none" w:sz="0" w:space="0" w:color="auto"/>
                            <w:bottom w:val="none" w:sz="0" w:space="0" w:color="auto"/>
                            <w:right w:val="none" w:sz="0" w:space="0" w:color="auto"/>
                          </w:divBdr>
                        </w:div>
                        <w:div w:id="1161968886">
                          <w:marLeft w:val="0"/>
                          <w:marRight w:val="0"/>
                          <w:marTop w:val="0"/>
                          <w:marBottom w:val="0"/>
                          <w:divBdr>
                            <w:top w:val="none" w:sz="0" w:space="0" w:color="auto"/>
                            <w:left w:val="none" w:sz="0" w:space="0" w:color="auto"/>
                            <w:bottom w:val="none" w:sz="0" w:space="0" w:color="auto"/>
                            <w:right w:val="none" w:sz="0" w:space="0" w:color="auto"/>
                          </w:divBdr>
                        </w:div>
                        <w:div w:id="966199285">
                          <w:marLeft w:val="0"/>
                          <w:marRight w:val="0"/>
                          <w:marTop w:val="0"/>
                          <w:marBottom w:val="0"/>
                          <w:divBdr>
                            <w:top w:val="none" w:sz="0" w:space="0" w:color="auto"/>
                            <w:left w:val="none" w:sz="0" w:space="0" w:color="auto"/>
                            <w:bottom w:val="none" w:sz="0" w:space="0" w:color="auto"/>
                            <w:right w:val="none" w:sz="0" w:space="0" w:color="auto"/>
                          </w:divBdr>
                        </w:div>
                        <w:div w:id="1422680455">
                          <w:marLeft w:val="0"/>
                          <w:marRight w:val="0"/>
                          <w:marTop w:val="0"/>
                          <w:marBottom w:val="0"/>
                          <w:divBdr>
                            <w:top w:val="none" w:sz="0" w:space="0" w:color="auto"/>
                            <w:left w:val="none" w:sz="0" w:space="0" w:color="auto"/>
                            <w:bottom w:val="none" w:sz="0" w:space="0" w:color="auto"/>
                            <w:right w:val="none" w:sz="0" w:space="0" w:color="auto"/>
                          </w:divBdr>
                        </w:div>
                        <w:div w:id="764888496">
                          <w:marLeft w:val="0"/>
                          <w:marRight w:val="0"/>
                          <w:marTop w:val="0"/>
                          <w:marBottom w:val="0"/>
                          <w:divBdr>
                            <w:top w:val="none" w:sz="0" w:space="0" w:color="auto"/>
                            <w:left w:val="none" w:sz="0" w:space="0" w:color="auto"/>
                            <w:bottom w:val="none" w:sz="0" w:space="0" w:color="auto"/>
                            <w:right w:val="none" w:sz="0" w:space="0" w:color="auto"/>
                          </w:divBdr>
                        </w:div>
                        <w:div w:id="356781315">
                          <w:marLeft w:val="0"/>
                          <w:marRight w:val="0"/>
                          <w:marTop w:val="0"/>
                          <w:marBottom w:val="0"/>
                          <w:divBdr>
                            <w:top w:val="none" w:sz="0" w:space="0" w:color="auto"/>
                            <w:left w:val="none" w:sz="0" w:space="0" w:color="auto"/>
                            <w:bottom w:val="none" w:sz="0" w:space="0" w:color="auto"/>
                            <w:right w:val="none" w:sz="0" w:space="0" w:color="auto"/>
                          </w:divBdr>
                        </w:div>
                        <w:div w:id="1143738704">
                          <w:marLeft w:val="0"/>
                          <w:marRight w:val="0"/>
                          <w:marTop w:val="0"/>
                          <w:marBottom w:val="0"/>
                          <w:divBdr>
                            <w:top w:val="none" w:sz="0" w:space="0" w:color="auto"/>
                            <w:left w:val="none" w:sz="0" w:space="0" w:color="auto"/>
                            <w:bottom w:val="none" w:sz="0" w:space="0" w:color="auto"/>
                            <w:right w:val="none" w:sz="0" w:space="0" w:color="auto"/>
                          </w:divBdr>
                        </w:div>
                        <w:div w:id="655766589">
                          <w:marLeft w:val="0"/>
                          <w:marRight w:val="0"/>
                          <w:marTop w:val="0"/>
                          <w:marBottom w:val="0"/>
                          <w:divBdr>
                            <w:top w:val="none" w:sz="0" w:space="0" w:color="auto"/>
                            <w:left w:val="none" w:sz="0" w:space="0" w:color="auto"/>
                            <w:bottom w:val="none" w:sz="0" w:space="0" w:color="auto"/>
                            <w:right w:val="none" w:sz="0" w:space="0" w:color="auto"/>
                          </w:divBdr>
                        </w:div>
                        <w:div w:id="784037847">
                          <w:marLeft w:val="0"/>
                          <w:marRight w:val="0"/>
                          <w:marTop w:val="0"/>
                          <w:marBottom w:val="0"/>
                          <w:divBdr>
                            <w:top w:val="none" w:sz="0" w:space="0" w:color="auto"/>
                            <w:left w:val="none" w:sz="0" w:space="0" w:color="auto"/>
                            <w:bottom w:val="none" w:sz="0" w:space="0" w:color="auto"/>
                            <w:right w:val="none" w:sz="0" w:space="0" w:color="auto"/>
                          </w:divBdr>
                        </w:div>
                        <w:div w:id="510679403">
                          <w:marLeft w:val="0"/>
                          <w:marRight w:val="0"/>
                          <w:marTop w:val="0"/>
                          <w:marBottom w:val="0"/>
                          <w:divBdr>
                            <w:top w:val="none" w:sz="0" w:space="0" w:color="auto"/>
                            <w:left w:val="none" w:sz="0" w:space="0" w:color="auto"/>
                            <w:bottom w:val="none" w:sz="0" w:space="0" w:color="auto"/>
                            <w:right w:val="none" w:sz="0" w:space="0" w:color="auto"/>
                          </w:divBdr>
                        </w:div>
                        <w:div w:id="2002460910">
                          <w:marLeft w:val="0"/>
                          <w:marRight w:val="0"/>
                          <w:marTop w:val="0"/>
                          <w:marBottom w:val="0"/>
                          <w:divBdr>
                            <w:top w:val="none" w:sz="0" w:space="0" w:color="auto"/>
                            <w:left w:val="none" w:sz="0" w:space="0" w:color="auto"/>
                            <w:bottom w:val="none" w:sz="0" w:space="0" w:color="auto"/>
                            <w:right w:val="none" w:sz="0" w:space="0" w:color="auto"/>
                          </w:divBdr>
                        </w:div>
                        <w:div w:id="1748377327">
                          <w:marLeft w:val="0"/>
                          <w:marRight w:val="0"/>
                          <w:marTop w:val="0"/>
                          <w:marBottom w:val="0"/>
                          <w:divBdr>
                            <w:top w:val="none" w:sz="0" w:space="0" w:color="auto"/>
                            <w:left w:val="none" w:sz="0" w:space="0" w:color="auto"/>
                            <w:bottom w:val="none" w:sz="0" w:space="0" w:color="auto"/>
                            <w:right w:val="none" w:sz="0" w:space="0" w:color="auto"/>
                          </w:divBdr>
                        </w:div>
                        <w:div w:id="1417701766">
                          <w:marLeft w:val="0"/>
                          <w:marRight w:val="0"/>
                          <w:marTop w:val="0"/>
                          <w:marBottom w:val="0"/>
                          <w:divBdr>
                            <w:top w:val="none" w:sz="0" w:space="0" w:color="auto"/>
                            <w:left w:val="none" w:sz="0" w:space="0" w:color="auto"/>
                            <w:bottom w:val="none" w:sz="0" w:space="0" w:color="auto"/>
                            <w:right w:val="none" w:sz="0" w:space="0" w:color="auto"/>
                          </w:divBdr>
                        </w:div>
                        <w:div w:id="1412192758">
                          <w:marLeft w:val="0"/>
                          <w:marRight w:val="0"/>
                          <w:marTop w:val="0"/>
                          <w:marBottom w:val="0"/>
                          <w:divBdr>
                            <w:top w:val="none" w:sz="0" w:space="0" w:color="auto"/>
                            <w:left w:val="none" w:sz="0" w:space="0" w:color="auto"/>
                            <w:bottom w:val="none" w:sz="0" w:space="0" w:color="auto"/>
                            <w:right w:val="none" w:sz="0" w:space="0" w:color="auto"/>
                          </w:divBdr>
                        </w:div>
                        <w:div w:id="1368872452">
                          <w:marLeft w:val="0"/>
                          <w:marRight w:val="0"/>
                          <w:marTop w:val="0"/>
                          <w:marBottom w:val="0"/>
                          <w:divBdr>
                            <w:top w:val="none" w:sz="0" w:space="0" w:color="auto"/>
                            <w:left w:val="none" w:sz="0" w:space="0" w:color="auto"/>
                            <w:bottom w:val="none" w:sz="0" w:space="0" w:color="auto"/>
                            <w:right w:val="none" w:sz="0" w:space="0" w:color="auto"/>
                          </w:divBdr>
                        </w:div>
                        <w:div w:id="2062820991">
                          <w:marLeft w:val="0"/>
                          <w:marRight w:val="0"/>
                          <w:marTop w:val="0"/>
                          <w:marBottom w:val="0"/>
                          <w:divBdr>
                            <w:top w:val="none" w:sz="0" w:space="0" w:color="auto"/>
                            <w:left w:val="none" w:sz="0" w:space="0" w:color="auto"/>
                            <w:bottom w:val="none" w:sz="0" w:space="0" w:color="auto"/>
                            <w:right w:val="none" w:sz="0" w:space="0" w:color="auto"/>
                          </w:divBdr>
                        </w:div>
                        <w:div w:id="856388269">
                          <w:marLeft w:val="0"/>
                          <w:marRight w:val="0"/>
                          <w:marTop w:val="0"/>
                          <w:marBottom w:val="0"/>
                          <w:divBdr>
                            <w:top w:val="none" w:sz="0" w:space="0" w:color="auto"/>
                            <w:left w:val="none" w:sz="0" w:space="0" w:color="auto"/>
                            <w:bottom w:val="none" w:sz="0" w:space="0" w:color="auto"/>
                            <w:right w:val="none" w:sz="0" w:space="0" w:color="auto"/>
                          </w:divBdr>
                        </w:div>
                        <w:div w:id="1996372017">
                          <w:marLeft w:val="0"/>
                          <w:marRight w:val="0"/>
                          <w:marTop w:val="0"/>
                          <w:marBottom w:val="0"/>
                          <w:divBdr>
                            <w:top w:val="none" w:sz="0" w:space="0" w:color="auto"/>
                            <w:left w:val="none" w:sz="0" w:space="0" w:color="auto"/>
                            <w:bottom w:val="none" w:sz="0" w:space="0" w:color="auto"/>
                            <w:right w:val="none" w:sz="0" w:space="0" w:color="auto"/>
                          </w:divBdr>
                        </w:div>
                        <w:div w:id="970480157">
                          <w:marLeft w:val="0"/>
                          <w:marRight w:val="0"/>
                          <w:marTop w:val="0"/>
                          <w:marBottom w:val="0"/>
                          <w:divBdr>
                            <w:top w:val="none" w:sz="0" w:space="0" w:color="auto"/>
                            <w:left w:val="none" w:sz="0" w:space="0" w:color="auto"/>
                            <w:bottom w:val="none" w:sz="0" w:space="0" w:color="auto"/>
                            <w:right w:val="none" w:sz="0" w:space="0" w:color="auto"/>
                          </w:divBdr>
                        </w:div>
                        <w:div w:id="878399677">
                          <w:marLeft w:val="0"/>
                          <w:marRight w:val="0"/>
                          <w:marTop w:val="0"/>
                          <w:marBottom w:val="0"/>
                          <w:divBdr>
                            <w:top w:val="none" w:sz="0" w:space="0" w:color="auto"/>
                            <w:left w:val="none" w:sz="0" w:space="0" w:color="auto"/>
                            <w:bottom w:val="none" w:sz="0" w:space="0" w:color="auto"/>
                            <w:right w:val="none" w:sz="0" w:space="0" w:color="auto"/>
                          </w:divBdr>
                        </w:div>
                        <w:div w:id="2126192635">
                          <w:marLeft w:val="0"/>
                          <w:marRight w:val="0"/>
                          <w:marTop w:val="0"/>
                          <w:marBottom w:val="0"/>
                          <w:divBdr>
                            <w:top w:val="none" w:sz="0" w:space="0" w:color="auto"/>
                            <w:left w:val="none" w:sz="0" w:space="0" w:color="auto"/>
                            <w:bottom w:val="none" w:sz="0" w:space="0" w:color="auto"/>
                            <w:right w:val="none" w:sz="0" w:space="0" w:color="auto"/>
                          </w:divBdr>
                        </w:div>
                        <w:div w:id="1947619466">
                          <w:marLeft w:val="0"/>
                          <w:marRight w:val="0"/>
                          <w:marTop w:val="0"/>
                          <w:marBottom w:val="0"/>
                          <w:divBdr>
                            <w:top w:val="none" w:sz="0" w:space="0" w:color="auto"/>
                            <w:left w:val="none" w:sz="0" w:space="0" w:color="auto"/>
                            <w:bottom w:val="none" w:sz="0" w:space="0" w:color="auto"/>
                            <w:right w:val="none" w:sz="0" w:space="0" w:color="auto"/>
                          </w:divBdr>
                        </w:div>
                        <w:div w:id="1533299473">
                          <w:marLeft w:val="0"/>
                          <w:marRight w:val="0"/>
                          <w:marTop w:val="0"/>
                          <w:marBottom w:val="0"/>
                          <w:divBdr>
                            <w:top w:val="none" w:sz="0" w:space="0" w:color="auto"/>
                            <w:left w:val="none" w:sz="0" w:space="0" w:color="auto"/>
                            <w:bottom w:val="none" w:sz="0" w:space="0" w:color="auto"/>
                            <w:right w:val="none" w:sz="0" w:space="0" w:color="auto"/>
                          </w:divBdr>
                        </w:div>
                        <w:div w:id="18919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6322">
              <w:marLeft w:val="0"/>
              <w:marRight w:val="0"/>
              <w:marTop w:val="0"/>
              <w:marBottom w:val="0"/>
              <w:divBdr>
                <w:top w:val="none" w:sz="0" w:space="0" w:color="auto"/>
                <w:left w:val="none" w:sz="0" w:space="0" w:color="auto"/>
                <w:bottom w:val="none" w:sz="0" w:space="0" w:color="auto"/>
                <w:right w:val="none" w:sz="0" w:space="0" w:color="auto"/>
              </w:divBdr>
              <w:divsChild>
                <w:div w:id="967275959">
                  <w:marLeft w:val="0"/>
                  <w:marRight w:val="0"/>
                  <w:marTop w:val="0"/>
                  <w:marBottom w:val="0"/>
                  <w:divBdr>
                    <w:top w:val="none" w:sz="0" w:space="0" w:color="auto"/>
                    <w:left w:val="none" w:sz="0" w:space="0" w:color="auto"/>
                    <w:bottom w:val="none" w:sz="0" w:space="0" w:color="auto"/>
                    <w:right w:val="none" w:sz="0" w:space="0" w:color="auto"/>
                  </w:divBdr>
                </w:div>
                <w:div w:id="1476868897">
                  <w:marLeft w:val="0"/>
                  <w:marRight w:val="0"/>
                  <w:marTop w:val="0"/>
                  <w:marBottom w:val="0"/>
                  <w:divBdr>
                    <w:top w:val="none" w:sz="0" w:space="0" w:color="auto"/>
                    <w:left w:val="none" w:sz="0" w:space="0" w:color="auto"/>
                    <w:bottom w:val="none" w:sz="0" w:space="0" w:color="auto"/>
                    <w:right w:val="none" w:sz="0" w:space="0" w:color="auto"/>
                  </w:divBdr>
                  <w:divsChild>
                    <w:div w:id="544489495">
                      <w:marLeft w:val="0"/>
                      <w:marRight w:val="0"/>
                      <w:marTop w:val="0"/>
                      <w:marBottom w:val="0"/>
                      <w:divBdr>
                        <w:top w:val="none" w:sz="0" w:space="0" w:color="auto"/>
                        <w:left w:val="none" w:sz="0" w:space="0" w:color="auto"/>
                        <w:bottom w:val="none" w:sz="0" w:space="0" w:color="auto"/>
                        <w:right w:val="none" w:sz="0" w:space="0" w:color="auto"/>
                      </w:divBdr>
                      <w:divsChild>
                        <w:div w:id="583689952">
                          <w:marLeft w:val="0"/>
                          <w:marRight w:val="0"/>
                          <w:marTop w:val="0"/>
                          <w:marBottom w:val="0"/>
                          <w:divBdr>
                            <w:top w:val="none" w:sz="0" w:space="0" w:color="auto"/>
                            <w:left w:val="none" w:sz="0" w:space="0" w:color="auto"/>
                            <w:bottom w:val="none" w:sz="0" w:space="0" w:color="auto"/>
                            <w:right w:val="none" w:sz="0" w:space="0" w:color="auto"/>
                          </w:divBdr>
                        </w:div>
                        <w:div w:id="1365325061">
                          <w:marLeft w:val="0"/>
                          <w:marRight w:val="0"/>
                          <w:marTop w:val="0"/>
                          <w:marBottom w:val="0"/>
                          <w:divBdr>
                            <w:top w:val="none" w:sz="0" w:space="0" w:color="auto"/>
                            <w:left w:val="none" w:sz="0" w:space="0" w:color="auto"/>
                            <w:bottom w:val="none" w:sz="0" w:space="0" w:color="auto"/>
                            <w:right w:val="none" w:sz="0" w:space="0" w:color="auto"/>
                          </w:divBdr>
                        </w:div>
                        <w:div w:id="262803645">
                          <w:marLeft w:val="0"/>
                          <w:marRight w:val="0"/>
                          <w:marTop w:val="0"/>
                          <w:marBottom w:val="0"/>
                          <w:divBdr>
                            <w:top w:val="none" w:sz="0" w:space="0" w:color="auto"/>
                            <w:left w:val="none" w:sz="0" w:space="0" w:color="auto"/>
                            <w:bottom w:val="none" w:sz="0" w:space="0" w:color="auto"/>
                            <w:right w:val="none" w:sz="0" w:space="0" w:color="auto"/>
                          </w:divBdr>
                        </w:div>
                        <w:div w:id="774985302">
                          <w:marLeft w:val="0"/>
                          <w:marRight w:val="0"/>
                          <w:marTop w:val="0"/>
                          <w:marBottom w:val="0"/>
                          <w:divBdr>
                            <w:top w:val="none" w:sz="0" w:space="0" w:color="auto"/>
                            <w:left w:val="none" w:sz="0" w:space="0" w:color="auto"/>
                            <w:bottom w:val="none" w:sz="0" w:space="0" w:color="auto"/>
                            <w:right w:val="none" w:sz="0" w:space="0" w:color="auto"/>
                          </w:divBdr>
                        </w:div>
                        <w:div w:id="1057127109">
                          <w:marLeft w:val="0"/>
                          <w:marRight w:val="0"/>
                          <w:marTop w:val="0"/>
                          <w:marBottom w:val="0"/>
                          <w:divBdr>
                            <w:top w:val="none" w:sz="0" w:space="0" w:color="auto"/>
                            <w:left w:val="none" w:sz="0" w:space="0" w:color="auto"/>
                            <w:bottom w:val="none" w:sz="0" w:space="0" w:color="auto"/>
                            <w:right w:val="none" w:sz="0" w:space="0" w:color="auto"/>
                          </w:divBdr>
                        </w:div>
                        <w:div w:id="265773507">
                          <w:marLeft w:val="0"/>
                          <w:marRight w:val="0"/>
                          <w:marTop w:val="0"/>
                          <w:marBottom w:val="0"/>
                          <w:divBdr>
                            <w:top w:val="none" w:sz="0" w:space="0" w:color="auto"/>
                            <w:left w:val="none" w:sz="0" w:space="0" w:color="auto"/>
                            <w:bottom w:val="none" w:sz="0" w:space="0" w:color="auto"/>
                            <w:right w:val="none" w:sz="0" w:space="0" w:color="auto"/>
                          </w:divBdr>
                        </w:div>
                        <w:div w:id="171072026">
                          <w:marLeft w:val="0"/>
                          <w:marRight w:val="0"/>
                          <w:marTop w:val="0"/>
                          <w:marBottom w:val="0"/>
                          <w:divBdr>
                            <w:top w:val="none" w:sz="0" w:space="0" w:color="auto"/>
                            <w:left w:val="none" w:sz="0" w:space="0" w:color="auto"/>
                            <w:bottom w:val="none" w:sz="0" w:space="0" w:color="auto"/>
                            <w:right w:val="none" w:sz="0" w:space="0" w:color="auto"/>
                          </w:divBdr>
                        </w:div>
                        <w:div w:id="656808824">
                          <w:marLeft w:val="0"/>
                          <w:marRight w:val="0"/>
                          <w:marTop w:val="0"/>
                          <w:marBottom w:val="0"/>
                          <w:divBdr>
                            <w:top w:val="none" w:sz="0" w:space="0" w:color="auto"/>
                            <w:left w:val="none" w:sz="0" w:space="0" w:color="auto"/>
                            <w:bottom w:val="none" w:sz="0" w:space="0" w:color="auto"/>
                            <w:right w:val="none" w:sz="0" w:space="0" w:color="auto"/>
                          </w:divBdr>
                        </w:div>
                        <w:div w:id="1642223620">
                          <w:marLeft w:val="0"/>
                          <w:marRight w:val="0"/>
                          <w:marTop w:val="0"/>
                          <w:marBottom w:val="0"/>
                          <w:divBdr>
                            <w:top w:val="none" w:sz="0" w:space="0" w:color="auto"/>
                            <w:left w:val="none" w:sz="0" w:space="0" w:color="auto"/>
                            <w:bottom w:val="none" w:sz="0" w:space="0" w:color="auto"/>
                            <w:right w:val="none" w:sz="0" w:space="0" w:color="auto"/>
                          </w:divBdr>
                        </w:div>
                        <w:div w:id="648677402">
                          <w:marLeft w:val="0"/>
                          <w:marRight w:val="0"/>
                          <w:marTop w:val="0"/>
                          <w:marBottom w:val="0"/>
                          <w:divBdr>
                            <w:top w:val="none" w:sz="0" w:space="0" w:color="auto"/>
                            <w:left w:val="none" w:sz="0" w:space="0" w:color="auto"/>
                            <w:bottom w:val="none" w:sz="0" w:space="0" w:color="auto"/>
                            <w:right w:val="none" w:sz="0" w:space="0" w:color="auto"/>
                          </w:divBdr>
                        </w:div>
                        <w:div w:id="1542672820">
                          <w:marLeft w:val="0"/>
                          <w:marRight w:val="0"/>
                          <w:marTop w:val="0"/>
                          <w:marBottom w:val="0"/>
                          <w:divBdr>
                            <w:top w:val="none" w:sz="0" w:space="0" w:color="auto"/>
                            <w:left w:val="none" w:sz="0" w:space="0" w:color="auto"/>
                            <w:bottom w:val="none" w:sz="0" w:space="0" w:color="auto"/>
                            <w:right w:val="none" w:sz="0" w:space="0" w:color="auto"/>
                          </w:divBdr>
                        </w:div>
                        <w:div w:id="2090225976">
                          <w:marLeft w:val="0"/>
                          <w:marRight w:val="0"/>
                          <w:marTop w:val="0"/>
                          <w:marBottom w:val="0"/>
                          <w:divBdr>
                            <w:top w:val="none" w:sz="0" w:space="0" w:color="auto"/>
                            <w:left w:val="none" w:sz="0" w:space="0" w:color="auto"/>
                            <w:bottom w:val="none" w:sz="0" w:space="0" w:color="auto"/>
                            <w:right w:val="none" w:sz="0" w:space="0" w:color="auto"/>
                          </w:divBdr>
                        </w:div>
                        <w:div w:id="1660886052">
                          <w:marLeft w:val="0"/>
                          <w:marRight w:val="0"/>
                          <w:marTop w:val="0"/>
                          <w:marBottom w:val="0"/>
                          <w:divBdr>
                            <w:top w:val="none" w:sz="0" w:space="0" w:color="auto"/>
                            <w:left w:val="none" w:sz="0" w:space="0" w:color="auto"/>
                            <w:bottom w:val="none" w:sz="0" w:space="0" w:color="auto"/>
                            <w:right w:val="none" w:sz="0" w:space="0" w:color="auto"/>
                          </w:divBdr>
                        </w:div>
                        <w:div w:id="532889371">
                          <w:marLeft w:val="0"/>
                          <w:marRight w:val="0"/>
                          <w:marTop w:val="0"/>
                          <w:marBottom w:val="0"/>
                          <w:divBdr>
                            <w:top w:val="none" w:sz="0" w:space="0" w:color="auto"/>
                            <w:left w:val="none" w:sz="0" w:space="0" w:color="auto"/>
                            <w:bottom w:val="none" w:sz="0" w:space="0" w:color="auto"/>
                            <w:right w:val="none" w:sz="0" w:space="0" w:color="auto"/>
                          </w:divBdr>
                        </w:div>
                        <w:div w:id="2026320094">
                          <w:marLeft w:val="0"/>
                          <w:marRight w:val="0"/>
                          <w:marTop w:val="0"/>
                          <w:marBottom w:val="0"/>
                          <w:divBdr>
                            <w:top w:val="none" w:sz="0" w:space="0" w:color="auto"/>
                            <w:left w:val="none" w:sz="0" w:space="0" w:color="auto"/>
                            <w:bottom w:val="none" w:sz="0" w:space="0" w:color="auto"/>
                            <w:right w:val="none" w:sz="0" w:space="0" w:color="auto"/>
                          </w:divBdr>
                        </w:div>
                        <w:div w:id="971715745">
                          <w:marLeft w:val="0"/>
                          <w:marRight w:val="0"/>
                          <w:marTop w:val="0"/>
                          <w:marBottom w:val="0"/>
                          <w:divBdr>
                            <w:top w:val="none" w:sz="0" w:space="0" w:color="auto"/>
                            <w:left w:val="none" w:sz="0" w:space="0" w:color="auto"/>
                            <w:bottom w:val="none" w:sz="0" w:space="0" w:color="auto"/>
                            <w:right w:val="none" w:sz="0" w:space="0" w:color="auto"/>
                          </w:divBdr>
                        </w:div>
                        <w:div w:id="676419018">
                          <w:marLeft w:val="0"/>
                          <w:marRight w:val="0"/>
                          <w:marTop w:val="0"/>
                          <w:marBottom w:val="0"/>
                          <w:divBdr>
                            <w:top w:val="none" w:sz="0" w:space="0" w:color="auto"/>
                            <w:left w:val="none" w:sz="0" w:space="0" w:color="auto"/>
                            <w:bottom w:val="none" w:sz="0" w:space="0" w:color="auto"/>
                            <w:right w:val="none" w:sz="0" w:space="0" w:color="auto"/>
                          </w:divBdr>
                        </w:div>
                        <w:div w:id="1009255725">
                          <w:marLeft w:val="0"/>
                          <w:marRight w:val="0"/>
                          <w:marTop w:val="0"/>
                          <w:marBottom w:val="0"/>
                          <w:divBdr>
                            <w:top w:val="none" w:sz="0" w:space="0" w:color="auto"/>
                            <w:left w:val="none" w:sz="0" w:space="0" w:color="auto"/>
                            <w:bottom w:val="none" w:sz="0" w:space="0" w:color="auto"/>
                            <w:right w:val="none" w:sz="0" w:space="0" w:color="auto"/>
                          </w:divBdr>
                        </w:div>
                        <w:div w:id="718473688">
                          <w:marLeft w:val="0"/>
                          <w:marRight w:val="0"/>
                          <w:marTop w:val="0"/>
                          <w:marBottom w:val="0"/>
                          <w:divBdr>
                            <w:top w:val="none" w:sz="0" w:space="0" w:color="auto"/>
                            <w:left w:val="none" w:sz="0" w:space="0" w:color="auto"/>
                            <w:bottom w:val="none" w:sz="0" w:space="0" w:color="auto"/>
                            <w:right w:val="none" w:sz="0" w:space="0" w:color="auto"/>
                          </w:divBdr>
                        </w:div>
                        <w:div w:id="787118226">
                          <w:marLeft w:val="0"/>
                          <w:marRight w:val="0"/>
                          <w:marTop w:val="0"/>
                          <w:marBottom w:val="0"/>
                          <w:divBdr>
                            <w:top w:val="none" w:sz="0" w:space="0" w:color="auto"/>
                            <w:left w:val="none" w:sz="0" w:space="0" w:color="auto"/>
                            <w:bottom w:val="none" w:sz="0" w:space="0" w:color="auto"/>
                            <w:right w:val="none" w:sz="0" w:space="0" w:color="auto"/>
                          </w:divBdr>
                        </w:div>
                        <w:div w:id="1714427225">
                          <w:marLeft w:val="0"/>
                          <w:marRight w:val="0"/>
                          <w:marTop w:val="0"/>
                          <w:marBottom w:val="0"/>
                          <w:divBdr>
                            <w:top w:val="none" w:sz="0" w:space="0" w:color="auto"/>
                            <w:left w:val="none" w:sz="0" w:space="0" w:color="auto"/>
                            <w:bottom w:val="none" w:sz="0" w:space="0" w:color="auto"/>
                            <w:right w:val="none" w:sz="0" w:space="0" w:color="auto"/>
                          </w:divBdr>
                        </w:div>
                        <w:div w:id="414397078">
                          <w:marLeft w:val="0"/>
                          <w:marRight w:val="0"/>
                          <w:marTop w:val="0"/>
                          <w:marBottom w:val="0"/>
                          <w:divBdr>
                            <w:top w:val="none" w:sz="0" w:space="0" w:color="auto"/>
                            <w:left w:val="none" w:sz="0" w:space="0" w:color="auto"/>
                            <w:bottom w:val="none" w:sz="0" w:space="0" w:color="auto"/>
                            <w:right w:val="none" w:sz="0" w:space="0" w:color="auto"/>
                          </w:divBdr>
                        </w:div>
                        <w:div w:id="979648443">
                          <w:marLeft w:val="0"/>
                          <w:marRight w:val="0"/>
                          <w:marTop w:val="0"/>
                          <w:marBottom w:val="0"/>
                          <w:divBdr>
                            <w:top w:val="none" w:sz="0" w:space="0" w:color="auto"/>
                            <w:left w:val="none" w:sz="0" w:space="0" w:color="auto"/>
                            <w:bottom w:val="none" w:sz="0" w:space="0" w:color="auto"/>
                            <w:right w:val="none" w:sz="0" w:space="0" w:color="auto"/>
                          </w:divBdr>
                        </w:div>
                        <w:div w:id="2018070142">
                          <w:marLeft w:val="0"/>
                          <w:marRight w:val="0"/>
                          <w:marTop w:val="0"/>
                          <w:marBottom w:val="0"/>
                          <w:divBdr>
                            <w:top w:val="none" w:sz="0" w:space="0" w:color="auto"/>
                            <w:left w:val="none" w:sz="0" w:space="0" w:color="auto"/>
                            <w:bottom w:val="none" w:sz="0" w:space="0" w:color="auto"/>
                            <w:right w:val="none" w:sz="0" w:space="0" w:color="auto"/>
                          </w:divBdr>
                        </w:div>
                        <w:div w:id="1574729965">
                          <w:marLeft w:val="0"/>
                          <w:marRight w:val="0"/>
                          <w:marTop w:val="0"/>
                          <w:marBottom w:val="0"/>
                          <w:divBdr>
                            <w:top w:val="none" w:sz="0" w:space="0" w:color="auto"/>
                            <w:left w:val="none" w:sz="0" w:space="0" w:color="auto"/>
                            <w:bottom w:val="none" w:sz="0" w:space="0" w:color="auto"/>
                            <w:right w:val="none" w:sz="0" w:space="0" w:color="auto"/>
                          </w:divBdr>
                        </w:div>
                        <w:div w:id="1165517262">
                          <w:marLeft w:val="0"/>
                          <w:marRight w:val="0"/>
                          <w:marTop w:val="0"/>
                          <w:marBottom w:val="0"/>
                          <w:divBdr>
                            <w:top w:val="none" w:sz="0" w:space="0" w:color="auto"/>
                            <w:left w:val="none" w:sz="0" w:space="0" w:color="auto"/>
                            <w:bottom w:val="none" w:sz="0" w:space="0" w:color="auto"/>
                            <w:right w:val="none" w:sz="0" w:space="0" w:color="auto"/>
                          </w:divBdr>
                        </w:div>
                        <w:div w:id="1080177796">
                          <w:marLeft w:val="0"/>
                          <w:marRight w:val="0"/>
                          <w:marTop w:val="0"/>
                          <w:marBottom w:val="0"/>
                          <w:divBdr>
                            <w:top w:val="none" w:sz="0" w:space="0" w:color="auto"/>
                            <w:left w:val="none" w:sz="0" w:space="0" w:color="auto"/>
                            <w:bottom w:val="none" w:sz="0" w:space="0" w:color="auto"/>
                            <w:right w:val="none" w:sz="0" w:space="0" w:color="auto"/>
                          </w:divBdr>
                        </w:div>
                        <w:div w:id="1004473580">
                          <w:marLeft w:val="0"/>
                          <w:marRight w:val="0"/>
                          <w:marTop w:val="0"/>
                          <w:marBottom w:val="0"/>
                          <w:divBdr>
                            <w:top w:val="none" w:sz="0" w:space="0" w:color="auto"/>
                            <w:left w:val="none" w:sz="0" w:space="0" w:color="auto"/>
                            <w:bottom w:val="none" w:sz="0" w:space="0" w:color="auto"/>
                            <w:right w:val="none" w:sz="0" w:space="0" w:color="auto"/>
                          </w:divBdr>
                        </w:div>
                        <w:div w:id="940457238">
                          <w:marLeft w:val="0"/>
                          <w:marRight w:val="0"/>
                          <w:marTop w:val="0"/>
                          <w:marBottom w:val="0"/>
                          <w:divBdr>
                            <w:top w:val="none" w:sz="0" w:space="0" w:color="auto"/>
                            <w:left w:val="none" w:sz="0" w:space="0" w:color="auto"/>
                            <w:bottom w:val="none" w:sz="0" w:space="0" w:color="auto"/>
                            <w:right w:val="none" w:sz="0" w:space="0" w:color="auto"/>
                          </w:divBdr>
                        </w:div>
                        <w:div w:id="2082677158">
                          <w:marLeft w:val="0"/>
                          <w:marRight w:val="0"/>
                          <w:marTop w:val="0"/>
                          <w:marBottom w:val="0"/>
                          <w:divBdr>
                            <w:top w:val="none" w:sz="0" w:space="0" w:color="auto"/>
                            <w:left w:val="none" w:sz="0" w:space="0" w:color="auto"/>
                            <w:bottom w:val="none" w:sz="0" w:space="0" w:color="auto"/>
                            <w:right w:val="none" w:sz="0" w:space="0" w:color="auto"/>
                          </w:divBdr>
                        </w:div>
                        <w:div w:id="1836267167">
                          <w:marLeft w:val="0"/>
                          <w:marRight w:val="0"/>
                          <w:marTop w:val="0"/>
                          <w:marBottom w:val="0"/>
                          <w:divBdr>
                            <w:top w:val="none" w:sz="0" w:space="0" w:color="auto"/>
                            <w:left w:val="none" w:sz="0" w:space="0" w:color="auto"/>
                            <w:bottom w:val="none" w:sz="0" w:space="0" w:color="auto"/>
                            <w:right w:val="none" w:sz="0" w:space="0" w:color="auto"/>
                          </w:divBdr>
                        </w:div>
                        <w:div w:id="315840268">
                          <w:marLeft w:val="0"/>
                          <w:marRight w:val="0"/>
                          <w:marTop w:val="0"/>
                          <w:marBottom w:val="0"/>
                          <w:divBdr>
                            <w:top w:val="none" w:sz="0" w:space="0" w:color="auto"/>
                            <w:left w:val="none" w:sz="0" w:space="0" w:color="auto"/>
                            <w:bottom w:val="none" w:sz="0" w:space="0" w:color="auto"/>
                            <w:right w:val="none" w:sz="0" w:space="0" w:color="auto"/>
                          </w:divBdr>
                        </w:div>
                        <w:div w:id="2146508181">
                          <w:marLeft w:val="0"/>
                          <w:marRight w:val="0"/>
                          <w:marTop w:val="0"/>
                          <w:marBottom w:val="0"/>
                          <w:divBdr>
                            <w:top w:val="none" w:sz="0" w:space="0" w:color="auto"/>
                            <w:left w:val="none" w:sz="0" w:space="0" w:color="auto"/>
                            <w:bottom w:val="none" w:sz="0" w:space="0" w:color="auto"/>
                            <w:right w:val="none" w:sz="0" w:space="0" w:color="auto"/>
                          </w:divBdr>
                        </w:div>
                        <w:div w:id="1838226414">
                          <w:marLeft w:val="0"/>
                          <w:marRight w:val="0"/>
                          <w:marTop w:val="0"/>
                          <w:marBottom w:val="0"/>
                          <w:divBdr>
                            <w:top w:val="none" w:sz="0" w:space="0" w:color="auto"/>
                            <w:left w:val="none" w:sz="0" w:space="0" w:color="auto"/>
                            <w:bottom w:val="none" w:sz="0" w:space="0" w:color="auto"/>
                            <w:right w:val="none" w:sz="0" w:space="0" w:color="auto"/>
                          </w:divBdr>
                        </w:div>
                        <w:div w:id="413864743">
                          <w:marLeft w:val="0"/>
                          <w:marRight w:val="0"/>
                          <w:marTop w:val="0"/>
                          <w:marBottom w:val="0"/>
                          <w:divBdr>
                            <w:top w:val="none" w:sz="0" w:space="0" w:color="auto"/>
                            <w:left w:val="none" w:sz="0" w:space="0" w:color="auto"/>
                            <w:bottom w:val="none" w:sz="0" w:space="0" w:color="auto"/>
                            <w:right w:val="none" w:sz="0" w:space="0" w:color="auto"/>
                          </w:divBdr>
                        </w:div>
                        <w:div w:id="1008412511">
                          <w:marLeft w:val="0"/>
                          <w:marRight w:val="0"/>
                          <w:marTop w:val="0"/>
                          <w:marBottom w:val="0"/>
                          <w:divBdr>
                            <w:top w:val="none" w:sz="0" w:space="0" w:color="auto"/>
                            <w:left w:val="none" w:sz="0" w:space="0" w:color="auto"/>
                            <w:bottom w:val="none" w:sz="0" w:space="0" w:color="auto"/>
                            <w:right w:val="none" w:sz="0" w:space="0" w:color="auto"/>
                          </w:divBdr>
                        </w:div>
                        <w:div w:id="170532601">
                          <w:marLeft w:val="0"/>
                          <w:marRight w:val="0"/>
                          <w:marTop w:val="0"/>
                          <w:marBottom w:val="0"/>
                          <w:divBdr>
                            <w:top w:val="none" w:sz="0" w:space="0" w:color="auto"/>
                            <w:left w:val="none" w:sz="0" w:space="0" w:color="auto"/>
                            <w:bottom w:val="none" w:sz="0" w:space="0" w:color="auto"/>
                            <w:right w:val="none" w:sz="0" w:space="0" w:color="auto"/>
                          </w:divBdr>
                        </w:div>
                        <w:div w:id="1242761636">
                          <w:marLeft w:val="0"/>
                          <w:marRight w:val="0"/>
                          <w:marTop w:val="0"/>
                          <w:marBottom w:val="0"/>
                          <w:divBdr>
                            <w:top w:val="none" w:sz="0" w:space="0" w:color="auto"/>
                            <w:left w:val="none" w:sz="0" w:space="0" w:color="auto"/>
                            <w:bottom w:val="none" w:sz="0" w:space="0" w:color="auto"/>
                            <w:right w:val="none" w:sz="0" w:space="0" w:color="auto"/>
                          </w:divBdr>
                        </w:div>
                        <w:div w:id="1686635062">
                          <w:marLeft w:val="0"/>
                          <w:marRight w:val="0"/>
                          <w:marTop w:val="0"/>
                          <w:marBottom w:val="0"/>
                          <w:divBdr>
                            <w:top w:val="none" w:sz="0" w:space="0" w:color="auto"/>
                            <w:left w:val="none" w:sz="0" w:space="0" w:color="auto"/>
                            <w:bottom w:val="none" w:sz="0" w:space="0" w:color="auto"/>
                            <w:right w:val="none" w:sz="0" w:space="0" w:color="auto"/>
                          </w:divBdr>
                        </w:div>
                        <w:div w:id="1724208386">
                          <w:marLeft w:val="0"/>
                          <w:marRight w:val="0"/>
                          <w:marTop w:val="0"/>
                          <w:marBottom w:val="0"/>
                          <w:divBdr>
                            <w:top w:val="none" w:sz="0" w:space="0" w:color="auto"/>
                            <w:left w:val="none" w:sz="0" w:space="0" w:color="auto"/>
                            <w:bottom w:val="none" w:sz="0" w:space="0" w:color="auto"/>
                            <w:right w:val="none" w:sz="0" w:space="0" w:color="auto"/>
                          </w:divBdr>
                        </w:div>
                        <w:div w:id="1471047915">
                          <w:marLeft w:val="0"/>
                          <w:marRight w:val="0"/>
                          <w:marTop w:val="0"/>
                          <w:marBottom w:val="0"/>
                          <w:divBdr>
                            <w:top w:val="none" w:sz="0" w:space="0" w:color="auto"/>
                            <w:left w:val="none" w:sz="0" w:space="0" w:color="auto"/>
                            <w:bottom w:val="none" w:sz="0" w:space="0" w:color="auto"/>
                            <w:right w:val="none" w:sz="0" w:space="0" w:color="auto"/>
                          </w:divBdr>
                        </w:div>
                        <w:div w:id="534346731">
                          <w:marLeft w:val="0"/>
                          <w:marRight w:val="0"/>
                          <w:marTop w:val="0"/>
                          <w:marBottom w:val="0"/>
                          <w:divBdr>
                            <w:top w:val="none" w:sz="0" w:space="0" w:color="auto"/>
                            <w:left w:val="none" w:sz="0" w:space="0" w:color="auto"/>
                            <w:bottom w:val="none" w:sz="0" w:space="0" w:color="auto"/>
                            <w:right w:val="none" w:sz="0" w:space="0" w:color="auto"/>
                          </w:divBdr>
                        </w:div>
                        <w:div w:id="316032796">
                          <w:marLeft w:val="0"/>
                          <w:marRight w:val="0"/>
                          <w:marTop w:val="0"/>
                          <w:marBottom w:val="0"/>
                          <w:divBdr>
                            <w:top w:val="none" w:sz="0" w:space="0" w:color="auto"/>
                            <w:left w:val="none" w:sz="0" w:space="0" w:color="auto"/>
                            <w:bottom w:val="none" w:sz="0" w:space="0" w:color="auto"/>
                            <w:right w:val="none" w:sz="0" w:space="0" w:color="auto"/>
                          </w:divBdr>
                        </w:div>
                        <w:div w:id="739182077">
                          <w:marLeft w:val="0"/>
                          <w:marRight w:val="0"/>
                          <w:marTop w:val="0"/>
                          <w:marBottom w:val="0"/>
                          <w:divBdr>
                            <w:top w:val="none" w:sz="0" w:space="0" w:color="auto"/>
                            <w:left w:val="none" w:sz="0" w:space="0" w:color="auto"/>
                            <w:bottom w:val="none" w:sz="0" w:space="0" w:color="auto"/>
                            <w:right w:val="none" w:sz="0" w:space="0" w:color="auto"/>
                          </w:divBdr>
                        </w:div>
                        <w:div w:id="1118529346">
                          <w:marLeft w:val="0"/>
                          <w:marRight w:val="0"/>
                          <w:marTop w:val="0"/>
                          <w:marBottom w:val="0"/>
                          <w:divBdr>
                            <w:top w:val="none" w:sz="0" w:space="0" w:color="auto"/>
                            <w:left w:val="none" w:sz="0" w:space="0" w:color="auto"/>
                            <w:bottom w:val="none" w:sz="0" w:space="0" w:color="auto"/>
                            <w:right w:val="none" w:sz="0" w:space="0" w:color="auto"/>
                          </w:divBdr>
                        </w:div>
                        <w:div w:id="20524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90405">
              <w:marLeft w:val="0"/>
              <w:marRight w:val="0"/>
              <w:marTop w:val="0"/>
              <w:marBottom w:val="0"/>
              <w:divBdr>
                <w:top w:val="none" w:sz="0" w:space="0" w:color="auto"/>
                <w:left w:val="none" w:sz="0" w:space="0" w:color="auto"/>
                <w:bottom w:val="none" w:sz="0" w:space="0" w:color="auto"/>
                <w:right w:val="none" w:sz="0" w:space="0" w:color="auto"/>
              </w:divBdr>
              <w:divsChild>
                <w:div w:id="263417853">
                  <w:marLeft w:val="0"/>
                  <w:marRight w:val="0"/>
                  <w:marTop w:val="0"/>
                  <w:marBottom w:val="0"/>
                  <w:divBdr>
                    <w:top w:val="none" w:sz="0" w:space="0" w:color="auto"/>
                    <w:left w:val="none" w:sz="0" w:space="0" w:color="auto"/>
                    <w:bottom w:val="none" w:sz="0" w:space="0" w:color="auto"/>
                    <w:right w:val="none" w:sz="0" w:space="0" w:color="auto"/>
                  </w:divBdr>
                </w:div>
                <w:div w:id="442846334">
                  <w:marLeft w:val="0"/>
                  <w:marRight w:val="0"/>
                  <w:marTop w:val="0"/>
                  <w:marBottom w:val="0"/>
                  <w:divBdr>
                    <w:top w:val="none" w:sz="0" w:space="0" w:color="auto"/>
                    <w:left w:val="none" w:sz="0" w:space="0" w:color="auto"/>
                    <w:bottom w:val="none" w:sz="0" w:space="0" w:color="auto"/>
                    <w:right w:val="none" w:sz="0" w:space="0" w:color="auto"/>
                  </w:divBdr>
                  <w:divsChild>
                    <w:div w:id="934021041">
                      <w:marLeft w:val="0"/>
                      <w:marRight w:val="0"/>
                      <w:marTop w:val="0"/>
                      <w:marBottom w:val="0"/>
                      <w:divBdr>
                        <w:top w:val="none" w:sz="0" w:space="0" w:color="auto"/>
                        <w:left w:val="none" w:sz="0" w:space="0" w:color="auto"/>
                        <w:bottom w:val="none" w:sz="0" w:space="0" w:color="auto"/>
                        <w:right w:val="none" w:sz="0" w:space="0" w:color="auto"/>
                      </w:divBdr>
                      <w:divsChild>
                        <w:div w:id="1929532921">
                          <w:marLeft w:val="0"/>
                          <w:marRight w:val="0"/>
                          <w:marTop w:val="0"/>
                          <w:marBottom w:val="0"/>
                          <w:divBdr>
                            <w:top w:val="none" w:sz="0" w:space="0" w:color="auto"/>
                            <w:left w:val="none" w:sz="0" w:space="0" w:color="auto"/>
                            <w:bottom w:val="none" w:sz="0" w:space="0" w:color="auto"/>
                            <w:right w:val="none" w:sz="0" w:space="0" w:color="auto"/>
                          </w:divBdr>
                        </w:div>
                        <w:div w:id="1562128946">
                          <w:marLeft w:val="0"/>
                          <w:marRight w:val="0"/>
                          <w:marTop w:val="0"/>
                          <w:marBottom w:val="0"/>
                          <w:divBdr>
                            <w:top w:val="none" w:sz="0" w:space="0" w:color="auto"/>
                            <w:left w:val="none" w:sz="0" w:space="0" w:color="auto"/>
                            <w:bottom w:val="none" w:sz="0" w:space="0" w:color="auto"/>
                            <w:right w:val="none" w:sz="0" w:space="0" w:color="auto"/>
                          </w:divBdr>
                        </w:div>
                        <w:div w:id="10467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79575">
              <w:marLeft w:val="0"/>
              <w:marRight w:val="0"/>
              <w:marTop w:val="0"/>
              <w:marBottom w:val="0"/>
              <w:divBdr>
                <w:top w:val="none" w:sz="0" w:space="0" w:color="auto"/>
                <w:left w:val="none" w:sz="0" w:space="0" w:color="auto"/>
                <w:bottom w:val="none" w:sz="0" w:space="0" w:color="auto"/>
                <w:right w:val="none" w:sz="0" w:space="0" w:color="auto"/>
              </w:divBdr>
              <w:divsChild>
                <w:div w:id="688142193">
                  <w:marLeft w:val="0"/>
                  <w:marRight w:val="0"/>
                  <w:marTop w:val="0"/>
                  <w:marBottom w:val="0"/>
                  <w:divBdr>
                    <w:top w:val="none" w:sz="0" w:space="0" w:color="auto"/>
                    <w:left w:val="none" w:sz="0" w:space="0" w:color="auto"/>
                    <w:bottom w:val="none" w:sz="0" w:space="0" w:color="auto"/>
                    <w:right w:val="none" w:sz="0" w:space="0" w:color="auto"/>
                  </w:divBdr>
                </w:div>
                <w:div w:id="279457249">
                  <w:marLeft w:val="0"/>
                  <w:marRight w:val="0"/>
                  <w:marTop w:val="0"/>
                  <w:marBottom w:val="0"/>
                  <w:divBdr>
                    <w:top w:val="none" w:sz="0" w:space="0" w:color="auto"/>
                    <w:left w:val="none" w:sz="0" w:space="0" w:color="auto"/>
                    <w:bottom w:val="none" w:sz="0" w:space="0" w:color="auto"/>
                    <w:right w:val="none" w:sz="0" w:space="0" w:color="auto"/>
                  </w:divBdr>
                  <w:divsChild>
                    <w:div w:id="356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9409">
              <w:marLeft w:val="0"/>
              <w:marRight w:val="0"/>
              <w:marTop w:val="0"/>
              <w:marBottom w:val="0"/>
              <w:divBdr>
                <w:top w:val="none" w:sz="0" w:space="0" w:color="auto"/>
                <w:left w:val="none" w:sz="0" w:space="0" w:color="auto"/>
                <w:bottom w:val="none" w:sz="0" w:space="0" w:color="auto"/>
                <w:right w:val="none" w:sz="0" w:space="0" w:color="auto"/>
              </w:divBdr>
              <w:divsChild>
                <w:div w:id="536550135">
                  <w:marLeft w:val="0"/>
                  <w:marRight w:val="0"/>
                  <w:marTop w:val="0"/>
                  <w:marBottom w:val="0"/>
                  <w:divBdr>
                    <w:top w:val="none" w:sz="0" w:space="0" w:color="auto"/>
                    <w:left w:val="none" w:sz="0" w:space="0" w:color="auto"/>
                    <w:bottom w:val="none" w:sz="0" w:space="0" w:color="auto"/>
                    <w:right w:val="none" w:sz="0" w:space="0" w:color="auto"/>
                  </w:divBdr>
                </w:div>
                <w:div w:id="1431512665">
                  <w:marLeft w:val="0"/>
                  <w:marRight w:val="0"/>
                  <w:marTop w:val="0"/>
                  <w:marBottom w:val="0"/>
                  <w:divBdr>
                    <w:top w:val="none" w:sz="0" w:space="0" w:color="auto"/>
                    <w:left w:val="none" w:sz="0" w:space="0" w:color="auto"/>
                    <w:bottom w:val="none" w:sz="0" w:space="0" w:color="auto"/>
                    <w:right w:val="none" w:sz="0" w:space="0" w:color="auto"/>
                  </w:divBdr>
                  <w:divsChild>
                    <w:div w:id="1939554918">
                      <w:marLeft w:val="0"/>
                      <w:marRight w:val="0"/>
                      <w:marTop w:val="0"/>
                      <w:marBottom w:val="0"/>
                      <w:divBdr>
                        <w:top w:val="none" w:sz="0" w:space="0" w:color="auto"/>
                        <w:left w:val="none" w:sz="0" w:space="0" w:color="auto"/>
                        <w:bottom w:val="none" w:sz="0" w:space="0" w:color="auto"/>
                        <w:right w:val="none" w:sz="0" w:space="0" w:color="auto"/>
                      </w:divBdr>
                      <w:divsChild>
                        <w:div w:id="1222054344">
                          <w:marLeft w:val="0"/>
                          <w:marRight w:val="0"/>
                          <w:marTop w:val="0"/>
                          <w:marBottom w:val="0"/>
                          <w:divBdr>
                            <w:top w:val="none" w:sz="0" w:space="0" w:color="auto"/>
                            <w:left w:val="none" w:sz="0" w:space="0" w:color="auto"/>
                            <w:bottom w:val="none" w:sz="0" w:space="0" w:color="auto"/>
                            <w:right w:val="none" w:sz="0" w:space="0" w:color="auto"/>
                          </w:divBdr>
                        </w:div>
                        <w:div w:id="869345248">
                          <w:marLeft w:val="0"/>
                          <w:marRight w:val="0"/>
                          <w:marTop w:val="0"/>
                          <w:marBottom w:val="0"/>
                          <w:divBdr>
                            <w:top w:val="none" w:sz="0" w:space="0" w:color="auto"/>
                            <w:left w:val="none" w:sz="0" w:space="0" w:color="auto"/>
                            <w:bottom w:val="none" w:sz="0" w:space="0" w:color="auto"/>
                            <w:right w:val="none" w:sz="0" w:space="0" w:color="auto"/>
                          </w:divBdr>
                        </w:div>
                        <w:div w:id="1024286974">
                          <w:marLeft w:val="0"/>
                          <w:marRight w:val="0"/>
                          <w:marTop w:val="0"/>
                          <w:marBottom w:val="0"/>
                          <w:divBdr>
                            <w:top w:val="none" w:sz="0" w:space="0" w:color="auto"/>
                            <w:left w:val="none" w:sz="0" w:space="0" w:color="auto"/>
                            <w:bottom w:val="none" w:sz="0" w:space="0" w:color="auto"/>
                            <w:right w:val="none" w:sz="0" w:space="0" w:color="auto"/>
                          </w:divBdr>
                        </w:div>
                        <w:div w:id="597831530">
                          <w:marLeft w:val="0"/>
                          <w:marRight w:val="0"/>
                          <w:marTop w:val="0"/>
                          <w:marBottom w:val="0"/>
                          <w:divBdr>
                            <w:top w:val="none" w:sz="0" w:space="0" w:color="auto"/>
                            <w:left w:val="none" w:sz="0" w:space="0" w:color="auto"/>
                            <w:bottom w:val="none" w:sz="0" w:space="0" w:color="auto"/>
                            <w:right w:val="none" w:sz="0" w:space="0" w:color="auto"/>
                          </w:divBdr>
                        </w:div>
                        <w:div w:id="1771899920">
                          <w:marLeft w:val="0"/>
                          <w:marRight w:val="0"/>
                          <w:marTop w:val="0"/>
                          <w:marBottom w:val="0"/>
                          <w:divBdr>
                            <w:top w:val="none" w:sz="0" w:space="0" w:color="auto"/>
                            <w:left w:val="none" w:sz="0" w:space="0" w:color="auto"/>
                            <w:bottom w:val="none" w:sz="0" w:space="0" w:color="auto"/>
                            <w:right w:val="none" w:sz="0" w:space="0" w:color="auto"/>
                          </w:divBdr>
                        </w:div>
                        <w:div w:id="1499496147">
                          <w:marLeft w:val="0"/>
                          <w:marRight w:val="0"/>
                          <w:marTop w:val="0"/>
                          <w:marBottom w:val="0"/>
                          <w:divBdr>
                            <w:top w:val="none" w:sz="0" w:space="0" w:color="auto"/>
                            <w:left w:val="none" w:sz="0" w:space="0" w:color="auto"/>
                            <w:bottom w:val="none" w:sz="0" w:space="0" w:color="auto"/>
                            <w:right w:val="none" w:sz="0" w:space="0" w:color="auto"/>
                          </w:divBdr>
                        </w:div>
                        <w:div w:id="366103705">
                          <w:marLeft w:val="0"/>
                          <w:marRight w:val="0"/>
                          <w:marTop w:val="0"/>
                          <w:marBottom w:val="0"/>
                          <w:divBdr>
                            <w:top w:val="none" w:sz="0" w:space="0" w:color="auto"/>
                            <w:left w:val="none" w:sz="0" w:space="0" w:color="auto"/>
                            <w:bottom w:val="none" w:sz="0" w:space="0" w:color="auto"/>
                            <w:right w:val="none" w:sz="0" w:space="0" w:color="auto"/>
                          </w:divBdr>
                        </w:div>
                        <w:div w:id="814687472">
                          <w:marLeft w:val="0"/>
                          <w:marRight w:val="0"/>
                          <w:marTop w:val="0"/>
                          <w:marBottom w:val="0"/>
                          <w:divBdr>
                            <w:top w:val="none" w:sz="0" w:space="0" w:color="auto"/>
                            <w:left w:val="none" w:sz="0" w:space="0" w:color="auto"/>
                            <w:bottom w:val="none" w:sz="0" w:space="0" w:color="auto"/>
                            <w:right w:val="none" w:sz="0" w:space="0" w:color="auto"/>
                          </w:divBdr>
                        </w:div>
                        <w:div w:id="189346817">
                          <w:marLeft w:val="0"/>
                          <w:marRight w:val="0"/>
                          <w:marTop w:val="0"/>
                          <w:marBottom w:val="0"/>
                          <w:divBdr>
                            <w:top w:val="none" w:sz="0" w:space="0" w:color="auto"/>
                            <w:left w:val="none" w:sz="0" w:space="0" w:color="auto"/>
                            <w:bottom w:val="none" w:sz="0" w:space="0" w:color="auto"/>
                            <w:right w:val="none" w:sz="0" w:space="0" w:color="auto"/>
                          </w:divBdr>
                        </w:div>
                        <w:div w:id="622155741">
                          <w:marLeft w:val="0"/>
                          <w:marRight w:val="0"/>
                          <w:marTop w:val="0"/>
                          <w:marBottom w:val="0"/>
                          <w:divBdr>
                            <w:top w:val="none" w:sz="0" w:space="0" w:color="auto"/>
                            <w:left w:val="none" w:sz="0" w:space="0" w:color="auto"/>
                            <w:bottom w:val="none" w:sz="0" w:space="0" w:color="auto"/>
                            <w:right w:val="none" w:sz="0" w:space="0" w:color="auto"/>
                          </w:divBdr>
                        </w:div>
                        <w:div w:id="1562597129">
                          <w:marLeft w:val="0"/>
                          <w:marRight w:val="0"/>
                          <w:marTop w:val="0"/>
                          <w:marBottom w:val="0"/>
                          <w:divBdr>
                            <w:top w:val="none" w:sz="0" w:space="0" w:color="auto"/>
                            <w:left w:val="none" w:sz="0" w:space="0" w:color="auto"/>
                            <w:bottom w:val="none" w:sz="0" w:space="0" w:color="auto"/>
                            <w:right w:val="none" w:sz="0" w:space="0" w:color="auto"/>
                          </w:divBdr>
                        </w:div>
                        <w:div w:id="236940858">
                          <w:marLeft w:val="0"/>
                          <w:marRight w:val="0"/>
                          <w:marTop w:val="0"/>
                          <w:marBottom w:val="0"/>
                          <w:divBdr>
                            <w:top w:val="none" w:sz="0" w:space="0" w:color="auto"/>
                            <w:left w:val="none" w:sz="0" w:space="0" w:color="auto"/>
                            <w:bottom w:val="none" w:sz="0" w:space="0" w:color="auto"/>
                            <w:right w:val="none" w:sz="0" w:space="0" w:color="auto"/>
                          </w:divBdr>
                        </w:div>
                        <w:div w:id="1458377272">
                          <w:marLeft w:val="0"/>
                          <w:marRight w:val="0"/>
                          <w:marTop w:val="0"/>
                          <w:marBottom w:val="0"/>
                          <w:divBdr>
                            <w:top w:val="none" w:sz="0" w:space="0" w:color="auto"/>
                            <w:left w:val="none" w:sz="0" w:space="0" w:color="auto"/>
                            <w:bottom w:val="none" w:sz="0" w:space="0" w:color="auto"/>
                            <w:right w:val="none" w:sz="0" w:space="0" w:color="auto"/>
                          </w:divBdr>
                        </w:div>
                        <w:div w:id="1950578453">
                          <w:marLeft w:val="0"/>
                          <w:marRight w:val="0"/>
                          <w:marTop w:val="0"/>
                          <w:marBottom w:val="0"/>
                          <w:divBdr>
                            <w:top w:val="none" w:sz="0" w:space="0" w:color="auto"/>
                            <w:left w:val="none" w:sz="0" w:space="0" w:color="auto"/>
                            <w:bottom w:val="none" w:sz="0" w:space="0" w:color="auto"/>
                            <w:right w:val="none" w:sz="0" w:space="0" w:color="auto"/>
                          </w:divBdr>
                        </w:div>
                        <w:div w:id="453139613">
                          <w:marLeft w:val="0"/>
                          <w:marRight w:val="0"/>
                          <w:marTop w:val="0"/>
                          <w:marBottom w:val="0"/>
                          <w:divBdr>
                            <w:top w:val="none" w:sz="0" w:space="0" w:color="auto"/>
                            <w:left w:val="none" w:sz="0" w:space="0" w:color="auto"/>
                            <w:bottom w:val="none" w:sz="0" w:space="0" w:color="auto"/>
                            <w:right w:val="none" w:sz="0" w:space="0" w:color="auto"/>
                          </w:divBdr>
                        </w:div>
                        <w:div w:id="67288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215531">
      <w:bodyDiv w:val="1"/>
      <w:marLeft w:val="0"/>
      <w:marRight w:val="0"/>
      <w:marTop w:val="0"/>
      <w:marBottom w:val="0"/>
      <w:divBdr>
        <w:top w:val="none" w:sz="0" w:space="0" w:color="auto"/>
        <w:left w:val="none" w:sz="0" w:space="0" w:color="auto"/>
        <w:bottom w:val="none" w:sz="0" w:space="0" w:color="auto"/>
        <w:right w:val="none" w:sz="0" w:space="0" w:color="auto"/>
      </w:divBdr>
      <w:divsChild>
        <w:div w:id="199245413">
          <w:marLeft w:val="0"/>
          <w:marRight w:val="0"/>
          <w:marTop w:val="0"/>
          <w:marBottom w:val="0"/>
          <w:divBdr>
            <w:top w:val="none" w:sz="0" w:space="0" w:color="auto"/>
            <w:left w:val="none" w:sz="0" w:space="0" w:color="auto"/>
            <w:bottom w:val="none" w:sz="0" w:space="0" w:color="auto"/>
            <w:right w:val="none" w:sz="0" w:space="0" w:color="auto"/>
          </w:divBdr>
        </w:div>
        <w:div w:id="947394400">
          <w:marLeft w:val="0"/>
          <w:marRight w:val="0"/>
          <w:marTop w:val="0"/>
          <w:marBottom w:val="0"/>
          <w:divBdr>
            <w:top w:val="none" w:sz="0" w:space="0" w:color="auto"/>
            <w:left w:val="none" w:sz="0" w:space="0" w:color="auto"/>
            <w:bottom w:val="none" w:sz="0" w:space="0" w:color="auto"/>
            <w:right w:val="none" w:sz="0" w:space="0" w:color="auto"/>
          </w:divBdr>
        </w:div>
        <w:div w:id="1171985987">
          <w:marLeft w:val="0"/>
          <w:marRight w:val="0"/>
          <w:marTop w:val="0"/>
          <w:marBottom w:val="0"/>
          <w:divBdr>
            <w:top w:val="none" w:sz="0" w:space="0" w:color="auto"/>
            <w:left w:val="none" w:sz="0" w:space="0" w:color="auto"/>
            <w:bottom w:val="none" w:sz="0" w:space="0" w:color="auto"/>
            <w:right w:val="none" w:sz="0" w:space="0" w:color="auto"/>
          </w:divBdr>
        </w:div>
      </w:divsChild>
    </w:div>
    <w:div w:id="706027114">
      <w:bodyDiv w:val="1"/>
      <w:marLeft w:val="0"/>
      <w:marRight w:val="0"/>
      <w:marTop w:val="0"/>
      <w:marBottom w:val="0"/>
      <w:divBdr>
        <w:top w:val="none" w:sz="0" w:space="0" w:color="auto"/>
        <w:left w:val="none" w:sz="0" w:space="0" w:color="auto"/>
        <w:bottom w:val="none" w:sz="0" w:space="0" w:color="auto"/>
        <w:right w:val="none" w:sz="0" w:space="0" w:color="auto"/>
      </w:divBdr>
      <w:divsChild>
        <w:div w:id="1785152407">
          <w:marLeft w:val="0"/>
          <w:marRight w:val="0"/>
          <w:marTop w:val="0"/>
          <w:marBottom w:val="0"/>
          <w:divBdr>
            <w:top w:val="none" w:sz="0" w:space="0" w:color="auto"/>
            <w:left w:val="none" w:sz="0" w:space="0" w:color="auto"/>
            <w:bottom w:val="none" w:sz="0" w:space="0" w:color="auto"/>
            <w:right w:val="none" w:sz="0" w:space="0" w:color="auto"/>
          </w:divBdr>
        </w:div>
        <w:div w:id="266471102">
          <w:marLeft w:val="0"/>
          <w:marRight w:val="0"/>
          <w:marTop w:val="0"/>
          <w:marBottom w:val="0"/>
          <w:divBdr>
            <w:top w:val="none" w:sz="0" w:space="0" w:color="auto"/>
            <w:left w:val="none" w:sz="0" w:space="0" w:color="auto"/>
            <w:bottom w:val="none" w:sz="0" w:space="0" w:color="auto"/>
            <w:right w:val="none" w:sz="0" w:space="0" w:color="auto"/>
          </w:divBdr>
          <w:divsChild>
            <w:div w:id="360133119">
              <w:marLeft w:val="0"/>
              <w:marRight w:val="0"/>
              <w:marTop w:val="0"/>
              <w:marBottom w:val="0"/>
              <w:divBdr>
                <w:top w:val="none" w:sz="0" w:space="0" w:color="auto"/>
                <w:left w:val="none" w:sz="0" w:space="0" w:color="auto"/>
                <w:bottom w:val="none" w:sz="0" w:space="0" w:color="auto"/>
                <w:right w:val="none" w:sz="0" w:space="0" w:color="auto"/>
              </w:divBdr>
            </w:div>
          </w:divsChild>
        </w:div>
        <w:div w:id="908267943">
          <w:marLeft w:val="0"/>
          <w:marRight w:val="0"/>
          <w:marTop w:val="0"/>
          <w:marBottom w:val="150"/>
          <w:divBdr>
            <w:top w:val="none" w:sz="0" w:space="0" w:color="auto"/>
            <w:left w:val="none" w:sz="0" w:space="0" w:color="auto"/>
            <w:bottom w:val="none" w:sz="0" w:space="0" w:color="auto"/>
            <w:right w:val="none" w:sz="0" w:space="0" w:color="auto"/>
          </w:divBdr>
        </w:div>
      </w:divsChild>
    </w:div>
    <w:div w:id="1223098371">
      <w:bodyDiv w:val="1"/>
      <w:marLeft w:val="0"/>
      <w:marRight w:val="0"/>
      <w:marTop w:val="0"/>
      <w:marBottom w:val="0"/>
      <w:divBdr>
        <w:top w:val="none" w:sz="0" w:space="0" w:color="auto"/>
        <w:left w:val="none" w:sz="0" w:space="0" w:color="auto"/>
        <w:bottom w:val="none" w:sz="0" w:space="0" w:color="auto"/>
        <w:right w:val="none" w:sz="0" w:space="0" w:color="auto"/>
      </w:divBdr>
      <w:divsChild>
        <w:div w:id="439766007">
          <w:marLeft w:val="0"/>
          <w:marRight w:val="0"/>
          <w:marTop w:val="0"/>
          <w:marBottom w:val="0"/>
          <w:divBdr>
            <w:top w:val="none" w:sz="0" w:space="0" w:color="auto"/>
            <w:left w:val="none" w:sz="0" w:space="0" w:color="auto"/>
            <w:bottom w:val="none" w:sz="0" w:space="0" w:color="auto"/>
            <w:right w:val="none" w:sz="0" w:space="0" w:color="auto"/>
          </w:divBdr>
        </w:div>
        <w:div w:id="1581863246">
          <w:marLeft w:val="0"/>
          <w:marRight w:val="0"/>
          <w:marTop w:val="0"/>
          <w:marBottom w:val="0"/>
          <w:divBdr>
            <w:top w:val="none" w:sz="0" w:space="0" w:color="auto"/>
            <w:left w:val="none" w:sz="0" w:space="0" w:color="auto"/>
            <w:bottom w:val="none" w:sz="0" w:space="0" w:color="auto"/>
            <w:right w:val="none" w:sz="0" w:space="0" w:color="auto"/>
          </w:divBdr>
        </w:div>
        <w:div w:id="885919564">
          <w:marLeft w:val="0"/>
          <w:marRight w:val="0"/>
          <w:marTop w:val="0"/>
          <w:marBottom w:val="0"/>
          <w:divBdr>
            <w:top w:val="none" w:sz="0" w:space="0" w:color="auto"/>
            <w:left w:val="none" w:sz="0" w:space="0" w:color="auto"/>
            <w:bottom w:val="none" w:sz="0" w:space="0" w:color="auto"/>
            <w:right w:val="none" w:sz="0" w:space="0" w:color="auto"/>
          </w:divBdr>
        </w:div>
        <w:div w:id="1425879240">
          <w:marLeft w:val="0"/>
          <w:marRight w:val="0"/>
          <w:marTop w:val="0"/>
          <w:marBottom w:val="0"/>
          <w:divBdr>
            <w:top w:val="none" w:sz="0" w:space="0" w:color="auto"/>
            <w:left w:val="none" w:sz="0" w:space="0" w:color="auto"/>
            <w:bottom w:val="none" w:sz="0" w:space="0" w:color="auto"/>
            <w:right w:val="none" w:sz="0" w:space="0" w:color="auto"/>
          </w:divBdr>
        </w:div>
        <w:div w:id="1889106158">
          <w:marLeft w:val="0"/>
          <w:marRight w:val="0"/>
          <w:marTop w:val="0"/>
          <w:marBottom w:val="0"/>
          <w:divBdr>
            <w:top w:val="none" w:sz="0" w:space="0" w:color="auto"/>
            <w:left w:val="none" w:sz="0" w:space="0" w:color="auto"/>
            <w:bottom w:val="none" w:sz="0" w:space="0" w:color="auto"/>
            <w:right w:val="none" w:sz="0" w:space="0" w:color="auto"/>
          </w:divBdr>
        </w:div>
        <w:div w:id="9651477">
          <w:marLeft w:val="0"/>
          <w:marRight w:val="0"/>
          <w:marTop w:val="0"/>
          <w:marBottom w:val="0"/>
          <w:divBdr>
            <w:top w:val="none" w:sz="0" w:space="0" w:color="auto"/>
            <w:left w:val="none" w:sz="0" w:space="0" w:color="auto"/>
            <w:bottom w:val="none" w:sz="0" w:space="0" w:color="auto"/>
            <w:right w:val="none" w:sz="0" w:space="0" w:color="auto"/>
          </w:divBdr>
        </w:div>
      </w:divsChild>
    </w:div>
    <w:div w:id="1605454282">
      <w:bodyDiv w:val="1"/>
      <w:marLeft w:val="0"/>
      <w:marRight w:val="0"/>
      <w:marTop w:val="0"/>
      <w:marBottom w:val="0"/>
      <w:divBdr>
        <w:top w:val="none" w:sz="0" w:space="0" w:color="auto"/>
        <w:left w:val="none" w:sz="0" w:space="0" w:color="auto"/>
        <w:bottom w:val="none" w:sz="0" w:space="0" w:color="auto"/>
        <w:right w:val="none" w:sz="0" w:space="0" w:color="auto"/>
      </w:divBdr>
    </w:div>
    <w:div w:id="1862548667">
      <w:bodyDiv w:val="1"/>
      <w:marLeft w:val="0"/>
      <w:marRight w:val="0"/>
      <w:marTop w:val="0"/>
      <w:marBottom w:val="0"/>
      <w:divBdr>
        <w:top w:val="none" w:sz="0" w:space="0" w:color="auto"/>
        <w:left w:val="none" w:sz="0" w:space="0" w:color="auto"/>
        <w:bottom w:val="none" w:sz="0" w:space="0" w:color="auto"/>
        <w:right w:val="none" w:sz="0" w:space="0" w:color="auto"/>
      </w:divBdr>
      <w:divsChild>
        <w:div w:id="458887298">
          <w:marLeft w:val="50"/>
          <w:marRight w:val="0"/>
          <w:marTop w:val="0"/>
          <w:marBottom w:val="0"/>
          <w:divBdr>
            <w:top w:val="none" w:sz="0" w:space="0" w:color="auto"/>
            <w:left w:val="none" w:sz="0" w:space="0" w:color="auto"/>
            <w:bottom w:val="none" w:sz="0" w:space="0" w:color="auto"/>
            <w:right w:val="none" w:sz="0" w:space="0" w:color="auto"/>
          </w:divBdr>
          <w:divsChild>
            <w:div w:id="80219287">
              <w:marLeft w:val="480"/>
              <w:marRight w:val="0"/>
              <w:marTop w:val="0"/>
              <w:marBottom w:val="0"/>
              <w:divBdr>
                <w:top w:val="none" w:sz="0" w:space="0" w:color="auto"/>
                <w:left w:val="none" w:sz="0" w:space="0" w:color="auto"/>
                <w:bottom w:val="none" w:sz="0" w:space="0" w:color="auto"/>
                <w:right w:val="none" w:sz="0" w:space="0" w:color="auto"/>
              </w:divBdr>
            </w:div>
          </w:divsChild>
        </w:div>
        <w:div w:id="777144760">
          <w:marLeft w:val="0"/>
          <w:marRight w:val="0"/>
          <w:marTop w:val="0"/>
          <w:marBottom w:val="0"/>
          <w:divBdr>
            <w:top w:val="none" w:sz="0" w:space="0" w:color="auto"/>
            <w:left w:val="none" w:sz="0" w:space="0" w:color="auto"/>
            <w:bottom w:val="none" w:sz="0" w:space="0" w:color="auto"/>
            <w:right w:val="none" w:sz="0" w:space="0" w:color="auto"/>
          </w:divBdr>
          <w:divsChild>
            <w:div w:id="1494568421">
              <w:marLeft w:val="0"/>
              <w:marRight w:val="0"/>
              <w:marTop w:val="0"/>
              <w:marBottom w:val="0"/>
              <w:divBdr>
                <w:top w:val="none" w:sz="0" w:space="0" w:color="auto"/>
                <w:left w:val="none" w:sz="0" w:space="0" w:color="auto"/>
                <w:bottom w:val="none" w:sz="0" w:space="0" w:color="auto"/>
                <w:right w:val="none" w:sz="0" w:space="0" w:color="auto"/>
              </w:divBdr>
            </w:div>
            <w:div w:id="2017612742">
              <w:marLeft w:val="0"/>
              <w:marRight w:val="0"/>
              <w:marTop w:val="0"/>
              <w:marBottom w:val="0"/>
              <w:divBdr>
                <w:top w:val="none" w:sz="0" w:space="0" w:color="auto"/>
                <w:left w:val="none" w:sz="0" w:space="0" w:color="auto"/>
                <w:bottom w:val="none" w:sz="0" w:space="0" w:color="auto"/>
                <w:right w:val="none" w:sz="0" w:space="0" w:color="auto"/>
              </w:divBdr>
            </w:div>
            <w:div w:id="9569203">
              <w:marLeft w:val="0"/>
              <w:marRight w:val="0"/>
              <w:marTop w:val="0"/>
              <w:marBottom w:val="0"/>
              <w:divBdr>
                <w:top w:val="none" w:sz="0" w:space="0" w:color="auto"/>
                <w:left w:val="none" w:sz="0" w:space="0" w:color="auto"/>
                <w:bottom w:val="none" w:sz="0" w:space="0" w:color="auto"/>
                <w:right w:val="none" w:sz="0" w:space="0" w:color="auto"/>
              </w:divBdr>
            </w:div>
            <w:div w:id="2077363153">
              <w:marLeft w:val="0"/>
              <w:marRight w:val="0"/>
              <w:marTop w:val="0"/>
              <w:marBottom w:val="0"/>
              <w:divBdr>
                <w:top w:val="none" w:sz="0" w:space="0" w:color="auto"/>
                <w:left w:val="none" w:sz="0" w:space="0" w:color="auto"/>
                <w:bottom w:val="none" w:sz="0" w:space="0" w:color="auto"/>
                <w:right w:val="none" w:sz="0" w:space="0" w:color="auto"/>
              </w:divBdr>
            </w:div>
            <w:div w:id="1303730835">
              <w:marLeft w:val="0"/>
              <w:marRight w:val="0"/>
              <w:marTop w:val="0"/>
              <w:marBottom w:val="0"/>
              <w:divBdr>
                <w:top w:val="none" w:sz="0" w:space="0" w:color="auto"/>
                <w:left w:val="none" w:sz="0" w:space="0" w:color="auto"/>
                <w:bottom w:val="none" w:sz="0" w:space="0" w:color="auto"/>
                <w:right w:val="none" w:sz="0" w:space="0" w:color="auto"/>
              </w:divBdr>
            </w:div>
          </w:divsChild>
        </w:div>
        <w:div w:id="418791473">
          <w:marLeft w:val="0"/>
          <w:marRight w:val="0"/>
          <w:marTop w:val="0"/>
          <w:marBottom w:val="0"/>
          <w:divBdr>
            <w:top w:val="none" w:sz="0" w:space="0" w:color="auto"/>
            <w:left w:val="none" w:sz="0" w:space="0" w:color="auto"/>
            <w:bottom w:val="none" w:sz="0" w:space="0" w:color="auto"/>
            <w:right w:val="none" w:sz="0" w:space="0" w:color="auto"/>
          </w:divBdr>
          <w:divsChild>
            <w:div w:id="664674307">
              <w:marLeft w:val="0"/>
              <w:marRight w:val="0"/>
              <w:marTop w:val="0"/>
              <w:marBottom w:val="0"/>
              <w:divBdr>
                <w:top w:val="none" w:sz="0" w:space="0" w:color="auto"/>
                <w:left w:val="none" w:sz="0" w:space="0" w:color="auto"/>
                <w:bottom w:val="none" w:sz="0" w:space="0" w:color="auto"/>
                <w:right w:val="none" w:sz="0" w:space="0" w:color="auto"/>
              </w:divBdr>
              <w:divsChild>
                <w:div w:id="934246891">
                  <w:marLeft w:val="0"/>
                  <w:marRight w:val="0"/>
                  <w:marTop w:val="0"/>
                  <w:marBottom w:val="0"/>
                  <w:divBdr>
                    <w:top w:val="none" w:sz="0" w:space="0" w:color="auto"/>
                    <w:left w:val="none" w:sz="0" w:space="0" w:color="auto"/>
                    <w:bottom w:val="none" w:sz="0" w:space="0" w:color="auto"/>
                    <w:right w:val="none" w:sz="0" w:space="0" w:color="auto"/>
                  </w:divBdr>
                </w:div>
                <w:div w:id="1562213609">
                  <w:marLeft w:val="0"/>
                  <w:marRight w:val="0"/>
                  <w:marTop w:val="0"/>
                  <w:marBottom w:val="0"/>
                  <w:divBdr>
                    <w:top w:val="none" w:sz="0" w:space="0" w:color="auto"/>
                    <w:left w:val="none" w:sz="0" w:space="0" w:color="auto"/>
                    <w:bottom w:val="none" w:sz="0" w:space="0" w:color="auto"/>
                    <w:right w:val="none" w:sz="0" w:space="0" w:color="auto"/>
                  </w:divBdr>
                  <w:divsChild>
                    <w:div w:id="12881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555814">
          <w:marLeft w:val="0"/>
          <w:marRight w:val="0"/>
          <w:marTop w:val="0"/>
          <w:marBottom w:val="0"/>
          <w:divBdr>
            <w:top w:val="none" w:sz="0" w:space="0" w:color="auto"/>
            <w:left w:val="none" w:sz="0" w:space="0" w:color="auto"/>
            <w:bottom w:val="none" w:sz="0" w:space="0" w:color="auto"/>
            <w:right w:val="none" w:sz="0" w:space="0" w:color="auto"/>
          </w:divBdr>
        </w:div>
        <w:div w:id="1956984281">
          <w:marLeft w:val="0"/>
          <w:marRight w:val="0"/>
          <w:marTop w:val="0"/>
          <w:marBottom w:val="0"/>
          <w:divBdr>
            <w:top w:val="none" w:sz="0" w:space="0" w:color="auto"/>
            <w:left w:val="none" w:sz="0" w:space="0" w:color="auto"/>
            <w:bottom w:val="none" w:sz="0" w:space="0" w:color="auto"/>
            <w:right w:val="none" w:sz="0" w:space="0" w:color="auto"/>
          </w:divBdr>
          <w:divsChild>
            <w:div w:id="516118904">
              <w:marLeft w:val="0"/>
              <w:marRight w:val="0"/>
              <w:marTop w:val="0"/>
              <w:marBottom w:val="0"/>
              <w:divBdr>
                <w:top w:val="none" w:sz="0" w:space="0" w:color="auto"/>
                <w:left w:val="none" w:sz="0" w:space="0" w:color="auto"/>
                <w:bottom w:val="none" w:sz="0" w:space="0" w:color="auto"/>
                <w:right w:val="none" w:sz="0" w:space="0" w:color="auto"/>
              </w:divBdr>
              <w:divsChild>
                <w:div w:id="155390528">
                  <w:marLeft w:val="0"/>
                  <w:marRight w:val="0"/>
                  <w:marTop w:val="0"/>
                  <w:marBottom w:val="0"/>
                  <w:divBdr>
                    <w:top w:val="none" w:sz="0" w:space="0" w:color="auto"/>
                    <w:left w:val="none" w:sz="0" w:space="0" w:color="auto"/>
                    <w:bottom w:val="none" w:sz="0" w:space="0" w:color="auto"/>
                    <w:right w:val="none" w:sz="0" w:space="0" w:color="auto"/>
                  </w:divBdr>
                </w:div>
                <w:div w:id="1897666569">
                  <w:marLeft w:val="0"/>
                  <w:marRight w:val="0"/>
                  <w:marTop w:val="0"/>
                  <w:marBottom w:val="0"/>
                  <w:divBdr>
                    <w:top w:val="none" w:sz="0" w:space="0" w:color="auto"/>
                    <w:left w:val="none" w:sz="0" w:space="0" w:color="auto"/>
                    <w:bottom w:val="none" w:sz="0" w:space="0" w:color="auto"/>
                    <w:right w:val="none" w:sz="0" w:space="0" w:color="auto"/>
                  </w:divBdr>
                  <w:divsChild>
                    <w:div w:id="7559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6912">
              <w:marLeft w:val="0"/>
              <w:marRight w:val="0"/>
              <w:marTop w:val="0"/>
              <w:marBottom w:val="0"/>
              <w:divBdr>
                <w:top w:val="none" w:sz="0" w:space="0" w:color="auto"/>
                <w:left w:val="none" w:sz="0" w:space="0" w:color="auto"/>
                <w:bottom w:val="none" w:sz="0" w:space="0" w:color="auto"/>
                <w:right w:val="none" w:sz="0" w:space="0" w:color="auto"/>
              </w:divBdr>
              <w:divsChild>
                <w:div w:id="473647112">
                  <w:marLeft w:val="0"/>
                  <w:marRight w:val="0"/>
                  <w:marTop w:val="0"/>
                  <w:marBottom w:val="0"/>
                  <w:divBdr>
                    <w:top w:val="none" w:sz="0" w:space="0" w:color="auto"/>
                    <w:left w:val="none" w:sz="0" w:space="0" w:color="auto"/>
                    <w:bottom w:val="none" w:sz="0" w:space="0" w:color="auto"/>
                    <w:right w:val="none" w:sz="0" w:space="0" w:color="auto"/>
                  </w:divBdr>
                </w:div>
                <w:div w:id="1563977294">
                  <w:marLeft w:val="0"/>
                  <w:marRight w:val="0"/>
                  <w:marTop w:val="0"/>
                  <w:marBottom w:val="0"/>
                  <w:divBdr>
                    <w:top w:val="none" w:sz="0" w:space="0" w:color="auto"/>
                    <w:left w:val="none" w:sz="0" w:space="0" w:color="auto"/>
                    <w:bottom w:val="none" w:sz="0" w:space="0" w:color="auto"/>
                    <w:right w:val="none" w:sz="0" w:space="0" w:color="auto"/>
                  </w:divBdr>
                  <w:divsChild>
                    <w:div w:id="601374433">
                      <w:marLeft w:val="0"/>
                      <w:marRight w:val="0"/>
                      <w:marTop w:val="0"/>
                      <w:marBottom w:val="0"/>
                      <w:divBdr>
                        <w:top w:val="none" w:sz="0" w:space="0" w:color="auto"/>
                        <w:left w:val="none" w:sz="0" w:space="0" w:color="auto"/>
                        <w:bottom w:val="none" w:sz="0" w:space="0" w:color="auto"/>
                        <w:right w:val="none" w:sz="0" w:space="0" w:color="auto"/>
                      </w:divBdr>
                      <w:divsChild>
                        <w:div w:id="2112161756">
                          <w:marLeft w:val="0"/>
                          <w:marRight w:val="0"/>
                          <w:marTop w:val="0"/>
                          <w:marBottom w:val="0"/>
                          <w:divBdr>
                            <w:top w:val="none" w:sz="0" w:space="0" w:color="auto"/>
                            <w:left w:val="none" w:sz="0" w:space="0" w:color="auto"/>
                            <w:bottom w:val="none" w:sz="0" w:space="0" w:color="auto"/>
                            <w:right w:val="none" w:sz="0" w:space="0" w:color="auto"/>
                          </w:divBdr>
                        </w:div>
                        <w:div w:id="173421917">
                          <w:marLeft w:val="0"/>
                          <w:marRight w:val="0"/>
                          <w:marTop w:val="0"/>
                          <w:marBottom w:val="0"/>
                          <w:divBdr>
                            <w:top w:val="none" w:sz="0" w:space="0" w:color="auto"/>
                            <w:left w:val="none" w:sz="0" w:space="0" w:color="auto"/>
                            <w:bottom w:val="none" w:sz="0" w:space="0" w:color="auto"/>
                            <w:right w:val="none" w:sz="0" w:space="0" w:color="auto"/>
                          </w:divBdr>
                        </w:div>
                        <w:div w:id="14288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46412">
              <w:marLeft w:val="0"/>
              <w:marRight w:val="0"/>
              <w:marTop w:val="0"/>
              <w:marBottom w:val="0"/>
              <w:divBdr>
                <w:top w:val="none" w:sz="0" w:space="0" w:color="auto"/>
                <w:left w:val="none" w:sz="0" w:space="0" w:color="auto"/>
                <w:bottom w:val="none" w:sz="0" w:space="0" w:color="auto"/>
                <w:right w:val="none" w:sz="0" w:space="0" w:color="auto"/>
              </w:divBdr>
              <w:divsChild>
                <w:div w:id="1740205689">
                  <w:marLeft w:val="0"/>
                  <w:marRight w:val="0"/>
                  <w:marTop w:val="0"/>
                  <w:marBottom w:val="0"/>
                  <w:divBdr>
                    <w:top w:val="none" w:sz="0" w:space="0" w:color="auto"/>
                    <w:left w:val="none" w:sz="0" w:space="0" w:color="auto"/>
                    <w:bottom w:val="none" w:sz="0" w:space="0" w:color="auto"/>
                    <w:right w:val="none" w:sz="0" w:space="0" w:color="auto"/>
                  </w:divBdr>
                </w:div>
                <w:div w:id="67922272">
                  <w:marLeft w:val="0"/>
                  <w:marRight w:val="0"/>
                  <w:marTop w:val="0"/>
                  <w:marBottom w:val="0"/>
                  <w:divBdr>
                    <w:top w:val="none" w:sz="0" w:space="0" w:color="auto"/>
                    <w:left w:val="none" w:sz="0" w:space="0" w:color="auto"/>
                    <w:bottom w:val="none" w:sz="0" w:space="0" w:color="auto"/>
                    <w:right w:val="none" w:sz="0" w:space="0" w:color="auto"/>
                  </w:divBdr>
                  <w:divsChild>
                    <w:div w:id="205147145">
                      <w:marLeft w:val="0"/>
                      <w:marRight w:val="0"/>
                      <w:marTop w:val="0"/>
                      <w:marBottom w:val="0"/>
                      <w:divBdr>
                        <w:top w:val="none" w:sz="0" w:space="0" w:color="auto"/>
                        <w:left w:val="none" w:sz="0" w:space="0" w:color="auto"/>
                        <w:bottom w:val="none" w:sz="0" w:space="0" w:color="auto"/>
                        <w:right w:val="none" w:sz="0" w:space="0" w:color="auto"/>
                      </w:divBdr>
                      <w:divsChild>
                        <w:div w:id="1172065190">
                          <w:marLeft w:val="0"/>
                          <w:marRight w:val="0"/>
                          <w:marTop w:val="0"/>
                          <w:marBottom w:val="0"/>
                          <w:divBdr>
                            <w:top w:val="none" w:sz="0" w:space="0" w:color="auto"/>
                            <w:left w:val="none" w:sz="0" w:space="0" w:color="auto"/>
                            <w:bottom w:val="none" w:sz="0" w:space="0" w:color="auto"/>
                            <w:right w:val="none" w:sz="0" w:space="0" w:color="auto"/>
                          </w:divBdr>
                        </w:div>
                        <w:div w:id="9888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79818">
              <w:marLeft w:val="0"/>
              <w:marRight w:val="0"/>
              <w:marTop w:val="0"/>
              <w:marBottom w:val="0"/>
              <w:divBdr>
                <w:top w:val="none" w:sz="0" w:space="0" w:color="auto"/>
                <w:left w:val="none" w:sz="0" w:space="0" w:color="auto"/>
                <w:bottom w:val="none" w:sz="0" w:space="0" w:color="auto"/>
                <w:right w:val="none" w:sz="0" w:space="0" w:color="auto"/>
              </w:divBdr>
              <w:divsChild>
                <w:div w:id="1289119546">
                  <w:marLeft w:val="0"/>
                  <w:marRight w:val="0"/>
                  <w:marTop w:val="0"/>
                  <w:marBottom w:val="0"/>
                  <w:divBdr>
                    <w:top w:val="none" w:sz="0" w:space="0" w:color="auto"/>
                    <w:left w:val="none" w:sz="0" w:space="0" w:color="auto"/>
                    <w:bottom w:val="none" w:sz="0" w:space="0" w:color="auto"/>
                    <w:right w:val="none" w:sz="0" w:space="0" w:color="auto"/>
                  </w:divBdr>
                </w:div>
                <w:div w:id="758598488">
                  <w:marLeft w:val="0"/>
                  <w:marRight w:val="0"/>
                  <w:marTop w:val="0"/>
                  <w:marBottom w:val="0"/>
                  <w:divBdr>
                    <w:top w:val="none" w:sz="0" w:space="0" w:color="auto"/>
                    <w:left w:val="none" w:sz="0" w:space="0" w:color="auto"/>
                    <w:bottom w:val="none" w:sz="0" w:space="0" w:color="auto"/>
                    <w:right w:val="none" w:sz="0" w:space="0" w:color="auto"/>
                  </w:divBdr>
                  <w:divsChild>
                    <w:div w:id="10172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7692">
              <w:marLeft w:val="0"/>
              <w:marRight w:val="0"/>
              <w:marTop w:val="0"/>
              <w:marBottom w:val="0"/>
              <w:divBdr>
                <w:top w:val="none" w:sz="0" w:space="0" w:color="auto"/>
                <w:left w:val="none" w:sz="0" w:space="0" w:color="auto"/>
                <w:bottom w:val="none" w:sz="0" w:space="0" w:color="auto"/>
                <w:right w:val="none" w:sz="0" w:space="0" w:color="auto"/>
              </w:divBdr>
              <w:divsChild>
                <w:div w:id="488132987">
                  <w:marLeft w:val="0"/>
                  <w:marRight w:val="0"/>
                  <w:marTop w:val="0"/>
                  <w:marBottom w:val="0"/>
                  <w:divBdr>
                    <w:top w:val="none" w:sz="0" w:space="0" w:color="auto"/>
                    <w:left w:val="none" w:sz="0" w:space="0" w:color="auto"/>
                    <w:bottom w:val="none" w:sz="0" w:space="0" w:color="auto"/>
                    <w:right w:val="none" w:sz="0" w:space="0" w:color="auto"/>
                  </w:divBdr>
                </w:div>
                <w:div w:id="1241017973">
                  <w:marLeft w:val="0"/>
                  <w:marRight w:val="0"/>
                  <w:marTop w:val="0"/>
                  <w:marBottom w:val="0"/>
                  <w:divBdr>
                    <w:top w:val="none" w:sz="0" w:space="0" w:color="auto"/>
                    <w:left w:val="none" w:sz="0" w:space="0" w:color="auto"/>
                    <w:bottom w:val="none" w:sz="0" w:space="0" w:color="auto"/>
                    <w:right w:val="none" w:sz="0" w:space="0" w:color="auto"/>
                  </w:divBdr>
                  <w:divsChild>
                    <w:div w:id="2972397">
                      <w:marLeft w:val="0"/>
                      <w:marRight w:val="0"/>
                      <w:marTop w:val="0"/>
                      <w:marBottom w:val="0"/>
                      <w:divBdr>
                        <w:top w:val="none" w:sz="0" w:space="0" w:color="auto"/>
                        <w:left w:val="none" w:sz="0" w:space="0" w:color="auto"/>
                        <w:bottom w:val="none" w:sz="0" w:space="0" w:color="auto"/>
                        <w:right w:val="none" w:sz="0" w:space="0" w:color="auto"/>
                      </w:divBdr>
                      <w:divsChild>
                        <w:div w:id="1986203780">
                          <w:marLeft w:val="0"/>
                          <w:marRight w:val="0"/>
                          <w:marTop w:val="0"/>
                          <w:marBottom w:val="0"/>
                          <w:divBdr>
                            <w:top w:val="none" w:sz="0" w:space="0" w:color="auto"/>
                            <w:left w:val="none" w:sz="0" w:space="0" w:color="auto"/>
                            <w:bottom w:val="none" w:sz="0" w:space="0" w:color="auto"/>
                            <w:right w:val="none" w:sz="0" w:space="0" w:color="auto"/>
                          </w:divBdr>
                        </w:div>
                        <w:div w:id="3116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163699">
              <w:marLeft w:val="0"/>
              <w:marRight w:val="0"/>
              <w:marTop w:val="0"/>
              <w:marBottom w:val="0"/>
              <w:divBdr>
                <w:top w:val="none" w:sz="0" w:space="0" w:color="auto"/>
                <w:left w:val="none" w:sz="0" w:space="0" w:color="auto"/>
                <w:bottom w:val="none" w:sz="0" w:space="0" w:color="auto"/>
                <w:right w:val="none" w:sz="0" w:space="0" w:color="auto"/>
              </w:divBdr>
              <w:divsChild>
                <w:div w:id="569928501">
                  <w:marLeft w:val="0"/>
                  <w:marRight w:val="0"/>
                  <w:marTop w:val="0"/>
                  <w:marBottom w:val="0"/>
                  <w:divBdr>
                    <w:top w:val="none" w:sz="0" w:space="0" w:color="auto"/>
                    <w:left w:val="none" w:sz="0" w:space="0" w:color="auto"/>
                    <w:bottom w:val="none" w:sz="0" w:space="0" w:color="auto"/>
                    <w:right w:val="none" w:sz="0" w:space="0" w:color="auto"/>
                  </w:divBdr>
                </w:div>
                <w:div w:id="122307819">
                  <w:marLeft w:val="0"/>
                  <w:marRight w:val="0"/>
                  <w:marTop w:val="0"/>
                  <w:marBottom w:val="0"/>
                  <w:divBdr>
                    <w:top w:val="none" w:sz="0" w:space="0" w:color="auto"/>
                    <w:left w:val="none" w:sz="0" w:space="0" w:color="auto"/>
                    <w:bottom w:val="none" w:sz="0" w:space="0" w:color="auto"/>
                    <w:right w:val="none" w:sz="0" w:space="0" w:color="auto"/>
                  </w:divBdr>
                  <w:divsChild>
                    <w:div w:id="468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0975">
              <w:marLeft w:val="0"/>
              <w:marRight w:val="0"/>
              <w:marTop w:val="0"/>
              <w:marBottom w:val="0"/>
              <w:divBdr>
                <w:top w:val="none" w:sz="0" w:space="0" w:color="auto"/>
                <w:left w:val="none" w:sz="0" w:space="0" w:color="auto"/>
                <w:bottom w:val="none" w:sz="0" w:space="0" w:color="auto"/>
                <w:right w:val="none" w:sz="0" w:space="0" w:color="auto"/>
              </w:divBdr>
              <w:divsChild>
                <w:div w:id="529539435">
                  <w:marLeft w:val="0"/>
                  <w:marRight w:val="0"/>
                  <w:marTop w:val="0"/>
                  <w:marBottom w:val="0"/>
                  <w:divBdr>
                    <w:top w:val="none" w:sz="0" w:space="0" w:color="auto"/>
                    <w:left w:val="none" w:sz="0" w:space="0" w:color="auto"/>
                    <w:bottom w:val="none" w:sz="0" w:space="0" w:color="auto"/>
                    <w:right w:val="none" w:sz="0" w:space="0" w:color="auto"/>
                  </w:divBdr>
                </w:div>
                <w:div w:id="1574469080">
                  <w:marLeft w:val="0"/>
                  <w:marRight w:val="0"/>
                  <w:marTop w:val="0"/>
                  <w:marBottom w:val="0"/>
                  <w:divBdr>
                    <w:top w:val="none" w:sz="0" w:space="0" w:color="auto"/>
                    <w:left w:val="none" w:sz="0" w:space="0" w:color="auto"/>
                    <w:bottom w:val="none" w:sz="0" w:space="0" w:color="auto"/>
                    <w:right w:val="none" w:sz="0" w:space="0" w:color="auto"/>
                  </w:divBdr>
                  <w:divsChild>
                    <w:div w:id="1124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1904">
              <w:marLeft w:val="0"/>
              <w:marRight w:val="0"/>
              <w:marTop w:val="0"/>
              <w:marBottom w:val="0"/>
              <w:divBdr>
                <w:top w:val="none" w:sz="0" w:space="0" w:color="auto"/>
                <w:left w:val="none" w:sz="0" w:space="0" w:color="auto"/>
                <w:bottom w:val="none" w:sz="0" w:space="0" w:color="auto"/>
                <w:right w:val="none" w:sz="0" w:space="0" w:color="auto"/>
              </w:divBdr>
              <w:divsChild>
                <w:div w:id="746197586">
                  <w:marLeft w:val="0"/>
                  <w:marRight w:val="0"/>
                  <w:marTop w:val="0"/>
                  <w:marBottom w:val="0"/>
                  <w:divBdr>
                    <w:top w:val="none" w:sz="0" w:space="0" w:color="auto"/>
                    <w:left w:val="none" w:sz="0" w:space="0" w:color="auto"/>
                    <w:bottom w:val="none" w:sz="0" w:space="0" w:color="auto"/>
                    <w:right w:val="none" w:sz="0" w:space="0" w:color="auto"/>
                  </w:divBdr>
                </w:div>
                <w:div w:id="1286698891">
                  <w:marLeft w:val="0"/>
                  <w:marRight w:val="0"/>
                  <w:marTop w:val="0"/>
                  <w:marBottom w:val="0"/>
                  <w:divBdr>
                    <w:top w:val="none" w:sz="0" w:space="0" w:color="auto"/>
                    <w:left w:val="none" w:sz="0" w:space="0" w:color="auto"/>
                    <w:bottom w:val="none" w:sz="0" w:space="0" w:color="auto"/>
                    <w:right w:val="none" w:sz="0" w:space="0" w:color="auto"/>
                  </w:divBdr>
                  <w:divsChild>
                    <w:div w:id="17493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5746">
              <w:marLeft w:val="0"/>
              <w:marRight w:val="0"/>
              <w:marTop w:val="0"/>
              <w:marBottom w:val="0"/>
              <w:divBdr>
                <w:top w:val="none" w:sz="0" w:space="0" w:color="auto"/>
                <w:left w:val="none" w:sz="0" w:space="0" w:color="auto"/>
                <w:bottom w:val="none" w:sz="0" w:space="0" w:color="auto"/>
                <w:right w:val="none" w:sz="0" w:space="0" w:color="auto"/>
              </w:divBdr>
              <w:divsChild>
                <w:div w:id="66923605">
                  <w:marLeft w:val="0"/>
                  <w:marRight w:val="0"/>
                  <w:marTop w:val="0"/>
                  <w:marBottom w:val="0"/>
                  <w:divBdr>
                    <w:top w:val="none" w:sz="0" w:space="0" w:color="auto"/>
                    <w:left w:val="none" w:sz="0" w:space="0" w:color="auto"/>
                    <w:bottom w:val="none" w:sz="0" w:space="0" w:color="auto"/>
                    <w:right w:val="none" w:sz="0" w:space="0" w:color="auto"/>
                  </w:divBdr>
                </w:div>
                <w:div w:id="1281255474">
                  <w:marLeft w:val="0"/>
                  <w:marRight w:val="0"/>
                  <w:marTop w:val="0"/>
                  <w:marBottom w:val="0"/>
                  <w:divBdr>
                    <w:top w:val="none" w:sz="0" w:space="0" w:color="auto"/>
                    <w:left w:val="none" w:sz="0" w:space="0" w:color="auto"/>
                    <w:bottom w:val="none" w:sz="0" w:space="0" w:color="auto"/>
                    <w:right w:val="none" w:sz="0" w:space="0" w:color="auto"/>
                  </w:divBdr>
                  <w:divsChild>
                    <w:div w:id="604383240">
                      <w:marLeft w:val="0"/>
                      <w:marRight w:val="0"/>
                      <w:marTop w:val="0"/>
                      <w:marBottom w:val="0"/>
                      <w:divBdr>
                        <w:top w:val="none" w:sz="0" w:space="0" w:color="auto"/>
                        <w:left w:val="none" w:sz="0" w:space="0" w:color="auto"/>
                        <w:bottom w:val="none" w:sz="0" w:space="0" w:color="auto"/>
                        <w:right w:val="none" w:sz="0" w:space="0" w:color="auto"/>
                      </w:divBdr>
                      <w:divsChild>
                        <w:div w:id="1330525448">
                          <w:marLeft w:val="0"/>
                          <w:marRight w:val="0"/>
                          <w:marTop w:val="0"/>
                          <w:marBottom w:val="0"/>
                          <w:divBdr>
                            <w:top w:val="none" w:sz="0" w:space="0" w:color="auto"/>
                            <w:left w:val="none" w:sz="0" w:space="0" w:color="auto"/>
                            <w:bottom w:val="none" w:sz="0" w:space="0" w:color="auto"/>
                            <w:right w:val="none" w:sz="0" w:space="0" w:color="auto"/>
                          </w:divBdr>
                        </w:div>
                        <w:div w:id="21459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10878">
              <w:marLeft w:val="0"/>
              <w:marRight w:val="0"/>
              <w:marTop w:val="0"/>
              <w:marBottom w:val="0"/>
              <w:divBdr>
                <w:top w:val="none" w:sz="0" w:space="0" w:color="auto"/>
                <w:left w:val="none" w:sz="0" w:space="0" w:color="auto"/>
                <w:bottom w:val="none" w:sz="0" w:space="0" w:color="auto"/>
                <w:right w:val="none" w:sz="0" w:space="0" w:color="auto"/>
              </w:divBdr>
              <w:divsChild>
                <w:div w:id="2137331016">
                  <w:marLeft w:val="0"/>
                  <w:marRight w:val="0"/>
                  <w:marTop w:val="0"/>
                  <w:marBottom w:val="0"/>
                  <w:divBdr>
                    <w:top w:val="none" w:sz="0" w:space="0" w:color="auto"/>
                    <w:left w:val="none" w:sz="0" w:space="0" w:color="auto"/>
                    <w:bottom w:val="none" w:sz="0" w:space="0" w:color="auto"/>
                    <w:right w:val="none" w:sz="0" w:space="0" w:color="auto"/>
                  </w:divBdr>
                </w:div>
                <w:div w:id="431894861">
                  <w:marLeft w:val="0"/>
                  <w:marRight w:val="0"/>
                  <w:marTop w:val="0"/>
                  <w:marBottom w:val="0"/>
                  <w:divBdr>
                    <w:top w:val="none" w:sz="0" w:space="0" w:color="auto"/>
                    <w:left w:val="none" w:sz="0" w:space="0" w:color="auto"/>
                    <w:bottom w:val="none" w:sz="0" w:space="0" w:color="auto"/>
                    <w:right w:val="none" w:sz="0" w:space="0" w:color="auto"/>
                  </w:divBdr>
                  <w:divsChild>
                    <w:div w:id="1733769577">
                      <w:marLeft w:val="0"/>
                      <w:marRight w:val="0"/>
                      <w:marTop w:val="0"/>
                      <w:marBottom w:val="0"/>
                      <w:divBdr>
                        <w:top w:val="none" w:sz="0" w:space="0" w:color="auto"/>
                        <w:left w:val="none" w:sz="0" w:space="0" w:color="auto"/>
                        <w:bottom w:val="none" w:sz="0" w:space="0" w:color="auto"/>
                        <w:right w:val="none" w:sz="0" w:space="0" w:color="auto"/>
                      </w:divBdr>
                      <w:divsChild>
                        <w:div w:id="1355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05389">
              <w:marLeft w:val="0"/>
              <w:marRight w:val="0"/>
              <w:marTop w:val="0"/>
              <w:marBottom w:val="0"/>
              <w:divBdr>
                <w:top w:val="none" w:sz="0" w:space="0" w:color="auto"/>
                <w:left w:val="none" w:sz="0" w:space="0" w:color="auto"/>
                <w:bottom w:val="none" w:sz="0" w:space="0" w:color="auto"/>
                <w:right w:val="none" w:sz="0" w:space="0" w:color="auto"/>
              </w:divBdr>
              <w:divsChild>
                <w:div w:id="1776442774">
                  <w:marLeft w:val="0"/>
                  <w:marRight w:val="0"/>
                  <w:marTop w:val="0"/>
                  <w:marBottom w:val="0"/>
                  <w:divBdr>
                    <w:top w:val="none" w:sz="0" w:space="0" w:color="auto"/>
                    <w:left w:val="none" w:sz="0" w:space="0" w:color="auto"/>
                    <w:bottom w:val="none" w:sz="0" w:space="0" w:color="auto"/>
                    <w:right w:val="none" w:sz="0" w:space="0" w:color="auto"/>
                  </w:divBdr>
                </w:div>
                <w:div w:id="90395948">
                  <w:marLeft w:val="0"/>
                  <w:marRight w:val="0"/>
                  <w:marTop w:val="0"/>
                  <w:marBottom w:val="0"/>
                  <w:divBdr>
                    <w:top w:val="none" w:sz="0" w:space="0" w:color="auto"/>
                    <w:left w:val="none" w:sz="0" w:space="0" w:color="auto"/>
                    <w:bottom w:val="none" w:sz="0" w:space="0" w:color="auto"/>
                    <w:right w:val="none" w:sz="0" w:space="0" w:color="auto"/>
                  </w:divBdr>
                  <w:divsChild>
                    <w:div w:id="31929014">
                      <w:marLeft w:val="0"/>
                      <w:marRight w:val="0"/>
                      <w:marTop w:val="0"/>
                      <w:marBottom w:val="0"/>
                      <w:divBdr>
                        <w:top w:val="none" w:sz="0" w:space="0" w:color="auto"/>
                        <w:left w:val="none" w:sz="0" w:space="0" w:color="auto"/>
                        <w:bottom w:val="none" w:sz="0" w:space="0" w:color="auto"/>
                        <w:right w:val="none" w:sz="0" w:space="0" w:color="auto"/>
                      </w:divBdr>
                      <w:divsChild>
                        <w:div w:id="1632906957">
                          <w:marLeft w:val="0"/>
                          <w:marRight w:val="0"/>
                          <w:marTop w:val="0"/>
                          <w:marBottom w:val="0"/>
                          <w:divBdr>
                            <w:top w:val="none" w:sz="0" w:space="0" w:color="auto"/>
                            <w:left w:val="none" w:sz="0" w:space="0" w:color="auto"/>
                            <w:bottom w:val="none" w:sz="0" w:space="0" w:color="auto"/>
                            <w:right w:val="none" w:sz="0" w:space="0" w:color="auto"/>
                          </w:divBdr>
                        </w:div>
                        <w:div w:id="556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11294">
              <w:marLeft w:val="0"/>
              <w:marRight w:val="0"/>
              <w:marTop w:val="0"/>
              <w:marBottom w:val="0"/>
              <w:divBdr>
                <w:top w:val="none" w:sz="0" w:space="0" w:color="auto"/>
                <w:left w:val="none" w:sz="0" w:space="0" w:color="auto"/>
                <w:bottom w:val="none" w:sz="0" w:space="0" w:color="auto"/>
                <w:right w:val="none" w:sz="0" w:space="0" w:color="auto"/>
              </w:divBdr>
              <w:divsChild>
                <w:div w:id="1010909748">
                  <w:marLeft w:val="0"/>
                  <w:marRight w:val="0"/>
                  <w:marTop w:val="0"/>
                  <w:marBottom w:val="0"/>
                  <w:divBdr>
                    <w:top w:val="none" w:sz="0" w:space="0" w:color="auto"/>
                    <w:left w:val="none" w:sz="0" w:space="0" w:color="auto"/>
                    <w:bottom w:val="none" w:sz="0" w:space="0" w:color="auto"/>
                    <w:right w:val="none" w:sz="0" w:space="0" w:color="auto"/>
                  </w:divBdr>
                </w:div>
                <w:div w:id="974800276">
                  <w:marLeft w:val="0"/>
                  <w:marRight w:val="0"/>
                  <w:marTop w:val="0"/>
                  <w:marBottom w:val="0"/>
                  <w:divBdr>
                    <w:top w:val="none" w:sz="0" w:space="0" w:color="auto"/>
                    <w:left w:val="none" w:sz="0" w:space="0" w:color="auto"/>
                    <w:bottom w:val="none" w:sz="0" w:space="0" w:color="auto"/>
                    <w:right w:val="none" w:sz="0" w:space="0" w:color="auto"/>
                  </w:divBdr>
                  <w:divsChild>
                    <w:div w:id="1977949638">
                      <w:marLeft w:val="0"/>
                      <w:marRight w:val="0"/>
                      <w:marTop w:val="0"/>
                      <w:marBottom w:val="0"/>
                      <w:divBdr>
                        <w:top w:val="none" w:sz="0" w:space="0" w:color="auto"/>
                        <w:left w:val="none" w:sz="0" w:space="0" w:color="auto"/>
                        <w:bottom w:val="none" w:sz="0" w:space="0" w:color="auto"/>
                        <w:right w:val="none" w:sz="0" w:space="0" w:color="auto"/>
                      </w:divBdr>
                      <w:divsChild>
                        <w:div w:id="1634403627">
                          <w:marLeft w:val="0"/>
                          <w:marRight w:val="0"/>
                          <w:marTop w:val="0"/>
                          <w:marBottom w:val="0"/>
                          <w:divBdr>
                            <w:top w:val="none" w:sz="0" w:space="0" w:color="auto"/>
                            <w:left w:val="none" w:sz="0" w:space="0" w:color="auto"/>
                            <w:bottom w:val="none" w:sz="0" w:space="0" w:color="auto"/>
                            <w:right w:val="none" w:sz="0" w:space="0" w:color="auto"/>
                          </w:divBdr>
                        </w:div>
                        <w:div w:id="9640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132936">
              <w:marLeft w:val="0"/>
              <w:marRight w:val="0"/>
              <w:marTop w:val="0"/>
              <w:marBottom w:val="0"/>
              <w:divBdr>
                <w:top w:val="none" w:sz="0" w:space="0" w:color="auto"/>
                <w:left w:val="none" w:sz="0" w:space="0" w:color="auto"/>
                <w:bottom w:val="none" w:sz="0" w:space="0" w:color="auto"/>
                <w:right w:val="none" w:sz="0" w:space="0" w:color="auto"/>
              </w:divBdr>
              <w:divsChild>
                <w:div w:id="1853182210">
                  <w:marLeft w:val="0"/>
                  <w:marRight w:val="0"/>
                  <w:marTop w:val="0"/>
                  <w:marBottom w:val="0"/>
                  <w:divBdr>
                    <w:top w:val="none" w:sz="0" w:space="0" w:color="auto"/>
                    <w:left w:val="none" w:sz="0" w:space="0" w:color="auto"/>
                    <w:bottom w:val="none" w:sz="0" w:space="0" w:color="auto"/>
                    <w:right w:val="none" w:sz="0" w:space="0" w:color="auto"/>
                  </w:divBdr>
                </w:div>
                <w:div w:id="59137261">
                  <w:marLeft w:val="0"/>
                  <w:marRight w:val="0"/>
                  <w:marTop w:val="0"/>
                  <w:marBottom w:val="0"/>
                  <w:divBdr>
                    <w:top w:val="none" w:sz="0" w:space="0" w:color="auto"/>
                    <w:left w:val="none" w:sz="0" w:space="0" w:color="auto"/>
                    <w:bottom w:val="none" w:sz="0" w:space="0" w:color="auto"/>
                    <w:right w:val="none" w:sz="0" w:space="0" w:color="auto"/>
                  </w:divBdr>
                  <w:divsChild>
                    <w:div w:id="1624268443">
                      <w:marLeft w:val="0"/>
                      <w:marRight w:val="0"/>
                      <w:marTop w:val="0"/>
                      <w:marBottom w:val="0"/>
                      <w:divBdr>
                        <w:top w:val="none" w:sz="0" w:space="0" w:color="auto"/>
                        <w:left w:val="none" w:sz="0" w:space="0" w:color="auto"/>
                        <w:bottom w:val="none" w:sz="0" w:space="0" w:color="auto"/>
                        <w:right w:val="none" w:sz="0" w:space="0" w:color="auto"/>
                      </w:divBdr>
                      <w:divsChild>
                        <w:div w:id="1556235682">
                          <w:marLeft w:val="0"/>
                          <w:marRight w:val="0"/>
                          <w:marTop w:val="0"/>
                          <w:marBottom w:val="0"/>
                          <w:divBdr>
                            <w:top w:val="none" w:sz="0" w:space="0" w:color="auto"/>
                            <w:left w:val="none" w:sz="0" w:space="0" w:color="auto"/>
                            <w:bottom w:val="none" w:sz="0" w:space="0" w:color="auto"/>
                            <w:right w:val="none" w:sz="0" w:space="0" w:color="auto"/>
                          </w:divBdr>
                        </w:div>
                        <w:div w:id="506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5704">
              <w:marLeft w:val="0"/>
              <w:marRight w:val="0"/>
              <w:marTop w:val="0"/>
              <w:marBottom w:val="0"/>
              <w:divBdr>
                <w:top w:val="none" w:sz="0" w:space="0" w:color="auto"/>
                <w:left w:val="none" w:sz="0" w:space="0" w:color="auto"/>
                <w:bottom w:val="none" w:sz="0" w:space="0" w:color="auto"/>
                <w:right w:val="none" w:sz="0" w:space="0" w:color="auto"/>
              </w:divBdr>
              <w:divsChild>
                <w:div w:id="31617084">
                  <w:marLeft w:val="0"/>
                  <w:marRight w:val="0"/>
                  <w:marTop w:val="0"/>
                  <w:marBottom w:val="0"/>
                  <w:divBdr>
                    <w:top w:val="none" w:sz="0" w:space="0" w:color="auto"/>
                    <w:left w:val="none" w:sz="0" w:space="0" w:color="auto"/>
                    <w:bottom w:val="none" w:sz="0" w:space="0" w:color="auto"/>
                    <w:right w:val="none" w:sz="0" w:space="0" w:color="auto"/>
                  </w:divBdr>
                </w:div>
                <w:div w:id="476193094">
                  <w:marLeft w:val="0"/>
                  <w:marRight w:val="0"/>
                  <w:marTop w:val="0"/>
                  <w:marBottom w:val="0"/>
                  <w:divBdr>
                    <w:top w:val="none" w:sz="0" w:space="0" w:color="auto"/>
                    <w:left w:val="none" w:sz="0" w:space="0" w:color="auto"/>
                    <w:bottom w:val="none" w:sz="0" w:space="0" w:color="auto"/>
                    <w:right w:val="none" w:sz="0" w:space="0" w:color="auto"/>
                  </w:divBdr>
                  <w:divsChild>
                    <w:div w:id="1035689481">
                      <w:marLeft w:val="0"/>
                      <w:marRight w:val="0"/>
                      <w:marTop w:val="0"/>
                      <w:marBottom w:val="0"/>
                      <w:divBdr>
                        <w:top w:val="none" w:sz="0" w:space="0" w:color="auto"/>
                        <w:left w:val="none" w:sz="0" w:space="0" w:color="auto"/>
                        <w:bottom w:val="none" w:sz="0" w:space="0" w:color="auto"/>
                        <w:right w:val="none" w:sz="0" w:space="0" w:color="auto"/>
                      </w:divBdr>
                      <w:divsChild>
                        <w:div w:id="1436486640">
                          <w:marLeft w:val="0"/>
                          <w:marRight w:val="0"/>
                          <w:marTop w:val="0"/>
                          <w:marBottom w:val="0"/>
                          <w:divBdr>
                            <w:top w:val="none" w:sz="0" w:space="0" w:color="auto"/>
                            <w:left w:val="none" w:sz="0" w:space="0" w:color="auto"/>
                            <w:bottom w:val="none" w:sz="0" w:space="0" w:color="auto"/>
                            <w:right w:val="none" w:sz="0" w:space="0" w:color="auto"/>
                          </w:divBdr>
                        </w:div>
                        <w:div w:id="43532978">
                          <w:marLeft w:val="0"/>
                          <w:marRight w:val="0"/>
                          <w:marTop w:val="0"/>
                          <w:marBottom w:val="0"/>
                          <w:divBdr>
                            <w:top w:val="none" w:sz="0" w:space="0" w:color="auto"/>
                            <w:left w:val="none" w:sz="0" w:space="0" w:color="auto"/>
                            <w:bottom w:val="none" w:sz="0" w:space="0" w:color="auto"/>
                            <w:right w:val="none" w:sz="0" w:space="0" w:color="auto"/>
                          </w:divBdr>
                        </w:div>
                        <w:div w:id="14342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75751">
              <w:marLeft w:val="0"/>
              <w:marRight w:val="0"/>
              <w:marTop w:val="0"/>
              <w:marBottom w:val="0"/>
              <w:divBdr>
                <w:top w:val="none" w:sz="0" w:space="0" w:color="auto"/>
                <w:left w:val="none" w:sz="0" w:space="0" w:color="auto"/>
                <w:bottom w:val="none" w:sz="0" w:space="0" w:color="auto"/>
                <w:right w:val="none" w:sz="0" w:space="0" w:color="auto"/>
              </w:divBdr>
              <w:divsChild>
                <w:div w:id="493029096">
                  <w:marLeft w:val="0"/>
                  <w:marRight w:val="0"/>
                  <w:marTop w:val="0"/>
                  <w:marBottom w:val="0"/>
                  <w:divBdr>
                    <w:top w:val="none" w:sz="0" w:space="0" w:color="auto"/>
                    <w:left w:val="none" w:sz="0" w:space="0" w:color="auto"/>
                    <w:bottom w:val="none" w:sz="0" w:space="0" w:color="auto"/>
                    <w:right w:val="none" w:sz="0" w:space="0" w:color="auto"/>
                  </w:divBdr>
                </w:div>
                <w:div w:id="1305045897">
                  <w:marLeft w:val="0"/>
                  <w:marRight w:val="0"/>
                  <w:marTop w:val="0"/>
                  <w:marBottom w:val="0"/>
                  <w:divBdr>
                    <w:top w:val="none" w:sz="0" w:space="0" w:color="auto"/>
                    <w:left w:val="none" w:sz="0" w:space="0" w:color="auto"/>
                    <w:bottom w:val="none" w:sz="0" w:space="0" w:color="auto"/>
                    <w:right w:val="none" w:sz="0" w:space="0" w:color="auto"/>
                  </w:divBdr>
                  <w:divsChild>
                    <w:div w:id="1538086983">
                      <w:marLeft w:val="0"/>
                      <w:marRight w:val="0"/>
                      <w:marTop w:val="0"/>
                      <w:marBottom w:val="0"/>
                      <w:divBdr>
                        <w:top w:val="none" w:sz="0" w:space="0" w:color="auto"/>
                        <w:left w:val="none" w:sz="0" w:space="0" w:color="auto"/>
                        <w:bottom w:val="none" w:sz="0" w:space="0" w:color="auto"/>
                        <w:right w:val="none" w:sz="0" w:space="0" w:color="auto"/>
                      </w:divBdr>
                      <w:divsChild>
                        <w:div w:id="10959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6592">
              <w:marLeft w:val="0"/>
              <w:marRight w:val="0"/>
              <w:marTop w:val="0"/>
              <w:marBottom w:val="0"/>
              <w:divBdr>
                <w:top w:val="none" w:sz="0" w:space="0" w:color="auto"/>
                <w:left w:val="none" w:sz="0" w:space="0" w:color="auto"/>
                <w:bottom w:val="none" w:sz="0" w:space="0" w:color="auto"/>
                <w:right w:val="none" w:sz="0" w:space="0" w:color="auto"/>
              </w:divBdr>
              <w:divsChild>
                <w:div w:id="1024594694">
                  <w:marLeft w:val="0"/>
                  <w:marRight w:val="0"/>
                  <w:marTop w:val="0"/>
                  <w:marBottom w:val="0"/>
                  <w:divBdr>
                    <w:top w:val="none" w:sz="0" w:space="0" w:color="auto"/>
                    <w:left w:val="none" w:sz="0" w:space="0" w:color="auto"/>
                    <w:bottom w:val="none" w:sz="0" w:space="0" w:color="auto"/>
                    <w:right w:val="none" w:sz="0" w:space="0" w:color="auto"/>
                  </w:divBdr>
                </w:div>
                <w:div w:id="2104958234">
                  <w:marLeft w:val="0"/>
                  <w:marRight w:val="0"/>
                  <w:marTop w:val="0"/>
                  <w:marBottom w:val="0"/>
                  <w:divBdr>
                    <w:top w:val="none" w:sz="0" w:space="0" w:color="auto"/>
                    <w:left w:val="none" w:sz="0" w:space="0" w:color="auto"/>
                    <w:bottom w:val="none" w:sz="0" w:space="0" w:color="auto"/>
                    <w:right w:val="none" w:sz="0" w:space="0" w:color="auto"/>
                  </w:divBdr>
                  <w:divsChild>
                    <w:div w:id="8669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3534">
              <w:marLeft w:val="0"/>
              <w:marRight w:val="0"/>
              <w:marTop w:val="0"/>
              <w:marBottom w:val="0"/>
              <w:divBdr>
                <w:top w:val="none" w:sz="0" w:space="0" w:color="auto"/>
                <w:left w:val="none" w:sz="0" w:space="0" w:color="auto"/>
                <w:bottom w:val="none" w:sz="0" w:space="0" w:color="auto"/>
                <w:right w:val="none" w:sz="0" w:space="0" w:color="auto"/>
              </w:divBdr>
              <w:divsChild>
                <w:div w:id="677196049">
                  <w:marLeft w:val="0"/>
                  <w:marRight w:val="0"/>
                  <w:marTop w:val="0"/>
                  <w:marBottom w:val="0"/>
                  <w:divBdr>
                    <w:top w:val="none" w:sz="0" w:space="0" w:color="auto"/>
                    <w:left w:val="none" w:sz="0" w:space="0" w:color="auto"/>
                    <w:bottom w:val="none" w:sz="0" w:space="0" w:color="auto"/>
                    <w:right w:val="none" w:sz="0" w:space="0" w:color="auto"/>
                  </w:divBdr>
                </w:div>
                <w:div w:id="51319804">
                  <w:marLeft w:val="0"/>
                  <w:marRight w:val="0"/>
                  <w:marTop w:val="0"/>
                  <w:marBottom w:val="0"/>
                  <w:divBdr>
                    <w:top w:val="none" w:sz="0" w:space="0" w:color="auto"/>
                    <w:left w:val="none" w:sz="0" w:space="0" w:color="auto"/>
                    <w:bottom w:val="none" w:sz="0" w:space="0" w:color="auto"/>
                    <w:right w:val="none" w:sz="0" w:space="0" w:color="auto"/>
                  </w:divBdr>
                  <w:divsChild>
                    <w:div w:id="2146971464">
                      <w:marLeft w:val="0"/>
                      <w:marRight w:val="0"/>
                      <w:marTop w:val="0"/>
                      <w:marBottom w:val="0"/>
                      <w:divBdr>
                        <w:top w:val="none" w:sz="0" w:space="0" w:color="auto"/>
                        <w:left w:val="none" w:sz="0" w:space="0" w:color="auto"/>
                        <w:bottom w:val="none" w:sz="0" w:space="0" w:color="auto"/>
                        <w:right w:val="none" w:sz="0" w:space="0" w:color="auto"/>
                      </w:divBdr>
                      <w:divsChild>
                        <w:div w:id="1814174343">
                          <w:marLeft w:val="0"/>
                          <w:marRight w:val="0"/>
                          <w:marTop w:val="0"/>
                          <w:marBottom w:val="0"/>
                          <w:divBdr>
                            <w:top w:val="none" w:sz="0" w:space="0" w:color="auto"/>
                            <w:left w:val="none" w:sz="0" w:space="0" w:color="auto"/>
                            <w:bottom w:val="none" w:sz="0" w:space="0" w:color="auto"/>
                            <w:right w:val="none" w:sz="0" w:space="0" w:color="auto"/>
                          </w:divBdr>
                        </w:div>
                        <w:div w:id="10067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37781">
              <w:marLeft w:val="0"/>
              <w:marRight w:val="0"/>
              <w:marTop w:val="0"/>
              <w:marBottom w:val="0"/>
              <w:divBdr>
                <w:top w:val="none" w:sz="0" w:space="0" w:color="auto"/>
                <w:left w:val="none" w:sz="0" w:space="0" w:color="auto"/>
                <w:bottom w:val="none" w:sz="0" w:space="0" w:color="auto"/>
                <w:right w:val="none" w:sz="0" w:space="0" w:color="auto"/>
              </w:divBdr>
              <w:divsChild>
                <w:div w:id="1102842857">
                  <w:marLeft w:val="0"/>
                  <w:marRight w:val="0"/>
                  <w:marTop w:val="0"/>
                  <w:marBottom w:val="0"/>
                  <w:divBdr>
                    <w:top w:val="none" w:sz="0" w:space="0" w:color="auto"/>
                    <w:left w:val="none" w:sz="0" w:space="0" w:color="auto"/>
                    <w:bottom w:val="none" w:sz="0" w:space="0" w:color="auto"/>
                    <w:right w:val="none" w:sz="0" w:space="0" w:color="auto"/>
                  </w:divBdr>
                </w:div>
                <w:div w:id="1207327484">
                  <w:marLeft w:val="0"/>
                  <w:marRight w:val="0"/>
                  <w:marTop w:val="0"/>
                  <w:marBottom w:val="0"/>
                  <w:divBdr>
                    <w:top w:val="none" w:sz="0" w:space="0" w:color="auto"/>
                    <w:left w:val="none" w:sz="0" w:space="0" w:color="auto"/>
                    <w:bottom w:val="none" w:sz="0" w:space="0" w:color="auto"/>
                    <w:right w:val="none" w:sz="0" w:space="0" w:color="auto"/>
                  </w:divBdr>
                  <w:divsChild>
                    <w:div w:id="20702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6704">
              <w:marLeft w:val="0"/>
              <w:marRight w:val="0"/>
              <w:marTop w:val="0"/>
              <w:marBottom w:val="0"/>
              <w:divBdr>
                <w:top w:val="none" w:sz="0" w:space="0" w:color="auto"/>
                <w:left w:val="none" w:sz="0" w:space="0" w:color="auto"/>
                <w:bottom w:val="none" w:sz="0" w:space="0" w:color="auto"/>
                <w:right w:val="none" w:sz="0" w:space="0" w:color="auto"/>
              </w:divBdr>
              <w:divsChild>
                <w:div w:id="521745625">
                  <w:marLeft w:val="0"/>
                  <w:marRight w:val="0"/>
                  <w:marTop w:val="0"/>
                  <w:marBottom w:val="0"/>
                  <w:divBdr>
                    <w:top w:val="none" w:sz="0" w:space="0" w:color="auto"/>
                    <w:left w:val="none" w:sz="0" w:space="0" w:color="auto"/>
                    <w:bottom w:val="none" w:sz="0" w:space="0" w:color="auto"/>
                    <w:right w:val="none" w:sz="0" w:space="0" w:color="auto"/>
                  </w:divBdr>
                </w:div>
                <w:div w:id="986669204">
                  <w:marLeft w:val="0"/>
                  <w:marRight w:val="0"/>
                  <w:marTop w:val="0"/>
                  <w:marBottom w:val="0"/>
                  <w:divBdr>
                    <w:top w:val="none" w:sz="0" w:space="0" w:color="auto"/>
                    <w:left w:val="none" w:sz="0" w:space="0" w:color="auto"/>
                    <w:bottom w:val="none" w:sz="0" w:space="0" w:color="auto"/>
                    <w:right w:val="none" w:sz="0" w:space="0" w:color="auto"/>
                  </w:divBdr>
                  <w:divsChild>
                    <w:div w:id="1720324369">
                      <w:marLeft w:val="0"/>
                      <w:marRight w:val="0"/>
                      <w:marTop w:val="0"/>
                      <w:marBottom w:val="0"/>
                      <w:divBdr>
                        <w:top w:val="none" w:sz="0" w:space="0" w:color="auto"/>
                        <w:left w:val="none" w:sz="0" w:space="0" w:color="auto"/>
                        <w:bottom w:val="none" w:sz="0" w:space="0" w:color="auto"/>
                        <w:right w:val="none" w:sz="0" w:space="0" w:color="auto"/>
                      </w:divBdr>
                      <w:divsChild>
                        <w:div w:id="153649022">
                          <w:marLeft w:val="0"/>
                          <w:marRight w:val="0"/>
                          <w:marTop w:val="0"/>
                          <w:marBottom w:val="0"/>
                          <w:divBdr>
                            <w:top w:val="none" w:sz="0" w:space="0" w:color="auto"/>
                            <w:left w:val="none" w:sz="0" w:space="0" w:color="auto"/>
                            <w:bottom w:val="none" w:sz="0" w:space="0" w:color="auto"/>
                            <w:right w:val="none" w:sz="0" w:space="0" w:color="auto"/>
                          </w:divBdr>
                        </w:div>
                        <w:div w:id="9609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22766">
              <w:marLeft w:val="0"/>
              <w:marRight w:val="0"/>
              <w:marTop w:val="0"/>
              <w:marBottom w:val="0"/>
              <w:divBdr>
                <w:top w:val="none" w:sz="0" w:space="0" w:color="auto"/>
                <w:left w:val="none" w:sz="0" w:space="0" w:color="auto"/>
                <w:bottom w:val="none" w:sz="0" w:space="0" w:color="auto"/>
                <w:right w:val="none" w:sz="0" w:space="0" w:color="auto"/>
              </w:divBdr>
              <w:divsChild>
                <w:div w:id="1957449425">
                  <w:marLeft w:val="0"/>
                  <w:marRight w:val="0"/>
                  <w:marTop w:val="0"/>
                  <w:marBottom w:val="0"/>
                  <w:divBdr>
                    <w:top w:val="none" w:sz="0" w:space="0" w:color="auto"/>
                    <w:left w:val="none" w:sz="0" w:space="0" w:color="auto"/>
                    <w:bottom w:val="none" w:sz="0" w:space="0" w:color="auto"/>
                    <w:right w:val="none" w:sz="0" w:space="0" w:color="auto"/>
                  </w:divBdr>
                </w:div>
                <w:div w:id="1150707484">
                  <w:marLeft w:val="0"/>
                  <w:marRight w:val="0"/>
                  <w:marTop w:val="0"/>
                  <w:marBottom w:val="0"/>
                  <w:divBdr>
                    <w:top w:val="none" w:sz="0" w:space="0" w:color="auto"/>
                    <w:left w:val="none" w:sz="0" w:space="0" w:color="auto"/>
                    <w:bottom w:val="none" w:sz="0" w:space="0" w:color="auto"/>
                    <w:right w:val="none" w:sz="0" w:space="0" w:color="auto"/>
                  </w:divBdr>
                  <w:divsChild>
                    <w:div w:id="1860973306">
                      <w:marLeft w:val="0"/>
                      <w:marRight w:val="0"/>
                      <w:marTop w:val="0"/>
                      <w:marBottom w:val="0"/>
                      <w:divBdr>
                        <w:top w:val="none" w:sz="0" w:space="0" w:color="auto"/>
                        <w:left w:val="none" w:sz="0" w:space="0" w:color="auto"/>
                        <w:bottom w:val="none" w:sz="0" w:space="0" w:color="auto"/>
                        <w:right w:val="none" w:sz="0" w:space="0" w:color="auto"/>
                      </w:divBdr>
                      <w:divsChild>
                        <w:div w:id="1281913813">
                          <w:marLeft w:val="0"/>
                          <w:marRight w:val="0"/>
                          <w:marTop w:val="0"/>
                          <w:marBottom w:val="0"/>
                          <w:divBdr>
                            <w:top w:val="none" w:sz="0" w:space="0" w:color="auto"/>
                            <w:left w:val="none" w:sz="0" w:space="0" w:color="auto"/>
                            <w:bottom w:val="none" w:sz="0" w:space="0" w:color="auto"/>
                            <w:right w:val="none" w:sz="0" w:space="0" w:color="auto"/>
                          </w:divBdr>
                        </w:div>
                        <w:div w:id="1495609390">
                          <w:marLeft w:val="0"/>
                          <w:marRight w:val="0"/>
                          <w:marTop w:val="0"/>
                          <w:marBottom w:val="0"/>
                          <w:divBdr>
                            <w:top w:val="none" w:sz="0" w:space="0" w:color="auto"/>
                            <w:left w:val="none" w:sz="0" w:space="0" w:color="auto"/>
                            <w:bottom w:val="none" w:sz="0" w:space="0" w:color="auto"/>
                            <w:right w:val="none" w:sz="0" w:space="0" w:color="auto"/>
                          </w:divBdr>
                        </w:div>
                        <w:div w:id="1703047538">
                          <w:marLeft w:val="0"/>
                          <w:marRight w:val="0"/>
                          <w:marTop w:val="0"/>
                          <w:marBottom w:val="0"/>
                          <w:divBdr>
                            <w:top w:val="none" w:sz="0" w:space="0" w:color="auto"/>
                            <w:left w:val="none" w:sz="0" w:space="0" w:color="auto"/>
                            <w:bottom w:val="none" w:sz="0" w:space="0" w:color="auto"/>
                            <w:right w:val="none" w:sz="0" w:space="0" w:color="auto"/>
                          </w:divBdr>
                        </w:div>
                        <w:div w:id="12425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79592">
              <w:marLeft w:val="0"/>
              <w:marRight w:val="0"/>
              <w:marTop w:val="0"/>
              <w:marBottom w:val="0"/>
              <w:divBdr>
                <w:top w:val="none" w:sz="0" w:space="0" w:color="auto"/>
                <w:left w:val="none" w:sz="0" w:space="0" w:color="auto"/>
                <w:bottom w:val="none" w:sz="0" w:space="0" w:color="auto"/>
                <w:right w:val="none" w:sz="0" w:space="0" w:color="auto"/>
              </w:divBdr>
              <w:divsChild>
                <w:div w:id="2067676941">
                  <w:marLeft w:val="0"/>
                  <w:marRight w:val="0"/>
                  <w:marTop w:val="0"/>
                  <w:marBottom w:val="0"/>
                  <w:divBdr>
                    <w:top w:val="none" w:sz="0" w:space="0" w:color="auto"/>
                    <w:left w:val="none" w:sz="0" w:space="0" w:color="auto"/>
                    <w:bottom w:val="none" w:sz="0" w:space="0" w:color="auto"/>
                    <w:right w:val="none" w:sz="0" w:space="0" w:color="auto"/>
                  </w:divBdr>
                </w:div>
                <w:div w:id="510753184">
                  <w:marLeft w:val="0"/>
                  <w:marRight w:val="0"/>
                  <w:marTop w:val="0"/>
                  <w:marBottom w:val="0"/>
                  <w:divBdr>
                    <w:top w:val="none" w:sz="0" w:space="0" w:color="auto"/>
                    <w:left w:val="none" w:sz="0" w:space="0" w:color="auto"/>
                    <w:bottom w:val="none" w:sz="0" w:space="0" w:color="auto"/>
                    <w:right w:val="none" w:sz="0" w:space="0" w:color="auto"/>
                  </w:divBdr>
                  <w:divsChild>
                    <w:div w:id="21322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5802">
              <w:marLeft w:val="0"/>
              <w:marRight w:val="0"/>
              <w:marTop w:val="0"/>
              <w:marBottom w:val="0"/>
              <w:divBdr>
                <w:top w:val="none" w:sz="0" w:space="0" w:color="auto"/>
                <w:left w:val="none" w:sz="0" w:space="0" w:color="auto"/>
                <w:bottom w:val="none" w:sz="0" w:space="0" w:color="auto"/>
                <w:right w:val="none" w:sz="0" w:space="0" w:color="auto"/>
              </w:divBdr>
              <w:divsChild>
                <w:div w:id="1380662666">
                  <w:marLeft w:val="0"/>
                  <w:marRight w:val="0"/>
                  <w:marTop w:val="0"/>
                  <w:marBottom w:val="0"/>
                  <w:divBdr>
                    <w:top w:val="none" w:sz="0" w:space="0" w:color="auto"/>
                    <w:left w:val="none" w:sz="0" w:space="0" w:color="auto"/>
                    <w:bottom w:val="none" w:sz="0" w:space="0" w:color="auto"/>
                    <w:right w:val="none" w:sz="0" w:space="0" w:color="auto"/>
                  </w:divBdr>
                </w:div>
                <w:div w:id="1287737864">
                  <w:marLeft w:val="0"/>
                  <w:marRight w:val="0"/>
                  <w:marTop w:val="0"/>
                  <w:marBottom w:val="0"/>
                  <w:divBdr>
                    <w:top w:val="none" w:sz="0" w:space="0" w:color="auto"/>
                    <w:left w:val="none" w:sz="0" w:space="0" w:color="auto"/>
                    <w:bottom w:val="none" w:sz="0" w:space="0" w:color="auto"/>
                    <w:right w:val="none" w:sz="0" w:space="0" w:color="auto"/>
                  </w:divBdr>
                  <w:divsChild>
                    <w:div w:id="1850290888">
                      <w:marLeft w:val="0"/>
                      <w:marRight w:val="0"/>
                      <w:marTop w:val="0"/>
                      <w:marBottom w:val="0"/>
                      <w:divBdr>
                        <w:top w:val="none" w:sz="0" w:space="0" w:color="auto"/>
                        <w:left w:val="none" w:sz="0" w:space="0" w:color="auto"/>
                        <w:bottom w:val="none" w:sz="0" w:space="0" w:color="auto"/>
                        <w:right w:val="none" w:sz="0" w:space="0" w:color="auto"/>
                      </w:divBdr>
                      <w:divsChild>
                        <w:div w:id="18093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389665">
          <w:marLeft w:val="0"/>
          <w:marRight w:val="0"/>
          <w:marTop w:val="0"/>
          <w:marBottom w:val="0"/>
          <w:divBdr>
            <w:top w:val="none" w:sz="0" w:space="0" w:color="auto"/>
            <w:left w:val="none" w:sz="0" w:space="0" w:color="auto"/>
            <w:bottom w:val="none" w:sz="0" w:space="0" w:color="auto"/>
            <w:right w:val="none" w:sz="0" w:space="0" w:color="auto"/>
          </w:divBdr>
          <w:divsChild>
            <w:div w:id="741492324">
              <w:marLeft w:val="0"/>
              <w:marRight w:val="0"/>
              <w:marTop w:val="0"/>
              <w:marBottom w:val="0"/>
              <w:divBdr>
                <w:top w:val="none" w:sz="0" w:space="0" w:color="auto"/>
                <w:left w:val="none" w:sz="0" w:space="0" w:color="auto"/>
                <w:bottom w:val="none" w:sz="0" w:space="0" w:color="auto"/>
                <w:right w:val="none" w:sz="0" w:space="0" w:color="auto"/>
              </w:divBdr>
              <w:divsChild>
                <w:div w:id="1859851668">
                  <w:marLeft w:val="0"/>
                  <w:marRight w:val="0"/>
                  <w:marTop w:val="0"/>
                  <w:marBottom w:val="0"/>
                  <w:divBdr>
                    <w:top w:val="none" w:sz="0" w:space="0" w:color="auto"/>
                    <w:left w:val="none" w:sz="0" w:space="0" w:color="auto"/>
                    <w:bottom w:val="none" w:sz="0" w:space="0" w:color="auto"/>
                    <w:right w:val="none" w:sz="0" w:space="0" w:color="auto"/>
                  </w:divBdr>
                </w:div>
                <w:div w:id="1043359692">
                  <w:marLeft w:val="0"/>
                  <w:marRight w:val="0"/>
                  <w:marTop w:val="0"/>
                  <w:marBottom w:val="0"/>
                  <w:divBdr>
                    <w:top w:val="none" w:sz="0" w:space="0" w:color="auto"/>
                    <w:left w:val="none" w:sz="0" w:space="0" w:color="auto"/>
                    <w:bottom w:val="none" w:sz="0" w:space="0" w:color="auto"/>
                    <w:right w:val="none" w:sz="0" w:space="0" w:color="auto"/>
                  </w:divBdr>
                  <w:divsChild>
                    <w:div w:id="885528696">
                      <w:marLeft w:val="0"/>
                      <w:marRight w:val="0"/>
                      <w:marTop w:val="0"/>
                      <w:marBottom w:val="0"/>
                      <w:divBdr>
                        <w:top w:val="none" w:sz="0" w:space="0" w:color="auto"/>
                        <w:left w:val="none" w:sz="0" w:space="0" w:color="auto"/>
                        <w:bottom w:val="none" w:sz="0" w:space="0" w:color="auto"/>
                        <w:right w:val="none" w:sz="0" w:space="0" w:color="auto"/>
                      </w:divBdr>
                      <w:divsChild>
                        <w:div w:id="1522206369">
                          <w:marLeft w:val="0"/>
                          <w:marRight w:val="0"/>
                          <w:marTop w:val="0"/>
                          <w:marBottom w:val="0"/>
                          <w:divBdr>
                            <w:top w:val="none" w:sz="0" w:space="0" w:color="auto"/>
                            <w:left w:val="none" w:sz="0" w:space="0" w:color="auto"/>
                            <w:bottom w:val="none" w:sz="0" w:space="0" w:color="auto"/>
                            <w:right w:val="none" w:sz="0" w:space="0" w:color="auto"/>
                          </w:divBdr>
                        </w:div>
                        <w:div w:id="1173912254">
                          <w:marLeft w:val="0"/>
                          <w:marRight w:val="0"/>
                          <w:marTop w:val="0"/>
                          <w:marBottom w:val="0"/>
                          <w:divBdr>
                            <w:top w:val="none" w:sz="0" w:space="0" w:color="auto"/>
                            <w:left w:val="none" w:sz="0" w:space="0" w:color="auto"/>
                            <w:bottom w:val="none" w:sz="0" w:space="0" w:color="auto"/>
                            <w:right w:val="none" w:sz="0" w:space="0" w:color="auto"/>
                          </w:divBdr>
                        </w:div>
                        <w:div w:id="1795905099">
                          <w:marLeft w:val="0"/>
                          <w:marRight w:val="0"/>
                          <w:marTop w:val="0"/>
                          <w:marBottom w:val="0"/>
                          <w:divBdr>
                            <w:top w:val="none" w:sz="0" w:space="0" w:color="auto"/>
                            <w:left w:val="none" w:sz="0" w:space="0" w:color="auto"/>
                            <w:bottom w:val="none" w:sz="0" w:space="0" w:color="auto"/>
                            <w:right w:val="none" w:sz="0" w:space="0" w:color="auto"/>
                          </w:divBdr>
                        </w:div>
                        <w:div w:id="185218408">
                          <w:marLeft w:val="0"/>
                          <w:marRight w:val="0"/>
                          <w:marTop w:val="0"/>
                          <w:marBottom w:val="0"/>
                          <w:divBdr>
                            <w:top w:val="none" w:sz="0" w:space="0" w:color="auto"/>
                            <w:left w:val="none" w:sz="0" w:space="0" w:color="auto"/>
                            <w:bottom w:val="none" w:sz="0" w:space="0" w:color="auto"/>
                            <w:right w:val="none" w:sz="0" w:space="0" w:color="auto"/>
                          </w:divBdr>
                        </w:div>
                        <w:div w:id="1706444712">
                          <w:marLeft w:val="0"/>
                          <w:marRight w:val="0"/>
                          <w:marTop w:val="0"/>
                          <w:marBottom w:val="0"/>
                          <w:divBdr>
                            <w:top w:val="none" w:sz="0" w:space="0" w:color="auto"/>
                            <w:left w:val="none" w:sz="0" w:space="0" w:color="auto"/>
                            <w:bottom w:val="none" w:sz="0" w:space="0" w:color="auto"/>
                            <w:right w:val="none" w:sz="0" w:space="0" w:color="auto"/>
                          </w:divBdr>
                        </w:div>
                        <w:div w:id="139884110">
                          <w:marLeft w:val="0"/>
                          <w:marRight w:val="0"/>
                          <w:marTop w:val="0"/>
                          <w:marBottom w:val="0"/>
                          <w:divBdr>
                            <w:top w:val="none" w:sz="0" w:space="0" w:color="auto"/>
                            <w:left w:val="none" w:sz="0" w:space="0" w:color="auto"/>
                            <w:bottom w:val="none" w:sz="0" w:space="0" w:color="auto"/>
                            <w:right w:val="none" w:sz="0" w:space="0" w:color="auto"/>
                          </w:divBdr>
                        </w:div>
                        <w:div w:id="1084031548">
                          <w:marLeft w:val="0"/>
                          <w:marRight w:val="0"/>
                          <w:marTop w:val="0"/>
                          <w:marBottom w:val="0"/>
                          <w:divBdr>
                            <w:top w:val="none" w:sz="0" w:space="0" w:color="auto"/>
                            <w:left w:val="none" w:sz="0" w:space="0" w:color="auto"/>
                            <w:bottom w:val="none" w:sz="0" w:space="0" w:color="auto"/>
                            <w:right w:val="none" w:sz="0" w:space="0" w:color="auto"/>
                          </w:divBdr>
                        </w:div>
                        <w:div w:id="1163815328">
                          <w:marLeft w:val="0"/>
                          <w:marRight w:val="0"/>
                          <w:marTop w:val="0"/>
                          <w:marBottom w:val="0"/>
                          <w:divBdr>
                            <w:top w:val="none" w:sz="0" w:space="0" w:color="auto"/>
                            <w:left w:val="none" w:sz="0" w:space="0" w:color="auto"/>
                            <w:bottom w:val="none" w:sz="0" w:space="0" w:color="auto"/>
                            <w:right w:val="none" w:sz="0" w:space="0" w:color="auto"/>
                          </w:divBdr>
                        </w:div>
                        <w:div w:id="13775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43471">
              <w:marLeft w:val="0"/>
              <w:marRight w:val="0"/>
              <w:marTop w:val="0"/>
              <w:marBottom w:val="0"/>
              <w:divBdr>
                <w:top w:val="none" w:sz="0" w:space="0" w:color="auto"/>
                <w:left w:val="none" w:sz="0" w:space="0" w:color="auto"/>
                <w:bottom w:val="none" w:sz="0" w:space="0" w:color="auto"/>
                <w:right w:val="none" w:sz="0" w:space="0" w:color="auto"/>
              </w:divBdr>
              <w:divsChild>
                <w:div w:id="2089955708">
                  <w:marLeft w:val="0"/>
                  <w:marRight w:val="0"/>
                  <w:marTop w:val="0"/>
                  <w:marBottom w:val="0"/>
                  <w:divBdr>
                    <w:top w:val="none" w:sz="0" w:space="0" w:color="auto"/>
                    <w:left w:val="none" w:sz="0" w:space="0" w:color="auto"/>
                    <w:bottom w:val="none" w:sz="0" w:space="0" w:color="auto"/>
                    <w:right w:val="none" w:sz="0" w:space="0" w:color="auto"/>
                  </w:divBdr>
                </w:div>
                <w:div w:id="882596433">
                  <w:marLeft w:val="0"/>
                  <w:marRight w:val="0"/>
                  <w:marTop w:val="0"/>
                  <w:marBottom w:val="0"/>
                  <w:divBdr>
                    <w:top w:val="none" w:sz="0" w:space="0" w:color="auto"/>
                    <w:left w:val="none" w:sz="0" w:space="0" w:color="auto"/>
                    <w:bottom w:val="none" w:sz="0" w:space="0" w:color="auto"/>
                    <w:right w:val="none" w:sz="0" w:space="0" w:color="auto"/>
                  </w:divBdr>
                  <w:divsChild>
                    <w:div w:id="185414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3775">
              <w:marLeft w:val="0"/>
              <w:marRight w:val="0"/>
              <w:marTop w:val="0"/>
              <w:marBottom w:val="0"/>
              <w:divBdr>
                <w:top w:val="none" w:sz="0" w:space="0" w:color="auto"/>
                <w:left w:val="none" w:sz="0" w:space="0" w:color="auto"/>
                <w:bottom w:val="none" w:sz="0" w:space="0" w:color="auto"/>
                <w:right w:val="none" w:sz="0" w:space="0" w:color="auto"/>
              </w:divBdr>
              <w:divsChild>
                <w:div w:id="1750272245">
                  <w:marLeft w:val="0"/>
                  <w:marRight w:val="0"/>
                  <w:marTop w:val="0"/>
                  <w:marBottom w:val="0"/>
                  <w:divBdr>
                    <w:top w:val="none" w:sz="0" w:space="0" w:color="auto"/>
                    <w:left w:val="none" w:sz="0" w:space="0" w:color="auto"/>
                    <w:bottom w:val="none" w:sz="0" w:space="0" w:color="auto"/>
                    <w:right w:val="none" w:sz="0" w:space="0" w:color="auto"/>
                  </w:divBdr>
                </w:div>
                <w:div w:id="1040401533">
                  <w:marLeft w:val="0"/>
                  <w:marRight w:val="0"/>
                  <w:marTop w:val="0"/>
                  <w:marBottom w:val="0"/>
                  <w:divBdr>
                    <w:top w:val="none" w:sz="0" w:space="0" w:color="auto"/>
                    <w:left w:val="none" w:sz="0" w:space="0" w:color="auto"/>
                    <w:bottom w:val="none" w:sz="0" w:space="0" w:color="auto"/>
                    <w:right w:val="none" w:sz="0" w:space="0" w:color="auto"/>
                  </w:divBdr>
                  <w:divsChild>
                    <w:div w:id="86023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3632">
              <w:marLeft w:val="0"/>
              <w:marRight w:val="0"/>
              <w:marTop w:val="0"/>
              <w:marBottom w:val="0"/>
              <w:divBdr>
                <w:top w:val="none" w:sz="0" w:space="0" w:color="auto"/>
                <w:left w:val="none" w:sz="0" w:space="0" w:color="auto"/>
                <w:bottom w:val="none" w:sz="0" w:space="0" w:color="auto"/>
                <w:right w:val="none" w:sz="0" w:space="0" w:color="auto"/>
              </w:divBdr>
              <w:divsChild>
                <w:div w:id="557204112">
                  <w:marLeft w:val="0"/>
                  <w:marRight w:val="0"/>
                  <w:marTop w:val="0"/>
                  <w:marBottom w:val="0"/>
                  <w:divBdr>
                    <w:top w:val="none" w:sz="0" w:space="0" w:color="auto"/>
                    <w:left w:val="none" w:sz="0" w:space="0" w:color="auto"/>
                    <w:bottom w:val="none" w:sz="0" w:space="0" w:color="auto"/>
                    <w:right w:val="none" w:sz="0" w:space="0" w:color="auto"/>
                  </w:divBdr>
                </w:div>
                <w:div w:id="1132291981">
                  <w:marLeft w:val="0"/>
                  <w:marRight w:val="0"/>
                  <w:marTop w:val="0"/>
                  <w:marBottom w:val="0"/>
                  <w:divBdr>
                    <w:top w:val="none" w:sz="0" w:space="0" w:color="auto"/>
                    <w:left w:val="none" w:sz="0" w:space="0" w:color="auto"/>
                    <w:bottom w:val="none" w:sz="0" w:space="0" w:color="auto"/>
                    <w:right w:val="none" w:sz="0" w:space="0" w:color="auto"/>
                  </w:divBdr>
                  <w:divsChild>
                    <w:div w:id="6625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5453">
              <w:marLeft w:val="0"/>
              <w:marRight w:val="0"/>
              <w:marTop w:val="0"/>
              <w:marBottom w:val="0"/>
              <w:divBdr>
                <w:top w:val="none" w:sz="0" w:space="0" w:color="auto"/>
                <w:left w:val="none" w:sz="0" w:space="0" w:color="auto"/>
                <w:bottom w:val="none" w:sz="0" w:space="0" w:color="auto"/>
                <w:right w:val="none" w:sz="0" w:space="0" w:color="auto"/>
              </w:divBdr>
              <w:divsChild>
                <w:div w:id="1951551223">
                  <w:marLeft w:val="0"/>
                  <w:marRight w:val="0"/>
                  <w:marTop w:val="0"/>
                  <w:marBottom w:val="0"/>
                  <w:divBdr>
                    <w:top w:val="none" w:sz="0" w:space="0" w:color="auto"/>
                    <w:left w:val="none" w:sz="0" w:space="0" w:color="auto"/>
                    <w:bottom w:val="none" w:sz="0" w:space="0" w:color="auto"/>
                    <w:right w:val="none" w:sz="0" w:space="0" w:color="auto"/>
                  </w:divBdr>
                </w:div>
                <w:div w:id="945428617">
                  <w:marLeft w:val="0"/>
                  <w:marRight w:val="0"/>
                  <w:marTop w:val="0"/>
                  <w:marBottom w:val="0"/>
                  <w:divBdr>
                    <w:top w:val="none" w:sz="0" w:space="0" w:color="auto"/>
                    <w:left w:val="none" w:sz="0" w:space="0" w:color="auto"/>
                    <w:bottom w:val="none" w:sz="0" w:space="0" w:color="auto"/>
                    <w:right w:val="none" w:sz="0" w:space="0" w:color="auto"/>
                  </w:divBdr>
                  <w:divsChild>
                    <w:div w:id="2041512741">
                      <w:marLeft w:val="0"/>
                      <w:marRight w:val="0"/>
                      <w:marTop w:val="0"/>
                      <w:marBottom w:val="0"/>
                      <w:divBdr>
                        <w:top w:val="none" w:sz="0" w:space="0" w:color="auto"/>
                        <w:left w:val="none" w:sz="0" w:space="0" w:color="auto"/>
                        <w:bottom w:val="none" w:sz="0" w:space="0" w:color="auto"/>
                        <w:right w:val="none" w:sz="0" w:space="0" w:color="auto"/>
                      </w:divBdr>
                      <w:divsChild>
                        <w:div w:id="2126534061">
                          <w:marLeft w:val="0"/>
                          <w:marRight w:val="0"/>
                          <w:marTop w:val="0"/>
                          <w:marBottom w:val="0"/>
                          <w:divBdr>
                            <w:top w:val="none" w:sz="0" w:space="0" w:color="auto"/>
                            <w:left w:val="none" w:sz="0" w:space="0" w:color="auto"/>
                            <w:bottom w:val="none" w:sz="0" w:space="0" w:color="auto"/>
                            <w:right w:val="none" w:sz="0" w:space="0" w:color="auto"/>
                          </w:divBdr>
                        </w:div>
                        <w:div w:id="1607889175">
                          <w:marLeft w:val="0"/>
                          <w:marRight w:val="0"/>
                          <w:marTop w:val="0"/>
                          <w:marBottom w:val="0"/>
                          <w:divBdr>
                            <w:top w:val="none" w:sz="0" w:space="0" w:color="auto"/>
                            <w:left w:val="none" w:sz="0" w:space="0" w:color="auto"/>
                            <w:bottom w:val="none" w:sz="0" w:space="0" w:color="auto"/>
                            <w:right w:val="none" w:sz="0" w:space="0" w:color="auto"/>
                          </w:divBdr>
                        </w:div>
                        <w:div w:id="754596492">
                          <w:marLeft w:val="0"/>
                          <w:marRight w:val="0"/>
                          <w:marTop w:val="0"/>
                          <w:marBottom w:val="0"/>
                          <w:divBdr>
                            <w:top w:val="none" w:sz="0" w:space="0" w:color="auto"/>
                            <w:left w:val="none" w:sz="0" w:space="0" w:color="auto"/>
                            <w:bottom w:val="none" w:sz="0" w:space="0" w:color="auto"/>
                            <w:right w:val="none" w:sz="0" w:space="0" w:color="auto"/>
                          </w:divBdr>
                        </w:div>
                        <w:div w:id="329413073">
                          <w:marLeft w:val="0"/>
                          <w:marRight w:val="0"/>
                          <w:marTop w:val="0"/>
                          <w:marBottom w:val="0"/>
                          <w:divBdr>
                            <w:top w:val="none" w:sz="0" w:space="0" w:color="auto"/>
                            <w:left w:val="none" w:sz="0" w:space="0" w:color="auto"/>
                            <w:bottom w:val="none" w:sz="0" w:space="0" w:color="auto"/>
                            <w:right w:val="none" w:sz="0" w:space="0" w:color="auto"/>
                          </w:divBdr>
                        </w:div>
                        <w:div w:id="406537330">
                          <w:marLeft w:val="0"/>
                          <w:marRight w:val="0"/>
                          <w:marTop w:val="0"/>
                          <w:marBottom w:val="0"/>
                          <w:divBdr>
                            <w:top w:val="none" w:sz="0" w:space="0" w:color="auto"/>
                            <w:left w:val="none" w:sz="0" w:space="0" w:color="auto"/>
                            <w:bottom w:val="none" w:sz="0" w:space="0" w:color="auto"/>
                            <w:right w:val="none" w:sz="0" w:space="0" w:color="auto"/>
                          </w:divBdr>
                        </w:div>
                        <w:div w:id="1516070687">
                          <w:marLeft w:val="0"/>
                          <w:marRight w:val="0"/>
                          <w:marTop w:val="0"/>
                          <w:marBottom w:val="0"/>
                          <w:divBdr>
                            <w:top w:val="none" w:sz="0" w:space="0" w:color="auto"/>
                            <w:left w:val="none" w:sz="0" w:space="0" w:color="auto"/>
                            <w:bottom w:val="none" w:sz="0" w:space="0" w:color="auto"/>
                            <w:right w:val="none" w:sz="0" w:space="0" w:color="auto"/>
                          </w:divBdr>
                        </w:div>
                        <w:div w:id="1215238558">
                          <w:marLeft w:val="0"/>
                          <w:marRight w:val="0"/>
                          <w:marTop w:val="0"/>
                          <w:marBottom w:val="0"/>
                          <w:divBdr>
                            <w:top w:val="none" w:sz="0" w:space="0" w:color="auto"/>
                            <w:left w:val="none" w:sz="0" w:space="0" w:color="auto"/>
                            <w:bottom w:val="none" w:sz="0" w:space="0" w:color="auto"/>
                            <w:right w:val="none" w:sz="0" w:space="0" w:color="auto"/>
                          </w:divBdr>
                        </w:div>
                        <w:div w:id="1778864153">
                          <w:marLeft w:val="0"/>
                          <w:marRight w:val="0"/>
                          <w:marTop w:val="0"/>
                          <w:marBottom w:val="0"/>
                          <w:divBdr>
                            <w:top w:val="none" w:sz="0" w:space="0" w:color="auto"/>
                            <w:left w:val="none" w:sz="0" w:space="0" w:color="auto"/>
                            <w:bottom w:val="none" w:sz="0" w:space="0" w:color="auto"/>
                            <w:right w:val="none" w:sz="0" w:space="0" w:color="auto"/>
                          </w:divBdr>
                        </w:div>
                        <w:div w:id="1662076495">
                          <w:marLeft w:val="0"/>
                          <w:marRight w:val="0"/>
                          <w:marTop w:val="0"/>
                          <w:marBottom w:val="0"/>
                          <w:divBdr>
                            <w:top w:val="none" w:sz="0" w:space="0" w:color="auto"/>
                            <w:left w:val="none" w:sz="0" w:space="0" w:color="auto"/>
                            <w:bottom w:val="none" w:sz="0" w:space="0" w:color="auto"/>
                            <w:right w:val="none" w:sz="0" w:space="0" w:color="auto"/>
                          </w:divBdr>
                        </w:div>
                        <w:div w:id="1612857295">
                          <w:marLeft w:val="0"/>
                          <w:marRight w:val="0"/>
                          <w:marTop w:val="0"/>
                          <w:marBottom w:val="0"/>
                          <w:divBdr>
                            <w:top w:val="none" w:sz="0" w:space="0" w:color="auto"/>
                            <w:left w:val="none" w:sz="0" w:space="0" w:color="auto"/>
                            <w:bottom w:val="none" w:sz="0" w:space="0" w:color="auto"/>
                            <w:right w:val="none" w:sz="0" w:space="0" w:color="auto"/>
                          </w:divBdr>
                        </w:div>
                        <w:div w:id="114056846">
                          <w:marLeft w:val="0"/>
                          <w:marRight w:val="0"/>
                          <w:marTop w:val="0"/>
                          <w:marBottom w:val="0"/>
                          <w:divBdr>
                            <w:top w:val="none" w:sz="0" w:space="0" w:color="auto"/>
                            <w:left w:val="none" w:sz="0" w:space="0" w:color="auto"/>
                            <w:bottom w:val="none" w:sz="0" w:space="0" w:color="auto"/>
                            <w:right w:val="none" w:sz="0" w:space="0" w:color="auto"/>
                          </w:divBdr>
                        </w:div>
                        <w:div w:id="551162298">
                          <w:marLeft w:val="0"/>
                          <w:marRight w:val="0"/>
                          <w:marTop w:val="0"/>
                          <w:marBottom w:val="0"/>
                          <w:divBdr>
                            <w:top w:val="none" w:sz="0" w:space="0" w:color="auto"/>
                            <w:left w:val="none" w:sz="0" w:space="0" w:color="auto"/>
                            <w:bottom w:val="none" w:sz="0" w:space="0" w:color="auto"/>
                            <w:right w:val="none" w:sz="0" w:space="0" w:color="auto"/>
                          </w:divBdr>
                        </w:div>
                        <w:div w:id="237835260">
                          <w:marLeft w:val="0"/>
                          <w:marRight w:val="0"/>
                          <w:marTop w:val="0"/>
                          <w:marBottom w:val="0"/>
                          <w:divBdr>
                            <w:top w:val="none" w:sz="0" w:space="0" w:color="auto"/>
                            <w:left w:val="none" w:sz="0" w:space="0" w:color="auto"/>
                            <w:bottom w:val="none" w:sz="0" w:space="0" w:color="auto"/>
                            <w:right w:val="none" w:sz="0" w:space="0" w:color="auto"/>
                          </w:divBdr>
                        </w:div>
                        <w:div w:id="11517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21070">
              <w:marLeft w:val="0"/>
              <w:marRight w:val="0"/>
              <w:marTop w:val="0"/>
              <w:marBottom w:val="0"/>
              <w:divBdr>
                <w:top w:val="none" w:sz="0" w:space="0" w:color="auto"/>
                <w:left w:val="none" w:sz="0" w:space="0" w:color="auto"/>
                <w:bottom w:val="none" w:sz="0" w:space="0" w:color="auto"/>
                <w:right w:val="none" w:sz="0" w:space="0" w:color="auto"/>
              </w:divBdr>
              <w:divsChild>
                <w:div w:id="474294725">
                  <w:marLeft w:val="0"/>
                  <w:marRight w:val="0"/>
                  <w:marTop w:val="0"/>
                  <w:marBottom w:val="0"/>
                  <w:divBdr>
                    <w:top w:val="none" w:sz="0" w:space="0" w:color="auto"/>
                    <w:left w:val="none" w:sz="0" w:space="0" w:color="auto"/>
                    <w:bottom w:val="none" w:sz="0" w:space="0" w:color="auto"/>
                    <w:right w:val="none" w:sz="0" w:space="0" w:color="auto"/>
                  </w:divBdr>
                </w:div>
                <w:div w:id="1400328202">
                  <w:marLeft w:val="0"/>
                  <w:marRight w:val="0"/>
                  <w:marTop w:val="0"/>
                  <w:marBottom w:val="0"/>
                  <w:divBdr>
                    <w:top w:val="none" w:sz="0" w:space="0" w:color="auto"/>
                    <w:left w:val="none" w:sz="0" w:space="0" w:color="auto"/>
                    <w:bottom w:val="none" w:sz="0" w:space="0" w:color="auto"/>
                    <w:right w:val="none" w:sz="0" w:space="0" w:color="auto"/>
                  </w:divBdr>
                  <w:divsChild>
                    <w:div w:id="19632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89">
              <w:marLeft w:val="0"/>
              <w:marRight w:val="0"/>
              <w:marTop w:val="0"/>
              <w:marBottom w:val="0"/>
              <w:divBdr>
                <w:top w:val="none" w:sz="0" w:space="0" w:color="auto"/>
                <w:left w:val="none" w:sz="0" w:space="0" w:color="auto"/>
                <w:bottom w:val="none" w:sz="0" w:space="0" w:color="auto"/>
                <w:right w:val="none" w:sz="0" w:space="0" w:color="auto"/>
              </w:divBdr>
              <w:divsChild>
                <w:div w:id="927423939">
                  <w:marLeft w:val="0"/>
                  <w:marRight w:val="0"/>
                  <w:marTop w:val="0"/>
                  <w:marBottom w:val="0"/>
                  <w:divBdr>
                    <w:top w:val="none" w:sz="0" w:space="0" w:color="auto"/>
                    <w:left w:val="none" w:sz="0" w:space="0" w:color="auto"/>
                    <w:bottom w:val="none" w:sz="0" w:space="0" w:color="auto"/>
                    <w:right w:val="none" w:sz="0" w:space="0" w:color="auto"/>
                  </w:divBdr>
                </w:div>
                <w:div w:id="1172179716">
                  <w:marLeft w:val="0"/>
                  <w:marRight w:val="0"/>
                  <w:marTop w:val="0"/>
                  <w:marBottom w:val="0"/>
                  <w:divBdr>
                    <w:top w:val="none" w:sz="0" w:space="0" w:color="auto"/>
                    <w:left w:val="none" w:sz="0" w:space="0" w:color="auto"/>
                    <w:bottom w:val="none" w:sz="0" w:space="0" w:color="auto"/>
                    <w:right w:val="none" w:sz="0" w:space="0" w:color="auto"/>
                  </w:divBdr>
                  <w:divsChild>
                    <w:div w:id="679703515">
                      <w:marLeft w:val="0"/>
                      <w:marRight w:val="0"/>
                      <w:marTop w:val="0"/>
                      <w:marBottom w:val="0"/>
                      <w:divBdr>
                        <w:top w:val="none" w:sz="0" w:space="0" w:color="auto"/>
                        <w:left w:val="none" w:sz="0" w:space="0" w:color="auto"/>
                        <w:bottom w:val="none" w:sz="0" w:space="0" w:color="auto"/>
                        <w:right w:val="none" w:sz="0" w:space="0" w:color="auto"/>
                      </w:divBdr>
                      <w:divsChild>
                        <w:div w:id="7616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24752">
              <w:marLeft w:val="0"/>
              <w:marRight w:val="0"/>
              <w:marTop w:val="0"/>
              <w:marBottom w:val="0"/>
              <w:divBdr>
                <w:top w:val="none" w:sz="0" w:space="0" w:color="auto"/>
                <w:left w:val="none" w:sz="0" w:space="0" w:color="auto"/>
                <w:bottom w:val="none" w:sz="0" w:space="0" w:color="auto"/>
                <w:right w:val="none" w:sz="0" w:space="0" w:color="auto"/>
              </w:divBdr>
              <w:divsChild>
                <w:div w:id="1434545134">
                  <w:marLeft w:val="0"/>
                  <w:marRight w:val="0"/>
                  <w:marTop w:val="0"/>
                  <w:marBottom w:val="0"/>
                  <w:divBdr>
                    <w:top w:val="none" w:sz="0" w:space="0" w:color="auto"/>
                    <w:left w:val="none" w:sz="0" w:space="0" w:color="auto"/>
                    <w:bottom w:val="none" w:sz="0" w:space="0" w:color="auto"/>
                    <w:right w:val="none" w:sz="0" w:space="0" w:color="auto"/>
                  </w:divBdr>
                </w:div>
                <w:div w:id="1702122159">
                  <w:marLeft w:val="0"/>
                  <w:marRight w:val="0"/>
                  <w:marTop w:val="0"/>
                  <w:marBottom w:val="0"/>
                  <w:divBdr>
                    <w:top w:val="none" w:sz="0" w:space="0" w:color="auto"/>
                    <w:left w:val="none" w:sz="0" w:space="0" w:color="auto"/>
                    <w:bottom w:val="none" w:sz="0" w:space="0" w:color="auto"/>
                    <w:right w:val="none" w:sz="0" w:space="0" w:color="auto"/>
                  </w:divBdr>
                  <w:divsChild>
                    <w:div w:id="1640652496">
                      <w:marLeft w:val="0"/>
                      <w:marRight w:val="0"/>
                      <w:marTop w:val="0"/>
                      <w:marBottom w:val="0"/>
                      <w:divBdr>
                        <w:top w:val="none" w:sz="0" w:space="0" w:color="auto"/>
                        <w:left w:val="none" w:sz="0" w:space="0" w:color="auto"/>
                        <w:bottom w:val="none" w:sz="0" w:space="0" w:color="auto"/>
                        <w:right w:val="none" w:sz="0" w:space="0" w:color="auto"/>
                      </w:divBdr>
                      <w:divsChild>
                        <w:div w:id="673336650">
                          <w:marLeft w:val="0"/>
                          <w:marRight w:val="0"/>
                          <w:marTop w:val="0"/>
                          <w:marBottom w:val="0"/>
                          <w:divBdr>
                            <w:top w:val="none" w:sz="0" w:space="0" w:color="auto"/>
                            <w:left w:val="none" w:sz="0" w:space="0" w:color="auto"/>
                            <w:bottom w:val="none" w:sz="0" w:space="0" w:color="auto"/>
                            <w:right w:val="none" w:sz="0" w:space="0" w:color="auto"/>
                          </w:divBdr>
                        </w:div>
                        <w:div w:id="10008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946">
              <w:marLeft w:val="0"/>
              <w:marRight w:val="0"/>
              <w:marTop w:val="0"/>
              <w:marBottom w:val="0"/>
              <w:divBdr>
                <w:top w:val="none" w:sz="0" w:space="0" w:color="auto"/>
                <w:left w:val="none" w:sz="0" w:space="0" w:color="auto"/>
                <w:bottom w:val="none" w:sz="0" w:space="0" w:color="auto"/>
                <w:right w:val="none" w:sz="0" w:space="0" w:color="auto"/>
              </w:divBdr>
              <w:divsChild>
                <w:div w:id="787553232">
                  <w:marLeft w:val="0"/>
                  <w:marRight w:val="0"/>
                  <w:marTop w:val="0"/>
                  <w:marBottom w:val="0"/>
                  <w:divBdr>
                    <w:top w:val="none" w:sz="0" w:space="0" w:color="auto"/>
                    <w:left w:val="none" w:sz="0" w:space="0" w:color="auto"/>
                    <w:bottom w:val="none" w:sz="0" w:space="0" w:color="auto"/>
                    <w:right w:val="none" w:sz="0" w:space="0" w:color="auto"/>
                  </w:divBdr>
                </w:div>
                <w:div w:id="160661199">
                  <w:marLeft w:val="0"/>
                  <w:marRight w:val="0"/>
                  <w:marTop w:val="0"/>
                  <w:marBottom w:val="0"/>
                  <w:divBdr>
                    <w:top w:val="none" w:sz="0" w:space="0" w:color="auto"/>
                    <w:left w:val="none" w:sz="0" w:space="0" w:color="auto"/>
                    <w:bottom w:val="none" w:sz="0" w:space="0" w:color="auto"/>
                    <w:right w:val="none" w:sz="0" w:space="0" w:color="auto"/>
                  </w:divBdr>
                  <w:divsChild>
                    <w:div w:id="734276441">
                      <w:marLeft w:val="0"/>
                      <w:marRight w:val="0"/>
                      <w:marTop w:val="0"/>
                      <w:marBottom w:val="0"/>
                      <w:divBdr>
                        <w:top w:val="none" w:sz="0" w:space="0" w:color="auto"/>
                        <w:left w:val="none" w:sz="0" w:space="0" w:color="auto"/>
                        <w:bottom w:val="none" w:sz="0" w:space="0" w:color="auto"/>
                        <w:right w:val="none" w:sz="0" w:space="0" w:color="auto"/>
                      </w:divBdr>
                      <w:divsChild>
                        <w:div w:id="993025915">
                          <w:marLeft w:val="0"/>
                          <w:marRight w:val="0"/>
                          <w:marTop w:val="0"/>
                          <w:marBottom w:val="0"/>
                          <w:divBdr>
                            <w:top w:val="none" w:sz="0" w:space="0" w:color="auto"/>
                            <w:left w:val="none" w:sz="0" w:space="0" w:color="auto"/>
                            <w:bottom w:val="none" w:sz="0" w:space="0" w:color="auto"/>
                            <w:right w:val="none" w:sz="0" w:space="0" w:color="auto"/>
                          </w:divBdr>
                        </w:div>
                        <w:div w:id="692847998">
                          <w:marLeft w:val="0"/>
                          <w:marRight w:val="0"/>
                          <w:marTop w:val="0"/>
                          <w:marBottom w:val="0"/>
                          <w:divBdr>
                            <w:top w:val="none" w:sz="0" w:space="0" w:color="auto"/>
                            <w:left w:val="none" w:sz="0" w:space="0" w:color="auto"/>
                            <w:bottom w:val="none" w:sz="0" w:space="0" w:color="auto"/>
                            <w:right w:val="none" w:sz="0" w:space="0" w:color="auto"/>
                          </w:divBdr>
                        </w:div>
                        <w:div w:id="1056587916">
                          <w:marLeft w:val="0"/>
                          <w:marRight w:val="0"/>
                          <w:marTop w:val="0"/>
                          <w:marBottom w:val="0"/>
                          <w:divBdr>
                            <w:top w:val="none" w:sz="0" w:space="0" w:color="auto"/>
                            <w:left w:val="none" w:sz="0" w:space="0" w:color="auto"/>
                            <w:bottom w:val="none" w:sz="0" w:space="0" w:color="auto"/>
                            <w:right w:val="none" w:sz="0" w:space="0" w:color="auto"/>
                          </w:divBdr>
                        </w:div>
                        <w:div w:id="1467699200">
                          <w:marLeft w:val="0"/>
                          <w:marRight w:val="0"/>
                          <w:marTop w:val="0"/>
                          <w:marBottom w:val="0"/>
                          <w:divBdr>
                            <w:top w:val="none" w:sz="0" w:space="0" w:color="auto"/>
                            <w:left w:val="none" w:sz="0" w:space="0" w:color="auto"/>
                            <w:bottom w:val="none" w:sz="0" w:space="0" w:color="auto"/>
                            <w:right w:val="none" w:sz="0" w:space="0" w:color="auto"/>
                          </w:divBdr>
                        </w:div>
                        <w:div w:id="925728095">
                          <w:marLeft w:val="0"/>
                          <w:marRight w:val="0"/>
                          <w:marTop w:val="0"/>
                          <w:marBottom w:val="0"/>
                          <w:divBdr>
                            <w:top w:val="none" w:sz="0" w:space="0" w:color="auto"/>
                            <w:left w:val="none" w:sz="0" w:space="0" w:color="auto"/>
                            <w:bottom w:val="none" w:sz="0" w:space="0" w:color="auto"/>
                            <w:right w:val="none" w:sz="0" w:space="0" w:color="auto"/>
                          </w:divBdr>
                        </w:div>
                        <w:div w:id="1424187703">
                          <w:marLeft w:val="0"/>
                          <w:marRight w:val="0"/>
                          <w:marTop w:val="0"/>
                          <w:marBottom w:val="0"/>
                          <w:divBdr>
                            <w:top w:val="none" w:sz="0" w:space="0" w:color="auto"/>
                            <w:left w:val="none" w:sz="0" w:space="0" w:color="auto"/>
                            <w:bottom w:val="none" w:sz="0" w:space="0" w:color="auto"/>
                            <w:right w:val="none" w:sz="0" w:space="0" w:color="auto"/>
                          </w:divBdr>
                        </w:div>
                        <w:div w:id="680820267">
                          <w:marLeft w:val="0"/>
                          <w:marRight w:val="0"/>
                          <w:marTop w:val="0"/>
                          <w:marBottom w:val="0"/>
                          <w:divBdr>
                            <w:top w:val="none" w:sz="0" w:space="0" w:color="auto"/>
                            <w:left w:val="none" w:sz="0" w:space="0" w:color="auto"/>
                            <w:bottom w:val="none" w:sz="0" w:space="0" w:color="auto"/>
                            <w:right w:val="none" w:sz="0" w:space="0" w:color="auto"/>
                          </w:divBdr>
                        </w:div>
                        <w:div w:id="1819220948">
                          <w:marLeft w:val="0"/>
                          <w:marRight w:val="0"/>
                          <w:marTop w:val="0"/>
                          <w:marBottom w:val="0"/>
                          <w:divBdr>
                            <w:top w:val="none" w:sz="0" w:space="0" w:color="auto"/>
                            <w:left w:val="none" w:sz="0" w:space="0" w:color="auto"/>
                            <w:bottom w:val="none" w:sz="0" w:space="0" w:color="auto"/>
                            <w:right w:val="none" w:sz="0" w:space="0" w:color="auto"/>
                          </w:divBdr>
                        </w:div>
                        <w:div w:id="788747372">
                          <w:marLeft w:val="0"/>
                          <w:marRight w:val="0"/>
                          <w:marTop w:val="0"/>
                          <w:marBottom w:val="0"/>
                          <w:divBdr>
                            <w:top w:val="none" w:sz="0" w:space="0" w:color="auto"/>
                            <w:left w:val="none" w:sz="0" w:space="0" w:color="auto"/>
                            <w:bottom w:val="none" w:sz="0" w:space="0" w:color="auto"/>
                            <w:right w:val="none" w:sz="0" w:space="0" w:color="auto"/>
                          </w:divBdr>
                        </w:div>
                        <w:div w:id="1293825635">
                          <w:marLeft w:val="0"/>
                          <w:marRight w:val="0"/>
                          <w:marTop w:val="0"/>
                          <w:marBottom w:val="0"/>
                          <w:divBdr>
                            <w:top w:val="none" w:sz="0" w:space="0" w:color="auto"/>
                            <w:left w:val="none" w:sz="0" w:space="0" w:color="auto"/>
                            <w:bottom w:val="none" w:sz="0" w:space="0" w:color="auto"/>
                            <w:right w:val="none" w:sz="0" w:space="0" w:color="auto"/>
                          </w:divBdr>
                        </w:div>
                        <w:div w:id="471408595">
                          <w:marLeft w:val="0"/>
                          <w:marRight w:val="0"/>
                          <w:marTop w:val="0"/>
                          <w:marBottom w:val="0"/>
                          <w:divBdr>
                            <w:top w:val="none" w:sz="0" w:space="0" w:color="auto"/>
                            <w:left w:val="none" w:sz="0" w:space="0" w:color="auto"/>
                            <w:bottom w:val="none" w:sz="0" w:space="0" w:color="auto"/>
                            <w:right w:val="none" w:sz="0" w:space="0" w:color="auto"/>
                          </w:divBdr>
                        </w:div>
                        <w:div w:id="8216062">
                          <w:marLeft w:val="0"/>
                          <w:marRight w:val="0"/>
                          <w:marTop w:val="0"/>
                          <w:marBottom w:val="0"/>
                          <w:divBdr>
                            <w:top w:val="none" w:sz="0" w:space="0" w:color="auto"/>
                            <w:left w:val="none" w:sz="0" w:space="0" w:color="auto"/>
                            <w:bottom w:val="none" w:sz="0" w:space="0" w:color="auto"/>
                            <w:right w:val="none" w:sz="0" w:space="0" w:color="auto"/>
                          </w:divBdr>
                        </w:div>
                        <w:div w:id="148133211">
                          <w:marLeft w:val="0"/>
                          <w:marRight w:val="0"/>
                          <w:marTop w:val="0"/>
                          <w:marBottom w:val="0"/>
                          <w:divBdr>
                            <w:top w:val="none" w:sz="0" w:space="0" w:color="auto"/>
                            <w:left w:val="none" w:sz="0" w:space="0" w:color="auto"/>
                            <w:bottom w:val="none" w:sz="0" w:space="0" w:color="auto"/>
                            <w:right w:val="none" w:sz="0" w:space="0" w:color="auto"/>
                          </w:divBdr>
                        </w:div>
                        <w:div w:id="399838153">
                          <w:marLeft w:val="0"/>
                          <w:marRight w:val="0"/>
                          <w:marTop w:val="0"/>
                          <w:marBottom w:val="0"/>
                          <w:divBdr>
                            <w:top w:val="none" w:sz="0" w:space="0" w:color="auto"/>
                            <w:left w:val="none" w:sz="0" w:space="0" w:color="auto"/>
                            <w:bottom w:val="none" w:sz="0" w:space="0" w:color="auto"/>
                            <w:right w:val="none" w:sz="0" w:space="0" w:color="auto"/>
                          </w:divBdr>
                        </w:div>
                        <w:div w:id="868371679">
                          <w:marLeft w:val="0"/>
                          <w:marRight w:val="0"/>
                          <w:marTop w:val="0"/>
                          <w:marBottom w:val="0"/>
                          <w:divBdr>
                            <w:top w:val="none" w:sz="0" w:space="0" w:color="auto"/>
                            <w:left w:val="none" w:sz="0" w:space="0" w:color="auto"/>
                            <w:bottom w:val="none" w:sz="0" w:space="0" w:color="auto"/>
                            <w:right w:val="none" w:sz="0" w:space="0" w:color="auto"/>
                          </w:divBdr>
                        </w:div>
                        <w:div w:id="729890871">
                          <w:marLeft w:val="0"/>
                          <w:marRight w:val="0"/>
                          <w:marTop w:val="0"/>
                          <w:marBottom w:val="0"/>
                          <w:divBdr>
                            <w:top w:val="none" w:sz="0" w:space="0" w:color="auto"/>
                            <w:left w:val="none" w:sz="0" w:space="0" w:color="auto"/>
                            <w:bottom w:val="none" w:sz="0" w:space="0" w:color="auto"/>
                            <w:right w:val="none" w:sz="0" w:space="0" w:color="auto"/>
                          </w:divBdr>
                        </w:div>
                        <w:div w:id="284236155">
                          <w:marLeft w:val="0"/>
                          <w:marRight w:val="0"/>
                          <w:marTop w:val="0"/>
                          <w:marBottom w:val="0"/>
                          <w:divBdr>
                            <w:top w:val="none" w:sz="0" w:space="0" w:color="auto"/>
                            <w:left w:val="none" w:sz="0" w:space="0" w:color="auto"/>
                            <w:bottom w:val="none" w:sz="0" w:space="0" w:color="auto"/>
                            <w:right w:val="none" w:sz="0" w:space="0" w:color="auto"/>
                          </w:divBdr>
                        </w:div>
                        <w:div w:id="42489674">
                          <w:marLeft w:val="0"/>
                          <w:marRight w:val="0"/>
                          <w:marTop w:val="0"/>
                          <w:marBottom w:val="0"/>
                          <w:divBdr>
                            <w:top w:val="none" w:sz="0" w:space="0" w:color="auto"/>
                            <w:left w:val="none" w:sz="0" w:space="0" w:color="auto"/>
                            <w:bottom w:val="none" w:sz="0" w:space="0" w:color="auto"/>
                            <w:right w:val="none" w:sz="0" w:space="0" w:color="auto"/>
                          </w:divBdr>
                        </w:div>
                        <w:div w:id="1578250498">
                          <w:marLeft w:val="0"/>
                          <w:marRight w:val="0"/>
                          <w:marTop w:val="0"/>
                          <w:marBottom w:val="0"/>
                          <w:divBdr>
                            <w:top w:val="none" w:sz="0" w:space="0" w:color="auto"/>
                            <w:left w:val="none" w:sz="0" w:space="0" w:color="auto"/>
                            <w:bottom w:val="none" w:sz="0" w:space="0" w:color="auto"/>
                            <w:right w:val="none" w:sz="0" w:space="0" w:color="auto"/>
                          </w:divBdr>
                        </w:div>
                        <w:div w:id="1125468260">
                          <w:marLeft w:val="0"/>
                          <w:marRight w:val="0"/>
                          <w:marTop w:val="0"/>
                          <w:marBottom w:val="0"/>
                          <w:divBdr>
                            <w:top w:val="none" w:sz="0" w:space="0" w:color="auto"/>
                            <w:left w:val="none" w:sz="0" w:space="0" w:color="auto"/>
                            <w:bottom w:val="none" w:sz="0" w:space="0" w:color="auto"/>
                            <w:right w:val="none" w:sz="0" w:space="0" w:color="auto"/>
                          </w:divBdr>
                        </w:div>
                        <w:div w:id="1112480145">
                          <w:marLeft w:val="0"/>
                          <w:marRight w:val="0"/>
                          <w:marTop w:val="0"/>
                          <w:marBottom w:val="0"/>
                          <w:divBdr>
                            <w:top w:val="none" w:sz="0" w:space="0" w:color="auto"/>
                            <w:left w:val="none" w:sz="0" w:space="0" w:color="auto"/>
                            <w:bottom w:val="none" w:sz="0" w:space="0" w:color="auto"/>
                            <w:right w:val="none" w:sz="0" w:space="0" w:color="auto"/>
                          </w:divBdr>
                        </w:div>
                        <w:div w:id="1825967360">
                          <w:marLeft w:val="0"/>
                          <w:marRight w:val="0"/>
                          <w:marTop w:val="0"/>
                          <w:marBottom w:val="0"/>
                          <w:divBdr>
                            <w:top w:val="none" w:sz="0" w:space="0" w:color="auto"/>
                            <w:left w:val="none" w:sz="0" w:space="0" w:color="auto"/>
                            <w:bottom w:val="none" w:sz="0" w:space="0" w:color="auto"/>
                            <w:right w:val="none" w:sz="0" w:space="0" w:color="auto"/>
                          </w:divBdr>
                        </w:div>
                        <w:div w:id="1214735066">
                          <w:marLeft w:val="0"/>
                          <w:marRight w:val="0"/>
                          <w:marTop w:val="0"/>
                          <w:marBottom w:val="0"/>
                          <w:divBdr>
                            <w:top w:val="none" w:sz="0" w:space="0" w:color="auto"/>
                            <w:left w:val="none" w:sz="0" w:space="0" w:color="auto"/>
                            <w:bottom w:val="none" w:sz="0" w:space="0" w:color="auto"/>
                            <w:right w:val="none" w:sz="0" w:space="0" w:color="auto"/>
                          </w:divBdr>
                        </w:div>
                        <w:div w:id="1520847998">
                          <w:marLeft w:val="0"/>
                          <w:marRight w:val="0"/>
                          <w:marTop w:val="0"/>
                          <w:marBottom w:val="0"/>
                          <w:divBdr>
                            <w:top w:val="none" w:sz="0" w:space="0" w:color="auto"/>
                            <w:left w:val="none" w:sz="0" w:space="0" w:color="auto"/>
                            <w:bottom w:val="none" w:sz="0" w:space="0" w:color="auto"/>
                            <w:right w:val="none" w:sz="0" w:space="0" w:color="auto"/>
                          </w:divBdr>
                        </w:div>
                        <w:div w:id="296304135">
                          <w:marLeft w:val="0"/>
                          <w:marRight w:val="0"/>
                          <w:marTop w:val="0"/>
                          <w:marBottom w:val="0"/>
                          <w:divBdr>
                            <w:top w:val="none" w:sz="0" w:space="0" w:color="auto"/>
                            <w:left w:val="none" w:sz="0" w:space="0" w:color="auto"/>
                            <w:bottom w:val="none" w:sz="0" w:space="0" w:color="auto"/>
                            <w:right w:val="none" w:sz="0" w:space="0" w:color="auto"/>
                          </w:divBdr>
                        </w:div>
                        <w:div w:id="464008727">
                          <w:marLeft w:val="0"/>
                          <w:marRight w:val="0"/>
                          <w:marTop w:val="0"/>
                          <w:marBottom w:val="0"/>
                          <w:divBdr>
                            <w:top w:val="none" w:sz="0" w:space="0" w:color="auto"/>
                            <w:left w:val="none" w:sz="0" w:space="0" w:color="auto"/>
                            <w:bottom w:val="none" w:sz="0" w:space="0" w:color="auto"/>
                            <w:right w:val="none" w:sz="0" w:space="0" w:color="auto"/>
                          </w:divBdr>
                        </w:div>
                        <w:div w:id="1992249808">
                          <w:marLeft w:val="0"/>
                          <w:marRight w:val="0"/>
                          <w:marTop w:val="0"/>
                          <w:marBottom w:val="0"/>
                          <w:divBdr>
                            <w:top w:val="none" w:sz="0" w:space="0" w:color="auto"/>
                            <w:left w:val="none" w:sz="0" w:space="0" w:color="auto"/>
                            <w:bottom w:val="none" w:sz="0" w:space="0" w:color="auto"/>
                            <w:right w:val="none" w:sz="0" w:space="0" w:color="auto"/>
                          </w:divBdr>
                        </w:div>
                        <w:div w:id="1233737253">
                          <w:marLeft w:val="0"/>
                          <w:marRight w:val="0"/>
                          <w:marTop w:val="0"/>
                          <w:marBottom w:val="0"/>
                          <w:divBdr>
                            <w:top w:val="none" w:sz="0" w:space="0" w:color="auto"/>
                            <w:left w:val="none" w:sz="0" w:space="0" w:color="auto"/>
                            <w:bottom w:val="none" w:sz="0" w:space="0" w:color="auto"/>
                            <w:right w:val="none" w:sz="0" w:space="0" w:color="auto"/>
                          </w:divBdr>
                        </w:div>
                        <w:div w:id="1520511752">
                          <w:marLeft w:val="0"/>
                          <w:marRight w:val="0"/>
                          <w:marTop w:val="0"/>
                          <w:marBottom w:val="0"/>
                          <w:divBdr>
                            <w:top w:val="none" w:sz="0" w:space="0" w:color="auto"/>
                            <w:left w:val="none" w:sz="0" w:space="0" w:color="auto"/>
                            <w:bottom w:val="none" w:sz="0" w:space="0" w:color="auto"/>
                            <w:right w:val="none" w:sz="0" w:space="0" w:color="auto"/>
                          </w:divBdr>
                        </w:div>
                        <w:div w:id="1978800171">
                          <w:marLeft w:val="0"/>
                          <w:marRight w:val="0"/>
                          <w:marTop w:val="0"/>
                          <w:marBottom w:val="0"/>
                          <w:divBdr>
                            <w:top w:val="none" w:sz="0" w:space="0" w:color="auto"/>
                            <w:left w:val="none" w:sz="0" w:space="0" w:color="auto"/>
                            <w:bottom w:val="none" w:sz="0" w:space="0" w:color="auto"/>
                            <w:right w:val="none" w:sz="0" w:space="0" w:color="auto"/>
                          </w:divBdr>
                        </w:div>
                        <w:div w:id="874738176">
                          <w:marLeft w:val="0"/>
                          <w:marRight w:val="0"/>
                          <w:marTop w:val="0"/>
                          <w:marBottom w:val="0"/>
                          <w:divBdr>
                            <w:top w:val="none" w:sz="0" w:space="0" w:color="auto"/>
                            <w:left w:val="none" w:sz="0" w:space="0" w:color="auto"/>
                            <w:bottom w:val="none" w:sz="0" w:space="0" w:color="auto"/>
                            <w:right w:val="none" w:sz="0" w:space="0" w:color="auto"/>
                          </w:divBdr>
                        </w:div>
                        <w:div w:id="20984270">
                          <w:marLeft w:val="0"/>
                          <w:marRight w:val="0"/>
                          <w:marTop w:val="0"/>
                          <w:marBottom w:val="0"/>
                          <w:divBdr>
                            <w:top w:val="none" w:sz="0" w:space="0" w:color="auto"/>
                            <w:left w:val="none" w:sz="0" w:space="0" w:color="auto"/>
                            <w:bottom w:val="none" w:sz="0" w:space="0" w:color="auto"/>
                            <w:right w:val="none" w:sz="0" w:space="0" w:color="auto"/>
                          </w:divBdr>
                        </w:div>
                        <w:div w:id="998925454">
                          <w:marLeft w:val="0"/>
                          <w:marRight w:val="0"/>
                          <w:marTop w:val="0"/>
                          <w:marBottom w:val="0"/>
                          <w:divBdr>
                            <w:top w:val="none" w:sz="0" w:space="0" w:color="auto"/>
                            <w:left w:val="none" w:sz="0" w:space="0" w:color="auto"/>
                            <w:bottom w:val="none" w:sz="0" w:space="0" w:color="auto"/>
                            <w:right w:val="none" w:sz="0" w:space="0" w:color="auto"/>
                          </w:divBdr>
                        </w:div>
                        <w:div w:id="9506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166015">
              <w:marLeft w:val="0"/>
              <w:marRight w:val="0"/>
              <w:marTop w:val="0"/>
              <w:marBottom w:val="0"/>
              <w:divBdr>
                <w:top w:val="none" w:sz="0" w:space="0" w:color="auto"/>
                <w:left w:val="none" w:sz="0" w:space="0" w:color="auto"/>
                <w:bottom w:val="none" w:sz="0" w:space="0" w:color="auto"/>
                <w:right w:val="none" w:sz="0" w:space="0" w:color="auto"/>
              </w:divBdr>
              <w:divsChild>
                <w:div w:id="1760559332">
                  <w:marLeft w:val="0"/>
                  <w:marRight w:val="0"/>
                  <w:marTop w:val="0"/>
                  <w:marBottom w:val="0"/>
                  <w:divBdr>
                    <w:top w:val="none" w:sz="0" w:space="0" w:color="auto"/>
                    <w:left w:val="none" w:sz="0" w:space="0" w:color="auto"/>
                    <w:bottom w:val="none" w:sz="0" w:space="0" w:color="auto"/>
                    <w:right w:val="none" w:sz="0" w:space="0" w:color="auto"/>
                  </w:divBdr>
                </w:div>
                <w:div w:id="678967723">
                  <w:marLeft w:val="0"/>
                  <w:marRight w:val="0"/>
                  <w:marTop w:val="0"/>
                  <w:marBottom w:val="0"/>
                  <w:divBdr>
                    <w:top w:val="none" w:sz="0" w:space="0" w:color="auto"/>
                    <w:left w:val="none" w:sz="0" w:space="0" w:color="auto"/>
                    <w:bottom w:val="none" w:sz="0" w:space="0" w:color="auto"/>
                    <w:right w:val="none" w:sz="0" w:space="0" w:color="auto"/>
                  </w:divBdr>
                  <w:divsChild>
                    <w:div w:id="72707858">
                      <w:marLeft w:val="0"/>
                      <w:marRight w:val="0"/>
                      <w:marTop w:val="0"/>
                      <w:marBottom w:val="0"/>
                      <w:divBdr>
                        <w:top w:val="none" w:sz="0" w:space="0" w:color="auto"/>
                        <w:left w:val="none" w:sz="0" w:space="0" w:color="auto"/>
                        <w:bottom w:val="none" w:sz="0" w:space="0" w:color="auto"/>
                        <w:right w:val="none" w:sz="0" w:space="0" w:color="auto"/>
                      </w:divBdr>
                      <w:divsChild>
                        <w:div w:id="744377187">
                          <w:marLeft w:val="0"/>
                          <w:marRight w:val="0"/>
                          <w:marTop w:val="0"/>
                          <w:marBottom w:val="0"/>
                          <w:divBdr>
                            <w:top w:val="none" w:sz="0" w:space="0" w:color="auto"/>
                            <w:left w:val="none" w:sz="0" w:space="0" w:color="auto"/>
                            <w:bottom w:val="none" w:sz="0" w:space="0" w:color="auto"/>
                            <w:right w:val="none" w:sz="0" w:space="0" w:color="auto"/>
                          </w:divBdr>
                        </w:div>
                        <w:div w:id="873225728">
                          <w:marLeft w:val="0"/>
                          <w:marRight w:val="0"/>
                          <w:marTop w:val="0"/>
                          <w:marBottom w:val="0"/>
                          <w:divBdr>
                            <w:top w:val="none" w:sz="0" w:space="0" w:color="auto"/>
                            <w:left w:val="none" w:sz="0" w:space="0" w:color="auto"/>
                            <w:bottom w:val="none" w:sz="0" w:space="0" w:color="auto"/>
                            <w:right w:val="none" w:sz="0" w:space="0" w:color="auto"/>
                          </w:divBdr>
                        </w:div>
                        <w:div w:id="1082727509">
                          <w:marLeft w:val="0"/>
                          <w:marRight w:val="0"/>
                          <w:marTop w:val="0"/>
                          <w:marBottom w:val="0"/>
                          <w:divBdr>
                            <w:top w:val="none" w:sz="0" w:space="0" w:color="auto"/>
                            <w:left w:val="none" w:sz="0" w:space="0" w:color="auto"/>
                            <w:bottom w:val="none" w:sz="0" w:space="0" w:color="auto"/>
                            <w:right w:val="none" w:sz="0" w:space="0" w:color="auto"/>
                          </w:divBdr>
                        </w:div>
                        <w:div w:id="2121145483">
                          <w:marLeft w:val="0"/>
                          <w:marRight w:val="0"/>
                          <w:marTop w:val="0"/>
                          <w:marBottom w:val="0"/>
                          <w:divBdr>
                            <w:top w:val="none" w:sz="0" w:space="0" w:color="auto"/>
                            <w:left w:val="none" w:sz="0" w:space="0" w:color="auto"/>
                            <w:bottom w:val="none" w:sz="0" w:space="0" w:color="auto"/>
                            <w:right w:val="none" w:sz="0" w:space="0" w:color="auto"/>
                          </w:divBdr>
                        </w:div>
                        <w:div w:id="272907921">
                          <w:marLeft w:val="0"/>
                          <w:marRight w:val="0"/>
                          <w:marTop w:val="0"/>
                          <w:marBottom w:val="0"/>
                          <w:divBdr>
                            <w:top w:val="none" w:sz="0" w:space="0" w:color="auto"/>
                            <w:left w:val="none" w:sz="0" w:space="0" w:color="auto"/>
                            <w:bottom w:val="none" w:sz="0" w:space="0" w:color="auto"/>
                            <w:right w:val="none" w:sz="0" w:space="0" w:color="auto"/>
                          </w:divBdr>
                        </w:div>
                        <w:div w:id="1681156935">
                          <w:marLeft w:val="0"/>
                          <w:marRight w:val="0"/>
                          <w:marTop w:val="0"/>
                          <w:marBottom w:val="0"/>
                          <w:divBdr>
                            <w:top w:val="none" w:sz="0" w:space="0" w:color="auto"/>
                            <w:left w:val="none" w:sz="0" w:space="0" w:color="auto"/>
                            <w:bottom w:val="none" w:sz="0" w:space="0" w:color="auto"/>
                            <w:right w:val="none" w:sz="0" w:space="0" w:color="auto"/>
                          </w:divBdr>
                        </w:div>
                        <w:div w:id="650867230">
                          <w:marLeft w:val="0"/>
                          <w:marRight w:val="0"/>
                          <w:marTop w:val="0"/>
                          <w:marBottom w:val="0"/>
                          <w:divBdr>
                            <w:top w:val="none" w:sz="0" w:space="0" w:color="auto"/>
                            <w:left w:val="none" w:sz="0" w:space="0" w:color="auto"/>
                            <w:bottom w:val="none" w:sz="0" w:space="0" w:color="auto"/>
                            <w:right w:val="none" w:sz="0" w:space="0" w:color="auto"/>
                          </w:divBdr>
                        </w:div>
                        <w:div w:id="91171378">
                          <w:marLeft w:val="0"/>
                          <w:marRight w:val="0"/>
                          <w:marTop w:val="0"/>
                          <w:marBottom w:val="0"/>
                          <w:divBdr>
                            <w:top w:val="none" w:sz="0" w:space="0" w:color="auto"/>
                            <w:left w:val="none" w:sz="0" w:space="0" w:color="auto"/>
                            <w:bottom w:val="none" w:sz="0" w:space="0" w:color="auto"/>
                            <w:right w:val="none" w:sz="0" w:space="0" w:color="auto"/>
                          </w:divBdr>
                        </w:div>
                        <w:div w:id="1278441558">
                          <w:marLeft w:val="0"/>
                          <w:marRight w:val="0"/>
                          <w:marTop w:val="0"/>
                          <w:marBottom w:val="0"/>
                          <w:divBdr>
                            <w:top w:val="none" w:sz="0" w:space="0" w:color="auto"/>
                            <w:left w:val="none" w:sz="0" w:space="0" w:color="auto"/>
                            <w:bottom w:val="none" w:sz="0" w:space="0" w:color="auto"/>
                            <w:right w:val="none" w:sz="0" w:space="0" w:color="auto"/>
                          </w:divBdr>
                        </w:div>
                        <w:div w:id="805195465">
                          <w:marLeft w:val="0"/>
                          <w:marRight w:val="0"/>
                          <w:marTop w:val="0"/>
                          <w:marBottom w:val="0"/>
                          <w:divBdr>
                            <w:top w:val="none" w:sz="0" w:space="0" w:color="auto"/>
                            <w:left w:val="none" w:sz="0" w:space="0" w:color="auto"/>
                            <w:bottom w:val="none" w:sz="0" w:space="0" w:color="auto"/>
                            <w:right w:val="none" w:sz="0" w:space="0" w:color="auto"/>
                          </w:divBdr>
                        </w:div>
                        <w:div w:id="220755223">
                          <w:marLeft w:val="0"/>
                          <w:marRight w:val="0"/>
                          <w:marTop w:val="0"/>
                          <w:marBottom w:val="0"/>
                          <w:divBdr>
                            <w:top w:val="none" w:sz="0" w:space="0" w:color="auto"/>
                            <w:left w:val="none" w:sz="0" w:space="0" w:color="auto"/>
                            <w:bottom w:val="none" w:sz="0" w:space="0" w:color="auto"/>
                            <w:right w:val="none" w:sz="0" w:space="0" w:color="auto"/>
                          </w:divBdr>
                        </w:div>
                        <w:div w:id="742220944">
                          <w:marLeft w:val="0"/>
                          <w:marRight w:val="0"/>
                          <w:marTop w:val="0"/>
                          <w:marBottom w:val="0"/>
                          <w:divBdr>
                            <w:top w:val="none" w:sz="0" w:space="0" w:color="auto"/>
                            <w:left w:val="none" w:sz="0" w:space="0" w:color="auto"/>
                            <w:bottom w:val="none" w:sz="0" w:space="0" w:color="auto"/>
                            <w:right w:val="none" w:sz="0" w:space="0" w:color="auto"/>
                          </w:divBdr>
                        </w:div>
                        <w:div w:id="185875212">
                          <w:marLeft w:val="0"/>
                          <w:marRight w:val="0"/>
                          <w:marTop w:val="0"/>
                          <w:marBottom w:val="0"/>
                          <w:divBdr>
                            <w:top w:val="none" w:sz="0" w:space="0" w:color="auto"/>
                            <w:left w:val="none" w:sz="0" w:space="0" w:color="auto"/>
                            <w:bottom w:val="none" w:sz="0" w:space="0" w:color="auto"/>
                            <w:right w:val="none" w:sz="0" w:space="0" w:color="auto"/>
                          </w:divBdr>
                        </w:div>
                        <w:div w:id="1372152959">
                          <w:marLeft w:val="0"/>
                          <w:marRight w:val="0"/>
                          <w:marTop w:val="0"/>
                          <w:marBottom w:val="0"/>
                          <w:divBdr>
                            <w:top w:val="none" w:sz="0" w:space="0" w:color="auto"/>
                            <w:left w:val="none" w:sz="0" w:space="0" w:color="auto"/>
                            <w:bottom w:val="none" w:sz="0" w:space="0" w:color="auto"/>
                            <w:right w:val="none" w:sz="0" w:space="0" w:color="auto"/>
                          </w:divBdr>
                        </w:div>
                        <w:div w:id="1872644250">
                          <w:marLeft w:val="0"/>
                          <w:marRight w:val="0"/>
                          <w:marTop w:val="0"/>
                          <w:marBottom w:val="0"/>
                          <w:divBdr>
                            <w:top w:val="none" w:sz="0" w:space="0" w:color="auto"/>
                            <w:left w:val="none" w:sz="0" w:space="0" w:color="auto"/>
                            <w:bottom w:val="none" w:sz="0" w:space="0" w:color="auto"/>
                            <w:right w:val="none" w:sz="0" w:space="0" w:color="auto"/>
                          </w:divBdr>
                        </w:div>
                        <w:div w:id="1257052461">
                          <w:marLeft w:val="0"/>
                          <w:marRight w:val="0"/>
                          <w:marTop w:val="0"/>
                          <w:marBottom w:val="0"/>
                          <w:divBdr>
                            <w:top w:val="none" w:sz="0" w:space="0" w:color="auto"/>
                            <w:left w:val="none" w:sz="0" w:space="0" w:color="auto"/>
                            <w:bottom w:val="none" w:sz="0" w:space="0" w:color="auto"/>
                            <w:right w:val="none" w:sz="0" w:space="0" w:color="auto"/>
                          </w:divBdr>
                        </w:div>
                        <w:div w:id="1599482438">
                          <w:marLeft w:val="0"/>
                          <w:marRight w:val="0"/>
                          <w:marTop w:val="0"/>
                          <w:marBottom w:val="0"/>
                          <w:divBdr>
                            <w:top w:val="none" w:sz="0" w:space="0" w:color="auto"/>
                            <w:left w:val="none" w:sz="0" w:space="0" w:color="auto"/>
                            <w:bottom w:val="none" w:sz="0" w:space="0" w:color="auto"/>
                            <w:right w:val="none" w:sz="0" w:space="0" w:color="auto"/>
                          </w:divBdr>
                        </w:div>
                        <w:div w:id="1329477704">
                          <w:marLeft w:val="0"/>
                          <w:marRight w:val="0"/>
                          <w:marTop w:val="0"/>
                          <w:marBottom w:val="0"/>
                          <w:divBdr>
                            <w:top w:val="none" w:sz="0" w:space="0" w:color="auto"/>
                            <w:left w:val="none" w:sz="0" w:space="0" w:color="auto"/>
                            <w:bottom w:val="none" w:sz="0" w:space="0" w:color="auto"/>
                            <w:right w:val="none" w:sz="0" w:space="0" w:color="auto"/>
                          </w:divBdr>
                        </w:div>
                        <w:div w:id="1107197137">
                          <w:marLeft w:val="0"/>
                          <w:marRight w:val="0"/>
                          <w:marTop w:val="0"/>
                          <w:marBottom w:val="0"/>
                          <w:divBdr>
                            <w:top w:val="none" w:sz="0" w:space="0" w:color="auto"/>
                            <w:left w:val="none" w:sz="0" w:space="0" w:color="auto"/>
                            <w:bottom w:val="none" w:sz="0" w:space="0" w:color="auto"/>
                            <w:right w:val="none" w:sz="0" w:space="0" w:color="auto"/>
                          </w:divBdr>
                        </w:div>
                        <w:div w:id="465780627">
                          <w:marLeft w:val="0"/>
                          <w:marRight w:val="0"/>
                          <w:marTop w:val="0"/>
                          <w:marBottom w:val="0"/>
                          <w:divBdr>
                            <w:top w:val="none" w:sz="0" w:space="0" w:color="auto"/>
                            <w:left w:val="none" w:sz="0" w:space="0" w:color="auto"/>
                            <w:bottom w:val="none" w:sz="0" w:space="0" w:color="auto"/>
                            <w:right w:val="none" w:sz="0" w:space="0" w:color="auto"/>
                          </w:divBdr>
                        </w:div>
                        <w:div w:id="1730837481">
                          <w:marLeft w:val="0"/>
                          <w:marRight w:val="0"/>
                          <w:marTop w:val="0"/>
                          <w:marBottom w:val="0"/>
                          <w:divBdr>
                            <w:top w:val="none" w:sz="0" w:space="0" w:color="auto"/>
                            <w:left w:val="none" w:sz="0" w:space="0" w:color="auto"/>
                            <w:bottom w:val="none" w:sz="0" w:space="0" w:color="auto"/>
                            <w:right w:val="none" w:sz="0" w:space="0" w:color="auto"/>
                          </w:divBdr>
                        </w:div>
                        <w:div w:id="1305503498">
                          <w:marLeft w:val="0"/>
                          <w:marRight w:val="0"/>
                          <w:marTop w:val="0"/>
                          <w:marBottom w:val="0"/>
                          <w:divBdr>
                            <w:top w:val="none" w:sz="0" w:space="0" w:color="auto"/>
                            <w:left w:val="none" w:sz="0" w:space="0" w:color="auto"/>
                            <w:bottom w:val="none" w:sz="0" w:space="0" w:color="auto"/>
                            <w:right w:val="none" w:sz="0" w:space="0" w:color="auto"/>
                          </w:divBdr>
                        </w:div>
                        <w:div w:id="458383531">
                          <w:marLeft w:val="0"/>
                          <w:marRight w:val="0"/>
                          <w:marTop w:val="0"/>
                          <w:marBottom w:val="0"/>
                          <w:divBdr>
                            <w:top w:val="none" w:sz="0" w:space="0" w:color="auto"/>
                            <w:left w:val="none" w:sz="0" w:space="0" w:color="auto"/>
                            <w:bottom w:val="none" w:sz="0" w:space="0" w:color="auto"/>
                            <w:right w:val="none" w:sz="0" w:space="0" w:color="auto"/>
                          </w:divBdr>
                        </w:div>
                        <w:div w:id="412706129">
                          <w:marLeft w:val="0"/>
                          <w:marRight w:val="0"/>
                          <w:marTop w:val="0"/>
                          <w:marBottom w:val="0"/>
                          <w:divBdr>
                            <w:top w:val="none" w:sz="0" w:space="0" w:color="auto"/>
                            <w:left w:val="none" w:sz="0" w:space="0" w:color="auto"/>
                            <w:bottom w:val="none" w:sz="0" w:space="0" w:color="auto"/>
                            <w:right w:val="none" w:sz="0" w:space="0" w:color="auto"/>
                          </w:divBdr>
                        </w:div>
                        <w:div w:id="217210875">
                          <w:marLeft w:val="0"/>
                          <w:marRight w:val="0"/>
                          <w:marTop w:val="0"/>
                          <w:marBottom w:val="0"/>
                          <w:divBdr>
                            <w:top w:val="none" w:sz="0" w:space="0" w:color="auto"/>
                            <w:left w:val="none" w:sz="0" w:space="0" w:color="auto"/>
                            <w:bottom w:val="none" w:sz="0" w:space="0" w:color="auto"/>
                            <w:right w:val="none" w:sz="0" w:space="0" w:color="auto"/>
                          </w:divBdr>
                        </w:div>
                        <w:div w:id="1099180090">
                          <w:marLeft w:val="0"/>
                          <w:marRight w:val="0"/>
                          <w:marTop w:val="0"/>
                          <w:marBottom w:val="0"/>
                          <w:divBdr>
                            <w:top w:val="none" w:sz="0" w:space="0" w:color="auto"/>
                            <w:left w:val="none" w:sz="0" w:space="0" w:color="auto"/>
                            <w:bottom w:val="none" w:sz="0" w:space="0" w:color="auto"/>
                            <w:right w:val="none" w:sz="0" w:space="0" w:color="auto"/>
                          </w:divBdr>
                        </w:div>
                        <w:div w:id="1589969525">
                          <w:marLeft w:val="0"/>
                          <w:marRight w:val="0"/>
                          <w:marTop w:val="0"/>
                          <w:marBottom w:val="0"/>
                          <w:divBdr>
                            <w:top w:val="none" w:sz="0" w:space="0" w:color="auto"/>
                            <w:left w:val="none" w:sz="0" w:space="0" w:color="auto"/>
                            <w:bottom w:val="none" w:sz="0" w:space="0" w:color="auto"/>
                            <w:right w:val="none" w:sz="0" w:space="0" w:color="auto"/>
                          </w:divBdr>
                        </w:div>
                        <w:div w:id="1236471611">
                          <w:marLeft w:val="0"/>
                          <w:marRight w:val="0"/>
                          <w:marTop w:val="0"/>
                          <w:marBottom w:val="0"/>
                          <w:divBdr>
                            <w:top w:val="none" w:sz="0" w:space="0" w:color="auto"/>
                            <w:left w:val="none" w:sz="0" w:space="0" w:color="auto"/>
                            <w:bottom w:val="none" w:sz="0" w:space="0" w:color="auto"/>
                            <w:right w:val="none" w:sz="0" w:space="0" w:color="auto"/>
                          </w:divBdr>
                        </w:div>
                        <w:div w:id="1673946507">
                          <w:marLeft w:val="0"/>
                          <w:marRight w:val="0"/>
                          <w:marTop w:val="0"/>
                          <w:marBottom w:val="0"/>
                          <w:divBdr>
                            <w:top w:val="none" w:sz="0" w:space="0" w:color="auto"/>
                            <w:left w:val="none" w:sz="0" w:space="0" w:color="auto"/>
                            <w:bottom w:val="none" w:sz="0" w:space="0" w:color="auto"/>
                            <w:right w:val="none" w:sz="0" w:space="0" w:color="auto"/>
                          </w:divBdr>
                        </w:div>
                        <w:div w:id="912086020">
                          <w:marLeft w:val="0"/>
                          <w:marRight w:val="0"/>
                          <w:marTop w:val="0"/>
                          <w:marBottom w:val="0"/>
                          <w:divBdr>
                            <w:top w:val="none" w:sz="0" w:space="0" w:color="auto"/>
                            <w:left w:val="none" w:sz="0" w:space="0" w:color="auto"/>
                            <w:bottom w:val="none" w:sz="0" w:space="0" w:color="auto"/>
                            <w:right w:val="none" w:sz="0" w:space="0" w:color="auto"/>
                          </w:divBdr>
                        </w:div>
                        <w:div w:id="1260942647">
                          <w:marLeft w:val="0"/>
                          <w:marRight w:val="0"/>
                          <w:marTop w:val="0"/>
                          <w:marBottom w:val="0"/>
                          <w:divBdr>
                            <w:top w:val="none" w:sz="0" w:space="0" w:color="auto"/>
                            <w:left w:val="none" w:sz="0" w:space="0" w:color="auto"/>
                            <w:bottom w:val="none" w:sz="0" w:space="0" w:color="auto"/>
                            <w:right w:val="none" w:sz="0" w:space="0" w:color="auto"/>
                          </w:divBdr>
                        </w:div>
                        <w:div w:id="1476334679">
                          <w:marLeft w:val="0"/>
                          <w:marRight w:val="0"/>
                          <w:marTop w:val="0"/>
                          <w:marBottom w:val="0"/>
                          <w:divBdr>
                            <w:top w:val="none" w:sz="0" w:space="0" w:color="auto"/>
                            <w:left w:val="none" w:sz="0" w:space="0" w:color="auto"/>
                            <w:bottom w:val="none" w:sz="0" w:space="0" w:color="auto"/>
                            <w:right w:val="none" w:sz="0" w:space="0" w:color="auto"/>
                          </w:divBdr>
                        </w:div>
                        <w:div w:id="1802575655">
                          <w:marLeft w:val="0"/>
                          <w:marRight w:val="0"/>
                          <w:marTop w:val="0"/>
                          <w:marBottom w:val="0"/>
                          <w:divBdr>
                            <w:top w:val="none" w:sz="0" w:space="0" w:color="auto"/>
                            <w:left w:val="none" w:sz="0" w:space="0" w:color="auto"/>
                            <w:bottom w:val="none" w:sz="0" w:space="0" w:color="auto"/>
                            <w:right w:val="none" w:sz="0" w:space="0" w:color="auto"/>
                          </w:divBdr>
                        </w:div>
                        <w:div w:id="698165003">
                          <w:marLeft w:val="0"/>
                          <w:marRight w:val="0"/>
                          <w:marTop w:val="0"/>
                          <w:marBottom w:val="0"/>
                          <w:divBdr>
                            <w:top w:val="none" w:sz="0" w:space="0" w:color="auto"/>
                            <w:left w:val="none" w:sz="0" w:space="0" w:color="auto"/>
                            <w:bottom w:val="none" w:sz="0" w:space="0" w:color="auto"/>
                            <w:right w:val="none" w:sz="0" w:space="0" w:color="auto"/>
                          </w:divBdr>
                        </w:div>
                        <w:div w:id="1627348108">
                          <w:marLeft w:val="0"/>
                          <w:marRight w:val="0"/>
                          <w:marTop w:val="0"/>
                          <w:marBottom w:val="0"/>
                          <w:divBdr>
                            <w:top w:val="none" w:sz="0" w:space="0" w:color="auto"/>
                            <w:left w:val="none" w:sz="0" w:space="0" w:color="auto"/>
                            <w:bottom w:val="none" w:sz="0" w:space="0" w:color="auto"/>
                            <w:right w:val="none" w:sz="0" w:space="0" w:color="auto"/>
                          </w:divBdr>
                        </w:div>
                        <w:div w:id="48379385">
                          <w:marLeft w:val="0"/>
                          <w:marRight w:val="0"/>
                          <w:marTop w:val="0"/>
                          <w:marBottom w:val="0"/>
                          <w:divBdr>
                            <w:top w:val="none" w:sz="0" w:space="0" w:color="auto"/>
                            <w:left w:val="none" w:sz="0" w:space="0" w:color="auto"/>
                            <w:bottom w:val="none" w:sz="0" w:space="0" w:color="auto"/>
                            <w:right w:val="none" w:sz="0" w:space="0" w:color="auto"/>
                          </w:divBdr>
                        </w:div>
                        <w:div w:id="723018101">
                          <w:marLeft w:val="0"/>
                          <w:marRight w:val="0"/>
                          <w:marTop w:val="0"/>
                          <w:marBottom w:val="0"/>
                          <w:divBdr>
                            <w:top w:val="none" w:sz="0" w:space="0" w:color="auto"/>
                            <w:left w:val="none" w:sz="0" w:space="0" w:color="auto"/>
                            <w:bottom w:val="none" w:sz="0" w:space="0" w:color="auto"/>
                            <w:right w:val="none" w:sz="0" w:space="0" w:color="auto"/>
                          </w:divBdr>
                        </w:div>
                        <w:div w:id="1524785131">
                          <w:marLeft w:val="0"/>
                          <w:marRight w:val="0"/>
                          <w:marTop w:val="0"/>
                          <w:marBottom w:val="0"/>
                          <w:divBdr>
                            <w:top w:val="none" w:sz="0" w:space="0" w:color="auto"/>
                            <w:left w:val="none" w:sz="0" w:space="0" w:color="auto"/>
                            <w:bottom w:val="none" w:sz="0" w:space="0" w:color="auto"/>
                            <w:right w:val="none" w:sz="0" w:space="0" w:color="auto"/>
                          </w:divBdr>
                        </w:div>
                        <w:div w:id="1599829919">
                          <w:marLeft w:val="0"/>
                          <w:marRight w:val="0"/>
                          <w:marTop w:val="0"/>
                          <w:marBottom w:val="0"/>
                          <w:divBdr>
                            <w:top w:val="none" w:sz="0" w:space="0" w:color="auto"/>
                            <w:left w:val="none" w:sz="0" w:space="0" w:color="auto"/>
                            <w:bottom w:val="none" w:sz="0" w:space="0" w:color="auto"/>
                            <w:right w:val="none" w:sz="0" w:space="0" w:color="auto"/>
                          </w:divBdr>
                        </w:div>
                        <w:div w:id="1074205118">
                          <w:marLeft w:val="0"/>
                          <w:marRight w:val="0"/>
                          <w:marTop w:val="0"/>
                          <w:marBottom w:val="0"/>
                          <w:divBdr>
                            <w:top w:val="none" w:sz="0" w:space="0" w:color="auto"/>
                            <w:left w:val="none" w:sz="0" w:space="0" w:color="auto"/>
                            <w:bottom w:val="none" w:sz="0" w:space="0" w:color="auto"/>
                            <w:right w:val="none" w:sz="0" w:space="0" w:color="auto"/>
                          </w:divBdr>
                        </w:div>
                        <w:div w:id="677464182">
                          <w:marLeft w:val="0"/>
                          <w:marRight w:val="0"/>
                          <w:marTop w:val="0"/>
                          <w:marBottom w:val="0"/>
                          <w:divBdr>
                            <w:top w:val="none" w:sz="0" w:space="0" w:color="auto"/>
                            <w:left w:val="none" w:sz="0" w:space="0" w:color="auto"/>
                            <w:bottom w:val="none" w:sz="0" w:space="0" w:color="auto"/>
                            <w:right w:val="none" w:sz="0" w:space="0" w:color="auto"/>
                          </w:divBdr>
                        </w:div>
                        <w:div w:id="2048066561">
                          <w:marLeft w:val="0"/>
                          <w:marRight w:val="0"/>
                          <w:marTop w:val="0"/>
                          <w:marBottom w:val="0"/>
                          <w:divBdr>
                            <w:top w:val="none" w:sz="0" w:space="0" w:color="auto"/>
                            <w:left w:val="none" w:sz="0" w:space="0" w:color="auto"/>
                            <w:bottom w:val="none" w:sz="0" w:space="0" w:color="auto"/>
                            <w:right w:val="none" w:sz="0" w:space="0" w:color="auto"/>
                          </w:divBdr>
                        </w:div>
                        <w:div w:id="778985440">
                          <w:marLeft w:val="0"/>
                          <w:marRight w:val="0"/>
                          <w:marTop w:val="0"/>
                          <w:marBottom w:val="0"/>
                          <w:divBdr>
                            <w:top w:val="none" w:sz="0" w:space="0" w:color="auto"/>
                            <w:left w:val="none" w:sz="0" w:space="0" w:color="auto"/>
                            <w:bottom w:val="none" w:sz="0" w:space="0" w:color="auto"/>
                            <w:right w:val="none" w:sz="0" w:space="0" w:color="auto"/>
                          </w:divBdr>
                        </w:div>
                        <w:div w:id="1016887833">
                          <w:marLeft w:val="0"/>
                          <w:marRight w:val="0"/>
                          <w:marTop w:val="0"/>
                          <w:marBottom w:val="0"/>
                          <w:divBdr>
                            <w:top w:val="none" w:sz="0" w:space="0" w:color="auto"/>
                            <w:left w:val="none" w:sz="0" w:space="0" w:color="auto"/>
                            <w:bottom w:val="none" w:sz="0" w:space="0" w:color="auto"/>
                            <w:right w:val="none" w:sz="0" w:space="0" w:color="auto"/>
                          </w:divBdr>
                        </w:div>
                        <w:div w:id="973490682">
                          <w:marLeft w:val="0"/>
                          <w:marRight w:val="0"/>
                          <w:marTop w:val="0"/>
                          <w:marBottom w:val="0"/>
                          <w:divBdr>
                            <w:top w:val="none" w:sz="0" w:space="0" w:color="auto"/>
                            <w:left w:val="none" w:sz="0" w:space="0" w:color="auto"/>
                            <w:bottom w:val="none" w:sz="0" w:space="0" w:color="auto"/>
                            <w:right w:val="none" w:sz="0" w:space="0" w:color="auto"/>
                          </w:divBdr>
                        </w:div>
                        <w:div w:id="7123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63838">
              <w:marLeft w:val="0"/>
              <w:marRight w:val="0"/>
              <w:marTop w:val="0"/>
              <w:marBottom w:val="0"/>
              <w:divBdr>
                <w:top w:val="none" w:sz="0" w:space="0" w:color="auto"/>
                <w:left w:val="none" w:sz="0" w:space="0" w:color="auto"/>
                <w:bottom w:val="none" w:sz="0" w:space="0" w:color="auto"/>
                <w:right w:val="none" w:sz="0" w:space="0" w:color="auto"/>
              </w:divBdr>
              <w:divsChild>
                <w:div w:id="380442412">
                  <w:marLeft w:val="0"/>
                  <w:marRight w:val="0"/>
                  <w:marTop w:val="0"/>
                  <w:marBottom w:val="0"/>
                  <w:divBdr>
                    <w:top w:val="none" w:sz="0" w:space="0" w:color="auto"/>
                    <w:left w:val="none" w:sz="0" w:space="0" w:color="auto"/>
                    <w:bottom w:val="none" w:sz="0" w:space="0" w:color="auto"/>
                    <w:right w:val="none" w:sz="0" w:space="0" w:color="auto"/>
                  </w:divBdr>
                </w:div>
                <w:div w:id="1441728202">
                  <w:marLeft w:val="0"/>
                  <w:marRight w:val="0"/>
                  <w:marTop w:val="0"/>
                  <w:marBottom w:val="0"/>
                  <w:divBdr>
                    <w:top w:val="none" w:sz="0" w:space="0" w:color="auto"/>
                    <w:left w:val="none" w:sz="0" w:space="0" w:color="auto"/>
                    <w:bottom w:val="none" w:sz="0" w:space="0" w:color="auto"/>
                    <w:right w:val="none" w:sz="0" w:space="0" w:color="auto"/>
                  </w:divBdr>
                  <w:divsChild>
                    <w:div w:id="1322738390">
                      <w:marLeft w:val="0"/>
                      <w:marRight w:val="0"/>
                      <w:marTop w:val="0"/>
                      <w:marBottom w:val="0"/>
                      <w:divBdr>
                        <w:top w:val="none" w:sz="0" w:space="0" w:color="auto"/>
                        <w:left w:val="none" w:sz="0" w:space="0" w:color="auto"/>
                        <w:bottom w:val="none" w:sz="0" w:space="0" w:color="auto"/>
                        <w:right w:val="none" w:sz="0" w:space="0" w:color="auto"/>
                      </w:divBdr>
                      <w:divsChild>
                        <w:div w:id="2142652540">
                          <w:marLeft w:val="0"/>
                          <w:marRight w:val="0"/>
                          <w:marTop w:val="0"/>
                          <w:marBottom w:val="0"/>
                          <w:divBdr>
                            <w:top w:val="none" w:sz="0" w:space="0" w:color="auto"/>
                            <w:left w:val="none" w:sz="0" w:space="0" w:color="auto"/>
                            <w:bottom w:val="none" w:sz="0" w:space="0" w:color="auto"/>
                            <w:right w:val="none" w:sz="0" w:space="0" w:color="auto"/>
                          </w:divBdr>
                        </w:div>
                        <w:div w:id="1326200264">
                          <w:marLeft w:val="0"/>
                          <w:marRight w:val="0"/>
                          <w:marTop w:val="0"/>
                          <w:marBottom w:val="0"/>
                          <w:divBdr>
                            <w:top w:val="none" w:sz="0" w:space="0" w:color="auto"/>
                            <w:left w:val="none" w:sz="0" w:space="0" w:color="auto"/>
                            <w:bottom w:val="none" w:sz="0" w:space="0" w:color="auto"/>
                            <w:right w:val="none" w:sz="0" w:space="0" w:color="auto"/>
                          </w:divBdr>
                        </w:div>
                        <w:div w:id="14292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76573">
              <w:marLeft w:val="0"/>
              <w:marRight w:val="0"/>
              <w:marTop w:val="0"/>
              <w:marBottom w:val="0"/>
              <w:divBdr>
                <w:top w:val="none" w:sz="0" w:space="0" w:color="auto"/>
                <w:left w:val="none" w:sz="0" w:space="0" w:color="auto"/>
                <w:bottom w:val="none" w:sz="0" w:space="0" w:color="auto"/>
                <w:right w:val="none" w:sz="0" w:space="0" w:color="auto"/>
              </w:divBdr>
              <w:divsChild>
                <w:div w:id="1175417619">
                  <w:marLeft w:val="0"/>
                  <w:marRight w:val="0"/>
                  <w:marTop w:val="0"/>
                  <w:marBottom w:val="0"/>
                  <w:divBdr>
                    <w:top w:val="none" w:sz="0" w:space="0" w:color="auto"/>
                    <w:left w:val="none" w:sz="0" w:space="0" w:color="auto"/>
                    <w:bottom w:val="none" w:sz="0" w:space="0" w:color="auto"/>
                    <w:right w:val="none" w:sz="0" w:space="0" w:color="auto"/>
                  </w:divBdr>
                </w:div>
                <w:div w:id="37364142">
                  <w:marLeft w:val="0"/>
                  <w:marRight w:val="0"/>
                  <w:marTop w:val="0"/>
                  <w:marBottom w:val="0"/>
                  <w:divBdr>
                    <w:top w:val="none" w:sz="0" w:space="0" w:color="auto"/>
                    <w:left w:val="none" w:sz="0" w:space="0" w:color="auto"/>
                    <w:bottom w:val="none" w:sz="0" w:space="0" w:color="auto"/>
                    <w:right w:val="none" w:sz="0" w:space="0" w:color="auto"/>
                  </w:divBdr>
                  <w:divsChild>
                    <w:div w:id="9778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7366">
              <w:marLeft w:val="0"/>
              <w:marRight w:val="0"/>
              <w:marTop w:val="0"/>
              <w:marBottom w:val="0"/>
              <w:divBdr>
                <w:top w:val="none" w:sz="0" w:space="0" w:color="auto"/>
                <w:left w:val="none" w:sz="0" w:space="0" w:color="auto"/>
                <w:bottom w:val="none" w:sz="0" w:space="0" w:color="auto"/>
                <w:right w:val="none" w:sz="0" w:space="0" w:color="auto"/>
              </w:divBdr>
              <w:divsChild>
                <w:div w:id="1656375068">
                  <w:marLeft w:val="0"/>
                  <w:marRight w:val="0"/>
                  <w:marTop w:val="0"/>
                  <w:marBottom w:val="0"/>
                  <w:divBdr>
                    <w:top w:val="none" w:sz="0" w:space="0" w:color="auto"/>
                    <w:left w:val="none" w:sz="0" w:space="0" w:color="auto"/>
                    <w:bottom w:val="none" w:sz="0" w:space="0" w:color="auto"/>
                    <w:right w:val="none" w:sz="0" w:space="0" w:color="auto"/>
                  </w:divBdr>
                </w:div>
                <w:div w:id="1078942229">
                  <w:marLeft w:val="0"/>
                  <w:marRight w:val="0"/>
                  <w:marTop w:val="0"/>
                  <w:marBottom w:val="0"/>
                  <w:divBdr>
                    <w:top w:val="none" w:sz="0" w:space="0" w:color="auto"/>
                    <w:left w:val="none" w:sz="0" w:space="0" w:color="auto"/>
                    <w:bottom w:val="none" w:sz="0" w:space="0" w:color="auto"/>
                    <w:right w:val="none" w:sz="0" w:space="0" w:color="auto"/>
                  </w:divBdr>
                  <w:divsChild>
                    <w:div w:id="1682779644">
                      <w:marLeft w:val="0"/>
                      <w:marRight w:val="0"/>
                      <w:marTop w:val="0"/>
                      <w:marBottom w:val="0"/>
                      <w:divBdr>
                        <w:top w:val="none" w:sz="0" w:space="0" w:color="auto"/>
                        <w:left w:val="none" w:sz="0" w:space="0" w:color="auto"/>
                        <w:bottom w:val="none" w:sz="0" w:space="0" w:color="auto"/>
                        <w:right w:val="none" w:sz="0" w:space="0" w:color="auto"/>
                      </w:divBdr>
                      <w:divsChild>
                        <w:div w:id="809245138">
                          <w:marLeft w:val="0"/>
                          <w:marRight w:val="0"/>
                          <w:marTop w:val="0"/>
                          <w:marBottom w:val="0"/>
                          <w:divBdr>
                            <w:top w:val="none" w:sz="0" w:space="0" w:color="auto"/>
                            <w:left w:val="none" w:sz="0" w:space="0" w:color="auto"/>
                            <w:bottom w:val="none" w:sz="0" w:space="0" w:color="auto"/>
                            <w:right w:val="none" w:sz="0" w:space="0" w:color="auto"/>
                          </w:divBdr>
                        </w:div>
                        <w:div w:id="551887910">
                          <w:marLeft w:val="0"/>
                          <w:marRight w:val="0"/>
                          <w:marTop w:val="0"/>
                          <w:marBottom w:val="0"/>
                          <w:divBdr>
                            <w:top w:val="none" w:sz="0" w:space="0" w:color="auto"/>
                            <w:left w:val="none" w:sz="0" w:space="0" w:color="auto"/>
                            <w:bottom w:val="none" w:sz="0" w:space="0" w:color="auto"/>
                            <w:right w:val="none" w:sz="0" w:space="0" w:color="auto"/>
                          </w:divBdr>
                        </w:div>
                        <w:div w:id="1325281117">
                          <w:marLeft w:val="0"/>
                          <w:marRight w:val="0"/>
                          <w:marTop w:val="0"/>
                          <w:marBottom w:val="0"/>
                          <w:divBdr>
                            <w:top w:val="none" w:sz="0" w:space="0" w:color="auto"/>
                            <w:left w:val="none" w:sz="0" w:space="0" w:color="auto"/>
                            <w:bottom w:val="none" w:sz="0" w:space="0" w:color="auto"/>
                            <w:right w:val="none" w:sz="0" w:space="0" w:color="auto"/>
                          </w:divBdr>
                        </w:div>
                        <w:div w:id="190458238">
                          <w:marLeft w:val="0"/>
                          <w:marRight w:val="0"/>
                          <w:marTop w:val="0"/>
                          <w:marBottom w:val="0"/>
                          <w:divBdr>
                            <w:top w:val="none" w:sz="0" w:space="0" w:color="auto"/>
                            <w:left w:val="none" w:sz="0" w:space="0" w:color="auto"/>
                            <w:bottom w:val="none" w:sz="0" w:space="0" w:color="auto"/>
                            <w:right w:val="none" w:sz="0" w:space="0" w:color="auto"/>
                          </w:divBdr>
                        </w:div>
                        <w:div w:id="137378287">
                          <w:marLeft w:val="0"/>
                          <w:marRight w:val="0"/>
                          <w:marTop w:val="0"/>
                          <w:marBottom w:val="0"/>
                          <w:divBdr>
                            <w:top w:val="none" w:sz="0" w:space="0" w:color="auto"/>
                            <w:left w:val="none" w:sz="0" w:space="0" w:color="auto"/>
                            <w:bottom w:val="none" w:sz="0" w:space="0" w:color="auto"/>
                            <w:right w:val="none" w:sz="0" w:space="0" w:color="auto"/>
                          </w:divBdr>
                        </w:div>
                        <w:div w:id="533738674">
                          <w:marLeft w:val="0"/>
                          <w:marRight w:val="0"/>
                          <w:marTop w:val="0"/>
                          <w:marBottom w:val="0"/>
                          <w:divBdr>
                            <w:top w:val="none" w:sz="0" w:space="0" w:color="auto"/>
                            <w:left w:val="none" w:sz="0" w:space="0" w:color="auto"/>
                            <w:bottom w:val="none" w:sz="0" w:space="0" w:color="auto"/>
                            <w:right w:val="none" w:sz="0" w:space="0" w:color="auto"/>
                          </w:divBdr>
                        </w:div>
                        <w:div w:id="907308492">
                          <w:marLeft w:val="0"/>
                          <w:marRight w:val="0"/>
                          <w:marTop w:val="0"/>
                          <w:marBottom w:val="0"/>
                          <w:divBdr>
                            <w:top w:val="none" w:sz="0" w:space="0" w:color="auto"/>
                            <w:left w:val="none" w:sz="0" w:space="0" w:color="auto"/>
                            <w:bottom w:val="none" w:sz="0" w:space="0" w:color="auto"/>
                            <w:right w:val="none" w:sz="0" w:space="0" w:color="auto"/>
                          </w:divBdr>
                        </w:div>
                        <w:div w:id="1187447055">
                          <w:marLeft w:val="0"/>
                          <w:marRight w:val="0"/>
                          <w:marTop w:val="0"/>
                          <w:marBottom w:val="0"/>
                          <w:divBdr>
                            <w:top w:val="none" w:sz="0" w:space="0" w:color="auto"/>
                            <w:left w:val="none" w:sz="0" w:space="0" w:color="auto"/>
                            <w:bottom w:val="none" w:sz="0" w:space="0" w:color="auto"/>
                            <w:right w:val="none" w:sz="0" w:space="0" w:color="auto"/>
                          </w:divBdr>
                        </w:div>
                        <w:div w:id="824514190">
                          <w:marLeft w:val="0"/>
                          <w:marRight w:val="0"/>
                          <w:marTop w:val="0"/>
                          <w:marBottom w:val="0"/>
                          <w:divBdr>
                            <w:top w:val="none" w:sz="0" w:space="0" w:color="auto"/>
                            <w:left w:val="none" w:sz="0" w:space="0" w:color="auto"/>
                            <w:bottom w:val="none" w:sz="0" w:space="0" w:color="auto"/>
                            <w:right w:val="none" w:sz="0" w:space="0" w:color="auto"/>
                          </w:divBdr>
                        </w:div>
                        <w:div w:id="1206025525">
                          <w:marLeft w:val="0"/>
                          <w:marRight w:val="0"/>
                          <w:marTop w:val="0"/>
                          <w:marBottom w:val="0"/>
                          <w:divBdr>
                            <w:top w:val="none" w:sz="0" w:space="0" w:color="auto"/>
                            <w:left w:val="none" w:sz="0" w:space="0" w:color="auto"/>
                            <w:bottom w:val="none" w:sz="0" w:space="0" w:color="auto"/>
                            <w:right w:val="none" w:sz="0" w:space="0" w:color="auto"/>
                          </w:divBdr>
                        </w:div>
                        <w:div w:id="377701866">
                          <w:marLeft w:val="0"/>
                          <w:marRight w:val="0"/>
                          <w:marTop w:val="0"/>
                          <w:marBottom w:val="0"/>
                          <w:divBdr>
                            <w:top w:val="none" w:sz="0" w:space="0" w:color="auto"/>
                            <w:left w:val="none" w:sz="0" w:space="0" w:color="auto"/>
                            <w:bottom w:val="none" w:sz="0" w:space="0" w:color="auto"/>
                            <w:right w:val="none" w:sz="0" w:space="0" w:color="auto"/>
                          </w:divBdr>
                        </w:div>
                        <w:div w:id="1213882775">
                          <w:marLeft w:val="0"/>
                          <w:marRight w:val="0"/>
                          <w:marTop w:val="0"/>
                          <w:marBottom w:val="0"/>
                          <w:divBdr>
                            <w:top w:val="none" w:sz="0" w:space="0" w:color="auto"/>
                            <w:left w:val="none" w:sz="0" w:space="0" w:color="auto"/>
                            <w:bottom w:val="none" w:sz="0" w:space="0" w:color="auto"/>
                            <w:right w:val="none" w:sz="0" w:space="0" w:color="auto"/>
                          </w:divBdr>
                        </w:div>
                        <w:div w:id="1940065213">
                          <w:marLeft w:val="0"/>
                          <w:marRight w:val="0"/>
                          <w:marTop w:val="0"/>
                          <w:marBottom w:val="0"/>
                          <w:divBdr>
                            <w:top w:val="none" w:sz="0" w:space="0" w:color="auto"/>
                            <w:left w:val="none" w:sz="0" w:space="0" w:color="auto"/>
                            <w:bottom w:val="none" w:sz="0" w:space="0" w:color="auto"/>
                            <w:right w:val="none" w:sz="0" w:space="0" w:color="auto"/>
                          </w:divBdr>
                        </w:div>
                        <w:div w:id="1588810198">
                          <w:marLeft w:val="0"/>
                          <w:marRight w:val="0"/>
                          <w:marTop w:val="0"/>
                          <w:marBottom w:val="0"/>
                          <w:divBdr>
                            <w:top w:val="none" w:sz="0" w:space="0" w:color="auto"/>
                            <w:left w:val="none" w:sz="0" w:space="0" w:color="auto"/>
                            <w:bottom w:val="none" w:sz="0" w:space="0" w:color="auto"/>
                            <w:right w:val="none" w:sz="0" w:space="0" w:color="auto"/>
                          </w:divBdr>
                        </w:div>
                        <w:div w:id="419563468">
                          <w:marLeft w:val="0"/>
                          <w:marRight w:val="0"/>
                          <w:marTop w:val="0"/>
                          <w:marBottom w:val="0"/>
                          <w:divBdr>
                            <w:top w:val="none" w:sz="0" w:space="0" w:color="auto"/>
                            <w:left w:val="none" w:sz="0" w:space="0" w:color="auto"/>
                            <w:bottom w:val="none" w:sz="0" w:space="0" w:color="auto"/>
                            <w:right w:val="none" w:sz="0" w:space="0" w:color="auto"/>
                          </w:divBdr>
                        </w:div>
                        <w:div w:id="8084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83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google-styleguide.googlecode.com/svn/trunk/javascriptguide.xml" TargetMode="External"/><Relationship Id="rId117" Type="http://schemas.openxmlformats.org/officeDocument/2006/relationships/hyperlink" Target="http://www.oracle.com/technetwork/java/javase/documentation/index-137868.html" TargetMode="External"/><Relationship Id="rId21" Type="http://schemas.openxmlformats.org/officeDocument/2006/relationships/hyperlink" Target="https://google-styleguide.googlecode.com/svn/trunk/javascriptguide.xml" TargetMode="External"/><Relationship Id="rId42" Type="http://schemas.openxmlformats.org/officeDocument/2006/relationships/hyperlink" Target="https://google-styleguide.googlecode.com/svn/trunk/javascriptguide.xml" TargetMode="External"/><Relationship Id="rId47" Type="http://schemas.openxmlformats.org/officeDocument/2006/relationships/hyperlink" Target="https://google-styleguide.googlecode.com/svn/trunk/javascriptguide.xml" TargetMode="External"/><Relationship Id="rId63" Type="http://schemas.openxmlformats.org/officeDocument/2006/relationships/hyperlink" Target="https://google-styleguide.googlecode.com/svn/trunk/javascriptguide.xml?showone=Function_Declarations_Within_Blocks" TargetMode="External"/><Relationship Id="rId68" Type="http://schemas.openxmlformats.org/officeDocument/2006/relationships/hyperlink" Target="https://google-styleguide.googlecode.com/svn/trunk/javascriptguide.xml?showone=Wrapper_objects_for_primitive_types" TargetMode="External"/><Relationship Id="rId84" Type="http://schemas.openxmlformats.org/officeDocument/2006/relationships/hyperlink" Target="https://google-styleguide.googlecode.com/svn/trunk/javascriptguide.xml?showone=Internet_Explorer_s_Conditional_Comments" TargetMode="External"/><Relationship Id="rId89" Type="http://schemas.openxmlformats.org/officeDocument/2006/relationships/hyperlink" Target="https://google-styleguide.googlecode.com/svn/trunk/javascriptguide.xml" TargetMode="External"/><Relationship Id="rId112" Type="http://schemas.openxmlformats.org/officeDocument/2006/relationships/hyperlink" Target="https://google-styleguide.googlecode.com/svn/trunk/cppguide.xml" TargetMode="External"/><Relationship Id="rId133" Type="http://schemas.openxmlformats.org/officeDocument/2006/relationships/hyperlink" Target="https://google-styleguide.googlecode.com/svn/trunk/javascriptguide.xml?showone=Tips_and_Tricks" TargetMode="External"/><Relationship Id="rId138" Type="http://schemas.openxmlformats.org/officeDocument/2006/relationships/hyperlink" Target="https://github.com/angular/angular.js/wiki/Understanding-Directives" TargetMode="External"/><Relationship Id="rId154" Type="http://schemas.openxmlformats.org/officeDocument/2006/relationships/hyperlink" Target="https://github.com/angular-ui/ui-alias" TargetMode="External"/><Relationship Id="rId159" Type="http://schemas.openxmlformats.org/officeDocument/2006/relationships/theme" Target="theme/theme1.xml"/><Relationship Id="rId16" Type="http://schemas.openxmlformats.org/officeDocument/2006/relationships/hyperlink" Target="http://www.w3.org/TR/CSS21/fonts.html" TargetMode="External"/><Relationship Id="rId107" Type="http://schemas.openxmlformats.org/officeDocument/2006/relationships/hyperlink" Target="https://google-styleguide.googlecode.com/svn/trunk/javascriptguide.xml" TargetMode="External"/><Relationship Id="rId11" Type="http://schemas.openxmlformats.org/officeDocument/2006/relationships/hyperlink" Target="http://google-styleguide.googlecode.com/svn/trunk/htmlcssguide.xml?_sm_au_=iVVkWMRWjQbRjrTN" TargetMode="External"/><Relationship Id="rId32" Type="http://schemas.openxmlformats.org/officeDocument/2006/relationships/hyperlink" Target="https://google-styleguide.googlecode.com/svn/trunk/javascriptguide.xml" TargetMode="External"/><Relationship Id="rId37" Type="http://schemas.openxmlformats.org/officeDocument/2006/relationships/hyperlink" Target="https://google-styleguide.googlecode.com/svn/trunk/javascriptguide.xml" TargetMode="External"/><Relationship Id="rId53" Type="http://schemas.openxmlformats.org/officeDocument/2006/relationships/hyperlink" Target="https://google-styleguide.googlecode.com/svn/trunk/javascriptguide.xml" TargetMode="External"/><Relationship Id="rId58" Type="http://schemas.openxmlformats.org/officeDocument/2006/relationships/hyperlink" Target="https://google-styleguide.googlecode.com/svn/trunk/javascriptguide.xml?showone=Constants" TargetMode="External"/><Relationship Id="rId74" Type="http://schemas.openxmlformats.org/officeDocument/2006/relationships/hyperlink" Target="https://google-styleguide.googlecode.com/svn/trunk/javascriptguide.xml?showone=Closures" TargetMode="External"/><Relationship Id="rId79" Type="http://schemas.openxmlformats.org/officeDocument/2006/relationships/hyperlink" Target="https://google-styleguide.googlecode.com/svn/trunk/javascriptguide.xml?showone=for-in_loop" TargetMode="External"/><Relationship Id="rId102" Type="http://schemas.openxmlformats.org/officeDocument/2006/relationships/hyperlink" Target="https://google-styleguide.googlecode.com/svn/trunk/javascriptguide.xml?showone=JavaScript_Types" TargetMode="External"/><Relationship Id="rId123" Type="http://schemas.openxmlformats.org/officeDocument/2006/relationships/hyperlink" Target="https://google-styleguide.googlecode.com/svn/trunk/javascriptguide.xml" TargetMode="External"/><Relationship Id="rId128" Type="http://schemas.openxmlformats.org/officeDocument/2006/relationships/hyperlink" Target="https://google-styleguide.googlecode.com/svn/trunk/javascriptguide.xml" TargetMode="External"/><Relationship Id="rId144" Type="http://schemas.openxmlformats.org/officeDocument/2006/relationships/hyperlink" Target="https://github.com/angular/angular.js/wiki/Design-discussions" TargetMode="External"/><Relationship Id="rId149" Type="http://schemas.openxmlformats.org/officeDocument/2006/relationships/hyperlink" Target="https://github.com/angular/angular.js/wiki/Training-Courses" TargetMode="External"/><Relationship Id="rId5" Type="http://schemas.openxmlformats.org/officeDocument/2006/relationships/settings" Target="settings.xml"/><Relationship Id="rId90" Type="http://schemas.openxmlformats.org/officeDocument/2006/relationships/hyperlink" Target="https://google-styleguide.googlecode.com/svn/trunk/javascriptguide.xml?showone=Custom_toString___methods" TargetMode="External"/><Relationship Id="rId95" Type="http://schemas.openxmlformats.org/officeDocument/2006/relationships/hyperlink" Target="https://docs.google.com/document/pub?id=1ETFAuh2kaXMVL-vafUYhaWlhl6b5D9TOvboVg7Zl68Y" TargetMode="External"/><Relationship Id="rId22" Type="http://schemas.openxmlformats.org/officeDocument/2006/relationships/hyperlink" Target="https://google-styleguide.googlecode.com/svn/trunk/javascriptguide.xml" TargetMode="External"/><Relationship Id="rId27" Type="http://schemas.openxmlformats.org/officeDocument/2006/relationships/hyperlink" Target="https://google-styleguide.googlecode.com/svn/trunk/javascriptguide.xml" TargetMode="External"/><Relationship Id="rId43" Type="http://schemas.openxmlformats.org/officeDocument/2006/relationships/hyperlink" Target="https://google-styleguide.googlecode.com/svn/trunk/javascriptguide.xml" TargetMode="External"/><Relationship Id="rId48" Type="http://schemas.openxmlformats.org/officeDocument/2006/relationships/hyperlink" Target="https://google-styleguide.googlecode.com/svn/trunk/javascriptguide.xml" TargetMode="External"/><Relationship Id="rId64" Type="http://schemas.openxmlformats.org/officeDocument/2006/relationships/hyperlink" Target="http://www.ecma-international.org/publications/standards/Ecma-262.htm" TargetMode="External"/><Relationship Id="rId69" Type="http://schemas.openxmlformats.org/officeDocument/2006/relationships/hyperlink" Target="https://google-styleguide.googlecode.com/svn/trunk/javascriptguide.xml?showone=Multi-level_prototype_hierarchies" TargetMode="External"/><Relationship Id="rId113" Type="http://schemas.openxmlformats.org/officeDocument/2006/relationships/hyperlink" Target="http://code.google.com/p/jsdoc-toolkit/" TargetMode="External"/><Relationship Id="rId118" Type="http://schemas.openxmlformats.org/officeDocument/2006/relationships/hyperlink" Target="https://google-styleguide.googlecode.com/svn/trunk/copyright.html" TargetMode="External"/><Relationship Id="rId134" Type="http://schemas.openxmlformats.org/officeDocument/2006/relationships/hyperlink" Target="http://google-styleguide.googlecode.com/svn/trunk/angularjs-google-style.html" TargetMode="External"/><Relationship Id="rId139" Type="http://schemas.openxmlformats.org/officeDocument/2006/relationships/hyperlink" Target="https://github.com/angular/angular.js/wiki/Understanding-Scopes" TargetMode="External"/><Relationship Id="rId80" Type="http://schemas.openxmlformats.org/officeDocument/2006/relationships/hyperlink" Target="https://google-styleguide.googlecode.com/svn/trunk/javascriptguide.xml?showone=Associative_Arrays" TargetMode="External"/><Relationship Id="rId85" Type="http://schemas.openxmlformats.org/officeDocument/2006/relationships/hyperlink" Target="https://google-styleguide.googlecode.com/svn/trunk/javascriptguide.xml?showone=Naming" TargetMode="External"/><Relationship Id="rId150" Type="http://schemas.openxmlformats.org/officeDocument/2006/relationships/hyperlink" Target="https://github.com/angular/angular.js/wiki/Projects-using-AngularJS" TargetMode="External"/><Relationship Id="rId155" Type="http://schemas.openxmlformats.org/officeDocument/2006/relationships/hyperlink" Target="https://github.com/angular-app/angular-app/tree/master/client/src/app" TargetMode="External"/><Relationship Id="rId12" Type="http://schemas.openxmlformats.org/officeDocument/2006/relationships/hyperlink" Target="http://www.w3.org/TR/CSS21/about.html" TargetMode="External"/><Relationship Id="rId17" Type="http://schemas.openxmlformats.org/officeDocument/2006/relationships/hyperlink" Target="http://www.w3.org/TR/CSS21/visudet.html" TargetMode="External"/><Relationship Id="rId33" Type="http://schemas.openxmlformats.org/officeDocument/2006/relationships/hyperlink" Target="https://google-styleguide.googlecode.com/svn/trunk/javascriptguide.xml" TargetMode="External"/><Relationship Id="rId38" Type="http://schemas.openxmlformats.org/officeDocument/2006/relationships/hyperlink" Target="https://google-styleguide.googlecode.com/svn/trunk/javascriptguide.xml" TargetMode="External"/><Relationship Id="rId59" Type="http://schemas.openxmlformats.org/officeDocument/2006/relationships/hyperlink" Target="https://developer.mozilla.org/en/JavaScript/Reference/Statements/const" TargetMode="External"/><Relationship Id="rId103" Type="http://schemas.openxmlformats.org/officeDocument/2006/relationships/hyperlink" Target="http://wiki.ecmascript.org/doku.php?id=spec:spec" TargetMode="External"/><Relationship Id="rId108" Type="http://schemas.openxmlformats.org/officeDocument/2006/relationships/hyperlink" Target="https://google-styleguide.googlecode.com/svn/trunk/javascriptguide.xml" TargetMode="External"/><Relationship Id="rId124" Type="http://schemas.openxmlformats.org/officeDocument/2006/relationships/hyperlink" Target="https://google-styleguide.googlecode.com/svn/trunk/javascriptguide.xml" TargetMode="External"/><Relationship Id="rId129" Type="http://schemas.openxmlformats.org/officeDocument/2006/relationships/hyperlink" Target="http://code.google.com/p/jsdoc-toolkit/wiki/TagReference" TargetMode="External"/><Relationship Id="rId20" Type="http://schemas.openxmlformats.org/officeDocument/2006/relationships/hyperlink" Target="https://google-styleguide.googlecode.com/svn/trunk/javascriptguide.xml" TargetMode="External"/><Relationship Id="rId41" Type="http://schemas.openxmlformats.org/officeDocument/2006/relationships/hyperlink" Target="https://google-styleguide.googlecode.com/svn/trunk/javascriptguide.xml" TargetMode="External"/><Relationship Id="rId54" Type="http://schemas.openxmlformats.org/officeDocument/2006/relationships/hyperlink" Target="https://google-styleguide.googlecode.com/svn/trunk/javascriptguide.xml" TargetMode="External"/><Relationship Id="rId62" Type="http://schemas.openxmlformats.org/officeDocument/2006/relationships/hyperlink" Target="https://google-styleguide.googlecode.com/svn/trunk/javascriptguide.xml?showone=Nested_functions" TargetMode="External"/><Relationship Id="rId70" Type="http://schemas.openxmlformats.org/officeDocument/2006/relationships/hyperlink" Target="http://code.google.com/closure/library/" TargetMode="External"/><Relationship Id="rId75" Type="http://schemas.openxmlformats.org/officeDocument/2006/relationships/hyperlink" Target="http://jibbering.com/faq/faq_notes/closures.html" TargetMode="External"/><Relationship Id="rId83" Type="http://schemas.openxmlformats.org/officeDocument/2006/relationships/hyperlink" Target="https://google-styleguide.googlecode.com/svn/trunk/javascriptguide.xml?showone=Modifying_prototypes_of_builtin_objects" TargetMode="External"/><Relationship Id="rId88" Type="http://schemas.openxmlformats.org/officeDocument/2006/relationships/hyperlink" Target="http://www.dojotoolkit.org/" TargetMode="External"/><Relationship Id="rId91" Type="http://schemas.openxmlformats.org/officeDocument/2006/relationships/hyperlink" Target="https://google-styleguide.googlecode.com/svn/trunk/javascriptguide.xml?showone=Deferred_initialization" TargetMode="External"/><Relationship Id="rId96" Type="http://schemas.openxmlformats.org/officeDocument/2006/relationships/hyperlink" Target="http://code.google.com/closure/library/" TargetMode="External"/><Relationship Id="rId111" Type="http://schemas.openxmlformats.org/officeDocument/2006/relationships/hyperlink" Target="https://google-styleguide.googlecode.com/svn/trunk/javascriptguide.xml?showone=Comments" TargetMode="External"/><Relationship Id="rId132" Type="http://schemas.openxmlformats.org/officeDocument/2006/relationships/hyperlink" Target="http://code.google.com/closure/compiler/" TargetMode="External"/><Relationship Id="rId140" Type="http://schemas.openxmlformats.org/officeDocument/2006/relationships/hyperlink" Target="https://github.com/angular/angular.js/wiki/Understanding-Dependency-Injection" TargetMode="External"/><Relationship Id="rId145" Type="http://schemas.openxmlformats.org/officeDocument/2006/relationships/hyperlink" Target="https://github.com/angular/angular.js/wiki/Writing-AngularJS-Documentation" TargetMode="External"/><Relationship Id="rId153" Type="http://schemas.openxmlformats.org/officeDocument/2006/relationships/hyperlink" Target="https://github.com/angular/angular.js/wiki/Anti-Pattern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w3.org/TR/CSS21/fonts.html" TargetMode="External"/><Relationship Id="rId23" Type="http://schemas.openxmlformats.org/officeDocument/2006/relationships/hyperlink" Target="https://google-styleguide.googlecode.com/svn/trunk/javascriptguide.xml" TargetMode="External"/><Relationship Id="rId28" Type="http://schemas.openxmlformats.org/officeDocument/2006/relationships/hyperlink" Target="https://google-styleguide.googlecode.com/svn/trunk/javascriptguide.xml" TargetMode="External"/><Relationship Id="rId36" Type="http://schemas.openxmlformats.org/officeDocument/2006/relationships/hyperlink" Target="https://google-styleguide.googlecode.com/svn/trunk/javascriptguide.xml" TargetMode="External"/><Relationship Id="rId49" Type="http://schemas.openxmlformats.org/officeDocument/2006/relationships/hyperlink" Target="https://google-styleguide.googlecode.com/svn/trunk/javascriptguide.xml" TargetMode="External"/><Relationship Id="rId57" Type="http://schemas.openxmlformats.org/officeDocument/2006/relationships/hyperlink" Target="https://google-styleguide.googlecode.com/svn/trunk/javascriptguide.xml?showone=var" TargetMode="External"/><Relationship Id="rId106" Type="http://schemas.openxmlformats.org/officeDocument/2006/relationships/hyperlink" Target="https://google-styleguide.googlecode.com/svn/trunk/javascriptguide.xml" TargetMode="External"/><Relationship Id="rId114" Type="http://schemas.openxmlformats.org/officeDocument/2006/relationships/hyperlink" Target="https://google-styleguide.googlecode.com/svn/trunk/javascriptguide.xml" TargetMode="External"/><Relationship Id="rId119" Type="http://schemas.openxmlformats.org/officeDocument/2006/relationships/hyperlink" Target="https://google-styleguide.googlecode.com/svn/trunk/javascriptguide.xml" TargetMode="External"/><Relationship Id="rId127" Type="http://schemas.openxmlformats.org/officeDocument/2006/relationships/hyperlink" Target="https://google-styleguide.googlecode.com/svn/trunk/javascriptguide.xml" TargetMode="External"/><Relationship Id="rId10" Type="http://schemas.openxmlformats.org/officeDocument/2006/relationships/hyperlink" Target="https://raygun.io/" TargetMode="External"/><Relationship Id="rId31" Type="http://schemas.openxmlformats.org/officeDocument/2006/relationships/hyperlink" Target="https://google-styleguide.googlecode.com/svn/trunk/javascriptguide.xml" TargetMode="External"/><Relationship Id="rId44" Type="http://schemas.openxmlformats.org/officeDocument/2006/relationships/hyperlink" Target="https://google-styleguide.googlecode.com/svn/trunk/javascriptguide.xml" TargetMode="External"/><Relationship Id="rId52" Type="http://schemas.openxmlformats.org/officeDocument/2006/relationships/hyperlink" Target="https://google-styleguide.googlecode.com/svn/trunk/javascriptguide.xml" TargetMode="External"/><Relationship Id="rId60" Type="http://schemas.openxmlformats.org/officeDocument/2006/relationships/hyperlink" Target="https://developer.mozilla.org/en/JavaScript/Reference/Statements/const" TargetMode="External"/><Relationship Id="rId65" Type="http://schemas.openxmlformats.org/officeDocument/2006/relationships/hyperlink" Target="https://google-styleguide.googlecode.com/svn/trunk/javascriptguide.xml?showone=Exceptions" TargetMode="External"/><Relationship Id="rId73" Type="http://schemas.openxmlformats.org/officeDocument/2006/relationships/hyperlink" Target="https://google-styleguide.googlecode.com/svn/trunk/javascriptguide.xml?showone=delete" TargetMode="External"/><Relationship Id="rId78" Type="http://schemas.openxmlformats.org/officeDocument/2006/relationships/hyperlink" Target="https://google-styleguide.googlecode.com/svn/trunk/javascriptguide.xml?showone=this" TargetMode="External"/><Relationship Id="rId81" Type="http://schemas.openxmlformats.org/officeDocument/2006/relationships/hyperlink" Target="https://google-styleguide.googlecode.com/svn/trunk/javascriptguide.xml?showone=Multiline_string_literals" TargetMode="External"/><Relationship Id="rId86" Type="http://schemas.openxmlformats.org/officeDocument/2006/relationships/hyperlink" Target="https://google-styleguide.googlecode.com/svn/trunk/javascriptguide.xml" TargetMode="External"/><Relationship Id="rId94" Type="http://schemas.openxmlformats.org/officeDocument/2006/relationships/hyperlink" Target="https://google-styleguide.googlecode.com/svn/trunk/cppguide.xml" TargetMode="External"/><Relationship Id="rId99" Type="http://schemas.openxmlformats.org/officeDocument/2006/relationships/hyperlink" Target="https://google-styleguide.googlecode.com/svn/trunk/javascriptguide.xml?showone=Strings" TargetMode="External"/><Relationship Id="rId101" Type="http://schemas.openxmlformats.org/officeDocument/2006/relationships/hyperlink" Target="http://code.google.com/p/closure-compiler/wiki/Warnings" TargetMode="External"/><Relationship Id="rId122" Type="http://schemas.openxmlformats.org/officeDocument/2006/relationships/hyperlink" Target="https://google-styleguide.googlecode.com/svn/trunk/javascriptguide.xml" TargetMode="External"/><Relationship Id="rId130" Type="http://schemas.openxmlformats.org/officeDocument/2006/relationships/hyperlink" Target="https://google-styleguide.googlecode.com/svn/trunk/javascriptguide.xml?showone=Providing_Dependencies_With_goog.provide" TargetMode="External"/><Relationship Id="rId135" Type="http://schemas.openxmlformats.org/officeDocument/2006/relationships/hyperlink" Target="https://github.com/angular/angular.js/wiki/Best-Practices" TargetMode="External"/><Relationship Id="rId143" Type="http://schemas.openxmlformats.org/officeDocument/2006/relationships/hyperlink" Target="https://github.com/angular/angular.js/wiki/Anti-Patterns" TargetMode="External"/><Relationship Id="rId148" Type="http://schemas.openxmlformats.org/officeDocument/2006/relationships/hyperlink" Target="https://github.com/angular/angular.js/wiki/JSFiddle-Examples" TargetMode="External"/><Relationship Id="rId151" Type="http://schemas.openxmlformats.org/officeDocument/2006/relationships/image" Target="media/image2.wmf"/><Relationship Id="rId156"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www.w3.org/TR/CSS21/fonts.html" TargetMode="External"/><Relationship Id="rId18" Type="http://schemas.openxmlformats.org/officeDocument/2006/relationships/hyperlink" Target="http://www.w3.org/TR/CSS21/fonts.html" TargetMode="External"/><Relationship Id="rId39" Type="http://schemas.openxmlformats.org/officeDocument/2006/relationships/hyperlink" Target="https://google-styleguide.googlecode.com/svn/trunk/javascriptguide.xml" TargetMode="External"/><Relationship Id="rId109" Type="http://schemas.openxmlformats.org/officeDocument/2006/relationships/hyperlink" Target="https://google-styleguide.googlecode.com/svn/trunk/javascriptguide.xml" TargetMode="External"/><Relationship Id="rId34" Type="http://schemas.openxmlformats.org/officeDocument/2006/relationships/hyperlink" Target="https://google-styleguide.googlecode.com/svn/trunk/javascriptguide.xml" TargetMode="External"/><Relationship Id="rId50" Type="http://schemas.openxmlformats.org/officeDocument/2006/relationships/hyperlink" Target="https://google-styleguide.googlecode.com/svn/trunk/javascriptguide.xml" TargetMode="External"/><Relationship Id="rId55" Type="http://schemas.openxmlformats.org/officeDocument/2006/relationships/hyperlink" Target="https://google-styleguide.googlecode.com/svn/trunk/javascriptguide.xml" TargetMode="External"/><Relationship Id="rId76" Type="http://schemas.openxmlformats.org/officeDocument/2006/relationships/hyperlink" Target="https://google-styleguide.googlecode.com/svn/trunk/javascriptguide.xml?showone=eval__" TargetMode="External"/><Relationship Id="rId97" Type="http://schemas.openxmlformats.org/officeDocument/2006/relationships/hyperlink" Target="https://google-styleguide.googlecode.com/svn/trunk/javascriptguide.xml" TargetMode="External"/><Relationship Id="rId104" Type="http://schemas.openxmlformats.org/officeDocument/2006/relationships/hyperlink" Target="https://google-styleguide.googlecode.com/svn/trunk/javascriptguide.xml" TargetMode="External"/><Relationship Id="rId120" Type="http://schemas.openxmlformats.org/officeDocument/2006/relationships/hyperlink" Target="https://google-styleguide.googlecode.com/svn/trunk/javascriptguide.xml" TargetMode="External"/><Relationship Id="rId125" Type="http://schemas.openxmlformats.org/officeDocument/2006/relationships/hyperlink" Target="https://google-styleguide.googlecode.com/svn/trunk/javascriptguide.xml" TargetMode="External"/><Relationship Id="rId141" Type="http://schemas.openxmlformats.org/officeDocument/2006/relationships/hyperlink" Target="https://github.com/angular/angular.js/wiki/When-to-use-%24scope.%24apply%28%29" TargetMode="External"/><Relationship Id="rId146" Type="http://schemas.openxmlformats.org/officeDocument/2006/relationships/hyperlink" Target="https://github.com/angular/angular.js/wiki/Upcoming-Events" TargetMode="External"/><Relationship Id="rId7" Type="http://schemas.openxmlformats.org/officeDocument/2006/relationships/footnotes" Target="footnotes.xml"/><Relationship Id="rId71" Type="http://schemas.openxmlformats.org/officeDocument/2006/relationships/hyperlink" Target="https://google-styleguide.googlecode.com/svn/trunk/javascriptguide.xml?showone=Method_and_property_definitions" TargetMode="External"/><Relationship Id="rId92" Type="http://schemas.openxmlformats.org/officeDocument/2006/relationships/hyperlink" Target="https://google-styleguide.googlecode.com/svn/trunk/javascriptguide.xml?showone=Explicit_scope" TargetMode="External"/><Relationship Id="rId2" Type="http://schemas.openxmlformats.org/officeDocument/2006/relationships/numbering" Target="numbering.xml"/><Relationship Id="rId29" Type="http://schemas.openxmlformats.org/officeDocument/2006/relationships/hyperlink" Target="https://google-styleguide.googlecode.com/svn/trunk/javascriptguide.xml" TargetMode="External"/><Relationship Id="rId24" Type="http://schemas.openxmlformats.org/officeDocument/2006/relationships/hyperlink" Target="https://google-styleguide.googlecode.com/svn/trunk/javascriptguide.xml" TargetMode="External"/><Relationship Id="rId40" Type="http://schemas.openxmlformats.org/officeDocument/2006/relationships/hyperlink" Target="https://google-styleguide.googlecode.com/svn/trunk/javascriptguide.xml" TargetMode="External"/><Relationship Id="rId45" Type="http://schemas.openxmlformats.org/officeDocument/2006/relationships/hyperlink" Target="https://google-styleguide.googlecode.com/svn/trunk/javascriptguide.xml" TargetMode="External"/><Relationship Id="rId66" Type="http://schemas.openxmlformats.org/officeDocument/2006/relationships/hyperlink" Target="https://google-styleguide.googlecode.com/svn/trunk/javascriptguide.xml?showone=Custom_exceptions" TargetMode="External"/><Relationship Id="rId87" Type="http://schemas.openxmlformats.org/officeDocument/2006/relationships/hyperlink" Target="http://code.google.com/closure/library/" TargetMode="External"/><Relationship Id="rId110" Type="http://schemas.openxmlformats.org/officeDocument/2006/relationships/hyperlink" Target="https://google-styleguide.googlecode.com/svn/trunk/javascriptguide.xml" TargetMode="External"/><Relationship Id="rId115" Type="http://schemas.openxmlformats.org/officeDocument/2006/relationships/hyperlink" Target="https://google-styleguide.googlecode.com/svn/trunk/javascriptguide.xml" TargetMode="External"/><Relationship Id="rId131" Type="http://schemas.openxmlformats.org/officeDocument/2006/relationships/hyperlink" Target="https://google-styleguide.googlecode.com/svn/trunk/javascriptguide.xml?showone=Compiling" TargetMode="External"/><Relationship Id="rId136" Type="http://schemas.openxmlformats.org/officeDocument/2006/relationships/hyperlink" Target="https://github.com/angular/angular.js/wiki/Best-Practices/_history" TargetMode="External"/><Relationship Id="rId157" Type="http://schemas.openxmlformats.org/officeDocument/2006/relationships/footer" Target="footer1.xml"/><Relationship Id="rId61" Type="http://schemas.openxmlformats.org/officeDocument/2006/relationships/hyperlink" Target="https://google-styleguide.googlecode.com/svn/trunk/javascriptguide.xml?showone=Semicolons" TargetMode="External"/><Relationship Id="rId82" Type="http://schemas.openxmlformats.org/officeDocument/2006/relationships/hyperlink" Target="https://google-styleguide.googlecode.com/svn/trunk/javascriptguide.xml?showone=Array_and_Object_literals" TargetMode="External"/><Relationship Id="rId152" Type="http://schemas.openxmlformats.org/officeDocument/2006/relationships/control" Target="activeX/activeX1.xml"/><Relationship Id="rId19" Type="http://schemas.openxmlformats.org/officeDocument/2006/relationships/hyperlink" Target="https://google-styleguide.googlecode.com/svn/trunk/javascriptguide.xml" TargetMode="External"/><Relationship Id="rId14" Type="http://schemas.openxmlformats.org/officeDocument/2006/relationships/hyperlink" Target="http://www.w3.org/TR/CSS21/fonts.html" TargetMode="External"/><Relationship Id="rId30" Type="http://schemas.openxmlformats.org/officeDocument/2006/relationships/hyperlink" Target="https://google-styleguide.googlecode.com/svn/trunk/javascriptguide.xml" TargetMode="External"/><Relationship Id="rId35" Type="http://schemas.openxmlformats.org/officeDocument/2006/relationships/hyperlink" Target="https://google-styleguide.googlecode.com/svn/trunk/javascriptguide.xml" TargetMode="External"/><Relationship Id="rId56" Type="http://schemas.openxmlformats.org/officeDocument/2006/relationships/hyperlink" Target="https://google-styleguide.googlecode.com/svn/trunk/javascriptguide.xml?showone=Displaying_Hidden_Details_in_this_Guide" TargetMode="External"/><Relationship Id="rId77" Type="http://schemas.openxmlformats.org/officeDocument/2006/relationships/hyperlink" Target="https://google-styleguide.googlecode.com/svn/trunk/javascriptguide.xml?showone=with___%7B%7D" TargetMode="External"/><Relationship Id="rId100" Type="http://schemas.openxmlformats.org/officeDocument/2006/relationships/hyperlink" Target="https://google-styleguide.googlecode.com/svn/trunk/javascriptguide.xml?showone=Visibility__private_and_protected_fields_" TargetMode="External"/><Relationship Id="rId105" Type="http://schemas.openxmlformats.org/officeDocument/2006/relationships/hyperlink" Target="https://google-styleguide.googlecode.com/svn/trunk/javascriptguide.xml" TargetMode="External"/><Relationship Id="rId126" Type="http://schemas.openxmlformats.org/officeDocument/2006/relationships/hyperlink" Target="https://google-styleguide.googlecode.com/svn/trunk/javascriptguide.xml" TargetMode="External"/><Relationship Id="rId147" Type="http://schemas.openxmlformats.org/officeDocument/2006/relationships/hyperlink" Target="https://github.com/angular/angular.js/wiki/Resources" TargetMode="External"/><Relationship Id="rId8" Type="http://schemas.openxmlformats.org/officeDocument/2006/relationships/endnotes" Target="endnotes.xml"/><Relationship Id="rId51" Type="http://schemas.openxmlformats.org/officeDocument/2006/relationships/hyperlink" Target="https://google-styleguide.googlecode.com/svn/trunk/javascriptguide.xml" TargetMode="External"/><Relationship Id="rId72" Type="http://schemas.openxmlformats.org/officeDocument/2006/relationships/hyperlink" Target="https://developers.google.com/v8/design" TargetMode="External"/><Relationship Id="rId93" Type="http://schemas.openxmlformats.org/officeDocument/2006/relationships/hyperlink" Target="https://google-styleguide.googlecode.com/svn/trunk/javascriptguide.xml?showone=Code_formatting" TargetMode="External"/><Relationship Id="rId98" Type="http://schemas.openxmlformats.org/officeDocument/2006/relationships/hyperlink" Target="https://google-styleguide.googlecode.com/svn/trunk/javascriptguide.xml?showone=Parentheses" TargetMode="External"/><Relationship Id="rId121" Type="http://schemas.openxmlformats.org/officeDocument/2006/relationships/hyperlink" Target="http://code.google.com/p/jsdoc-toolkit/wiki/TagLends" TargetMode="External"/><Relationship Id="rId142" Type="http://schemas.openxmlformats.org/officeDocument/2006/relationships/hyperlink" Target="https://github.com/angular/angular.js/wiki/Best-Practices" TargetMode="External"/><Relationship Id="rId3" Type="http://schemas.openxmlformats.org/officeDocument/2006/relationships/styles" Target="styles.xml"/><Relationship Id="rId25" Type="http://schemas.openxmlformats.org/officeDocument/2006/relationships/hyperlink" Target="https://google-styleguide.googlecode.com/svn/trunk/javascriptguide.xml" TargetMode="External"/><Relationship Id="rId46" Type="http://schemas.openxmlformats.org/officeDocument/2006/relationships/hyperlink" Target="https://google-styleguide.googlecode.com/svn/trunk/javascriptguide.xml" TargetMode="External"/><Relationship Id="rId67" Type="http://schemas.openxmlformats.org/officeDocument/2006/relationships/hyperlink" Target="https://google-styleguide.googlecode.com/svn/trunk/javascriptguide.xml?showone=Standards_features" TargetMode="External"/><Relationship Id="rId116" Type="http://schemas.openxmlformats.org/officeDocument/2006/relationships/hyperlink" Target="http://www.oracle.com/technetwork/java/javase/documentation/index-137868.html" TargetMode="External"/><Relationship Id="rId137" Type="http://schemas.openxmlformats.org/officeDocument/2006/relationships/hyperlink" Target="https://github.com/angular/angular.js/wiki/FAQ" TargetMode="External"/><Relationship Id="rId158"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3BC13-9F49-4C20-A8ED-7A1DC5426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78</Pages>
  <Words>16388</Words>
  <Characters>113250</Characters>
  <Application>Microsoft Office Word</Application>
  <DocSecurity>0</DocSecurity>
  <Lines>943</Lines>
  <Paragraphs>258</Paragraphs>
  <ScaleCrop>false</ScaleCrop>
  <HeadingPairs>
    <vt:vector size="2" baseType="variant">
      <vt:variant>
        <vt:lpstr>Título</vt:lpstr>
      </vt:variant>
      <vt:variant>
        <vt:i4>1</vt:i4>
      </vt:variant>
    </vt:vector>
  </HeadingPairs>
  <TitlesOfParts>
    <vt:vector size="1" baseType="lpstr">
      <vt:lpstr>Guía de Prácticas y Estándares – Aplicaciones Móviles</vt:lpstr>
    </vt:vector>
  </TitlesOfParts>
  <Company>Unique-Yanbal</Company>
  <LinksUpToDate>false</LinksUpToDate>
  <CharactersWithSpaces>129380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Prácticas y Estándares – Aplicaciones Móviles Web Hibrida</dc:title>
  <dc:creator>Jorge Luis Cabrera Chiappe</dc:creator>
  <cp:lastModifiedBy>Jorge Luis Cabrera Chiappe</cp:lastModifiedBy>
  <cp:revision>4</cp:revision>
  <cp:lastPrinted>2008-02-14T20:56:00Z</cp:lastPrinted>
  <dcterms:created xsi:type="dcterms:W3CDTF">2015-03-04T20:53:00Z</dcterms:created>
  <dcterms:modified xsi:type="dcterms:W3CDTF">2015-04-09T21:26:00Z</dcterms:modified>
  <cp:category>Público</cp:category>
  <cp:contentStatus>Borrador</cp:contentStatus>
</cp:coreProperties>
</file>