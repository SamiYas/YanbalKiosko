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824" w:rsidRPr="001B52F3" w:rsidRDefault="003A5E19" w:rsidP="00847A95">
      <w:pPr>
        <w:pStyle w:val="Ttulo1"/>
        <w:numPr>
          <w:ilvl w:val="0"/>
          <w:numId w:val="1"/>
        </w:numPr>
        <w:spacing w:before="0"/>
        <w:rPr>
          <w:rFonts w:asciiTheme="minorHAnsi" w:hAnsiTheme="minorHAnsi"/>
          <w:color w:val="1F497D" w:themeColor="text2"/>
          <w:sz w:val="22"/>
          <w:szCs w:val="22"/>
        </w:rPr>
      </w:pPr>
      <w:bookmarkStart w:id="0" w:name="_Toc291598881"/>
      <w:bookmarkStart w:id="1" w:name="_Toc414593497"/>
      <w:bookmarkStart w:id="2" w:name="_GoBack"/>
      <w:bookmarkEnd w:id="2"/>
      <w:r w:rsidRPr="001B52F3">
        <w:rPr>
          <w:rFonts w:asciiTheme="minorHAnsi" w:hAnsiTheme="minorHAnsi"/>
          <w:color w:val="1F497D" w:themeColor="text2"/>
          <w:sz w:val="22"/>
          <w:szCs w:val="22"/>
        </w:rPr>
        <w:t>IDENTIFICACIÓN</w:t>
      </w:r>
      <w:bookmarkEnd w:id="0"/>
      <w:bookmarkEnd w:id="1"/>
    </w:p>
    <w:tbl>
      <w:tblPr>
        <w:tblStyle w:val="Tablaconcuadrcula"/>
        <w:tblW w:w="10206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46"/>
        <w:gridCol w:w="992"/>
        <w:gridCol w:w="6350"/>
      </w:tblGrid>
      <w:tr w:rsidR="00FE0982" w:rsidRPr="008120B5" w:rsidTr="00C30F3F">
        <w:tc>
          <w:tcPr>
            <w:tcW w:w="1418" w:type="dxa"/>
            <w:shd w:val="clear" w:color="auto" w:fill="EEECE1" w:themeFill="background2"/>
            <w:vAlign w:val="center"/>
          </w:tcPr>
          <w:p w:rsidR="00FE0982" w:rsidRPr="00C60683" w:rsidRDefault="00FE0982" w:rsidP="00636026">
            <w:pPr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t>Código</w:t>
            </w:r>
          </w:p>
        </w:tc>
        <w:tc>
          <w:tcPr>
            <w:tcW w:w="1446" w:type="dxa"/>
            <w:vAlign w:val="center"/>
          </w:tcPr>
          <w:p w:rsidR="00FE0982" w:rsidRPr="006C336E" w:rsidRDefault="0007769F" w:rsidP="00881D0D">
            <w:pPr>
              <w:rPr>
                <w:sz w:val="20"/>
              </w:rPr>
            </w:pPr>
            <w:r>
              <w:rPr>
                <w:sz w:val="20"/>
              </w:rPr>
              <w:t>SMA_CP000</w:t>
            </w:r>
            <w:r w:rsidR="00881D0D">
              <w:rPr>
                <w:sz w:val="20"/>
              </w:rPr>
              <w:t>7</w:t>
            </w:r>
          </w:p>
        </w:tc>
        <w:tc>
          <w:tcPr>
            <w:tcW w:w="992" w:type="dxa"/>
            <w:shd w:val="clear" w:color="auto" w:fill="EEECE1" w:themeFill="background2"/>
          </w:tcPr>
          <w:p w:rsidR="00FE0982" w:rsidRPr="00636026" w:rsidRDefault="00FE0982" w:rsidP="00AF4F3C">
            <w:pPr>
              <w:rPr>
                <w:color w:val="1F497D" w:themeColor="text2"/>
                <w:sz w:val="20"/>
              </w:rPr>
            </w:pPr>
            <w:r w:rsidRPr="00636026">
              <w:rPr>
                <w:color w:val="1F497D" w:themeColor="text2"/>
                <w:sz w:val="20"/>
              </w:rPr>
              <w:t>Nombre</w:t>
            </w:r>
          </w:p>
        </w:tc>
        <w:tc>
          <w:tcPr>
            <w:tcW w:w="6350" w:type="dxa"/>
          </w:tcPr>
          <w:p w:rsidR="00FE0982" w:rsidRPr="00DB0B41" w:rsidRDefault="0007769F" w:rsidP="00864718">
            <w:pPr>
              <w:tabs>
                <w:tab w:val="left" w:pos="3031"/>
              </w:tabs>
              <w:jc w:val="both"/>
              <w:rPr>
                <w:sz w:val="20"/>
              </w:rPr>
            </w:pPr>
            <w:r w:rsidRPr="0007769F">
              <w:rPr>
                <w:sz w:val="20"/>
              </w:rPr>
              <w:t>Consultar Pedidos Clientes</w:t>
            </w:r>
          </w:p>
        </w:tc>
      </w:tr>
      <w:tr w:rsidR="00EC29C2" w:rsidTr="00C30F3F">
        <w:tc>
          <w:tcPr>
            <w:tcW w:w="1418" w:type="dxa"/>
            <w:shd w:val="clear" w:color="auto" w:fill="EEECE1" w:themeFill="background2"/>
            <w:vAlign w:val="center"/>
          </w:tcPr>
          <w:p w:rsidR="00EC29C2" w:rsidRPr="00C60683" w:rsidRDefault="00EC29C2" w:rsidP="00636026">
            <w:pPr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t>Autor</w:t>
            </w:r>
          </w:p>
        </w:tc>
        <w:tc>
          <w:tcPr>
            <w:tcW w:w="1446" w:type="dxa"/>
            <w:tcBorders>
              <w:right w:val="single" w:sz="4" w:space="0" w:color="4F81BD" w:themeColor="accent1"/>
            </w:tcBorders>
          </w:tcPr>
          <w:p w:rsidR="00EC29C2" w:rsidRPr="006C336E" w:rsidRDefault="00C62515" w:rsidP="00C42FDA">
            <w:pPr>
              <w:jc w:val="both"/>
              <w:rPr>
                <w:sz w:val="20"/>
              </w:rPr>
            </w:pPr>
            <w:r>
              <w:rPr>
                <w:sz w:val="20"/>
              </w:rPr>
              <w:t>Edwin Madueño</w:t>
            </w:r>
          </w:p>
        </w:tc>
        <w:tc>
          <w:tcPr>
            <w:tcW w:w="992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</w:tcPr>
          <w:p w:rsidR="00EC29C2" w:rsidRPr="00FE0982" w:rsidRDefault="00EC29C2" w:rsidP="00C42FDA">
            <w:pPr>
              <w:jc w:val="both"/>
              <w:rPr>
                <w:color w:val="1F497D" w:themeColor="text2"/>
                <w:sz w:val="20"/>
              </w:rPr>
            </w:pPr>
            <w:r w:rsidRPr="00FE0982">
              <w:rPr>
                <w:color w:val="1F497D" w:themeColor="text2"/>
                <w:sz w:val="20"/>
              </w:rPr>
              <w:t>Tipo</w:t>
            </w:r>
          </w:p>
        </w:tc>
        <w:sdt>
          <w:sdtPr>
            <w:rPr>
              <w:sz w:val="20"/>
              <w:szCs w:val="20"/>
            </w:rPr>
            <w:id w:val="1695341579"/>
            <w:placeholder>
              <w:docPart w:val="9D785F10B1784A1197D8FF8649E3EE5B"/>
            </w:placeholder>
            <w:comboBox>
              <w:listItem w:displayText="&lt;Elija un elemento&gt;" w:value="&lt;Elija un elemento&gt;"/>
              <w:listItem w:displayText="Funcional" w:value="Funcional"/>
              <w:listItem w:displayText="No funcional" w:value="No funcional"/>
            </w:comboBox>
          </w:sdtPr>
          <w:sdtEndPr/>
          <w:sdtContent>
            <w:tc>
              <w:tcPr>
                <w:tcW w:w="6350" w:type="dxa"/>
                <w:tcBorders>
                  <w:left w:val="single" w:sz="4" w:space="0" w:color="4F81BD" w:themeColor="accent1"/>
                </w:tcBorders>
                <w:vAlign w:val="center"/>
              </w:tcPr>
              <w:p w:rsidR="00EC29C2" w:rsidRPr="00E22ADB" w:rsidRDefault="0012379F" w:rsidP="007F0396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Funcional</w:t>
                </w:r>
              </w:p>
            </w:tc>
          </w:sdtContent>
        </w:sdt>
      </w:tr>
      <w:tr w:rsidR="00EC29C2" w:rsidRPr="00E22ADB" w:rsidTr="00C30F3F">
        <w:trPr>
          <w:trHeight w:val="376"/>
        </w:trPr>
        <w:tc>
          <w:tcPr>
            <w:tcW w:w="1418" w:type="dxa"/>
            <w:vMerge w:val="restart"/>
            <w:shd w:val="clear" w:color="auto" w:fill="EEECE1" w:themeFill="background2"/>
            <w:vAlign w:val="center"/>
          </w:tcPr>
          <w:p w:rsidR="00EC29C2" w:rsidRPr="00E22ADB" w:rsidRDefault="00EC29C2" w:rsidP="005F63C7">
            <w:pPr>
              <w:rPr>
                <w:color w:val="1F497D" w:themeColor="text2"/>
                <w:sz w:val="20"/>
                <w:szCs w:val="20"/>
              </w:rPr>
            </w:pPr>
            <w:r w:rsidRPr="00E22ADB">
              <w:rPr>
                <w:color w:val="1F497D" w:themeColor="text2"/>
                <w:sz w:val="20"/>
                <w:szCs w:val="20"/>
              </w:rPr>
              <w:t>Alcance</w:t>
            </w:r>
          </w:p>
        </w:tc>
        <w:sdt>
          <w:sdtPr>
            <w:rPr>
              <w:sz w:val="20"/>
              <w:szCs w:val="20"/>
            </w:rPr>
            <w:id w:val="6224481"/>
            <w:placeholder>
              <w:docPart w:val="BC530E9BA5CB4FB888AA8B55D2C2265B"/>
            </w:placeholder>
            <w:comboBox>
              <w:listItem w:displayText="&lt;Elija un elemento&gt;" w:value="&lt;Elija un elemento&gt;"/>
              <w:listItem w:displayText="Corporativo" w:value="Corporativo"/>
              <w:listItem w:displayText="Local" w:value="Local"/>
            </w:comboBox>
          </w:sdtPr>
          <w:sdtEndPr/>
          <w:sdtContent>
            <w:tc>
              <w:tcPr>
                <w:tcW w:w="1446" w:type="dxa"/>
                <w:tcBorders>
                  <w:right w:val="single" w:sz="4" w:space="0" w:color="4F81BD" w:themeColor="accent1"/>
                </w:tcBorders>
                <w:vAlign w:val="center"/>
              </w:tcPr>
              <w:p w:rsidR="00EC29C2" w:rsidRPr="00E22ADB" w:rsidRDefault="00B07E6F" w:rsidP="005F63C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Corporativo</w:t>
                </w:r>
              </w:p>
            </w:tc>
          </w:sdtContent>
        </w:sdt>
        <w:tc>
          <w:tcPr>
            <w:tcW w:w="7342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EC29C2" w:rsidRPr="00E22ADB" w:rsidRDefault="00DC3EF2" w:rsidP="00DC3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EC29C2" w:rsidRPr="00E22ADB">
              <w:rPr>
                <w:sz w:val="20"/>
                <w:szCs w:val="20"/>
              </w:rPr>
              <w:t>specificar</w:t>
            </w:r>
            <w:r>
              <w:rPr>
                <w:sz w:val="20"/>
                <w:szCs w:val="20"/>
              </w:rPr>
              <w:t xml:space="preserve"> en caso aplique, </w:t>
            </w:r>
            <w:r w:rsidR="00C30F3F">
              <w:rPr>
                <w:sz w:val="20"/>
                <w:szCs w:val="20"/>
              </w:rPr>
              <w:t>los países involucrados (abajo)</w:t>
            </w:r>
            <w:r w:rsidR="008208D7">
              <w:rPr>
                <w:sz w:val="20"/>
                <w:szCs w:val="20"/>
              </w:rPr>
              <w:t>.</w:t>
            </w:r>
          </w:p>
        </w:tc>
      </w:tr>
      <w:tr w:rsidR="00EC29C2" w:rsidRPr="00E22ADB" w:rsidTr="00C62515">
        <w:trPr>
          <w:trHeight w:val="479"/>
        </w:trPr>
        <w:tc>
          <w:tcPr>
            <w:tcW w:w="1418" w:type="dxa"/>
            <w:vMerge/>
            <w:shd w:val="clear" w:color="auto" w:fill="EEECE1" w:themeFill="background2"/>
            <w:vAlign w:val="center"/>
          </w:tcPr>
          <w:p w:rsidR="00EC29C2" w:rsidRPr="00E22ADB" w:rsidRDefault="00EC29C2" w:rsidP="005F63C7">
            <w:pPr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8788" w:type="dxa"/>
            <w:gridSpan w:val="3"/>
            <w:vAlign w:val="center"/>
          </w:tcPr>
          <w:p w:rsidR="00EC29C2" w:rsidRPr="00E22ADB" w:rsidRDefault="00EB78F6" w:rsidP="005F63C7">
            <w:pPr>
              <w:rPr>
                <w:sz w:val="20"/>
                <w:szCs w:val="20"/>
              </w:rPr>
            </w:pPr>
            <w:r w:rsidRPr="00E22ADB">
              <w:rPr>
                <w:rFonts w:eastAsia="Times New Roman" w:cs="Times New Roman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50.5pt;height:18.25pt" o:ole="">
                  <v:imagedata r:id="rId9" o:title=""/>
                </v:shape>
                <w:control r:id="rId10" w:name="CheckBox11" w:shapeid="_x0000_i1039"/>
              </w:object>
            </w:r>
            <w:r w:rsidRPr="00E22ADB">
              <w:rPr>
                <w:rFonts w:eastAsia="Times New Roman" w:cs="Times New Roman"/>
                <w:sz w:val="20"/>
                <w:szCs w:val="20"/>
              </w:rPr>
              <w:object w:dxaOrig="225" w:dyaOrig="225">
                <v:shape id="_x0000_i1041" type="#_x0000_t75" style="width:63.4pt;height:18.25pt" o:ole="">
                  <v:imagedata r:id="rId11" o:title=""/>
                </v:shape>
                <w:control r:id="rId12" w:name="CheckBox12" w:shapeid="_x0000_i1041"/>
              </w:object>
            </w:r>
            <w:r w:rsidRPr="00E22ADB">
              <w:rPr>
                <w:rFonts w:eastAsia="Times New Roman" w:cs="Times New Roman"/>
                <w:sz w:val="20"/>
                <w:szCs w:val="20"/>
              </w:rPr>
              <w:object w:dxaOrig="225" w:dyaOrig="225">
                <v:shape id="_x0000_i1043" type="#_x0000_t75" style="width:53.75pt;height:18.25pt" o:ole="">
                  <v:imagedata r:id="rId13" o:title=""/>
                </v:shape>
                <w:control r:id="rId14" w:name="CheckBox13" w:shapeid="_x0000_i1043"/>
              </w:object>
            </w:r>
            <w:r w:rsidRPr="00E22ADB">
              <w:rPr>
                <w:rFonts w:eastAsia="Times New Roman" w:cs="Times New Roman"/>
                <w:sz w:val="20"/>
                <w:szCs w:val="20"/>
              </w:rPr>
              <w:object w:dxaOrig="225" w:dyaOrig="225">
                <v:shape id="_x0000_i1045" type="#_x0000_t75" style="width:63.4pt;height:18.25pt" o:ole="">
                  <v:imagedata r:id="rId15" o:title=""/>
                </v:shape>
                <w:control r:id="rId16" w:name="CheckBox14" w:shapeid="_x0000_i1045"/>
              </w:object>
            </w:r>
            <w:r w:rsidRPr="00E22ADB">
              <w:rPr>
                <w:rFonts w:eastAsia="Times New Roman" w:cs="Times New Roman"/>
                <w:sz w:val="20"/>
                <w:szCs w:val="20"/>
              </w:rPr>
              <w:object w:dxaOrig="225" w:dyaOrig="225">
                <v:shape id="_x0000_i1047" type="#_x0000_t75" style="width:49.45pt;height:18.25pt" o:ole="">
                  <v:imagedata r:id="rId17" o:title=""/>
                </v:shape>
                <w:control r:id="rId18" w:name="CheckBox15" w:shapeid="_x0000_i1047"/>
              </w:object>
            </w:r>
            <w:r w:rsidRPr="00E22ADB">
              <w:rPr>
                <w:rFonts w:eastAsia="Times New Roman" w:cs="Times New Roman"/>
                <w:sz w:val="20"/>
                <w:szCs w:val="20"/>
              </w:rPr>
              <w:object w:dxaOrig="225" w:dyaOrig="225">
                <v:shape id="_x0000_i1049" type="#_x0000_t75" style="width:38.7pt;height:18.25pt" o:ole="">
                  <v:imagedata r:id="rId19" o:title=""/>
                </v:shape>
                <w:control r:id="rId20" w:name="CheckBox16" w:shapeid="_x0000_i1049"/>
              </w:object>
            </w:r>
            <w:r w:rsidRPr="00E22ADB">
              <w:rPr>
                <w:rFonts w:eastAsia="Times New Roman" w:cs="Times New Roman"/>
                <w:sz w:val="20"/>
                <w:szCs w:val="20"/>
              </w:rPr>
              <w:object w:dxaOrig="225" w:dyaOrig="225">
                <v:shape id="_x0000_i1051" type="#_x0000_t75" style="width:63.4pt;height:18.25pt" o:ole="">
                  <v:imagedata r:id="rId21" o:title=""/>
                </v:shape>
                <w:control r:id="rId22" w:name="CheckBox17" w:shapeid="_x0000_i1051"/>
              </w:object>
            </w:r>
          </w:p>
        </w:tc>
      </w:tr>
      <w:tr w:rsidR="00EC29C2" w:rsidRPr="00DC2776" w:rsidTr="00A65D25">
        <w:tc>
          <w:tcPr>
            <w:tcW w:w="1418" w:type="dxa"/>
            <w:shd w:val="clear" w:color="auto" w:fill="EEECE1" w:themeFill="background2"/>
            <w:vAlign w:val="center"/>
          </w:tcPr>
          <w:p w:rsidR="00EC29C2" w:rsidRDefault="00EC29C2" w:rsidP="008153BC">
            <w:pPr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t>Complejidad</w:t>
            </w:r>
          </w:p>
        </w:tc>
        <w:sdt>
          <w:sdtPr>
            <w:rPr>
              <w:sz w:val="20"/>
              <w:szCs w:val="20"/>
            </w:rPr>
            <w:id w:val="841592256"/>
            <w:placeholder>
              <w:docPart w:val="CD8080CAB4054D4CAA974BF637CA57D3"/>
            </w:placeholder>
            <w:comboBox>
              <w:listItem w:displayText="&lt;Elija un elemento&gt;" w:value="&lt;Elija un elemento&gt;"/>
              <w:listItem w:displayText="Alta" w:value="Alta"/>
              <w:listItem w:displayText="Media" w:value="Media"/>
              <w:listItem w:displayText="Baja" w:value="Baja"/>
            </w:comboBox>
          </w:sdtPr>
          <w:sdtEndPr/>
          <w:sdtContent>
            <w:tc>
              <w:tcPr>
                <w:tcW w:w="8788" w:type="dxa"/>
                <w:gridSpan w:val="3"/>
                <w:vAlign w:val="center"/>
              </w:tcPr>
              <w:p w:rsidR="00EC29C2" w:rsidRPr="00E22ADB" w:rsidRDefault="00A767A3" w:rsidP="005F63C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Media</w:t>
                </w:r>
              </w:p>
            </w:tc>
          </w:sdtContent>
        </w:sdt>
      </w:tr>
    </w:tbl>
    <w:p w:rsidR="003A5E19" w:rsidRDefault="004E33C0" w:rsidP="00847A95">
      <w:pPr>
        <w:pStyle w:val="Ttulo1"/>
        <w:numPr>
          <w:ilvl w:val="0"/>
          <w:numId w:val="1"/>
        </w:numPr>
        <w:rPr>
          <w:rFonts w:asciiTheme="minorHAnsi" w:hAnsiTheme="minorHAnsi"/>
          <w:color w:val="1F497D" w:themeColor="text2"/>
          <w:sz w:val="22"/>
          <w:szCs w:val="22"/>
        </w:rPr>
      </w:pPr>
      <w:bookmarkStart w:id="3" w:name="_Toc414593498"/>
      <w:r>
        <w:rPr>
          <w:rFonts w:asciiTheme="minorHAnsi" w:hAnsiTheme="minorHAnsi"/>
          <w:color w:val="1F497D" w:themeColor="text2"/>
          <w:sz w:val="22"/>
          <w:szCs w:val="22"/>
        </w:rPr>
        <w:t>ÍNDICE</w:t>
      </w:r>
      <w:bookmarkEnd w:id="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</w:rPr>
        <w:id w:val="1645259533"/>
        <w:docPartObj>
          <w:docPartGallery w:val="Table of Contents"/>
          <w:docPartUnique/>
        </w:docPartObj>
      </w:sdtPr>
      <w:sdtEndPr>
        <w:rPr>
          <w:rFonts w:eastAsiaTheme="minorEastAsia"/>
          <w:sz w:val="18"/>
        </w:rPr>
      </w:sdtEndPr>
      <w:sdtContent>
        <w:p w:rsidR="004E33C0" w:rsidRPr="004E33C0" w:rsidRDefault="004E33C0">
          <w:pPr>
            <w:pStyle w:val="TtulodeTDC"/>
            <w:rPr>
              <w:rFonts w:asciiTheme="minorHAnsi" w:hAnsiTheme="minorHAnsi"/>
              <w:sz w:val="20"/>
            </w:rPr>
          </w:pPr>
        </w:p>
        <w:p w:rsidR="006B41B0" w:rsidRDefault="00EB78F6">
          <w:pPr>
            <w:pStyle w:val="TDC1"/>
            <w:tabs>
              <w:tab w:val="left" w:pos="440"/>
              <w:tab w:val="right" w:leader="dot" w:pos="10194"/>
            </w:tabs>
            <w:rPr>
              <w:ins w:id="4" w:author="edwin maduenio carlos" w:date="2015-03-20T05:42:00Z"/>
              <w:noProof/>
            </w:rPr>
          </w:pPr>
          <w:r w:rsidRPr="004A5DE8">
            <w:rPr>
              <w:sz w:val="18"/>
            </w:rPr>
            <w:fldChar w:fldCharType="begin"/>
          </w:r>
          <w:r w:rsidR="004E33C0" w:rsidRPr="004A5DE8">
            <w:rPr>
              <w:sz w:val="18"/>
            </w:rPr>
            <w:instrText xml:space="preserve"> TOC \o "1-3" \h \z \u </w:instrText>
          </w:r>
          <w:r w:rsidRPr="004A5DE8">
            <w:rPr>
              <w:sz w:val="18"/>
            </w:rPr>
            <w:fldChar w:fldCharType="separate"/>
          </w:r>
          <w:ins w:id="5" w:author="edwin maduenio carlos" w:date="2015-03-20T05:42:00Z">
            <w:r w:rsidR="006B41B0" w:rsidRPr="00D73B80">
              <w:rPr>
                <w:rStyle w:val="Hipervnculo"/>
                <w:noProof/>
              </w:rPr>
              <w:fldChar w:fldCharType="begin"/>
            </w:r>
            <w:r w:rsidR="006B41B0" w:rsidRPr="00D73B80">
              <w:rPr>
                <w:rStyle w:val="Hipervnculo"/>
                <w:noProof/>
              </w:rPr>
              <w:instrText xml:space="preserve"> </w:instrText>
            </w:r>
            <w:r w:rsidR="006B41B0">
              <w:rPr>
                <w:noProof/>
              </w:rPr>
              <w:instrText>HYPERLINK \l "_Toc414593497"</w:instrText>
            </w:r>
            <w:r w:rsidR="006B41B0" w:rsidRPr="00D73B80">
              <w:rPr>
                <w:rStyle w:val="Hipervnculo"/>
                <w:noProof/>
              </w:rPr>
              <w:instrText xml:space="preserve"> </w:instrText>
            </w:r>
            <w:r w:rsidR="006B41B0" w:rsidRPr="00D73B80">
              <w:rPr>
                <w:rStyle w:val="Hipervnculo"/>
                <w:noProof/>
              </w:rPr>
              <w:fldChar w:fldCharType="separate"/>
            </w:r>
            <w:r w:rsidR="006B41B0" w:rsidRPr="00D73B80">
              <w:rPr>
                <w:rStyle w:val="Hipervnculo"/>
                <w:noProof/>
              </w:rPr>
              <w:t>1.</w:t>
            </w:r>
            <w:r w:rsidR="006B41B0">
              <w:rPr>
                <w:noProof/>
              </w:rPr>
              <w:tab/>
            </w:r>
            <w:r w:rsidR="006B41B0" w:rsidRPr="00D73B80">
              <w:rPr>
                <w:rStyle w:val="Hipervnculo"/>
                <w:noProof/>
              </w:rPr>
              <w:t>IDENTIFICACIÓN</w:t>
            </w:r>
            <w:r w:rsidR="006B41B0">
              <w:rPr>
                <w:noProof/>
                <w:webHidden/>
              </w:rPr>
              <w:tab/>
            </w:r>
            <w:r w:rsidR="006B41B0">
              <w:rPr>
                <w:noProof/>
                <w:webHidden/>
              </w:rPr>
              <w:fldChar w:fldCharType="begin"/>
            </w:r>
            <w:r w:rsidR="006B41B0">
              <w:rPr>
                <w:noProof/>
                <w:webHidden/>
              </w:rPr>
              <w:instrText xml:space="preserve"> PAGEREF _Toc414593497 \h </w:instrText>
            </w:r>
          </w:ins>
          <w:r w:rsidR="006B41B0">
            <w:rPr>
              <w:noProof/>
              <w:webHidden/>
            </w:rPr>
          </w:r>
          <w:r w:rsidR="006B41B0">
            <w:rPr>
              <w:noProof/>
              <w:webHidden/>
            </w:rPr>
            <w:fldChar w:fldCharType="separate"/>
          </w:r>
          <w:ins w:id="6" w:author="edwin maduenio carlos" w:date="2015-03-20T05:42:00Z">
            <w:r w:rsidR="006B41B0">
              <w:rPr>
                <w:noProof/>
                <w:webHidden/>
              </w:rPr>
              <w:t>1</w:t>
            </w:r>
            <w:r w:rsidR="006B41B0">
              <w:rPr>
                <w:noProof/>
                <w:webHidden/>
              </w:rPr>
              <w:fldChar w:fldCharType="end"/>
            </w:r>
            <w:r w:rsidR="006B41B0" w:rsidRPr="00D73B80">
              <w:rPr>
                <w:rStyle w:val="Hipervnculo"/>
                <w:noProof/>
              </w:rPr>
              <w:fldChar w:fldCharType="end"/>
            </w:r>
          </w:ins>
        </w:p>
        <w:p w:rsidR="006B41B0" w:rsidRDefault="006B41B0">
          <w:pPr>
            <w:pStyle w:val="TDC1"/>
            <w:tabs>
              <w:tab w:val="left" w:pos="440"/>
              <w:tab w:val="right" w:leader="dot" w:pos="10194"/>
            </w:tabs>
            <w:rPr>
              <w:ins w:id="7" w:author="edwin maduenio carlos" w:date="2015-03-20T05:42:00Z"/>
              <w:noProof/>
            </w:rPr>
          </w:pPr>
          <w:ins w:id="8" w:author="edwin maduenio carlos" w:date="2015-03-20T05:42:00Z">
            <w:r w:rsidRPr="00D73B80">
              <w:rPr>
                <w:rStyle w:val="Hipervnculo"/>
                <w:noProof/>
              </w:rPr>
              <w:fldChar w:fldCharType="begin"/>
            </w:r>
            <w:r w:rsidRPr="00D73B80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"_Toc414593498"</w:instrText>
            </w:r>
            <w:r w:rsidRPr="00D73B80">
              <w:rPr>
                <w:rStyle w:val="Hipervnculo"/>
                <w:noProof/>
              </w:rPr>
              <w:instrText xml:space="preserve"> </w:instrText>
            </w:r>
            <w:r w:rsidRPr="00D73B80">
              <w:rPr>
                <w:rStyle w:val="Hipervnculo"/>
                <w:noProof/>
              </w:rPr>
              <w:fldChar w:fldCharType="separate"/>
            </w:r>
            <w:r w:rsidRPr="00D73B80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D73B80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_Toc414593498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" w:author="edwin maduenio carlos" w:date="2015-03-20T05:42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D73B80">
              <w:rPr>
                <w:rStyle w:val="Hipervnculo"/>
                <w:noProof/>
              </w:rPr>
              <w:fldChar w:fldCharType="end"/>
            </w:r>
          </w:ins>
        </w:p>
        <w:p w:rsidR="006B41B0" w:rsidRDefault="006B41B0">
          <w:pPr>
            <w:pStyle w:val="TDC1"/>
            <w:tabs>
              <w:tab w:val="left" w:pos="440"/>
              <w:tab w:val="right" w:leader="dot" w:pos="10194"/>
            </w:tabs>
            <w:rPr>
              <w:ins w:id="10" w:author="edwin maduenio carlos" w:date="2015-03-20T05:42:00Z"/>
              <w:noProof/>
            </w:rPr>
          </w:pPr>
          <w:ins w:id="11" w:author="edwin maduenio carlos" w:date="2015-03-20T05:42:00Z">
            <w:r w:rsidRPr="00D73B80">
              <w:rPr>
                <w:rStyle w:val="Hipervnculo"/>
                <w:noProof/>
              </w:rPr>
              <w:fldChar w:fldCharType="begin"/>
            </w:r>
            <w:r w:rsidRPr="00D73B80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"_Toc414593499"</w:instrText>
            </w:r>
            <w:r w:rsidRPr="00D73B80">
              <w:rPr>
                <w:rStyle w:val="Hipervnculo"/>
                <w:noProof/>
              </w:rPr>
              <w:instrText xml:space="preserve"> </w:instrText>
            </w:r>
            <w:r w:rsidRPr="00D73B80">
              <w:rPr>
                <w:rStyle w:val="Hipervnculo"/>
                <w:noProof/>
              </w:rPr>
              <w:fldChar w:fldCharType="separate"/>
            </w:r>
            <w:r w:rsidRPr="00D73B80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D73B80">
              <w:rPr>
                <w:rStyle w:val="Hipervnculo"/>
                <w:noProof/>
              </w:rPr>
              <w:t>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_Toc414593499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edwin maduenio carlos" w:date="2015-03-20T05:42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D73B80">
              <w:rPr>
                <w:rStyle w:val="Hipervnculo"/>
                <w:noProof/>
              </w:rPr>
              <w:fldChar w:fldCharType="end"/>
            </w:r>
          </w:ins>
        </w:p>
        <w:p w:rsidR="006B41B0" w:rsidRDefault="006B41B0">
          <w:pPr>
            <w:pStyle w:val="TDC1"/>
            <w:tabs>
              <w:tab w:val="left" w:pos="440"/>
              <w:tab w:val="right" w:leader="dot" w:pos="10194"/>
            </w:tabs>
            <w:rPr>
              <w:ins w:id="13" w:author="edwin maduenio carlos" w:date="2015-03-20T05:42:00Z"/>
              <w:noProof/>
            </w:rPr>
          </w:pPr>
          <w:ins w:id="14" w:author="edwin maduenio carlos" w:date="2015-03-20T05:42:00Z">
            <w:r w:rsidRPr="00D73B80">
              <w:rPr>
                <w:rStyle w:val="Hipervnculo"/>
                <w:noProof/>
              </w:rPr>
              <w:fldChar w:fldCharType="begin"/>
            </w:r>
            <w:r w:rsidRPr="00D73B80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"_Toc414593500"</w:instrText>
            </w:r>
            <w:r w:rsidRPr="00D73B80">
              <w:rPr>
                <w:rStyle w:val="Hipervnculo"/>
                <w:noProof/>
              </w:rPr>
              <w:instrText xml:space="preserve"> </w:instrText>
            </w:r>
            <w:r w:rsidRPr="00D73B80">
              <w:rPr>
                <w:rStyle w:val="Hipervnculo"/>
                <w:noProof/>
              </w:rPr>
              <w:fldChar w:fldCharType="separate"/>
            </w:r>
            <w:r w:rsidRPr="00D73B80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D73B80">
              <w:rPr>
                <w:rStyle w:val="Hipervnculo"/>
                <w:noProof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_Toc414593500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edwin maduenio carlos" w:date="2015-03-20T05:42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D73B80">
              <w:rPr>
                <w:rStyle w:val="Hipervnculo"/>
                <w:noProof/>
              </w:rPr>
              <w:fldChar w:fldCharType="end"/>
            </w:r>
          </w:ins>
        </w:p>
        <w:p w:rsidR="006B41B0" w:rsidRDefault="006B41B0">
          <w:pPr>
            <w:pStyle w:val="TDC1"/>
            <w:tabs>
              <w:tab w:val="left" w:pos="440"/>
              <w:tab w:val="right" w:leader="dot" w:pos="10194"/>
            </w:tabs>
            <w:rPr>
              <w:ins w:id="16" w:author="edwin maduenio carlos" w:date="2015-03-20T05:42:00Z"/>
              <w:noProof/>
            </w:rPr>
          </w:pPr>
          <w:ins w:id="17" w:author="edwin maduenio carlos" w:date="2015-03-20T05:42:00Z">
            <w:r w:rsidRPr="00D73B80">
              <w:rPr>
                <w:rStyle w:val="Hipervnculo"/>
                <w:noProof/>
              </w:rPr>
              <w:fldChar w:fldCharType="begin"/>
            </w:r>
            <w:r w:rsidRPr="00D73B80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"_Toc414593501"</w:instrText>
            </w:r>
            <w:r w:rsidRPr="00D73B80">
              <w:rPr>
                <w:rStyle w:val="Hipervnculo"/>
                <w:noProof/>
              </w:rPr>
              <w:instrText xml:space="preserve"> </w:instrText>
            </w:r>
            <w:r w:rsidRPr="00D73B80">
              <w:rPr>
                <w:rStyle w:val="Hipervnculo"/>
                <w:noProof/>
              </w:rPr>
              <w:fldChar w:fldCharType="separate"/>
            </w:r>
            <w:r w:rsidRPr="00D73B80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D73B80">
              <w:rPr>
                <w:rStyle w:val="Hipervnculo"/>
                <w:noProof/>
              </w:rPr>
              <w:t>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_Toc414593501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edwin maduenio carlos" w:date="2015-03-20T05:42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D73B80">
              <w:rPr>
                <w:rStyle w:val="Hipervnculo"/>
                <w:noProof/>
              </w:rPr>
              <w:fldChar w:fldCharType="end"/>
            </w:r>
          </w:ins>
        </w:p>
        <w:p w:rsidR="006B41B0" w:rsidRDefault="006B41B0">
          <w:pPr>
            <w:pStyle w:val="TDC1"/>
            <w:tabs>
              <w:tab w:val="left" w:pos="440"/>
              <w:tab w:val="right" w:leader="dot" w:pos="10194"/>
            </w:tabs>
            <w:rPr>
              <w:ins w:id="19" w:author="edwin maduenio carlos" w:date="2015-03-20T05:42:00Z"/>
              <w:noProof/>
            </w:rPr>
          </w:pPr>
          <w:ins w:id="20" w:author="edwin maduenio carlos" w:date="2015-03-20T05:42:00Z">
            <w:r w:rsidRPr="00D73B80">
              <w:rPr>
                <w:rStyle w:val="Hipervnculo"/>
                <w:noProof/>
              </w:rPr>
              <w:fldChar w:fldCharType="begin"/>
            </w:r>
            <w:r w:rsidRPr="00D73B80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"_Toc414593502"</w:instrText>
            </w:r>
            <w:r w:rsidRPr="00D73B80">
              <w:rPr>
                <w:rStyle w:val="Hipervnculo"/>
                <w:noProof/>
              </w:rPr>
              <w:instrText xml:space="preserve"> </w:instrText>
            </w:r>
            <w:r w:rsidRPr="00D73B80">
              <w:rPr>
                <w:rStyle w:val="Hipervnculo"/>
                <w:noProof/>
              </w:rPr>
              <w:fldChar w:fldCharType="separate"/>
            </w:r>
            <w:r w:rsidRPr="00D73B80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D73B80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_Toc414593502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edwin maduenio carlos" w:date="2015-03-20T05:42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D73B80">
              <w:rPr>
                <w:rStyle w:val="Hipervnculo"/>
                <w:noProof/>
              </w:rPr>
              <w:fldChar w:fldCharType="end"/>
            </w:r>
          </w:ins>
        </w:p>
        <w:p w:rsidR="00EA16A7" w:rsidDel="006B41B0" w:rsidRDefault="00EA16A7">
          <w:pPr>
            <w:pStyle w:val="TDC1"/>
            <w:tabs>
              <w:tab w:val="left" w:pos="440"/>
              <w:tab w:val="right" w:leader="dot" w:pos="10194"/>
            </w:tabs>
            <w:rPr>
              <w:del w:id="22" w:author="edwin maduenio carlos" w:date="2015-03-20T05:42:00Z"/>
              <w:noProof/>
            </w:rPr>
          </w:pPr>
          <w:del w:id="23" w:author="edwin maduenio carlos" w:date="2015-03-20T05:42:00Z">
            <w:r w:rsidRPr="006B41B0" w:rsidDel="006B41B0">
              <w:rPr>
                <w:rPrChange w:id="24" w:author="edwin maduenio carlos" w:date="2015-03-20T05:42:00Z">
                  <w:rPr>
                    <w:rStyle w:val="Hipervnculo"/>
                    <w:noProof/>
                  </w:rPr>
                </w:rPrChange>
              </w:rPr>
              <w:delText>1.</w:delText>
            </w:r>
            <w:r w:rsidDel="006B41B0">
              <w:rPr>
                <w:noProof/>
              </w:rPr>
              <w:tab/>
            </w:r>
            <w:r w:rsidRPr="006B41B0" w:rsidDel="006B41B0">
              <w:rPr>
                <w:rPrChange w:id="25" w:author="edwin maduenio carlos" w:date="2015-03-20T05:42:00Z">
                  <w:rPr>
                    <w:rStyle w:val="Hipervnculo"/>
                    <w:noProof/>
                  </w:rPr>
                </w:rPrChange>
              </w:rPr>
              <w:delText>IDENTIFICACIÓN</w:delText>
            </w:r>
            <w:r w:rsidDel="006B41B0">
              <w:rPr>
                <w:noProof/>
                <w:webHidden/>
              </w:rPr>
              <w:tab/>
              <w:delText>1</w:delText>
            </w:r>
          </w:del>
        </w:p>
        <w:p w:rsidR="00EA16A7" w:rsidDel="006B41B0" w:rsidRDefault="00EA16A7">
          <w:pPr>
            <w:pStyle w:val="TDC1"/>
            <w:tabs>
              <w:tab w:val="left" w:pos="440"/>
              <w:tab w:val="right" w:leader="dot" w:pos="10194"/>
            </w:tabs>
            <w:rPr>
              <w:del w:id="26" w:author="edwin maduenio carlos" w:date="2015-03-20T05:42:00Z"/>
              <w:noProof/>
            </w:rPr>
          </w:pPr>
          <w:del w:id="27" w:author="edwin maduenio carlos" w:date="2015-03-20T05:42:00Z">
            <w:r w:rsidRPr="006B41B0" w:rsidDel="006B41B0">
              <w:rPr>
                <w:rPrChange w:id="28" w:author="edwin maduenio carlos" w:date="2015-03-20T05:42:00Z">
                  <w:rPr>
                    <w:rStyle w:val="Hipervnculo"/>
                    <w:noProof/>
                  </w:rPr>
                </w:rPrChange>
              </w:rPr>
              <w:delText>2.</w:delText>
            </w:r>
            <w:r w:rsidDel="006B41B0">
              <w:rPr>
                <w:noProof/>
              </w:rPr>
              <w:tab/>
            </w:r>
            <w:r w:rsidRPr="006B41B0" w:rsidDel="006B41B0">
              <w:rPr>
                <w:rPrChange w:id="29" w:author="edwin maduenio carlos" w:date="2015-03-20T05:42:00Z">
                  <w:rPr>
                    <w:rStyle w:val="Hipervnculo"/>
                    <w:noProof/>
                  </w:rPr>
                </w:rPrChange>
              </w:rPr>
              <w:delText>ÍNDICE</w:delText>
            </w:r>
            <w:r w:rsidDel="006B41B0">
              <w:rPr>
                <w:noProof/>
                <w:webHidden/>
              </w:rPr>
              <w:tab/>
              <w:delText>1</w:delText>
            </w:r>
          </w:del>
        </w:p>
        <w:p w:rsidR="00EA16A7" w:rsidDel="006B41B0" w:rsidRDefault="00EA16A7">
          <w:pPr>
            <w:pStyle w:val="TDC1"/>
            <w:tabs>
              <w:tab w:val="left" w:pos="440"/>
              <w:tab w:val="right" w:leader="dot" w:pos="10194"/>
            </w:tabs>
            <w:rPr>
              <w:del w:id="30" w:author="edwin maduenio carlos" w:date="2015-03-20T05:42:00Z"/>
              <w:noProof/>
            </w:rPr>
          </w:pPr>
          <w:del w:id="31" w:author="edwin maduenio carlos" w:date="2015-03-20T05:42:00Z">
            <w:r w:rsidRPr="006B41B0" w:rsidDel="006B41B0">
              <w:rPr>
                <w:rPrChange w:id="32" w:author="edwin maduenio carlos" w:date="2015-03-20T05:42:00Z">
                  <w:rPr>
                    <w:rStyle w:val="Hipervnculo"/>
                    <w:noProof/>
                  </w:rPr>
                </w:rPrChange>
              </w:rPr>
              <w:delText>3.</w:delText>
            </w:r>
            <w:r w:rsidDel="006B41B0">
              <w:rPr>
                <w:noProof/>
              </w:rPr>
              <w:tab/>
            </w:r>
            <w:r w:rsidRPr="006B41B0" w:rsidDel="006B41B0">
              <w:rPr>
                <w:rPrChange w:id="33" w:author="edwin maduenio carlos" w:date="2015-03-20T05:42:00Z">
                  <w:rPr>
                    <w:rStyle w:val="Hipervnculo"/>
                    <w:noProof/>
                  </w:rPr>
                </w:rPrChange>
              </w:rPr>
              <w:delText>VERSIONES</w:delText>
            </w:r>
            <w:r w:rsidDel="006B41B0">
              <w:rPr>
                <w:noProof/>
                <w:webHidden/>
              </w:rPr>
              <w:tab/>
              <w:delText>1</w:delText>
            </w:r>
          </w:del>
        </w:p>
        <w:p w:rsidR="00EA16A7" w:rsidDel="006B41B0" w:rsidRDefault="00EA16A7">
          <w:pPr>
            <w:pStyle w:val="TDC1"/>
            <w:tabs>
              <w:tab w:val="left" w:pos="440"/>
              <w:tab w:val="right" w:leader="dot" w:pos="10194"/>
            </w:tabs>
            <w:rPr>
              <w:del w:id="34" w:author="edwin maduenio carlos" w:date="2015-03-20T05:42:00Z"/>
              <w:noProof/>
            </w:rPr>
          </w:pPr>
          <w:del w:id="35" w:author="edwin maduenio carlos" w:date="2015-03-20T05:42:00Z">
            <w:r w:rsidRPr="006B41B0" w:rsidDel="006B41B0">
              <w:rPr>
                <w:rPrChange w:id="36" w:author="edwin maduenio carlos" w:date="2015-03-20T05:42:00Z">
                  <w:rPr>
                    <w:rStyle w:val="Hipervnculo"/>
                    <w:noProof/>
                  </w:rPr>
                </w:rPrChange>
              </w:rPr>
              <w:delText>4.</w:delText>
            </w:r>
            <w:r w:rsidDel="006B41B0">
              <w:rPr>
                <w:noProof/>
              </w:rPr>
              <w:tab/>
            </w:r>
            <w:r w:rsidRPr="006B41B0" w:rsidDel="006B41B0">
              <w:rPr>
                <w:rPrChange w:id="37" w:author="edwin maduenio carlos" w:date="2015-03-20T05:42:00Z">
                  <w:rPr>
                    <w:rStyle w:val="Hipervnculo"/>
                    <w:noProof/>
                  </w:rPr>
                </w:rPrChange>
              </w:rPr>
              <w:delText>APROBACIÓN</w:delText>
            </w:r>
            <w:r w:rsidDel="006B41B0">
              <w:rPr>
                <w:noProof/>
                <w:webHidden/>
              </w:rPr>
              <w:tab/>
              <w:delText>1</w:delText>
            </w:r>
          </w:del>
        </w:p>
        <w:p w:rsidR="00EA16A7" w:rsidDel="006B41B0" w:rsidRDefault="00EA16A7">
          <w:pPr>
            <w:pStyle w:val="TDC1"/>
            <w:tabs>
              <w:tab w:val="left" w:pos="440"/>
              <w:tab w:val="right" w:leader="dot" w:pos="10194"/>
            </w:tabs>
            <w:rPr>
              <w:del w:id="38" w:author="edwin maduenio carlos" w:date="2015-03-20T05:42:00Z"/>
              <w:noProof/>
            </w:rPr>
          </w:pPr>
          <w:del w:id="39" w:author="edwin maduenio carlos" w:date="2015-03-20T05:42:00Z">
            <w:r w:rsidRPr="006B41B0" w:rsidDel="006B41B0">
              <w:rPr>
                <w:rPrChange w:id="40" w:author="edwin maduenio carlos" w:date="2015-03-20T05:42:00Z">
                  <w:rPr>
                    <w:rStyle w:val="Hipervnculo"/>
                    <w:noProof/>
                  </w:rPr>
                </w:rPrChange>
              </w:rPr>
              <w:delText>5.</w:delText>
            </w:r>
            <w:r w:rsidDel="006B41B0">
              <w:rPr>
                <w:noProof/>
              </w:rPr>
              <w:tab/>
            </w:r>
            <w:r w:rsidRPr="006B41B0" w:rsidDel="006B41B0">
              <w:rPr>
                <w:rPrChange w:id="41" w:author="edwin maduenio carlos" w:date="2015-03-20T05:42:00Z">
                  <w:rPr>
                    <w:rStyle w:val="Hipervnculo"/>
                    <w:noProof/>
                  </w:rPr>
                </w:rPrChange>
              </w:rPr>
              <w:delText>ESPECIFICACIÓN</w:delText>
            </w:r>
            <w:r w:rsidDel="006B41B0">
              <w:rPr>
                <w:noProof/>
                <w:webHidden/>
              </w:rPr>
              <w:tab/>
              <w:delText>2</w:delText>
            </w:r>
          </w:del>
        </w:p>
        <w:p w:rsidR="00EA16A7" w:rsidDel="006B41B0" w:rsidRDefault="00EA16A7">
          <w:pPr>
            <w:pStyle w:val="TDC1"/>
            <w:tabs>
              <w:tab w:val="left" w:pos="440"/>
              <w:tab w:val="right" w:leader="dot" w:pos="10194"/>
            </w:tabs>
            <w:rPr>
              <w:del w:id="42" w:author="edwin maduenio carlos" w:date="2015-03-20T05:42:00Z"/>
              <w:noProof/>
            </w:rPr>
          </w:pPr>
          <w:del w:id="43" w:author="edwin maduenio carlos" w:date="2015-03-20T05:42:00Z">
            <w:r w:rsidRPr="006B41B0" w:rsidDel="006B41B0">
              <w:rPr>
                <w:rPrChange w:id="44" w:author="edwin maduenio carlos" w:date="2015-03-20T05:42:00Z">
                  <w:rPr>
                    <w:rStyle w:val="Hipervnculo"/>
                    <w:noProof/>
                  </w:rPr>
                </w:rPrChange>
              </w:rPr>
              <w:delText>6.</w:delText>
            </w:r>
            <w:r w:rsidDel="006B41B0">
              <w:rPr>
                <w:noProof/>
              </w:rPr>
              <w:tab/>
            </w:r>
            <w:r w:rsidRPr="006B41B0" w:rsidDel="006B41B0">
              <w:rPr>
                <w:rPrChange w:id="45" w:author="edwin maduenio carlos" w:date="2015-03-20T05:42:00Z">
                  <w:rPr>
                    <w:rStyle w:val="Hipervnculo"/>
                    <w:noProof/>
                  </w:rPr>
                </w:rPrChange>
              </w:rPr>
              <w:delText>ANEXOS</w:delText>
            </w:r>
            <w:r w:rsidDel="006B41B0">
              <w:rPr>
                <w:noProof/>
                <w:webHidden/>
              </w:rPr>
              <w:tab/>
              <w:delText>17</w:delText>
            </w:r>
          </w:del>
        </w:p>
        <w:p w:rsidR="004E33C0" w:rsidRPr="004A5DE8" w:rsidRDefault="00EB78F6">
          <w:pPr>
            <w:rPr>
              <w:sz w:val="18"/>
            </w:rPr>
          </w:pPr>
          <w:r w:rsidRPr="004A5DE8">
            <w:rPr>
              <w:sz w:val="18"/>
            </w:rPr>
            <w:fldChar w:fldCharType="end"/>
          </w:r>
        </w:p>
      </w:sdtContent>
    </w:sdt>
    <w:p w:rsidR="006C336E" w:rsidRPr="001B52F3" w:rsidRDefault="006C336E" w:rsidP="00847A95">
      <w:pPr>
        <w:pStyle w:val="Ttulo1"/>
        <w:numPr>
          <w:ilvl w:val="0"/>
          <w:numId w:val="1"/>
        </w:numPr>
        <w:rPr>
          <w:rFonts w:asciiTheme="minorHAnsi" w:hAnsiTheme="minorHAnsi"/>
          <w:color w:val="1F497D" w:themeColor="text2"/>
          <w:sz w:val="22"/>
          <w:szCs w:val="22"/>
        </w:rPr>
      </w:pPr>
      <w:bookmarkStart w:id="46" w:name="_Toc291598883"/>
      <w:bookmarkStart w:id="47" w:name="_Toc414593499"/>
      <w:r w:rsidRPr="001B52F3">
        <w:rPr>
          <w:rFonts w:asciiTheme="minorHAnsi" w:hAnsiTheme="minorHAnsi"/>
          <w:color w:val="1F497D" w:themeColor="text2"/>
          <w:sz w:val="22"/>
          <w:szCs w:val="22"/>
        </w:rPr>
        <w:t>VERSIONES</w:t>
      </w:r>
      <w:bookmarkEnd w:id="46"/>
      <w:bookmarkEnd w:id="47"/>
    </w:p>
    <w:tbl>
      <w:tblPr>
        <w:tblStyle w:val="Tablaconcuadrcula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407"/>
        <w:gridCol w:w="1551"/>
        <w:gridCol w:w="3352"/>
        <w:gridCol w:w="3776"/>
      </w:tblGrid>
      <w:tr w:rsidR="006C336E" w:rsidRPr="00BA7C78" w:rsidTr="003244B9">
        <w:trPr>
          <w:tblHeader/>
        </w:trPr>
        <w:tc>
          <w:tcPr>
            <w:tcW w:w="1407" w:type="dxa"/>
            <w:shd w:val="clear" w:color="auto" w:fill="EEECE1" w:themeFill="background2"/>
            <w:vAlign w:val="center"/>
          </w:tcPr>
          <w:p w:rsidR="006C336E" w:rsidRPr="00C60683" w:rsidRDefault="006C336E" w:rsidP="006C336E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Número de versión</w:t>
            </w:r>
          </w:p>
        </w:tc>
        <w:tc>
          <w:tcPr>
            <w:tcW w:w="1551" w:type="dxa"/>
            <w:shd w:val="clear" w:color="auto" w:fill="EEECE1" w:themeFill="background2"/>
            <w:vAlign w:val="center"/>
          </w:tcPr>
          <w:p w:rsidR="006C336E" w:rsidRPr="00C60683" w:rsidRDefault="006C336E" w:rsidP="006C336E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Fecha</w:t>
            </w:r>
          </w:p>
        </w:tc>
        <w:tc>
          <w:tcPr>
            <w:tcW w:w="3352" w:type="dxa"/>
            <w:shd w:val="clear" w:color="auto" w:fill="EEECE1" w:themeFill="background2"/>
            <w:vAlign w:val="center"/>
          </w:tcPr>
          <w:p w:rsidR="006C336E" w:rsidRPr="00C60683" w:rsidRDefault="006C336E" w:rsidP="006C336E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Autor</w:t>
            </w:r>
          </w:p>
        </w:tc>
        <w:tc>
          <w:tcPr>
            <w:tcW w:w="3776" w:type="dxa"/>
            <w:shd w:val="clear" w:color="auto" w:fill="EEECE1" w:themeFill="background2"/>
            <w:vAlign w:val="center"/>
          </w:tcPr>
          <w:p w:rsidR="006C336E" w:rsidRPr="00C60683" w:rsidRDefault="006C336E" w:rsidP="006C336E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Resumen de cambios</w:t>
            </w:r>
          </w:p>
        </w:tc>
      </w:tr>
      <w:tr w:rsidR="006C336E" w:rsidTr="003244B9">
        <w:tc>
          <w:tcPr>
            <w:tcW w:w="1407" w:type="dxa"/>
            <w:vAlign w:val="center"/>
          </w:tcPr>
          <w:p w:rsidR="006C336E" w:rsidRPr="006C336E" w:rsidRDefault="00457CC2" w:rsidP="006C3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51" w:type="dxa"/>
            <w:vAlign w:val="center"/>
          </w:tcPr>
          <w:p w:rsidR="006C336E" w:rsidRPr="006C336E" w:rsidRDefault="00F6748A" w:rsidP="00B07E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  <w:r w:rsidR="00864718">
              <w:rPr>
                <w:sz w:val="20"/>
              </w:rPr>
              <w:t>/11</w:t>
            </w:r>
            <w:r w:rsidR="004D3E58">
              <w:rPr>
                <w:sz w:val="20"/>
              </w:rPr>
              <w:t>/2014</w:t>
            </w:r>
          </w:p>
        </w:tc>
        <w:tc>
          <w:tcPr>
            <w:tcW w:w="3352" w:type="dxa"/>
            <w:vAlign w:val="center"/>
          </w:tcPr>
          <w:p w:rsidR="006C336E" w:rsidRPr="006C336E" w:rsidRDefault="0000142B" w:rsidP="00810946">
            <w:pPr>
              <w:jc w:val="both"/>
              <w:rPr>
                <w:sz w:val="20"/>
              </w:rPr>
            </w:pPr>
            <w:r>
              <w:rPr>
                <w:sz w:val="20"/>
              </w:rPr>
              <w:t>Edwin Madueño</w:t>
            </w:r>
          </w:p>
        </w:tc>
        <w:tc>
          <w:tcPr>
            <w:tcW w:w="3776" w:type="dxa"/>
            <w:vAlign w:val="center"/>
          </w:tcPr>
          <w:p w:rsidR="006C336E" w:rsidRPr="006C336E" w:rsidRDefault="00457CC2" w:rsidP="00C42FDA">
            <w:pPr>
              <w:jc w:val="both"/>
              <w:rPr>
                <w:sz w:val="20"/>
              </w:rPr>
            </w:pPr>
            <w:r>
              <w:rPr>
                <w:sz w:val="20"/>
              </w:rPr>
              <w:t>Documento original</w:t>
            </w:r>
          </w:p>
        </w:tc>
      </w:tr>
      <w:tr w:rsidR="003C23A0" w:rsidTr="003244B9">
        <w:tc>
          <w:tcPr>
            <w:tcW w:w="1407" w:type="dxa"/>
            <w:vAlign w:val="center"/>
          </w:tcPr>
          <w:p w:rsidR="003C23A0" w:rsidRDefault="003C23A0" w:rsidP="003C23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551" w:type="dxa"/>
            <w:vAlign w:val="center"/>
          </w:tcPr>
          <w:p w:rsidR="003C23A0" w:rsidRDefault="003C23A0" w:rsidP="003C23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01/12/2014</w:t>
            </w:r>
          </w:p>
        </w:tc>
        <w:tc>
          <w:tcPr>
            <w:tcW w:w="3352" w:type="dxa"/>
            <w:vAlign w:val="center"/>
          </w:tcPr>
          <w:p w:rsidR="003C23A0" w:rsidRDefault="003C23A0" w:rsidP="003C23A0">
            <w:pPr>
              <w:jc w:val="both"/>
              <w:rPr>
                <w:sz w:val="20"/>
              </w:rPr>
            </w:pPr>
            <w:r>
              <w:rPr>
                <w:sz w:val="20"/>
              </w:rPr>
              <w:t>Edwin Madueño</w:t>
            </w:r>
          </w:p>
        </w:tc>
        <w:tc>
          <w:tcPr>
            <w:tcW w:w="3776" w:type="dxa"/>
            <w:vAlign w:val="center"/>
          </w:tcPr>
          <w:p w:rsidR="003C23A0" w:rsidRDefault="003C23A0" w:rsidP="003C23A0">
            <w:pPr>
              <w:jc w:val="both"/>
              <w:rPr>
                <w:sz w:val="20"/>
              </w:rPr>
            </w:pPr>
            <w:r w:rsidRPr="00133093">
              <w:rPr>
                <w:sz w:val="20"/>
              </w:rPr>
              <w:t>Corrección por observaciones de primera revisión</w:t>
            </w:r>
          </w:p>
        </w:tc>
      </w:tr>
      <w:tr w:rsidR="00D629A4" w:rsidTr="003244B9">
        <w:tc>
          <w:tcPr>
            <w:tcW w:w="1407" w:type="dxa"/>
            <w:vAlign w:val="center"/>
          </w:tcPr>
          <w:p w:rsidR="00D629A4" w:rsidRDefault="00C81195" w:rsidP="00D629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1551" w:type="dxa"/>
            <w:vAlign w:val="center"/>
          </w:tcPr>
          <w:p w:rsidR="00D629A4" w:rsidRDefault="00C81195" w:rsidP="00C811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 w:rsidR="00D629A4">
              <w:rPr>
                <w:sz w:val="20"/>
              </w:rPr>
              <w:t>/</w:t>
            </w:r>
            <w:r>
              <w:rPr>
                <w:sz w:val="20"/>
              </w:rPr>
              <w:t>01/2015</w:t>
            </w:r>
          </w:p>
        </w:tc>
        <w:tc>
          <w:tcPr>
            <w:tcW w:w="3352" w:type="dxa"/>
            <w:vAlign w:val="center"/>
          </w:tcPr>
          <w:p w:rsidR="00D629A4" w:rsidRDefault="00D629A4" w:rsidP="00D629A4">
            <w:pPr>
              <w:jc w:val="both"/>
              <w:rPr>
                <w:sz w:val="20"/>
              </w:rPr>
            </w:pPr>
            <w:r>
              <w:rPr>
                <w:sz w:val="20"/>
              </w:rPr>
              <w:t>Edwin Madueño</w:t>
            </w:r>
          </w:p>
        </w:tc>
        <w:tc>
          <w:tcPr>
            <w:tcW w:w="3776" w:type="dxa"/>
            <w:vAlign w:val="center"/>
          </w:tcPr>
          <w:p w:rsidR="00D629A4" w:rsidRDefault="00D629A4" w:rsidP="00D629A4">
            <w:pPr>
              <w:jc w:val="both"/>
              <w:rPr>
                <w:sz w:val="20"/>
              </w:rPr>
            </w:pPr>
            <w:r w:rsidRPr="00133093">
              <w:rPr>
                <w:sz w:val="20"/>
              </w:rPr>
              <w:t xml:space="preserve">Corrección por observaciones de </w:t>
            </w:r>
            <w:r>
              <w:rPr>
                <w:sz w:val="20"/>
              </w:rPr>
              <w:t>segunda</w:t>
            </w:r>
            <w:r w:rsidRPr="00133093">
              <w:rPr>
                <w:sz w:val="20"/>
              </w:rPr>
              <w:t xml:space="preserve"> revisión</w:t>
            </w:r>
          </w:p>
        </w:tc>
      </w:tr>
      <w:tr w:rsidR="003244B9" w:rsidTr="003244B9">
        <w:tc>
          <w:tcPr>
            <w:tcW w:w="1407" w:type="dxa"/>
            <w:vAlign w:val="center"/>
          </w:tcPr>
          <w:p w:rsidR="003244B9" w:rsidRDefault="003244B9" w:rsidP="003244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1551" w:type="dxa"/>
            <w:vAlign w:val="center"/>
          </w:tcPr>
          <w:p w:rsidR="003244B9" w:rsidRDefault="003244B9" w:rsidP="003244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03/03/2015</w:t>
            </w:r>
          </w:p>
        </w:tc>
        <w:tc>
          <w:tcPr>
            <w:tcW w:w="3352" w:type="dxa"/>
            <w:vAlign w:val="center"/>
          </w:tcPr>
          <w:p w:rsidR="003244B9" w:rsidRDefault="003244B9" w:rsidP="003244B9">
            <w:pPr>
              <w:jc w:val="both"/>
              <w:rPr>
                <w:sz w:val="20"/>
              </w:rPr>
            </w:pPr>
            <w:r>
              <w:rPr>
                <w:sz w:val="20"/>
              </w:rPr>
              <w:t>Edwin Madueño</w:t>
            </w:r>
          </w:p>
        </w:tc>
        <w:tc>
          <w:tcPr>
            <w:tcW w:w="3776" w:type="dxa"/>
            <w:vAlign w:val="center"/>
          </w:tcPr>
          <w:p w:rsidR="003244B9" w:rsidRDefault="003244B9" w:rsidP="003244B9">
            <w:pPr>
              <w:jc w:val="both"/>
              <w:rPr>
                <w:sz w:val="20"/>
              </w:rPr>
            </w:pPr>
            <w:r w:rsidRPr="00061AA8">
              <w:rPr>
                <w:sz w:val="20"/>
              </w:rPr>
              <w:t>Actualización por aclaraciones funcionales</w:t>
            </w:r>
            <w:r>
              <w:rPr>
                <w:sz w:val="20"/>
              </w:rPr>
              <w:t xml:space="preserve"> y revisión de anexos por los usuarios</w:t>
            </w:r>
          </w:p>
        </w:tc>
      </w:tr>
      <w:tr w:rsidR="00165322" w:rsidTr="003244B9">
        <w:trPr>
          <w:ins w:id="48" w:author="edwin maduenio carlos" w:date="2015-04-30T12:07:00Z"/>
        </w:trPr>
        <w:tc>
          <w:tcPr>
            <w:tcW w:w="1407" w:type="dxa"/>
            <w:vAlign w:val="center"/>
          </w:tcPr>
          <w:p w:rsidR="00165322" w:rsidRDefault="00165322" w:rsidP="00165322">
            <w:pPr>
              <w:jc w:val="center"/>
              <w:rPr>
                <w:ins w:id="49" w:author="edwin maduenio carlos" w:date="2015-04-30T12:07:00Z"/>
                <w:sz w:val="20"/>
              </w:rPr>
            </w:pPr>
            <w:ins w:id="50" w:author="edwin maduenio carlos" w:date="2015-04-30T12:08:00Z">
              <w:r>
                <w:rPr>
                  <w:sz w:val="20"/>
                </w:rPr>
                <w:t>5.0</w:t>
              </w:r>
            </w:ins>
          </w:p>
        </w:tc>
        <w:tc>
          <w:tcPr>
            <w:tcW w:w="1551" w:type="dxa"/>
            <w:vAlign w:val="center"/>
          </w:tcPr>
          <w:p w:rsidR="00165322" w:rsidRDefault="00165322" w:rsidP="00165322">
            <w:pPr>
              <w:jc w:val="center"/>
              <w:rPr>
                <w:ins w:id="51" w:author="edwin maduenio carlos" w:date="2015-04-30T12:07:00Z"/>
                <w:sz w:val="20"/>
              </w:rPr>
            </w:pPr>
            <w:ins w:id="52" w:author="edwin maduenio carlos" w:date="2015-04-30T12:08:00Z">
              <w:r>
                <w:rPr>
                  <w:sz w:val="20"/>
                </w:rPr>
                <w:t>30/04/2015</w:t>
              </w:r>
            </w:ins>
          </w:p>
        </w:tc>
        <w:tc>
          <w:tcPr>
            <w:tcW w:w="3352" w:type="dxa"/>
            <w:vAlign w:val="center"/>
          </w:tcPr>
          <w:p w:rsidR="00165322" w:rsidRDefault="00165322" w:rsidP="00165322">
            <w:pPr>
              <w:jc w:val="both"/>
              <w:rPr>
                <w:ins w:id="53" w:author="edwin maduenio carlos" w:date="2015-04-30T12:07:00Z"/>
                <w:sz w:val="20"/>
              </w:rPr>
            </w:pPr>
            <w:ins w:id="54" w:author="edwin maduenio carlos" w:date="2015-04-30T12:08:00Z">
              <w:r>
                <w:rPr>
                  <w:sz w:val="20"/>
                </w:rPr>
                <w:t>Edwin Madueño</w:t>
              </w:r>
            </w:ins>
          </w:p>
        </w:tc>
        <w:tc>
          <w:tcPr>
            <w:tcW w:w="3776" w:type="dxa"/>
            <w:vAlign w:val="center"/>
          </w:tcPr>
          <w:p w:rsidR="00165322" w:rsidRPr="00061AA8" w:rsidRDefault="00165322" w:rsidP="00165322">
            <w:pPr>
              <w:jc w:val="both"/>
              <w:rPr>
                <w:ins w:id="55" w:author="edwin maduenio carlos" w:date="2015-04-30T12:07:00Z"/>
                <w:sz w:val="20"/>
              </w:rPr>
            </w:pPr>
            <w:ins w:id="56" w:author="edwin maduenio carlos" w:date="2015-04-30T12:08:00Z">
              <w:r w:rsidRPr="00061AA8">
                <w:rPr>
                  <w:sz w:val="20"/>
                </w:rPr>
                <w:t xml:space="preserve">Actualización </w:t>
              </w:r>
              <w:r>
                <w:rPr>
                  <w:sz w:val="20"/>
                  <w:lang w:val="es-ES"/>
                </w:rPr>
                <w:t>por observaciones sobre la opción “</w:t>
              </w:r>
              <w:r>
                <w:rPr>
                  <w:sz w:val="20"/>
                </w:rPr>
                <w:t>CREA PEDIDO CLIENTE</w:t>
              </w:r>
              <w:r>
                <w:rPr>
                  <w:sz w:val="20"/>
                  <w:lang w:val="es-ES"/>
                </w:rPr>
                <w:t>”)</w:t>
              </w:r>
            </w:ins>
          </w:p>
        </w:tc>
      </w:tr>
    </w:tbl>
    <w:p w:rsidR="006C336E" w:rsidRPr="001B52F3" w:rsidRDefault="006C336E" w:rsidP="00847A95">
      <w:pPr>
        <w:pStyle w:val="Ttulo1"/>
        <w:numPr>
          <w:ilvl w:val="0"/>
          <w:numId w:val="1"/>
        </w:numPr>
        <w:rPr>
          <w:rFonts w:asciiTheme="minorHAnsi" w:hAnsiTheme="minorHAnsi"/>
          <w:color w:val="1F497D" w:themeColor="text2"/>
          <w:sz w:val="22"/>
          <w:szCs w:val="22"/>
        </w:rPr>
      </w:pPr>
      <w:bookmarkStart w:id="57" w:name="_Toc291598884"/>
      <w:bookmarkStart w:id="58" w:name="_Toc414593500"/>
      <w:r w:rsidRPr="001B52F3">
        <w:rPr>
          <w:rFonts w:asciiTheme="minorHAnsi" w:hAnsiTheme="minorHAnsi"/>
          <w:color w:val="1F497D" w:themeColor="text2"/>
          <w:sz w:val="22"/>
          <w:szCs w:val="22"/>
        </w:rPr>
        <w:lastRenderedPageBreak/>
        <w:t>APROBACI</w:t>
      </w:r>
      <w:bookmarkEnd w:id="57"/>
      <w:r w:rsidR="001F3C89">
        <w:rPr>
          <w:rFonts w:asciiTheme="minorHAnsi" w:hAnsiTheme="minorHAnsi"/>
          <w:color w:val="1F497D" w:themeColor="text2"/>
          <w:sz w:val="22"/>
          <w:szCs w:val="22"/>
        </w:rPr>
        <w:t>ÓN</w:t>
      </w:r>
      <w:bookmarkEnd w:id="58"/>
    </w:p>
    <w:tbl>
      <w:tblPr>
        <w:tblStyle w:val="Tablaconcuadrcula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418"/>
        <w:gridCol w:w="2268"/>
        <w:gridCol w:w="2693"/>
        <w:gridCol w:w="3827"/>
      </w:tblGrid>
      <w:tr w:rsidR="006C336E" w:rsidRPr="00BA7C78" w:rsidTr="00C60683">
        <w:trPr>
          <w:tblHeader/>
        </w:trPr>
        <w:tc>
          <w:tcPr>
            <w:tcW w:w="1418" w:type="dxa"/>
            <w:shd w:val="clear" w:color="auto" w:fill="EEECE1" w:themeFill="background2"/>
            <w:vAlign w:val="center"/>
          </w:tcPr>
          <w:p w:rsidR="006C336E" w:rsidRPr="00C60683" w:rsidRDefault="006C336E" w:rsidP="008153BC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Fecha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6C336E" w:rsidRPr="00C60683" w:rsidRDefault="006C336E" w:rsidP="008153BC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Nombre</w:t>
            </w:r>
          </w:p>
        </w:tc>
        <w:tc>
          <w:tcPr>
            <w:tcW w:w="2693" w:type="dxa"/>
            <w:shd w:val="clear" w:color="auto" w:fill="EEECE1" w:themeFill="background2"/>
            <w:vAlign w:val="center"/>
          </w:tcPr>
          <w:p w:rsidR="006C336E" w:rsidRPr="00C60683" w:rsidRDefault="006C336E" w:rsidP="008153BC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Rol</w:t>
            </w:r>
          </w:p>
        </w:tc>
        <w:tc>
          <w:tcPr>
            <w:tcW w:w="3827" w:type="dxa"/>
            <w:shd w:val="clear" w:color="auto" w:fill="EEECE1" w:themeFill="background2"/>
            <w:vAlign w:val="center"/>
          </w:tcPr>
          <w:p w:rsidR="006C336E" w:rsidRPr="00C60683" w:rsidRDefault="006C336E" w:rsidP="008153BC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Referencia a la constancia de aprobación</w:t>
            </w:r>
          </w:p>
        </w:tc>
      </w:tr>
      <w:tr w:rsidR="00F6748A" w:rsidTr="00C60683">
        <w:tc>
          <w:tcPr>
            <w:tcW w:w="1418" w:type="dxa"/>
            <w:vAlign w:val="center"/>
          </w:tcPr>
          <w:p w:rsidR="00F6748A" w:rsidRPr="006C336E" w:rsidRDefault="00F6748A" w:rsidP="00F6748A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F6748A" w:rsidRPr="006C336E" w:rsidRDefault="00F6748A" w:rsidP="00F6748A">
            <w:pPr>
              <w:jc w:val="both"/>
              <w:rPr>
                <w:sz w:val="20"/>
              </w:rPr>
            </w:pPr>
            <w:r>
              <w:rPr>
                <w:sz w:val="20"/>
              </w:rPr>
              <w:t>Roberto Duran</w:t>
            </w:r>
          </w:p>
        </w:tc>
        <w:tc>
          <w:tcPr>
            <w:tcW w:w="2693" w:type="dxa"/>
            <w:vAlign w:val="center"/>
          </w:tcPr>
          <w:p w:rsidR="00F6748A" w:rsidRPr="006C336E" w:rsidRDefault="00C62515" w:rsidP="00F6748A">
            <w:pPr>
              <w:jc w:val="both"/>
              <w:rPr>
                <w:sz w:val="20"/>
              </w:rPr>
            </w:pPr>
            <w:r>
              <w:rPr>
                <w:sz w:val="20"/>
              </w:rPr>
              <w:t>Analista de N</w:t>
            </w:r>
            <w:r w:rsidR="00F6748A">
              <w:rPr>
                <w:sz w:val="20"/>
              </w:rPr>
              <w:t>egocio</w:t>
            </w:r>
          </w:p>
        </w:tc>
        <w:tc>
          <w:tcPr>
            <w:tcW w:w="3827" w:type="dxa"/>
            <w:vAlign w:val="center"/>
          </w:tcPr>
          <w:p w:rsidR="00F6748A" w:rsidRPr="006C336E" w:rsidRDefault="00F6748A" w:rsidP="00F6748A">
            <w:pPr>
              <w:jc w:val="both"/>
              <w:rPr>
                <w:sz w:val="20"/>
              </w:rPr>
            </w:pPr>
          </w:p>
        </w:tc>
      </w:tr>
      <w:tr w:rsidR="00F6748A" w:rsidTr="00C60683">
        <w:tc>
          <w:tcPr>
            <w:tcW w:w="1418" w:type="dxa"/>
            <w:vAlign w:val="center"/>
          </w:tcPr>
          <w:p w:rsidR="00F6748A" w:rsidRDefault="00F6748A" w:rsidP="00F6748A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F6748A" w:rsidRPr="006C336E" w:rsidRDefault="00F6748A" w:rsidP="00F6748A">
            <w:pPr>
              <w:jc w:val="both"/>
              <w:rPr>
                <w:sz w:val="20"/>
              </w:rPr>
            </w:pPr>
            <w:r>
              <w:rPr>
                <w:sz w:val="20"/>
              </w:rPr>
              <w:t>Carlos Nalvarte</w:t>
            </w:r>
          </w:p>
        </w:tc>
        <w:tc>
          <w:tcPr>
            <w:tcW w:w="2693" w:type="dxa"/>
            <w:vAlign w:val="center"/>
          </w:tcPr>
          <w:p w:rsidR="00F6748A" w:rsidRDefault="00F6748A" w:rsidP="00C62515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Analista </w:t>
            </w:r>
            <w:r w:rsidR="00C62515">
              <w:rPr>
                <w:sz w:val="20"/>
              </w:rPr>
              <w:t>F</w:t>
            </w:r>
            <w:r>
              <w:rPr>
                <w:sz w:val="20"/>
              </w:rPr>
              <w:t>uncional / Project Manager CID</w:t>
            </w:r>
          </w:p>
        </w:tc>
        <w:tc>
          <w:tcPr>
            <w:tcW w:w="3827" w:type="dxa"/>
            <w:vAlign w:val="center"/>
          </w:tcPr>
          <w:p w:rsidR="00F6748A" w:rsidRPr="006C336E" w:rsidRDefault="00F6748A" w:rsidP="00F6748A">
            <w:pPr>
              <w:jc w:val="both"/>
              <w:rPr>
                <w:sz w:val="20"/>
              </w:rPr>
            </w:pPr>
          </w:p>
        </w:tc>
      </w:tr>
    </w:tbl>
    <w:p w:rsidR="007C26CF" w:rsidRDefault="007C26CF" w:rsidP="007C26CF">
      <w:pPr>
        <w:pStyle w:val="Ttulo1"/>
        <w:rPr>
          <w:rFonts w:asciiTheme="minorHAnsi" w:hAnsiTheme="minorHAnsi"/>
          <w:color w:val="1F497D" w:themeColor="text2"/>
          <w:sz w:val="22"/>
          <w:szCs w:val="22"/>
        </w:rPr>
        <w:sectPr w:rsidR="007C26CF" w:rsidSect="00596FCD">
          <w:headerReference w:type="default" r:id="rId23"/>
          <w:footerReference w:type="default" r:id="rId24"/>
          <w:pgSz w:w="11906" w:h="16838" w:code="9"/>
          <w:pgMar w:top="1134" w:right="851" w:bottom="1134" w:left="851" w:header="709" w:footer="709" w:gutter="0"/>
          <w:cols w:space="708"/>
          <w:docGrid w:linePitch="360"/>
        </w:sectPr>
      </w:pPr>
    </w:p>
    <w:p w:rsidR="006C336E" w:rsidRDefault="008169BA" w:rsidP="00847A95">
      <w:pPr>
        <w:pStyle w:val="Ttulo1"/>
        <w:numPr>
          <w:ilvl w:val="0"/>
          <w:numId w:val="1"/>
        </w:numPr>
        <w:spacing w:before="0"/>
        <w:rPr>
          <w:rFonts w:asciiTheme="minorHAnsi" w:hAnsiTheme="minorHAnsi"/>
          <w:color w:val="1F497D" w:themeColor="text2"/>
          <w:sz w:val="22"/>
          <w:szCs w:val="22"/>
        </w:rPr>
      </w:pPr>
      <w:bookmarkStart w:id="59" w:name="_Toc414593501"/>
      <w:r>
        <w:rPr>
          <w:rFonts w:asciiTheme="minorHAnsi" w:hAnsiTheme="minorHAnsi"/>
          <w:color w:val="1F497D" w:themeColor="text2"/>
          <w:sz w:val="22"/>
          <w:szCs w:val="22"/>
        </w:rPr>
        <w:lastRenderedPageBreak/>
        <w:t>ESPECIFICACIÓN</w:t>
      </w:r>
      <w:bookmarkEnd w:id="59"/>
    </w:p>
    <w:tbl>
      <w:tblPr>
        <w:tblStyle w:val="Tablaconcuadrcula"/>
        <w:tblW w:w="14601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10915"/>
      </w:tblGrid>
      <w:tr w:rsidR="00274439" w:rsidRPr="00A53C9B" w:rsidTr="00653E05">
        <w:tc>
          <w:tcPr>
            <w:tcW w:w="1843" w:type="dxa"/>
            <w:shd w:val="clear" w:color="auto" w:fill="EEECE1" w:themeFill="background2"/>
            <w:vAlign w:val="center"/>
          </w:tcPr>
          <w:p w:rsidR="00274439" w:rsidRPr="00A53C9B" w:rsidRDefault="002D013D" w:rsidP="00E142AB">
            <w:pPr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 xml:space="preserve">Número de </w:t>
            </w:r>
            <w:r w:rsidR="008169BA" w:rsidRPr="00A53C9B">
              <w:rPr>
                <w:color w:val="1F497D" w:themeColor="text2"/>
                <w:sz w:val="20"/>
                <w:szCs w:val="20"/>
              </w:rPr>
              <w:t>p</w:t>
            </w:r>
            <w:r w:rsidR="00657045" w:rsidRPr="00A53C9B">
              <w:rPr>
                <w:color w:val="1F497D" w:themeColor="text2"/>
                <w:sz w:val="20"/>
                <w:szCs w:val="20"/>
              </w:rPr>
              <w:t>rueba</w:t>
            </w:r>
          </w:p>
        </w:tc>
        <w:tc>
          <w:tcPr>
            <w:tcW w:w="851" w:type="dxa"/>
            <w:vAlign w:val="center"/>
          </w:tcPr>
          <w:p w:rsidR="00274439" w:rsidRPr="00A53C9B" w:rsidRDefault="002D013D" w:rsidP="00021D6A">
            <w:pPr>
              <w:jc w:val="center"/>
              <w:rPr>
                <w:sz w:val="20"/>
                <w:szCs w:val="20"/>
              </w:rPr>
            </w:pPr>
            <w:r w:rsidRPr="00A53C9B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74439" w:rsidRPr="00A53C9B" w:rsidRDefault="00274439" w:rsidP="0052557A">
            <w:pPr>
              <w:rPr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Nombre</w:t>
            </w:r>
            <w:r w:rsidR="00EB78F6" w:rsidRPr="00A53C9B">
              <w:rPr>
                <w:color w:val="1F497D" w:themeColor="text2"/>
                <w:sz w:val="20"/>
                <w:szCs w:val="20"/>
              </w:rPr>
              <w:fldChar w:fldCharType="begin"/>
            </w:r>
            <w:r w:rsidR="00E142AB" w:rsidRPr="00A53C9B">
              <w:rPr>
                <w:sz w:val="20"/>
                <w:szCs w:val="20"/>
              </w:rPr>
              <w:instrText xml:space="preserve"> XE "</w:instrText>
            </w:r>
            <w:r w:rsidR="00E142AB" w:rsidRPr="00A53C9B">
              <w:rPr>
                <w:color w:val="1F497D" w:themeColor="text2"/>
                <w:sz w:val="20"/>
                <w:szCs w:val="20"/>
              </w:rPr>
              <w:instrText>Número de Prueba</w:instrText>
            </w:r>
            <w:r w:rsidR="00E142AB" w:rsidRPr="00A53C9B">
              <w:rPr>
                <w:sz w:val="20"/>
                <w:szCs w:val="20"/>
              </w:rPr>
              <w:instrText xml:space="preserve">" </w:instrText>
            </w:r>
            <w:r w:rsidR="00EB78F6" w:rsidRPr="00A53C9B">
              <w:rPr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0915" w:type="dxa"/>
            <w:vAlign w:val="center"/>
          </w:tcPr>
          <w:p w:rsidR="00274439" w:rsidRPr="00A53C9B" w:rsidRDefault="001454B7" w:rsidP="006E5B43">
            <w:pPr>
              <w:rPr>
                <w:sz w:val="20"/>
                <w:szCs w:val="20"/>
              </w:rPr>
            </w:pPr>
            <w:r w:rsidRPr="001454B7">
              <w:rPr>
                <w:sz w:val="20"/>
              </w:rPr>
              <w:t>Consultar pedidos clientes con éxito</w:t>
            </w:r>
          </w:p>
        </w:tc>
      </w:tr>
      <w:tr w:rsidR="00C60683" w:rsidRPr="00A53C9B" w:rsidTr="00653E05">
        <w:trPr>
          <w:trHeight w:val="552"/>
        </w:trPr>
        <w:tc>
          <w:tcPr>
            <w:tcW w:w="1843" w:type="dxa"/>
            <w:shd w:val="clear" w:color="auto" w:fill="EEECE1" w:themeFill="background2"/>
            <w:vAlign w:val="center"/>
          </w:tcPr>
          <w:p w:rsidR="00C60683" w:rsidRPr="00A53C9B" w:rsidRDefault="00BD5615" w:rsidP="00034A90">
            <w:pPr>
              <w:jc w:val="both"/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Propósito</w:t>
            </w:r>
          </w:p>
        </w:tc>
        <w:tc>
          <w:tcPr>
            <w:tcW w:w="12758" w:type="dxa"/>
            <w:gridSpan w:val="3"/>
            <w:vAlign w:val="center"/>
          </w:tcPr>
          <w:p w:rsidR="00143EB5" w:rsidRPr="00AF17CA" w:rsidRDefault="001454B7" w:rsidP="00AF17CA">
            <w:pPr>
              <w:pStyle w:val="Textocomentario"/>
              <w:jc w:val="both"/>
              <w:rPr>
                <w:rFonts w:asciiTheme="minorHAnsi" w:eastAsiaTheme="minorEastAsia" w:hAnsiTheme="minorHAnsi" w:cstheme="minorBidi"/>
                <w:lang w:eastAsia="es-PE"/>
              </w:rPr>
            </w:pPr>
            <w:r w:rsidRPr="001454B7">
              <w:rPr>
                <w:rFonts w:asciiTheme="minorHAnsi" w:eastAsiaTheme="minorEastAsia" w:hAnsiTheme="minorHAnsi" w:cstheme="minorBidi"/>
                <w:lang w:eastAsia="es-PE"/>
              </w:rPr>
              <w:t>Consultar los pedidos de clientes registrados satisfactoriamente.</w:t>
            </w:r>
          </w:p>
        </w:tc>
      </w:tr>
      <w:tr w:rsidR="00C60683" w:rsidRPr="00A53C9B" w:rsidTr="00653E05">
        <w:tc>
          <w:tcPr>
            <w:tcW w:w="1843" w:type="dxa"/>
            <w:shd w:val="clear" w:color="auto" w:fill="EEECE1" w:themeFill="background2"/>
            <w:vAlign w:val="center"/>
          </w:tcPr>
          <w:p w:rsidR="00C60683" w:rsidRPr="00A53C9B" w:rsidRDefault="00B078F3" w:rsidP="00034A90">
            <w:pPr>
              <w:jc w:val="both"/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C</w:t>
            </w:r>
            <w:r w:rsidR="00274439" w:rsidRPr="00A53C9B">
              <w:rPr>
                <w:color w:val="1F497D" w:themeColor="text2"/>
                <w:sz w:val="20"/>
                <w:szCs w:val="20"/>
              </w:rPr>
              <w:t xml:space="preserve">ondiciones </w:t>
            </w:r>
            <w:r w:rsidR="00BD5615" w:rsidRPr="00A53C9B">
              <w:rPr>
                <w:color w:val="1F497D" w:themeColor="text2"/>
                <w:sz w:val="20"/>
                <w:szCs w:val="20"/>
              </w:rPr>
              <w:t>previas</w:t>
            </w:r>
          </w:p>
        </w:tc>
        <w:tc>
          <w:tcPr>
            <w:tcW w:w="12758" w:type="dxa"/>
            <w:gridSpan w:val="3"/>
            <w:vAlign w:val="center"/>
          </w:tcPr>
          <w:p w:rsidR="00C81195" w:rsidRDefault="00783325" w:rsidP="00C81195">
            <w:pPr>
              <w:pStyle w:val="Textocomentario"/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Que la c</w:t>
            </w:r>
            <w:r w:rsidR="00C81195" w:rsidRPr="00C81195">
              <w:rPr>
                <w:rFonts w:asciiTheme="minorHAnsi" w:eastAsiaTheme="minorEastAsia" w:hAnsiTheme="minorHAnsi" w:cstheme="minorBidi"/>
                <w:lang w:eastAsia="es-PE"/>
              </w:rPr>
              <w:t>onsultora se haya autenticado correctamente en el Sistema.</w:t>
            </w:r>
          </w:p>
          <w:p w:rsidR="005B27AB" w:rsidRPr="0097261C" w:rsidRDefault="005B27AB" w:rsidP="00C81195">
            <w:pPr>
              <w:pStyle w:val="Textocomentario"/>
              <w:numPr>
                <w:ilvl w:val="0"/>
                <w:numId w:val="29"/>
              </w:numPr>
              <w:rPr>
                <w:rFonts w:asciiTheme="minorHAnsi" w:eastAsiaTheme="minorEastAsia" w:hAnsiTheme="minorHAnsi" w:cstheme="minorBidi"/>
                <w:lang w:eastAsia="es-PE"/>
              </w:rPr>
            </w:pP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Que </w:t>
            </w:r>
            <w:r w:rsidR="00F03D7C"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exista </w:t>
            </w:r>
            <w:r w:rsidR="00C23AEF">
              <w:rPr>
                <w:rFonts w:asciiTheme="minorHAnsi" w:eastAsiaTheme="minorEastAsia" w:hAnsiTheme="minorHAnsi" w:cstheme="minorBidi"/>
                <w:lang w:eastAsia="es-PE"/>
              </w:rPr>
              <w:t>un</w:t>
            </w:r>
            <w:r w:rsidR="00F40C3D"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 pedido de</w:t>
            </w:r>
            <w:r w:rsidR="000C3D6A">
              <w:rPr>
                <w:rFonts w:asciiTheme="minorHAnsi" w:eastAsiaTheme="minorEastAsia" w:hAnsiTheme="minorHAnsi" w:cstheme="minorBidi"/>
                <w:lang w:eastAsia="es-PE"/>
              </w:rPr>
              <w:t>l</w:t>
            </w:r>
            <w:r w:rsidR="00F40C3D"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 cliente</w:t>
            </w:r>
            <w:r w:rsidR="000C3D6A">
              <w:rPr>
                <w:rFonts w:asciiTheme="minorHAnsi" w:eastAsiaTheme="minorEastAsia" w:hAnsiTheme="minorHAnsi" w:cstheme="minorBidi"/>
                <w:lang w:eastAsia="es-PE"/>
              </w:rPr>
              <w:t xml:space="preserve"> con nombre</w:t>
            </w:r>
            <w:r w:rsidR="00F40C3D"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 &lt;</w:t>
            </w:r>
            <w:r w:rsidR="006E631F" w:rsidRPr="0097261C">
              <w:rPr>
                <w:rFonts w:asciiTheme="minorHAnsi" w:eastAsiaTheme="minorEastAsia" w:hAnsiTheme="minorHAnsi" w:cstheme="minorBidi"/>
                <w:lang w:eastAsia="es-PE"/>
              </w:rPr>
              <w:t>pedido_nombreCliente</w:t>
            </w:r>
            <w:r w:rsidR="00F40C3D" w:rsidRPr="0097261C">
              <w:rPr>
                <w:rFonts w:asciiTheme="minorHAnsi" w:eastAsiaTheme="minorEastAsia" w:hAnsiTheme="minorHAnsi" w:cstheme="minorBidi"/>
                <w:lang w:eastAsia="es-PE"/>
              </w:rPr>
              <w:t>&gt;</w:t>
            </w:r>
            <w:r w:rsidR="00C23AEF">
              <w:rPr>
                <w:rFonts w:asciiTheme="minorHAnsi" w:eastAsiaTheme="minorEastAsia" w:hAnsiTheme="minorHAnsi" w:cstheme="minorBidi"/>
                <w:lang w:eastAsia="es-PE"/>
              </w:rPr>
              <w:t xml:space="preserve"> que se encuentre Pendiente de entrega y de cobro</w:t>
            </w:r>
            <w:r w:rsidR="006E631F"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, con </w:t>
            </w:r>
            <w:r w:rsidR="0097261C" w:rsidRPr="0097261C">
              <w:rPr>
                <w:rFonts w:asciiTheme="minorHAnsi" w:eastAsiaTheme="minorEastAsia" w:hAnsiTheme="minorHAnsi" w:cstheme="minorBidi"/>
                <w:lang w:eastAsia="es-PE"/>
              </w:rPr>
              <w:t>los siguientes datos:</w:t>
            </w:r>
          </w:p>
          <w:p w:rsidR="0097261C" w:rsidRPr="0097261C" w:rsidRDefault="0097261C" w:rsidP="00C81195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="Arial"/>
                <w:sz w:val="20"/>
                <w:szCs w:val="20"/>
              </w:rPr>
            </w:pPr>
            <w:r w:rsidRPr="0097261C">
              <w:rPr>
                <w:rFonts w:cs="Arial"/>
                <w:sz w:val="20"/>
                <w:szCs w:val="20"/>
              </w:rPr>
              <w:t>Total Monto Yanbal: &lt;pedido_totalMontoYanbal&gt;</w:t>
            </w:r>
          </w:p>
          <w:p w:rsidR="0097261C" w:rsidRPr="0097261C" w:rsidRDefault="0097261C" w:rsidP="00C81195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="Arial"/>
                <w:sz w:val="20"/>
                <w:szCs w:val="20"/>
              </w:rPr>
            </w:pPr>
            <w:r w:rsidRPr="0097261C">
              <w:rPr>
                <w:rFonts w:cs="Arial"/>
                <w:sz w:val="20"/>
                <w:szCs w:val="20"/>
              </w:rPr>
              <w:t>Monto a Pagar cliente: &lt;pedido_montoPagarCliente&gt;</w:t>
            </w:r>
          </w:p>
          <w:p w:rsidR="0097261C" w:rsidRPr="0097261C" w:rsidRDefault="0097261C" w:rsidP="00C81195">
            <w:pPr>
              <w:pStyle w:val="Textocomentario"/>
              <w:numPr>
                <w:ilvl w:val="0"/>
                <w:numId w:val="30"/>
              </w:numPr>
              <w:rPr>
                <w:rFonts w:asciiTheme="minorHAnsi" w:eastAsiaTheme="minorEastAsia" w:hAnsiTheme="minorHAnsi" w:cstheme="minorBidi"/>
                <w:lang w:eastAsia="es-PE"/>
              </w:rPr>
            </w:pP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>Que el pedido de</w:t>
            </w:r>
            <w:r w:rsidR="000C3D6A">
              <w:rPr>
                <w:rFonts w:asciiTheme="minorHAnsi" w:eastAsiaTheme="minorEastAsia" w:hAnsiTheme="minorHAnsi" w:cstheme="minorBidi"/>
                <w:lang w:eastAsia="es-PE"/>
              </w:rPr>
              <w:t>l</w:t>
            </w: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 cliente</w:t>
            </w:r>
            <w:r w:rsidR="000C3D6A">
              <w:rPr>
                <w:rFonts w:asciiTheme="minorHAnsi" w:eastAsiaTheme="minorEastAsia" w:hAnsiTheme="minorHAnsi" w:cstheme="minorBidi"/>
                <w:lang w:eastAsia="es-PE"/>
              </w:rPr>
              <w:t xml:space="preserve"> con nombre</w:t>
            </w: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 &lt;pedido_nombreCliente&gt; tenga un Producto </w:t>
            </w:r>
            <w:r w:rsidR="002E0F25">
              <w:rPr>
                <w:rFonts w:asciiTheme="minorHAnsi" w:eastAsiaTheme="minorEastAsia" w:hAnsiTheme="minorHAnsi" w:cstheme="minorBidi"/>
                <w:lang w:eastAsia="es-PE"/>
              </w:rPr>
              <w:t xml:space="preserve">con Mini-ayuda </w:t>
            </w: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>registrado</w:t>
            </w:r>
            <w:ins w:id="60" w:author="edwin maduenio carlos" w:date="2015-03-20T05:42:00Z">
              <w:r w:rsidR="00357F32">
                <w:rPr>
                  <w:rFonts w:asciiTheme="minorHAnsi" w:eastAsiaTheme="minorEastAsia" w:hAnsiTheme="minorHAnsi" w:cstheme="minorBidi"/>
                  <w:lang w:eastAsia="es-PE"/>
                </w:rPr>
                <w:t xml:space="preserve"> el cual no cuente con fotografía</w:t>
              </w:r>
            </w:ins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>, con los siguientes dato</w:t>
            </w:r>
            <w:r w:rsidR="002E0F25">
              <w:rPr>
                <w:rFonts w:asciiTheme="minorHAnsi" w:eastAsiaTheme="minorEastAsia" w:hAnsiTheme="minorHAnsi" w:cstheme="minorBidi"/>
                <w:lang w:eastAsia="es-PE"/>
              </w:rPr>
              <w:t>s</w:t>
            </w: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>:</w:t>
            </w:r>
          </w:p>
          <w:p w:rsidR="002E0F25" w:rsidRPr="002E0F25" w:rsidRDefault="002E0F25" w:rsidP="00C81195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sz w:val="20"/>
                <w:szCs w:val="20"/>
              </w:rPr>
            </w:pPr>
            <w:r w:rsidRPr="002E0F25">
              <w:rPr>
                <w:rFonts w:cs="Arial"/>
                <w:sz w:val="20"/>
                <w:szCs w:val="20"/>
              </w:rPr>
              <w:t>Nombre Producto: &lt;pedido_producto1_nombre&gt;</w:t>
            </w:r>
          </w:p>
          <w:p w:rsidR="002E0F25" w:rsidRPr="002E0F25" w:rsidRDefault="002E0F25" w:rsidP="00C81195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sz w:val="20"/>
                <w:szCs w:val="20"/>
              </w:rPr>
            </w:pPr>
            <w:r w:rsidRPr="002E0F25">
              <w:rPr>
                <w:rFonts w:cs="Arial"/>
                <w:sz w:val="20"/>
                <w:szCs w:val="20"/>
              </w:rPr>
              <w:t>Código Producto: &lt;pedido_producto1_codigo&gt;</w:t>
            </w:r>
          </w:p>
          <w:p w:rsidR="002E0F25" w:rsidRDefault="002E0F25" w:rsidP="00C81195">
            <w:pPr>
              <w:pStyle w:val="Prrafodelista"/>
              <w:numPr>
                <w:ilvl w:val="0"/>
                <w:numId w:val="32"/>
              </w:numPr>
              <w:jc w:val="both"/>
              <w:rPr>
                <w:ins w:id="61" w:author="edwin maduenio carlos" w:date="2015-03-20T05:37:00Z"/>
                <w:rFonts w:cs="Arial"/>
                <w:sz w:val="20"/>
                <w:szCs w:val="20"/>
              </w:rPr>
            </w:pPr>
            <w:r w:rsidRPr="002E0F25">
              <w:rPr>
                <w:rFonts w:cs="Arial"/>
                <w:sz w:val="20"/>
                <w:szCs w:val="20"/>
              </w:rPr>
              <w:t>Cantidad de Producto: &lt;pedido_producto1_cantidad&gt;</w:t>
            </w:r>
          </w:p>
          <w:p w:rsidR="00C27907" w:rsidRPr="002E0F25" w:rsidRDefault="00C27907" w:rsidP="00C81195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sz w:val="20"/>
                <w:szCs w:val="20"/>
              </w:rPr>
            </w:pPr>
            <w:ins w:id="62" w:author="edwin maduenio carlos" w:date="2015-03-20T05:37:00Z">
              <w:r>
                <w:rPr>
                  <w:rFonts w:cs="Arial"/>
                  <w:sz w:val="20"/>
                  <w:szCs w:val="20"/>
                </w:rPr>
                <w:t>Precio Yanbal: &lt;pedido_producto1_precio&gt;</w:t>
              </w:r>
            </w:ins>
          </w:p>
          <w:p w:rsidR="0097261C" w:rsidRPr="00C27907" w:rsidRDefault="002E0F25" w:rsidP="00C81195">
            <w:pPr>
              <w:pStyle w:val="Prrafodelista"/>
              <w:numPr>
                <w:ilvl w:val="0"/>
                <w:numId w:val="32"/>
              </w:numPr>
              <w:jc w:val="both"/>
              <w:rPr>
                <w:ins w:id="63" w:author="edwin maduenio carlos" w:date="2015-03-20T05:39:00Z"/>
                <w:sz w:val="20"/>
                <w:szCs w:val="20"/>
                <w:rPrChange w:id="64" w:author="edwin maduenio carlos" w:date="2015-03-20T05:39:00Z">
                  <w:rPr>
                    <w:ins w:id="65" w:author="edwin maduenio carlos" w:date="2015-03-20T05:39:00Z"/>
                    <w:rFonts w:cs="Arial"/>
                    <w:sz w:val="20"/>
                    <w:szCs w:val="20"/>
                  </w:rPr>
                </w:rPrChange>
              </w:rPr>
            </w:pPr>
            <w:r w:rsidRPr="002E0F25">
              <w:rPr>
                <w:rFonts w:cs="Arial"/>
                <w:sz w:val="20"/>
                <w:szCs w:val="20"/>
              </w:rPr>
              <w:t>Sub-total Precio Yanbal: &lt;pedido_producto1_Subtotal&gt;</w:t>
            </w:r>
          </w:p>
          <w:p w:rsidR="00C27907" w:rsidRPr="00C27907" w:rsidRDefault="00C27907" w:rsidP="00C81195">
            <w:pPr>
              <w:pStyle w:val="Prrafodelista"/>
              <w:numPr>
                <w:ilvl w:val="0"/>
                <w:numId w:val="32"/>
              </w:numPr>
              <w:jc w:val="both"/>
              <w:rPr>
                <w:ins w:id="66" w:author="edwin maduenio carlos" w:date="2015-03-20T05:39:00Z"/>
                <w:sz w:val="20"/>
                <w:szCs w:val="20"/>
                <w:rPrChange w:id="67" w:author="edwin maduenio carlos" w:date="2015-03-20T05:39:00Z">
                  <w:rPr>
                    <w:ins w:id="68" w:author="edwin maduenio carlos" w:date="2015-03-20T05:39:00Z"/>
                    <w:rFonts w:cs="Arial"/>
                    <w:sz w:val="20"/>
                    <w:szCs w:val="20"/>
                  </w:rPr>
                </w:rPrChange>
              </w:rPr>
            </w:pPr>
            <w:ins w:id="69" w:author="edwin maduenio carlos" w:date="2015-03-20T05:39:00Z">
              <w:r>
                <w:rPr>
                  <w:rFonts w:cs="Arial"/>
                  <w:sz w:val="20"/>
                  <w:szCs w:val="20"/>
                </w:rPr>
                <w:t>Campaña: &lt;pedido_producto1_campaña&gt;</w:t>
              </w:r>
            </w:ins>
          </w:p>
          <w:p w:rsidR="00C27907" w:rsidRPr="00023BA0" w:rsidRDefault="00C27907" w:rsidP="00C81195">
            <w:pPr>
              <w:pStyle w:val="Prrafodelista"/>
              <w:numPr>
                <w:ilvl w:val="0"/>
                <w:numId w:val="32"/>
              </w:numPr>
              <w:jc w:val="both"/>
              <w:rPr>
                <w:sz w:val="20"/>
                <w:szCs w:val="20"/>
              </w:rPr>
            </w:pPr>
            <w:ins w:id="70" w:author="edwin maduenio carlos" w:date="2015-03-20T05:39:00Z">
              <w:r>
                <w:rPr>
                  <w:rFonts w:cs="Arial"/>
                  <w:sz w:val="20"/>
                  <w:szCs w:val="20"/>
                </w:rPr>
                <w:t>Precio Cliente: &lt;pedido_producto1_precioCliente&gt;</w:t>
              </w:r>
            </w:ins>
          </w:p>
          <w:p w:rsidR="00023BA0" w:rsidRPr="00A21B10" w:rsidRDefault="00023BA0" w:rsidP="00C81195">
            <w:pPr>
              <w:pStyle w:val="Textocomentario"/>
              <w:numPr>
                <w:ilvl w:val="0"/>
                <w:numId w:val="31"/>
              </w:numPr>
            </w:pPr>
            <w:r w:rsidRPr="00023BA0">
              <w:rPr>
                <w:rFonts w:asciiTheme="minorHAnsi" w:eastAsiaTheme="minorEastAsia" w:hAnsiTheme="minorHAnsi" w:cstheme="minorBidi"/>
                <w:lang w:eastAsia="es-PE"/>
              </w:rPr>
              <w:t>Que el cliente &lt;</w:t>
            </w:r>
            <w:r w:rsidR="002443F3">
              <w:rPr>
                <w:rFonts w:asciiTheme="minorHAnsi" w:eastAsiaTheme="minorEastAsia" w:hAnsiTheme="minorHAnsi" w:cstheme="minorBidi"/>
                <w:lang w:eastAsia="es-PE"/>
              </w:rPr>
              <w:t>pedido_</w:t>
            </w:r>
            <w:r w:rsidRPr="00023BA0">
              <w:rPr>
                <w:rFonts w:asciiTheme="minorHAnsi" w:eastAsiaTheme="minorEastAsia" w:hAnsiTheme="minorHAnsi" w:cstheme="minorBidi"/>
                <w:lang w:eastAsia="es-PE"/>
              </w:rPr>
              <w:t>nombreCliente&gt; cuente con fotografía</w:t>
            </w:r>
            <w:r w:rsidR="00A21B10">
              <w:rPr>
                <w:rFonts w:asciiTheme="minorHAnsi" w:eastAsiaTheme="minorEastAsia" w:hAnsiTheme="minorHAnsi" w:cstheme="minorBidi"/>
                <w:lang w:eastAsia="es-PE"/>
              </w:rPr>
              <w:t>.</w:t>
            </w:r>
          </w:p>
          <w:p w:rsidR="00A21B10" w:rsidRDefault="00A21B10" w:rsidP="00A21B10">
            <w:pPr>
              <w:pStyle w:val="Textocomentario"/>
              <w:rPr>
                <w:rFonts w:asciiTheme="minorHAnsi" w:eastAsiaTheme="minorEastAsia" w:hAnsiTheme="minorHAnsi" w:cstheme="minorBidi"/>
                <w:lang w:eastAsia="es-PE"/>
              </w:rPr>
            </w:pPr>
          </w:p>
          <w:p w:rsidR="00A21B10" w:rsidRPr="00475CC2" w:rsidRDefault="00475CC2" w:rsidP="00811CB5">
            <w:pPr>
              <w:pStyle w:val="Textocomentario"/>
              <w:rPr>
                <w:rFonts w:asciiTheme="minorHAnsi" w:hAnsiTheme="minorHAnsi" w:cstheme="minorHAnsi"/>
              </w:rPr>
            </w:pPr>
            <w:r w:rsidRPr="00475CC2">
              <w:rPr>
                <w:rFonts w:asciiTheme="minorHAnsi" w:hAnsiTheme="minorHAnsi" w:cstheme="minorHAnsi"/>
                <w:b/>
              </w:rPr>
              <w:t>Nota:</w:t>
            </w:r>
            <w:r w:rsidRPr="00475CC2">
              <w:rPr>
                <w:rFonts w:asciiTheme="minorHAnsi" w:hAnsiTheme="minorHAnsi" w:cstheme="minorHAnsi"/>
              </w:rPr>
              <w:t xml:space="preserve"> Los títulos y etiquetas de las pantallas mencionadas varían según el país con el que se inició sesión, ver archivo “PedidosSmartphones.TextosRotulos.xlsx”, secciones "</w:t>
            </w:r>
            <w:r w:rsidR="00811CB5" w:rsidRPr="00811CB5">
              <w:rPr>
                <w:rFonts w:asciiTheme="minorHAnsi" w:hAnsiTheme="minorHAnsi" w:cstheme="minorHAnsi"/>
              </w:rPr>
              <w:t>Pedidos de tus Clientes</w:t>
            </w:r>
            <w:r w:rsidRPr="00475CC2">
              <w:rPr>
                <w:rFonts w:asciiTheme="minorHAnsi" w:hAnsiTheme="minorHAnsi" w:cstheme="minorHAnsi"/>
              </w:rPr>
              <w:t>", "</w:t>
            </w:r>
            <w:r w:rsidR="00811CB5" w:rsidRPr="00811CB5">
              <w:rPr>
                <w:rFonts w:asciiTheme="minorHAnsi" w:hAnsiTheme="minorHAnsi" w:cstheme="minorHAnsi"/>
              </w:rPr>
              <w:t>Detalle Pedido Cliente</w:t>
            </w:r>
            <w:r w:rsidRPr="00475CC2">
              <w:rPr>
                <w:rFonts w:asciiTheme="minorHAnsi" w:hAnsiTheme="minorHAnsi" w:cstheme="minorHAnsi"/>
              </w:rPr>
              <w:t>". Los mensajes a mostrar por el Sistema también varían según el país, ver archivo “PedidosSmartphone.ListaMensajes.xlsx”.</w:t>
            </w:r>
          </w:p>
        </w:tc>
      </w:tr>
      <w:tr w:rsidR="00223529" w:rsidRPr="00A53C9B" w:rsidTr="00653E05">
        <w:tc>
          <w:tcPr>
            <w:tcW w:w="1843" w:type="dxa"/>
            <w:tcBorders>
              <w:bottom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223529" w:rsidRPr="00A53C9B" w:rsidRDefault="00223529" w:rsidP="00E142AB">
            <w:pPr>
              <w:rPr>
                <w:color w:val="1F497D" w:themeColor="text2"/>
                <w:sz w:val="20"/>
                <w:szCs w:val="20"/>
              </w:rPr>
            </w:pPr>
            <w:bookmarkStart w:id="71" w:name="_Toc362257463"/>
            <w:r w:rsidRPr="00A53C9B">
              <w:rPr>
                <w:color w:val="1F497D" w:themeColor="text2"/>
                <w:sz w:val="20"/>
                <w:szCs w:val="20"/>
              </w:rPr>
              <w:t>Datos de entrada</w:t>
            </w:r>
            <w:bookmarkEnd w:id="71"/>
          </w:p>
        </w:tc>
        <w:tc>
          <w:tcPr>
            <w:tcW w:w="12758" w:type="dxa"/>
            <w:gridSpan w:val="3"/>
            <w:tcBorders>
              <w:bottom w:val="single" w:sz="4" w:space="0" w:color="4F81BD" w:themeColor="accent1"/>
            </w:tcBorders>
            <w:vAlign w:val="center"/>
          </w:tcPr>
          <w:p w:rsidR="00C160E2" w:rsidRPr="00503607" w:rsidRDefault="00C24CDD" w:rsidP="00783B67">
            <w:pPr>
              <w:pStyle w:val="Textocomentario"/>
              <w:numPr>
                <w:ilvl w:val="0"/>
                <w:numId w:val="17"/>
              </w:numPr>
              <w:rPr>
                <w:rFonts w:asciiTheme="minorHAnsi" w:eastAsiaTheme="minorEastAsia" w:hAnsiTheme="minorHAnsi" w:cstheme="minorBidi"/>
                <w:lang w:eastAsia="es-PE"/>
              </w:rPr>
            </w:pPr>
            <w:bookmarkStart w:id="72" w:name="_Toc362257464"/>
            <w:bookmarkEnd w:id="72"/>
            <w:r>
              <w:rPr>
                <w:rFonts w:asciiTheme="minorHAnsi" w:eastAsiaTheme="minorEastAsia" w:hAnsiTheme="minorHAnsi" w:cstheme="minorBidi"/>
                <w:lang w:eastAsia="es-PE"/>
              </w:rPr>
              <w:t>p</w:t>
            </w:r>
            <w:r w:rsidR="003800B9">
              <w:rPr>
                <w:rFonts w:asciiTheme="minorHAnsi" w:eastAsiaTheme="minorEastAsia" w:hAnsiTheme="minorHAnsi" w:cstheme="minorBidi"/>
                <w:lang w:eastAsia="es-PE"/>
              </w:rPr>
              <w:t>edido</w:t>
            </w:r>
            <w:r w:rsidR="006E631F">
              <w:rPr>
                <w:rFonts w:asciiTheme="minorHAnsi" w:eastAsiaTheme="minorEastAsia" w:hAnsiTheme="minorHAnsi" w:cstheme="minorBidi"/>
                <w:lang w:eastAsia="es-PE"/>
              </w:rPr>
              <w:t>_nombreCliente</w:t>
            </w:r>
            <w:r w:rsidR="00F229A9">
              <w:rPr>
                <w:rFonts w:asciiTheme="minorHAnsi" w:eastAsiaTheme="minorEastAsia" w:hAnsiTheme="minorHAnsi" w:cstheme="minorBidi"/>
                <w:lang w:eastAsia="es-PE"/>
              </w:rPr>
              <w:t>:</w:t>
            </w:r>
            <w:r w:rsidR="003800B9">
              <w:rPr>
                <w:rFonts w:asciiTheme="minorHAnsi" w:eastAsiaTheme="minorEastAsia" w:hAnsiTheme="minorHAnsi" w:cstheme="minorBidi"/>
                <w:lang w:eastAsia="es-PE"/>
              </w:rPr>
              <w:t xml:space="preserve"> </w:t>
            </w:r>
            <w:r w:rsidR="003800B9" w:rsidRPr="00C24CDD">
              <w:rPr>
                <w:rFonts w:asciiTheme="minorHAnsi" w:eastAsiaTheme="minorEastAsia" w:hAnsiTheme="minorHAnsi" w:cstheme="minorBidi"/>
                <w:i/>
                <w:lang w:eastAsia="es-PE"/>
              </w:rPr>
              <w:t>&lt;valor&gt;</w:t>
            </w:r>
          </w:p>
        </w:tc>
      </w:tr>
      <w:tr w:rsidR="00596FCD" w:rsidRPr="00A53C9B" w:rsidTr="00653E05">
        <w:trPr>
          <w:trHeight w:val="255"/>
        </w:trPr>
        <w:tc>
          <w:tcPr>
            <w:tcW w:w="14601" w:type="dxa"/>
            <w:gridSpan w:val="4"/>
            <w:shd w:val="clear" w:color="auto" w:fill="EEECE1" w:themeFill="background2"/>
            <w:vAlign w:val="center"/>
          </w:tcPr>
          <w:p w:rsidR="00596FCD" w:rsidRPr="00A53C9B" w:rsidRDefault="00596FCD" w:rsidP="0052557A">
            <w:pPr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Procedimiento</w:t>
            </w:r>
          </w:p>
        </w:tc>
      </w:tr>
      <w:tr w:rsidR="00596FCD" w:rsidRPr="00A53C9B" w:rsidTr="00C24CDD">
        <w:trPr>
          <w:trHeight w:val="2472"/>
        </w:trPr>
        <w:tc>
          <w:tcPr>
            <w:tcW w:w="14601" w:type="dxa"/>
            <w:gridSpan w:val="4"/>
            <w:shd w:val="clear" w:color="auto" w:fill="auto"/>
            <w:vAlign w:val="center"/>
          </w:tcPr>
          <w:tbl>
            <w:tblPr>
              <w:tblStyle w:val="Tablaconcuadrcula"/>
              <w:tblW w:w="0" w:type="auto"/>
              <w:tblBorders>
                <w:top w:val="single" w:sz="4" w:space="0" w:color="4F81BD" w:themeColor="accent1"/>
                <w:left w:val="single" w:sz="4" w:space="0" w:color="4F81BD" w:themeColor="accent1"/>
                <w:bottom w:val="single" w:sz="4" w:space="0" w:color="4F81BD" w:themeColor="accent1"/>
                <w:right w:val="single" w:sz="4" w:space="0" w:color="4F81BD" w:themeColor="accent1"/>
                <w:insideH w:val="single" w:sz="4" w:space="0" w:color="4F81BD" w:themeColor="accent1"/>
                <w:insideV w:val="single" w:sz="4" w:space="0" w:color="4F81BD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6662"/>
              <w:gridCol w:w="7059"/>
            </w:tblGrid>
            <w:tr w:rsidR="00596FCD" w:rsidRPr="00A53C9B" w:rsidTr="00062D45">
              <w:tc>
                <w:tcPr>
                  <w:tcW w:w="625" w:type="dxa"/>
                  <w:shd w:val="clear" w:color="auto" w:fill="EEECE1" w:themeFill="background2"/>
                  <w:vAlign w:val="center"/>
                </w:tcPr>
                <w:p w:rsidR="00596FCD" w:rsidRPr="00A53C9B" w:rsidRDefault="00596FCD" w:rsidP="00810B18">
                  <w:pPr>
                    <w:rPr>
                      <w:color w:val="1F497D" w:themeColor="text2"/>
                      <w:sz w:val="20"/>
                      <w:szCs w:val="20"/>
                    </w:rPr>
                  </w:pPr>
                  <w:r w:rsidRPr="00A53C9B">
                    <w:rPr>
                      <w:color w:val="1F497D" w:themeColor="text2"/>
                      <w:sz w:val="20"/>
                      <w:szCs w:val="20"/>
                    </w:rPr>
                    <w:t>Nro.</w:t>
                  </w:r>
                </w:p>
              </w:tc>
              <w:tc>
                <w:tcPr>
                  <w:tcW w:w="6662" w:type="dxa"/>
                  <w:shd w:val="clear" w:color="auto" w:fill="EEECE1" w:themeFill="background2"/>
                  <w:vAlign w:val="center"/>
                </w:tcPr>
                <w:p w:rsidR="00596FCD" w:rsidRPr="00A53C9B" w:rsidRDefault="00596FCD" w:rsidP="00810B18">
                  <w:pPr>
                    <w:rPr>
                      <w:color w:val="1F497D" w:themeColor="text2"/>
                      <w:sz w:val="20"/>
                      <w:szCs w:val="20"/>
                    </w:rPr>
                  </w:pPr>
                  <w:r w:rsidRPr="00A53C9B">
                    <w:rPr>
                      <w:color w:val="1F497D" w:themeColor="text2"/>
                      <w:sz w:val="20"/>
                      <w:szCs w:val="20"/>
                    </w:rPr>
                    <w:t>Paso</w:t>
                  </w:r>
                  <w:r w:rsidR="004D66E1" w:rsidRPr="00A53C9B">
                    <w:rPr>
                      <w:color w:val="1F497D" w:themeColor="text2"/>
                      <w:sz w:val="20"/>
                      <w:szCs w:val="20"/>
                    </w:rPr>
                    <w:t xml:space="preserve"> a seguir</w:t>
                  </w:r>
                </w:p>
              </w:tc>
              <w:tc>
                <w:tcPr>
                  <w:tcW w:w="7059" w:type="dxa"/>
                  <w:shd w:val="clear" w:color="auto" w:fill="EEECE1" w:themeFill="background2"/>
                  <w:vAlign w:val="center"/>
                </w:tcPr>
                <w:p w:rsidR="00596FCD" w:rsidRPr="00A53C9B" w:rsidRDefault="00596FCD" w:rsidP="00810B18">
                  <w:pPr>
                    <w:rPr>
                      <w:color w:val="1F497D" w:themeColor="text2"/>
                      <w:sz w:val="20"/>
                      <w:szCs w:val="20"/>
                    </w:rPr>
                  </w:pPr>
                  <w:r w:rsidRPr="00A53C9B">
                    <w:rPr>
                      <w:color w:val="1F497D" w:themeColor="text2"/>
                      <w:sz w:val="20"/>
                      <w:szCs w:val="20"/>
                    </w:rPr>
                    <w:t>Resultado esperado</w:t>
                  </w:r>
                </w:p>
              </w:tc>
            </w:tr>
            <w:tr w:rsidR="002979F9" w:rsidRPr="00A53C9B" w:rsidTr="00062D45">
              <w:tc>
                <w:tcPr>
                  <w:tcW w:w="625" w:type="dxa"/>
                  <w:vAlign w:val="center"/>
                </w:tcPr>
                <w:p w:rsidR="002979F9" w:rsidRPr="00A53C9B" w:rsidRDefault="002979F9" w:rsidP="00810B18">
                  <w:pPr>
                    <w:rPr>
                      <w:sz w:val="20"/>
                      <w:szCs w:val="20"/>
                    </w:rPr>
                  </w:pPr>
                  <w:r w:rsidRPr="00A5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662" w:type="dxa"/>
                  <w:vAlign w:val="center"/>
                </w:tcPr>
                <w:p w:rsidR="0007769F" w:rsidRDefault="0007769F" w:rsidP="0007769F">
                  <w:pPr>
                    <w:rPr>
                      <w:sz w:val="20"/>
                    </w:rPr>
                  </w:pPr>
                </w:p>
                <w:p w:rsidR="0007769F" w:rsidRPr="003A704D" w:rsidRDefault="000C3D6A" w:rsidP="0007769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Seleccione la opción “</w:t>
                  </w:r>
                  <w:r w:rsidRPr="000C3D6A">
                    <w:rPr>
                      <w:b/>
                      <w:sz w:val="20"/>
                    </w:rPr>
                    <w:t>Pedidos de mis Clientes</w:t>
                  </w:r>
                  <w:r>
                    <w:rPr>
                      <w:sz w:val="20"/>
                    </w:rPr>
                    <w:t>” del menú de opciones</w:t>
                  </w:r>
                  <w:r w:rsidR="0007769F" w:rsidRPr="003A704D">
                    <w:rPr>
                      <w:sz w:val="20"/>
                    </w:rPr>
                    <w:t>.</w:t>
                  </w:r>
                </w:p>
                <w:p w:rsidR="007B1D82" w:rsidRPr="009033E7" w:rsidRDefault="007B1D82" w:rsidP="004600BD">
                  <w:pPr>
                    <w:jc w:val="both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059" w:type="dxa"/>
                  <w:vAlign w:val="center"/>
                </w:tcPr>
                <w:p w:rsidR="0007769F" w:rsidRPr="006E3E81" w:rsidRDefault="0007769F" w:rsidP="006E3E81">
                  <w:pPr>
                    <w:jc w:val="both"/>
                    <w:rPr>
                      <w:sz w:val="20"/>
                    </w:rPr>
                  </w:pPr>
                  <w:r w:rsidRPr="006E3E81">
                    <w:rPr>
                      <w:sz w:val="20"/>
                    </w:rPr>
                    <w:t>El Sistema muestra la</w:t>
                  </w:r>
                  <w:r w:rsidR="007707CF" w:rsidRPr="006E3E81">
                    <w:rPr>
                      <w:sz w:val="20"/>
                    </w:rPr>
                    <w:t xml:space="preserve"> pantalla "</w:t>
                  </w:r>
                  <w:r w:rsidR="003A2608" w:rsidRPr="003A2608">
                    <w:rPr>
                      <w:sz w:val="20"/>
                    </w:rPr>
                    <w:t>PEDIDOS DE TUS CLIENTES</w:t>
                  </w:r>
                  <w:r w:rsidR="007707CF" w:rsidRPr="006E3E81">
                    <w:rPr>
                      <w:sz w:val="20"/>
                    </w:rPr>
                    <w:t>"</w:t>
                  </w:r>
                  <w:r w:rsidR="00C24CDD">
                    <w:rPr>
                      <w:sz w:val="20"/>
                    </w:rPr>
                    <w:t>, con los siguientes campos:</w:t>
                  </w:r>
                </w:p>
                <w:p w:rsidR="00783B67" w:rsidRDefault="007707CF" w:rsidP="00783325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S</w:t>
                  </w:r>
                  <w:r w:rsidR="0007769F" w:rsidRPr="0007769F">
                    <w:rPr>
                      <w:sz w:val="20"/>
                    </w:rPr>
                    <w:t xml:space="preserve">ección Indicadores: </w:t>
                  </w:r>
                </w:p>
                <w:p w:rsidR="00783B67" w:rsidRDefault="00783B67" w:rsidP="00783325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P</w:t>
                  </w:r>
                  <w:r w:rsidR="003A2608">
                    <w:rPr>
                      <w:sz w:val="20"/>
                    </w:rPr>
                    <w:t>or E</w:t>
                  </w:r>
                  <w:r w:rsidR="0007769F" w:rsidRPr="0007769F">
                    <w:rPr>
                      <w:sz w:val="20"/>
                    </w:rPr>
                    <w:t>ntregar</w:t>
                  </w:r>
                  <w:r>
                    <w:rPr>
                      <w:sz w:val="20"/>
                    </w:rPr>
                    <w:t>:</w:t>
                  </w:r>
                  <w:r w:rsidR="00C24CDD">
                    <w:rPr>
                      <w:sz w:val="20"/>
                    </w:rPr>
                    <w:t xml:space="preserve"> </w:t>
                  </w:r>
                  <w:r w:rsidR="00C24CDD" w:rsidRPr="00C24CDD">
                    <w:rPr>
                      <w:sz w:val="20"/>
                    </w:rPr>
                    <w:t>Cantidad de pedidos clientes en estado pendiente de entrega</w:t>
                  </w:r>
                </w:p>
                <w:p w:rsidR="0007769F" w:rsidRPr="0007769F" w:rsidRDefault="00783B67" w:rsidP="00783325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P</w:t>
                  </w:r>
                  <w:r w:rsidR="003A2608">
                    <w:rPr>
                      <w:sz w:val="20"/>
                    </w:rPr>
                    <w:t>or C</w:t>
                  </w:r>
                  <w:r w:rsidR="00C24CDD">
                    <w:rPr>
                      <w:sz w:val="20"/>
                    </w:rPr>
                    <w:t xml:space="preserve">obrar: </w:t>
                  </w:r>
                  <w:r w:rsidR="00C24CDD" w:rsidRPr="00C24CDD">
                    <w:rPr>
                      <w:sz w:val="20"/>
                    </w:rPr>
                    <w:t>Cantidad de pedidos clientes en estado pendiente de cobro</w:t>
                  </w:r>
                </w:p>
                <w:p w:rsidR="00783B67" w:rsidRDefault="007707CF" w:rsidP="00783325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S</w:t>
                  </w:r>
                  <w:r w:rsidR="0007769F" w:rsidRPr="003A704D">
                    <w:rPr>
                      <w:sz w:val="20"/>
                    </w:rPr>
                    <w:t xml:space="preserve">ección Lista de pedidos: </w:t>
                  </w:r>
                  <w:r w:rsidR="00C24CDD" w:rsidRPr="00C24CDD">
                    <w:rPr>
                      <w:sz w:val="20"/>
                    </w:rPr>
                    <w:t>Lista de pedidos de clientes, se muestra los siguientes campos:</w:t>
                  </w:r>
                </w:p>
                <w:p w:rsidR="00783B67" w:rsidRDefault="0007769F" w:rsidP="002443F3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sz w:val="20"/>
                    </w:rPr>
                  </w:pPr>
                  <w:r w:rsidRPr="003A704D">
                    <w:rPr>
                      <w:sz w:val="20"/>
                    </w:rPr>
                    <w:t xml:space="preserve">Foto </w:t>
                  </w:r>
                  <w:r w:rsidR="00783325">
                    <w:rPr>
                      <w:sz w:val="20"/>
                    </w:rPr>
                    <w:t xml:space="preserve">del </w:t>
                  </w:r>
                  <w:r w:rsidRPr="003A704D">
                    <w:rPr>
                      <w:sz w:val="20"/>
                    </w:rPr>
                    <w:t>cliente</w:t>
                  </w:r>
                </w:p>
                <w:p w:rsidR="0007769F" w:rsidRDefault="00783325" w:rsidP="002443F3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Nombre </w:t>
                  </w:r>
                  <w:r w:rsidR="002443F3">
                    <w:rPr>
                      <w:sz w:val="20"/>
                    </w:rPr>
                    <w:t xml:space="preserve">completo </w:t>
                  </w:r>
                  <w:r>
                    <w:rPr>
                      <w:sz w:val="20"/>
                    </w:rPr>
                    <w:t>del cliente</w:t>
                  </w:r>
                </w:p>
                <w:p w:rsidR="0007769F" w:rsidRDefault="003A2608" w:rsidP="00783325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Opciones: </w:t>
                  </w:r>
                  <w:r w:rsidR="00214658">
                    <w:rPr>
                      <w:sz w:val="20"/>
                    </w:rPr>
                    <w:t>VOLVER, “CREA</w:t>
                  </w:r>
                  <w:del w:id="73" w:author="edwin maduenio carlos" w:date="2015-04-29T16:37:00Z">
                    <w:r w:rsidR="00214658" w:rsidDel="0013286B">
                      <w:rPr>
                        <w:sz w:val="20"/>
                      </w:rPr>
                      <w:delText>R</w:delText>
                    </w:r>
                  </w:del>
                  <w:r w:rsidR="00214658">
                    <w:rPr>
                      <w:sz w:val="20"/>
                    </w:rPr>
                    <w:t xml:space="preserve"> PEDIDO CLIENTE”, “REVISA TU PEDIDO”</w:t>
                  </w:r>
                  <w:r w:rsidR="00214658" w:rsidRPr="00F229A9">
                    <w:rPr>
                      <w:sz w:val="20"/>
                    </w:rPr>
                    <w:t>.</w:t>
                  </w:r>
                </w:p>
                <w:p w:rsidR="00783325" w:rsidRDefault="00783325" w:rsidP="00783325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El Sistema mostrara en la lista de pedidos el siguiente registro:</w:t>
                  </w:r>
                </w:p>
                <w:p w:rsidR="00783325" w:rsidRPr="006A73DA" w:rsidRDefault="00783325" w:rsidP="00783325">
                  <w:pPr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Cliente </w:t>
                  </w:r>
                </w:p>
                <w:p w:rsidR="00783325" w:rsidRDefault="00783325" w:rsidP="00783325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Foto del Cliente</w:t>
                  </w:r>
                  <w:r w:rsidR="002443F3">
                    <w:rPr>
                      <w:sz w:val="20"/>
                    </w:rPr>
                    <w:t xml:space="preserve"> </w:t>
                  </w:r>
                  <w:r w:rsidR="003A2608">
                    <w:rPr>
                      <w:sz w:val="20"/>
                    </w:rPr>
                    <w:t xml:space="preserve">con nombre </w:t>
                  </w:r>
                  <w:r w:rsidR="002443F3">
                    <w:rPr>
                      <w:sz w:val="20"/>
                    </w:rPr>
                    <w:t>&lt;pedido_nombreCliente&gt;</w:t>
                  </w:r>
                </w:p>
                <w:p w:rsidR="00783325" w:rsidRPr="00783325" w:rsidRDefault="00783325" w:rsidP="00783325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 w:rsidRPr="006A73DA">
                    <w:rPr>
                      <w:sz w:val="20"/>
                    </w:rPr>
                    <w:t>Nombre del Cliente</w:t>
                  </w:r>
                  <w:r>
                    <w:rPr>
                      <w:sz w:val="20"/>
                    </w:rPr>
                    <w:t>: &lt;pedido_nombreCliente&gt;</w:t>
                  </w:r>
                </w:p>
              </w:tc>
            </w:tr>
            <w:tr w:rsidR="00DC4DBF" w:rsidRPr="00A53C9B" w:rsidTr="00062D45">
              <w:tc>
                <w:tcPr>
                  <w:tcW w:w="625" w:type="dxa"/>
                  <w:vAlign w:val="center"/>
                </w:tcPr>
                <w:p w:rsidR="00DC4DBF" w:rsidRPr="00A53C9B" w:rsidRDefault="00DC4DBF" w:rsidP="00810B1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662" w:type="dxa"/>
                  <w:vAlign w:val="center"/>
                </w:tcPr>
                <w:p w:rsidR="00DC4DBF" w:rsidRDefault="0098647A" w:rsidP="002443F3">
                  <w:p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Seleccione </w:t>
                  </w:r>
                  <w:r w:rsidR="002443F3">
                    <w:rPr>
                      <w:rFonts w:cs="Arial"/>
                      <w:sz w:val="20"/>
                      <w:szCs w:val="20"/>
                    </w:rPr>
                    <w:t>el pedido</w:t>
                  </w:r>
                  <w:r w:rsidR="00F03D7C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2443F3">
                    <w:rPr>
                      <w:rFonts w:cs="Arial"/>
                      <w:sz w:val="20"/>
                      <w:szCs w:val="20"/>
                    </w:rPr>
                    <w:t xml:space="preserve">del </w:t>
                  </w:r>
                  <w:r w:rsidR="00F03D7C">
                    <w:rPr>
                      <w:rFonts w:cs="Arial"/>
                      <w:sz w:val="20"/>
                      <w:szCs w:val="20"/>
                    </w:rPr>
                    <w:t>cliente</w:t>
                  </w:r>
                  <w:r w:rsidR="003A2608">
                    <w:rPr>
                      <w:rFonts w:cs="Arial"/>
                      <w:sz w:val="20"/>
                      <w:szCs w:val="20"/>
                    </w:rPr>
                    <w:t xml:space="preserve"> con nombre</w:t>
                  </w:r>
                  <w:r w:rsidR="003800B9">
                    <w:rPr>
                      <w:rFonts w:cs="Arial"/>
                      <w:sz w:val="20"/>
                      <w:szCs w:val="20"/>
                    </w:rPr>
                    <w:t xml:space="preserve"> &lt;</w:t>
                  </w:r>
                  <w:r w:rsidR="002443F3">
                    <w:rPr>
                      <w:rFonts w:cs="Arial"/>
                      <w:sz w:val="20"/>
                      <w:szCs w:val="20"/>
                    </w:rPr>
                    <w:t>pedido_</w:t>
                  </w:r>
                  <w:r w:rsidR="003800B9" w:rsidRPr="0009657F">
                    <w:rPr>
                      <w:rFonts w:cs="Arial"/>
                      <w:sz w:val="20"/>
                      <w:szCs w:val="20"/>
                    </w:rPr>
                    <w:t>nombre</w:t>
                  </w:r>
                  <w:r w:rsidR="002443F3">
                    <w:rPr>
                      <w:rFonts w:cs="Arial"/>
                      <w:sz w:val="20"/>
                      <w:szCs w:val="20"/>
                    </w:rPr>
                    <w:t>C</w:t>
                  </w:r>
                  <w:r w:rsidR="003800B9" w:rsidRPr="0009657F">
                    <w:rPr>
                      <w:rFonts w:cs="Arial"/>
                      <w:sz w:val="20"/>
                      <w:szCs w:val="20"/>
                    </w:rPr>
                    <w:t>liente&gt;</w:t>
                  </w:r>
                  <w:r w:rsidR="00F03D7C">
                    <w:rPr>
                      <w:rFonts w:cs="Arial"/>
                      <w:sz w:val="20"/>
                      <w:szCs w:val="20"/>
                    </w:rPr>
                    <w:t xml:space="preserve"> de</w:t>
                  </w:r>
                  <w:r w:rsidR="00794216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F03D7C">
                    <w:rPr>
                      <w:rFonts w:cs="Arial"/>
                      <w:sz w:val="20"/>
                      <w:szCs w:val="20"/>
                    </w:rPr>
                    <w:t>l</w:t>
                  </w:r>
                  <w:r w:rsidR="00794216">
                    <w:rPr>
                      <w:rFonts w:cs="Arial"/>
                      <w:sz w:val="20"/>
                      <w:szCs w:val="20"/>
                    </w:rPr>
                    <w:t>a lista de pedidos</w:t>
                  </w:r>
                  <w:r w:rsidR="00F03D7C">
                    <w:rPr>
                      <w:rFonts w:cs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7059" w:type="dxa"/>
                  <w:vAlign w:val="center"/>
                </w:tcPr>
                <w:p w:rsidR="0098647A" w:rsidRPr="006E3E81" w:rsidRDefault="0098647A" w:rsidP="006E3E81">
                  <w:pPr>
                    <w:jc w:val="both"/>
                    <w:rPr>
                      <w:sz w:val="20"/>
                    </w:rPr>
                  </w:pPr>
                  <w:r w:rsidRPr="006E3E81">
                    <w:rPr>
                      <w:sz w:val="20"/>
                    </w:rPr>
                    <w:t xml:space="preserve">El Sistema muestra </w:t>
                  </w:r>
                  <w:r w:rsidR="00C24CDD">
                    <w:rPr>
                      <w:sz w:val="20"/>
                    </w:rPr>
                    <w:t>la pantalla de "</w:t>
                  </w:r>
                  <w:r w:rsidR="00C57A15">
                    <w:rPr>
                      <w:sz w:val="20"/>
                    </w:rPr>
                    <w:t>DETALLE DE PEDIDO CLIENTE</w:t>
                  </w:r>
                  <w:r w:rsidR="00C24CDD">
                    <w:rPr>
                      <w:sz w:val="20"/>
                    </w:rPr>
                    <w:t>", con los siguientes campos:</w:t>
                  </w:r>
                </w:p>
                <w:p w:rsidR="0098647A" w:rsidRPr="009F2BD5" w:rsidRDefault="00406A84" w:rsidP="002443F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S</w:t>
                  </w:r>
                  <w:r w:rsidR="0098647A" w:rsidRPr="009F2BD5">
                    <w:rPr>
                      <w:sz w:val="20"/>
                    </w:rPr>
                    <w:t xml:space="preserve">ección Cliente: </w:t>
                  </w:r>
                  <w:r w:rsidR="006E631F">
                    <w:rPr>
                      <w:sz w:val="20"/>
                    </w:rPr>
                    <w:t>&lt;pedido_nombreCliente&gt;</w:t>
                  </w:r>
                </w:p>
                <w:p w:rsidR="006E631F" w:rsidRDefault="00406A84" w:rsidP="002443F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S</w:t>
                  </w:r>
                  <w:r w:rsidR="0098647A" w:rsidRPr="009F2BD5">
                    <w:rPr>
                      <w:sz w:val="20"/>
                    </w:rPr>
                    <w:t>ección Importe</w:t>
                  </w:r>
                  <w:r>
                    <w:rPr>
                      <w:sz w:val="20"/>
                    </w:rPr>
                    <w:t>s</w:t>
                  </w:r>
                  <w:r w:rsidR="0098647A" w:rsidRPr="009F2BD5">
                    <w:rPr>
                      <w:sz w:val="20"/>
                    </w:rPr>
                    <w:t xml:space="preserve">: </w:t>
                  </w:r>
                </w:p>
                <w:p w:rsidR="006E631F" w:rsidRDefault="00C57A15" w:rsidP="00C57A15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sz w:val="20"/>
                    </w:rPr>
                  </w:pPr>
                  <w:r w:rsidRPr="00C57A15">
                    <w:rPr>
                      <w:sz w:val="20"/>
                    </w:rPr>
                    <w:t>Total Monto Unique</w:t>
                  </w:r>
                  <w:r w:rsidR="006E631F">
                    <w:rPr>
                      <w:sz w:val="20"/>
                    </w:rPr>
                    <w:t xml:space="preserve">: </w:t>
                  </w:r>
                  <w:r w:rsidR="00ED263B">
                    <w:rPr>
                      <w:sz w:val="20"/>
                    </w:rPr>
                    <w:t>&lt;pedido_totalMontoYanbal&gt;</w:t>
                  </w:r>
                </w:p>
                <w:p w:rsidR="0098647A" w:rsidRPr="009F2BD5" w:rsidRDefault="00651588" w:rsidP="002443F3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Monto a Pagar Cliente</w:t>
                  </w:r>
                  <w:r w:rsidR="00ED263B">
                    <w:rPr>
                      <w:sz w:val="20"/>
                    </w:rPr>
                    <w:t>: &lt;pedido_montoPagarCliente&gt;</w:t>
                  </w:r>
                </w:p>
                <w:p w:rsidR="00ED263B" w:rsidRDefault="00406A84" w:rsidP="002443F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S</w:t>
                  </w:r>
                  <w:r w:rsidR="0098647A" w:rsidRPr="009F2BD5">
                    <w:rPr>
                      <w:sz w:val="20"/>
                    </w:rPr>
                    <w:t xml:space="preserve">ección Lista productos: </w:t>
                  </w:r>
                  <w:r w:rsidR="002443F3">
                    <w:rPr>
                      <w:sz w:val="20"/>
                    </w:rPr>
                    <w:t>Se listan los productos del pedido, con los siguientes campos:</w:t>
                  </w:r>
                </w:p>
                <w:p w:rsidR="000F0D3B" w:rsidRDefault="00D61FB6" w:rsidP="002443F3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74" w:author="edwin maduenio carlos" w:date="2015-03-20T15:07:00Z"/>
                      <w:sz w:val="20"/>
                    </w:rPr>
                  </w:pPr>
                  <w:ins w:id="75" w:author="edwin maduenio carlos" w:date="2015-03-20T15:23:00Z">
                    <w:r>
                      <w:rPr>
                        <w:sz w:val="20"/>
                      </w:rPr>
                      <w:t xml:space="preserve">Datos </w:t>
                    </w:r>
                  </w:ins>
                  <w:ins w:id="76" w:author="edwin maduenio carlos" w:date="2015-03-20T15:24:00Z">
                    <w:r>
                      <w:rPr>
                        <w:sz w:val="20"/>
                      </w:rPr>
                      <w:t>del Producto:</w:t>
                    </w:r>
                  </w:ins>
                </w:p>
                <w:p w:rsidR="00ED263B" w:rsidRDefault="0098647A">
                  <w:pPr>
                    <w:pStyle w:val="Prrafodelista"/>
                    <w:numPr>
                      <w:ilvl w:val="3"/>
                      <w:numId w:val="46"/>
                    </w:numPr>
                    <w:tabs>
                      <w:tab w:val="clear" w:pos="1800"/>
                      <w:tab w:val="num" w:pos="2160"/>
                    </w:tabs>
                    <w:ind w:left="1593" w:hanging="283"/>
                    <w:jc w:val="both"/>
                    <w:rPr>
                      <w:sz w:val="20"/>
                    </w:rPr>
                    <w:pPrChange w:id="77" w:author="edwin maduenio carlos" w:date="2015-03-20T15:09:00Z">
                      <w:pPr>
                        <w:pStyle w:val="Prrafodelista"/>
                        <w:numPr>
                          <w:ilvl w:val="2"/>
                          <w:numId w:val="44"/>
                        </w:numPr>
                        <w:tabs>
                          <w:tab w:val="num" w:pos="1440"/>
                        </w:tabs>
                        <w:ind w:left="1224" w:hanging="504"/>
                        <w:jc w:val="both"/>
                      </w:pPr>
                    </w:pPrChange>
                  </w:pPr>
                  <w:r w:rsidRPr="009F2BD5">
                    <w:rPr>
                      <w:sz w:val="20"/>
                    </w:rPr>
                    <w:t>I</w:t>
                  </w:r>
                  <w:r w:rsidR="00CE762D">
                    <w:rPr>
                      <w:sz w:val="20"/>
                    </w:rPr>
                    <w:t>ndicador grafico de Mini-ayuda</w:t>
                  </w:r>
                  <w:r w:rsidR="002443F3">
                    <w:rPr>
                      <w:sz w:val="20"/>
                    </w:rPr>
                    <w:t xml:space="preserve"> (solo se mostrara si el producto tiene asociado una Mini-ayuda)</w:t>
                  </w:r>
                </w:p>
                <w:p w:rsidR="00ED263B" w:rsidRDefault="0098647A">
                  <w:pPr>
                    <w:pStyle w:val="Prrafodelista"/>
                    <w:numPr>
                      <w:ilvl w:val="3"/>
                      <w:numId w:val="46"/>
                    </w:numPr>
                    <w:tabs>
                      <w:tab w:val="clear" w:pos="1800"/>
                      <w:tab w:val="num" w:pos="2160"/>
                    </w:tabs>
                    <w:ind w:left="1593" w:hanging="283"/>
                    <w:jc w:val="both"/>
                    <w:rPr>
                      <w:sz w:val="20"/>
                    </w:rPr>
                    <w:pPrChange w:id="78" w:author="edwin maduenio carlos" w:date="2015-03-20T15:09:00Z">
                      <w:pPr>
                        <w:pStyle w:val="Prrafodelista"/>
                        <w:numPr>
                          <w:ilvl w:val="2"/>
                          <w:numId w:val="44"/>
                        </w:numPr>
                        <w:tabs>
                          <w:tab w:val="num" w:pos="1440"/>
                        </w:tabs>
                        <w:ind w:left="1224" w:hanging="504"/>
                        <w:jc w:val="both"/>
                      </w:pPr>
                    </w:pPrChange>
                  </w:pPr>
                  <w:r w:rsidRPr="009F2BD5">
                    <w:rPr>
                      <w:sz w:val="20"/>
                    </w:rPr>
                    <w:t>Nombre</w:t>
                  </w:r>
                  <w:r w:rsidR="002443F3">
                    <w:rPr>
                      <w:sz w:val="20"/>
                    </w:rPr>
                    <w:t xml:space="preserve"> del</w:t>
                  </w:r>
                  <w:r w:rsidRPr="009F2BD5">
                    <w:rPr>
                      <w:sz w:val="20"/>
                    </w:rPr>
                    <w:t xml:space="preserve"> producto</w:t>
                  </w:r>
                </w:p>
                <w:p w:rsidR="000F0D3B" w:rsidRDefault="00D61FB6" w:rsidP="002443F3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79" w:author="edwin maduenio carlos" w:date="2015-03-20T15:08:00Z"/>
                      <w:sz w:val="20"/>
                    </w:rPr>
                  </w:pPr>
                  <w:ins w:id="80" w:author="edwin maduenio carlos" w:date="2015-03-20T15:24:00Z">
                    <w:r>
                      <w:rPr>
                        <w:sz w:val="20"/>
                      </w:rPr>
                      <w:t>Datos del pedido de Producto:</w:t>
                    </w:r>
                  </w:ins>
                  <w:ins w:id="81" w:author="edwin maduenio carlos" w:date="2015-03-20T15:14:00Z">
                    <w:r w:rsidR="0055645D">
                      <w:rPr>
                        <w:sz w:val="20"/>
                      </w:rPr>
                      <w:t xml:space="preserve"> se concatenan los siguientes campo</w:t>
                    </w:r>
                  </w:ins>
                  <w:ins w:id="82" w:author="edwin maduenio carlos" w:date="2015-03-20T15:15:00Z">
                    <w:r w:rsidR="0055645D">
                      <w:rPr>
                        <w:sz w:val="20"/>
                      </w:rPr>
                      <w:t>s</w:t>
                    </w:r>
                  </w:ins>
                  <w:ins w:id="83" w:author="edwin maduenio carlos" w:date="2015-03-20T15:14:00Z">
                    <w:r w:rsidR="0055645D">
                      <w:rPr>
                        <w:sz w:val="20"/>
                      </w:rPr>
                      <w:t xml:space="preserve"> mediante el </w:t>
                    </w:r>
                  </w:ins>
                  <w:ins w:id="84" w:author="edwin maduenio carlos" w:date="2015-03-20T15:15:00Z">
                    <w:r w:rsidR="0055645D">
                      <w:rPr>
                        <w:sz w:val="20"/>
                      </w:rPr>
                      <w:t>carácter</w:t>
                    </w:r>
                  </w:ins>
                  <w:ins w:id="85" w:author="edwin maduenio carlos" w:date="2015-03-20T15:14:00Z">
                    <w:r w:rsidR="0055645D">
                      <w:rPr>
                        <w:sz w:val="20"/>
                      </w:rPr>
                      <w:t xml:space="preserve"> </w:t>
                    </w:r>
                  </w:ins>
                  <w:ins w:id="86" w:author="edwin maduenio carlos" w:date="2015-03-20T15:15:00Z">
                    <w:r w:rsidR="0055645D">
                      <w:rPr>
                        <w:sz w:val="20"/>
                      </w:rPr>
                      <w:t>“-”:</w:t>
                    </w:r>
                  </w:ins>
                </w:p>
                <w:p w:rsidR="00ED263B" w:rsidRDefault="000F0D3B">
                  <w:pPr>
                    <w:pStyle w:val="Prrafodelista"/>
                    <w:numPr>
                      <w:ilvl w:val="3"/>
                      <w:numId w:val="46"/>
                    </w:numPr>
                    <w:tabs>
                      <w:tab w:val="clear" w:pos="1800"/>
                      <w:tab w:val="num" w:pos="2160"/>
                    </w:tabs>
                    <w:ind w:left="1593" w:hanging="283"/>
                    <w:jc w:val="both"/>
                    <w:rPr>
                      <w:sz w:val="20"/>
                    </w:rPr>
                    <w:pPrChange w:id="87" w:author="edwin maduenio carlos" w:date="2015-03-20T15:09:00Z">
                      <w:pPr>
                        <w:pStyle w:val="Prrafodelista"/>
                        <w:numPr>
                          <w:ilvl w:val="2"/>
                          <w:numId w:val="44"/>
                        </w:numPr>
                        <w:tabs>
                          <w:tab w:val="num" w:pos="1440"/>
                        </w:tabs>
                        <w:ind w:left="1224" w:hanging="504"/>
                        <w:jc w:val="both"/>
                      </w:pPr>
                    </w:pPrChange>
                  </w:pPr>
                  <w:ins w:id="88" w:author="edwin maduenio carlos" w:date="2015-03-20T15:08:00Z">
                    <w:r>
                      <w:rPr>
                        <w:sz w:val="20"/>
                      </w:rPr>
                      <w:t xml:space="preserve">cod: </w:t>
                    </w:r>
                  </w:ins>
                  <w:r w:rsidR="0098647A" w:rsidRPr="009F2BD5">
                    <w:rPr>
                      <w:sz w:val="20"/>
                    </w:rPr>
                    <w:t xml:space="preserve">Código </w:t>
                  </w:r>
                  <w:r w:rsidR="002443F3">
                    <w:rPr>
                      <w:sz w:val="20"/>
                    </w:rPr>
                    <w:t xml:space="preserve">del </w:t>
                  </w:r>
                  <w:r w:rsidR="0098647A" w:rsidRPr="009F2BD5">
                    <w:rPr>
                      <w:sz w:val="20"/>
                    </w:rPr>
                    <w:t>producto</w:t>
                  </w:r>
                  <w:ins w:id="89" w:author="edwin maduenio carlos" w:date="2015-03-20T15:16:00Z">
                    <w:r w:rsidR="00AE44F3">
                      <w:rPr>
                        <w:sz w:val="20"/>
                      </w:rPr>
                      <w:t>.</w:t>
                    </w:r>
                  </w:ins>
                </w:p>
                <w:p w:rsidR="00ED263B" w:rsidRDefault="000F0D3B">
                  <w:pPr>
                    <w:pStyle w:val="Prrafodelista"/>
                    <w:numPr>
                      <w:ilvl w:val="3"/>
                      <w:numId w:val="46"/>
                    </w:numPr>
                    <w:tabs>
                      <w:tab w:val="clear" w:pos="1800"/>
                      <w:tab w:val="num" w:pos="2160"/>
                    </w:tabs>
                    <w:ind w:left="1593" w:hanging="283"/>
                    <w:jc w:val="both"/>
                    <w:rPr>
                      <w:sz w:val="20"/>
                    </w:rPr>
                    <w:pPrChange w:id="90" w:author="edwin maduenio carlos" w:date="2015-03-20T15:09:00Z">
                      <w:pPr>
                        <w:pStyle w:val="Prrafodelista"/>
                        <w:numPr>
                          <w:ilvl w:val="2"/>
                          <w:numId w:val="44"/>
                        </w:numPr>
                        <w:tabs>
                          <w:tab w:val="num" w:pos="1440"/>
                        </w:tabs>
                        <w:ind w:left="1224" w:hanging="504"/>
                        <w:jc w:val="both"/>
                      </w:pPr>
                    </w:pPrChange>
                  </w:pPr>
                  <w:ins w:id="91" w:author="edwin maduenio carlos" w:date="2015-03-20T15:08:00Z">
                    <w:r>
                      <w:rPr>
                        <w:sz w:val="20"/>
                      </w:rPr>
                      <w:t xml:space="preserve">cant: </w:t>
                    </w:r>
                  </w:ins>
                  <w:r w:rsidR="0098647A" w:rsidRPr="009F2BD5">
                    <w:rPr>
                      <w:sz w:val="20"/>
                    </w:rPr>
                    <w:t>Cantidad solicitada</w:t>
                  </w:r>
                  <w:r w:rsidR="002443F3">
                    <w:rPr>
                      <w:sz w:val="20"/>
                    </w:rPr>
                    <w:t xml:space="preserve"> del producto</w:t>
                  </w:r>
                  <w:ins w:id="92" w:author="edwin maduenio carlos" w:date="2015-03-20T15:16:00Z">
                    <w:r w:rsidR="00AE44F3">
                      <w:rPr>
                        <w:sz w:val="20"/>
                      </w:rPr>
                      <w:t>.</w:t>
                    </w:r>
                  </w:ins>
                </w:p>
                <w:p w:rsidR="00ED263B" w:rsidRDefault="0098647A">
                  <w:pPr>
                    <w:pStyle w:val="Prrafodelista"/>
                    <w:numPr>
                      <w:ilvl w:val="3"/>
                      <w:numId w:val="46"/>
                    </w:numPr>
                    <w:tabs>
                      <w:tab w:val="clear" w:pos="1800"/>
                      <w:tab w:val="num" w:pos="2160"/>
                    </w:tabs>
                    <w:ind w:left="1593" w:hanging="283"/>
                    <w:jc w:val="both"/>
                    <w:rPr>
                      <w:sz w:val="20"/>
                    </w:rPr>
                    <w:pPrChange w:id="93" w:author="edwin maduenio carlos" w:date="2015-03-20T15:09:00Z">
                      <w:pPr>
                        <w:pStyle w:val="Prrafodelista"/>
                        <w:numPr>
                          <w:ilvl w:val="2"/>
                          <w:numId w:val="44"/>
                        </w:numPr>
                        <w:tabs>
                          <w:tab w:val="num" w:pos="1440"/>
                        </w:tabs>
                        <w:ind w:left="1224" w:hanging="504"/>
                        <w:jc w:val="both"/>
                      </w:pPr>
                    </w:pPrChange>
                  </w:pPr>
                  <w:del w:id="94" w:author="edwin maduenio carlos" w:date="2015-03-23T06:14:00Z">
                    <w:r w:rsidRPr="009F2BD5" w:rsidDel="00DB1AFC">
                      <w:rPr>
                        <w:sz w:val="20"/>
                      </w:rPr>
                      <w:delText xml:space="preserve">Sub-total Precio </w:delText>
                    </w:r>
                    <w:r w:rsidR="00C83E07" w:rsidDel="00DB1AFC">
                      <w:rPr>
                        <w:sz w:val="20"/>
                      </w:rPr>
                      <w:delText>Yanbal</w:delText>
                    </w:r>
                  </w:del>
                  <w:ins w:id="95" w:author="edwin maduenio carlos" w:date="2015-03-23T06:14:00Z">
                    <w:r w:rsidR="00DB1AFC">
                      <w:rPr>
                        <w:sz w:val="20"/>
                      </w:rPr>
                      <w:t>subtot: Sub-total Precio Yanbal (mostrando el símbolo de la moneda correspondiente).</w:t>
                    </w:r>
                  </w:ins>
                </w:p>
                <w:p w:rsidR="0098647A" w:rsidRDefault="00C24CDD" w:rsidP="002443F3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96" w:author="edwin maduenio carlos" w:date="2015-03-20T11:56:00Z"/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 w:rsidR="002E0F25">
                    <w:rPr>
                      <w:sz w:val="20"/>
                    </w:rPr>
                    <w:t>pción</w:t>
                  </w:r>
                  <w:ins w:id="97" w:author="edwin maduenio carlos" w:date="2015-03-20T15:16:00Z">
                    <w:r w:rsidR="0055645D">
                      <w:rPr>
                        <w:sz w:val="20"/>
                      </w:rPr>
                      <w:t>:</w:t>
                    </w:r>
                  </w:ins>
                  <w:r w:rsidR="002E0F25">
                    <w:rPr>
                      <w:sz w:val="20"/>
                    </w:rPr>
                    <w:t xml:space="preserve"> Eliminar producto</w:t>
                  </w:r>
                </w:p>
                <w:p w:rsidR="002A2AA9" w:rsidRPr="00BE48D3" w:rsidDel="0055645D" w:rsidRDefault="002A2AA9" w:rsidP="002A2AA9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del w:id="98" w:author="edwin maduenio carlos" w:date="2015-03-20T15:08:00Z"/>
                      <w:sz w:val="20"/>
                    </w:rPr>
                  </w:pPr>
                </w:p>
                <w:p w:rsidR="004600BD" w:rsidRDefault="003A2608" w:rsidP="002443F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Opciones: VOLVER, “AGREGAR PRODUCTO”, “ANULAR PEDIDO DE TU CLIENTE” y “GUARDAR PEDIDO CLIENTE”</w:t>
                  </w:r>
                  <w:ins w:id="99" w:author="edwin maduenio carlos" w:date="2015-03-20T15:16:00Z">
                    <w:r w:rsidR="00AE44F3">
                      <w:rPr>
                        <w:sz w:val="20"/>
                      </w:rPr>
                      <w:t>.</w:t>
                    </w:r>
                  </w:ins>
                </w:p>
                <w:p w:rsidR="002443F3" w:rsidRDefault="002443F3" w:rsidP="002443F3">
                  <w:pPr>
                    <w:pStyle w:val="Prrafodelista"/>
                    <w:ind w:left="792"/>
                    <w:jc w:val="both"/>
                    <w:rPr>
                      <w:sz w:val="20"/>
                    </w:rPr>
                  </w:pPr>
                </w:p>
                <w:p w:rsidR="002443F3" w:rsidRDefault="002443F3" w:rsidP="002443F3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El Sistema mostrara en la lista de productos el siguiente registro:</w:t>
                  </w:r>
                </w:p>
                <w:p w:rsidR="002443F3" w:rsidRPr="0023082B" w:rsidRDefault="002443F3" w:rsidP="002443F3">
                  <w:pPr>
                    <w:jc w:val="both"/>
                    <w:rPr>
                      <w:b/>
                      <w:sz w:val="20"/>
                    </w:rPr>
                  </w:pPr>
                  <w:r w:rsidRPr="0023082B">
                    <w:rPr>
                      <w:b/>
                      <w:sz w:val="20"/>
                    </w:rPr>
                    <w:t>Producto</w:t>
                  </w:r>
                </w:p>
                <w:p w:rsidR="002443F3" w:rsidRDefault="002443F3" w:rsidP="002443F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 w:rsidRPr="009F2BD5">
                    <w:rPr>
                      <w:sz w:val="20"/>
                    </w:rPr>
                    <w:t>I</w:t>
                  </w:r>
                  <w:r>
                    <w:rPr>
                      <w:sz w:val="20"/>
                    </w:rPr>
                    <w:t>ndicador grafico de Mini-ayuda</w:t>
                  </w:r>
                </w:p>
                <w:p w:rsidR="002443F3" w:rsidRDefault="002443F3" w:rsidP="002443F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 w:rsidRPr="009F2BD5">
                    <w:rPr>
                      <w:sz w:val="20"/>
                    </w:rPr>
                    <w:t>Nombre producto</w:t>
                  </w:r>
                  <w:r>
                    <w:rPr>
                      <w:sz w:val="20"/>
                    </w:rPr>
                    <w:t xml:space="preserve">: </w:t>
                  </w:r>
                  <w:r w:rsidRPr="002E0F25">
                    <w:rPr>
                      <w:sz w:val="20"/>
                    </w:rPr>
                    <w:t>&lt;pedido_producto1_nombre&gt;</w:t>
                  </w:r>
                </w:p>
                <w:p w:rsidR="002443F3" w:rsidRDefault="002443F3" w:rsidP="002443F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 w:rsidRPr="009F2BD5">
                    <w:rPr>
                      <w:sz w:val="20"/>
                    </w:rPr>
                    <w:t>Código producto</w:t>
                  </w:r>
                  <w:r>
                    <w:rPr>
                      <w:sz w:val="20"/>
                    </w:rPr>
                    <w:t xml:space="preserve">: </w:t>
                  </w:r>
                  <w:r w:rsidRPr="002E0F25">
                    <w:rPr>
                      <w:sz w:val="20"/>
                    </w:rPr>
                    <w:t>&lt;pedido_producto1_codigo&gt;</w:t>
                  </w:r>
                </w:p>
                <w:p w:rsidR="002443F3" w:rsidRDefault="002443F3" w:rsidP="002443F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 w:rsidRPr="009F2BD5">
                    <w:rPr>
                      <w:sz w:val="20"/>
                    </w:rPr>
                    <w:t>Cantidad solicitada</w:t>
                  </w:r>
                  <w:r>
                    <w:rPr>
                      <w:sz w:val="20"/>
                    </w:rPr>
                    <w:t xml:space="preserve">: </w:t>
                  </w:r>
                  <w:r w:rsidRPr="002E0F25">
                    <w:rPr>
                      <w:sz w:val="20"/>
                    </w:rPr>
                    <w:t>&lt;pedido_producto1_cantidad&gt;</w:t>
                  </w:r>
                </w:p>
                <w:p w:rsidR="002443F3" w:rsidRDefault="002443F3" w:rsidP="002443F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 w:rsidRPr="009F2BD5">
                    <w:rPr>
                      <w:sz w:val="20"/>
                    </w:rPr>
                    <w:t xml:space="preserve">Sub-total Precio </w:t>
                  </w:r>
                  <w:r>
                    <w:rPr>
                      <w:sz w:val="20"/>
                    </w:rPr>
                    <w:t xml:space="preserve">Yanbal: </w:t>
                  </w:r>
                  <w:r w:rsidRPr="002E0F25">
                    <w:rPr>
                      <w:sz w:val="20"/>
                    </w:rPr>
                    <w:t>&lt;pedido_producto1_Subtotal&gt;</w:t>
                  </w:r>
                </w:p>
                <w:p w:rsidR="002443F3" w:rsidRPr="00CA7BA0" w:rsidRDefault="002443F3" w:rsidP="002443F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Opción Eliminar producto</w:t>
                  </w:r>
                </w:p>
              </w:tc>
            </w:tr>
            <w:tr w:rsidR="00C27907" w:rsidRPr="00A53C9B" w:rsidTr="00062D45">
              <w:trPr>
                <w:ins w:id="100" w:author="edwin maduenio carlos" w:date="2015-03-20T05:31:00Z"/>
              </w:trPr>
              <w:tc>
                <w:tcPr>
                  <w:tcW w:w="625" w:type="dxa"/>
                  <w:vAlign w:val="center"/>
                </w:tcPr>
                <w:p w:rsidR="00C27907" w:rsidRDefault="00C27907" w:rsidP="00810B18">
                  <w:pPr>
                    <w:rPr>
                      <w:ins w:id="101" w:author="edwin maduenio carlos" w:date="2015-03-20T05:31:00Z"/>
                      <w:sz w:val="20"/>
                      <w:szCs w:val="20"/>
                    </w:rPr>
                  </w:pPr>
                  <w:ins w:id="102" w:author="edwin maduenio carlos" w:date="2015-03-20T05:31:00Z">
                    <w:r>
                      <w:rPr>
                        <w:sz w:val="20"/>
                        <w:szCs w:val="20"/>
                      </w:rPr>
                      <w:t>3</w:t>
                    </w:r>
                  </w:ins>
                </w:p>
              </w:tc>
              <w:tc>
                <w:tcPr>
                  <w:tcW w:w="6662" w:type="dxa"/>
                  <w:vAlign w:val="center"/>
                </w:tcPr>
                <w:p w:rsidR="00C27907" w:rsidRDefault="00C27907" w:rsidP="002443F3">
                  <w:pPr>
                    <w:jc w:val="both"/>
                    <w:rPr>
                      <w:ins w:id="103" w:author="edwin maduenio carlos" w:date="2015-03-20T05:31:00Z"/>
                      <w:rFonts w:cs="Arial"/>
                      <w:sz w:val="20"/>
                      <w:szCs w:val="20"/>
                    </w:rPr>
                  </w:pPr>
                  <w:ins w:id="104" w:author="edwin maduenio carlos" w:date="2015-03-20T05:35:00Z">
                    <w:r>
                      <w:rPr>
                        <w:rFonts w:cs="Arial"/>
                        <w:sz w:val="20"/>
                        <w:szCs w:val="20"/>
                      </w:rPr>
                      <w:t>Seleccione el producto con nombre &lt;pedido1_producto1_nombre&gt; de la lista de productos</w:t>
                    </w:r>
                  </w:ins>
                </w:p>
              </w:tc>
              <w:tc>
                <w:tcPr>
                  <w:tcW w:w="7059" w:type="dxa"/>
                  <w:vAlign w:val="center"/>
                </w:tcPr>
                <w:p w:rsidR="00C27907" w:rsidRDefault="00C27907" w:rsidP="00C27907">
                  <w:pPr>
                    <w:jc w:val="both"/>
                    <w:rPr>
                      <w:ins w:id="105" w:author="edwin maduenio carlos" w:date="2015-03-20T05:35:00Z"/>
                      <w:sz w:val="20"/>
                    </w:rPr>
                  </w:pPr>
                  <w:ins w:id="106" w:author="edwin maduenio carlos" w:date="2015-03-20T05:35:00Z">
                    <w:r>
                      <w:rPr>
                        <w:sz w:val="20"/>
                      </w:rPr>
                      <w:t>El sistema muestra la pantalla con el detalle del producto, con los siguientes campos:</w:t>
                    </w:r>
                  </w:ins>
                </w:p>
                <w:p w:rsidR="00C27907" w:rsidRDefault="00C27907" w:rsidP="00C27907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107" w:author="edwin maduenio carlos" w:date="2015-03-20T05:35:00Z"/>
                      <w:sz w:val="20"/>
                    </w:rPr>
                  </w:pPr>
                  <w:ins w:id="108" w:author="edwin maduenio carlos" w:date="2015-03-20T05:35:00Z">
                    <w:r>
                      <w:rPr>
                        <w:sz w:val="20"/>
                      </w:rPr>
                      <w:t>Sección Datos del Producto:</w:t>
                    </w:r>
                  </w:ins>
                </w:p>
                <w:p w:rsidR="00C27907" w:rsidRDefault="00C27907" w:rsidP="00C27907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109" w:author="edwin maduenio carlos" w:date="2015-03-20T05:35:00Z"/>
                      <w:sz w:val="20"/>
                    </w:rPr>
                  </w:pPr>
                  <w:ins w:id="110" w:author="edwin maduenio carlos" w:date="2015-03-20T05:35:00Z">
                    <w:r>
                      <w:rPr>
                        <w:sz w:val="20"/>
                      </w:rPr>
                      <w:t>Foto del producto</w:t>
                    </w:r>
                  </w:ins>
                </w:p>
                <w:p w:rsidR="00C27907" w:rsidRDefault="00C27907" w:rsidP="00C27907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111" w:author="edwin maduenio carlos" w:date="2015-03-20T05:35:00Z"/>
                      <w:sz w:val="20"/>
                    </w:rPr>
                  </w:pPr>
                  <w:ins w:id="112" w:author="edwin maduenio carlos" w:date="2015-03-20T05:35:00Z">
                    <w:r w:rsidRPr="009936F1">
                      <w:rPr>
                        <w:sz w:val="20"/>
                      </w:rPr>
                      <w:t>Nombre de Producto: &lt;</w:t>
                    </w:r>
                  </w:ins>
                  <w:ins w:id="113" w:author="edwin maduenio carlos" w:date="2015-03-20T05:36:00Z">
                    <w:r w:rsidRPr="00C27907">
                      <w:rPr>
                        <w:sz w:val="20"/>
                      </w:rPr>
                      <w:t>pedido_producto1_nombre</w:t>
                    </w:r>
                  </w:ins>
                  <w:ins w:id="114" w:author="edwin maduenio carlos" w:date="2015-03-20T05:35:00Z">
                    <w:r w:rsidRPr="009936F1">
                      <w:rPr>
                        <w:sz w:val="20"/>
                      </w:rPr>
                      <w:t>&gt;</w:t>
                    </w:r>
                  </w:ins>
                </w:p>
                <w:p w:rsidR="00C27907" w:rsidRPr="003A1E79" w:rsidRDefault="00DE02DB" w:rsidP="00C27907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115" w:author="edwin maduenio carlos" w:date="2015-03-20T05:35:00Z"/>
                      <w:sz w:val="20"/>
                    </w:rPr>
                  </w:pPr>
                  <w:ins w:id="116" w:author="edwin maduenio carlos" w:date="2015-03-20T05:35:00Z">
                    <w:r>
                      <w:rPr>
                        <w:sz w:val="20"/>
                      </w:rPr>
                      <w:t>Cód.</w:t>
                    </w:r>
                    <w:r w:rsidR="00C27907">
                      <w:rPr>
                        <w:sz w:val="20"/>
                      </w:rPr>
                      <w:t xml:space="preserve">: </w:t>
                    </w:r>
                    <w:r w:rsidR="00C27907" w:rsidRPr="00E71597">
                      <w:rPr>
                        <w:sz w:val="20"/>
                      </w:rPr>
                      <w:t>&lt;</w:t>
                    </w:r>
                  </w:ins>
                  <w:ins w:id="117" w:author="edwin maduenio carlos" w:date="2015-03-20T05:37:00Z">
                    <w:r w:rsidR="00C27907">
                      <w:rPr>
                        <w:sz w:val="20"/>
                      </w:rPr>
                      <w:t>pedido_producto1_codigo</w:t>
                    </w:r>
                  </w:ins>
                  <w:ins w:id="118" w:author="edwin maduenio carlos" w:date="2015-03-20T05:35:00Z">
                    <w:r w:rsidR="00C27907" w:rsidRPr="00E71597">
                      <w:rPr>
                        <w:sz w:val="20"/>
                      </w:rPr>
                      <w:t>&gt;</w:t>
                    </w:r>
                  </w:ins>
                </w:p>
                <w:p w:rsidR="00C27907" w:rsidRPr="008D397B" w:rsidRDefault="00C27907" w:rsidP="00C27907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119" w:author="edwin maduenio carlos" w:date="2015-03-20T05:35:00Z"/>
                      <w:sz w:val="20"/>
                    </w:rPr>
                  </w:pPr>
                  <w:ins w:id="120" w:author="edwin maduenio carlos" w:date="2015-03-20T05:35:00Z">
                    <w:r w:rsidRPr="00E71597">
                      <w:rPr>
                        <w:sz w:val="20"/>
                      </w:rPr>
                      <w:t xml:space="preserve">Opción: </w:t>
                    </w:r>
                  </w:ins>
                  <w:ins w:id="121" w:author="edwin maduenio carlos" w:date="2015-03-20T05:37:00Z">
                    <w:r>
                      <w:rPr>
                        <w:sz w:val="20"/>
                      </w:rPr>
                      <w:t>“</w:t>
                    </w:r>
                  </w:ins>
                  <w:ins w:id="122" w:author="edwin maduenio carlos" w:date="2015-03-20T05:35:00Z">
                    <w:r w:rsidRPr="00E71597">
                      <w:rPr>
                        <w:sz w:val="20"/>
                      </w:rPr>
                      <w:t>VER MINI AYUDA</w:t>
                    </w:r>
                  </w:ins>
                  <w:ins w:id="123" w:author="edwin maduenio carlos" w:date="2015-03-20T05:37:00Z">
                    <w:r>
                      <w:rPr>
                        <w:sz w:val="20"/>
                      </w:rPr>
                      <w:t>”</w:t>
                    </w:r>
                  </w:ins>
                </w:p>
                <w:p w:rsidR="00C27907" w:rsidRPr="008D397B" w:rsidRDefault="00C27907" w:rsidP="00C27907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124" w:author="edwin maduenio carlos" w:date="2015-03-20T05:35:00Z"/>
                      <w:sz w:val="20"/>
                    </w:rPr>
                  </w:pPr>
                  <w:ins w:id="125" w:author="edwin maduenio carlos" w:date="2015-03-20T05:35:00Z">
                    <w:r w:rsidRPr="00207C92">
                      <w:rPr>
                        <w:sz w:val="20"/>
                      </w:rPr>
                      <w:t>Sección Datos del pedido de Producto:</w:t>
                    </w:r>
                  </w:ins>
                </w:p>
                <w:p w:rsidR="00C27907" w:rsidRDefault="003756AD" w:rsidP="00C27907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126" w:author="edwin maduenio carlos" w:date="2015-03-20T05:35:00Z"/>
                      <w:sz w:val="20"/>
                    </w:rPr>
                  </w:pPr>
                  <w:ins w:id="127" w:author="edwin maduenio carlos" w:date="2015-03-20T05:35:00Z">
                    <w:r>
                      <w:rPr>
                        <w:sz w:val="20"/>
                      </w:rPr>
                      <w:t>PRECIO SELECCIONADO</w:t>
                    </w:r>
                    <w:r w:rsidR="00C27907">
                      <w:rPr>
                        <w:sz w:val="20"/>
                      </w:rPr>
                      <w:t>: &lt;</w:t>
                    </w:r>
                  </w:ins>
                  <w:ins w:id="128" w:author="edwin maduenio carlos" w:date="2015-03-20T05:38:00Z">
                    <w:r w:rsidR="00C27907">
                      <w:rPr>
                        <w:sz w:val="20"/>
                      </w:rPr>
                      <w:t>pedido_producto1_</w:t>
                    </w:r>
                  </w:ins>
                  <w:ins w:id="129" w:author="edwin maduenio carlos" w:date="2015-03-20T05:35:00Z">
                    <w:r w:rsidR="00C27907">
                      <w:rPr>
                        <w:sz w:val="20"/>
                      </w:rPr>
                      <w:t>precio</w:t>
                    </w:r>
                    <w:r w:rsidR="00C27907" w:rsidRPr="00E71597">
                      <w:rPr>
                        <w:sz w:val="20"/>
                      </w:rPr>
                      <w:t>&gt;</w:t>
                    </w:r>
                  </w:ins>
                </w:p>
                <w:p w:rsidR="00C27907" w:rsidRDefault="003756AD" w:rsidP="00C27907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130" w:author="edwin maduenio carlos" w:date="2015-03-20T05:35:00Z"/>
                      <w:sz w:val="20"/>
                    </w:rPr>
                  </w:pPr>
                  <w:ins w:id="131" w:author="edwin maduenio carlos" w:date="2015-03-20T05:35:00Z">
                    <w:r>
                      <w:rPr>
                        <w:sz w:val="20"/>
                      </w:rPr>
                      <w:t>CANTIDAD</w:t>
                    </w:r>
                    <w:r w:rsidR="00C27907">
                      <w:rPr>
                        <w:sz w:val="20"/>
                      </w:rPr>
                      <w:t>: &lt;</w:t>
                    </w:r>
                  </w:ins>
                  <w:ins w:id="132" w:author="edwin maduenio carlos" w:date="2015-03-20T05:38:00Z">
                    <w:r w:rsidR="00C27907">
                      <w:rPr>
                        <w:sz w:val="20"/>
                      </w:rPr>
                      <w:t>pedido_producto1_cantidad</w:t>
                    </w:r>
                  </w:ins>
                  <w:ins w:id="133" w:author="edwin maduenio carlos" w:date="2015-03-20T05:35:00Z">
                    <w:r w:rsidR="00C27907">
                      <w:rPr>
                        <w:sz w:val="20"/>
                      </w:rPr>
                      <w:t>&gt;</w:t>
                    </w:r>
                  </w:ins>
                </w:p>
                <w:p w:rsidR="00C27907" w:rsidRDefault="003756AD" w:rsidP="003756AD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134" w:author="edwin maduenio carlos" w:date="2015-03-20T05:35:00Z"/>
                      <w:sz w:val="20"/>
                    </w:rPr>
                  </w:pPr>
                  <w:ins w:id="135" w:author="edwin maduenio carlos" w:date="2015-03-20T15:19:00Z">
                    <w:r w:rsidRPr="003756AD">
                      <w:rPr>
                        <w:sz w:val="20"/>
                      </w:rPr>
                      <w:t>SUBTOTAL (PRECIO X CANTIDAD)</w:t>
                    </w:r>
                  </w:ins>
                  <w:ins w:id="136" w:author="edwin maduenio carlos" w:date="2015-03-20T05:35:00Z">
                    <w:r w:rsidR="00C27907" w:rsidRPr="009936F1">
                      <w:rPr>
                        <w:sz w:val="20"/>
                      </w:rPr>
                      <w:t xml:space="preserve">: </w:t>
                    </w:r>
                  </w:ins>
                  <w:ins w:id="137" w:author="edwin maduenio carlos" w:date="2015-03-20T05:38:00Z">
                    <w:r w:rsidR="00C27907">
                      <w:rPr>
                        <w:sz w:val="20"/>
                      </w:rPr>
                      <w:t>&lt;pedido_producto1_Subtotal&gt;</w:t>
                    </w:r>
                  </w:ins>
                </w:p>
                <w:p w:rsidR="00C27907" w:rsidRDefault="003756AD" w:rsidP="00C27907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138" w:author="edwin maduenio carlos" w:date="2015-03-20T05:35:00Z"/>
                      <w:sz w:val="20"/>
                    </w:rPr>
                  </w:pPr>
                  <w:ins w:id="139" w:author="edwin maduenio carlos" w:date="2015-03-20T05:35:00Z">
                    <w:r>
                      <w:rPr>
                        <w:sz w:val="20"/>
                      </w:rPr>
                      <w:t>CAMPAÑA</w:t>
                    </w:r>
                    <w:r w:rsidR="00C27907">
                      <w:rPr>
                        <w:sz w:val="20"/>
                      </w:rPr>
                      <w:t>: &lt;</w:t>
                    </w:r>
                  </w:ins>
                  <w:ins w:id="140" w:author="edwin maduenio carlos" w:date="2015-03-20T05:38:00Z">
                    <w:r w:rsidR="00C27907">
                      <w:rPr>
                        <w:sz w:val="20"/>
                      </w:rPr>
                      <w:t>pedido_producto1_campaña</w:t>
                    </w:r>
                  </w:ins>
                  <w:ins w:id="141" w:author="edwin maduenio carlos" w:date="2015-03-20T05:35:00Z">
                    <w:r w:rsidR="00C27907">
                      <w:rPr>
                        <w:sz w:val="20"/>
                      </w:rPr>
                      <w:t>&gt;</w:t>
                    </w:r>
                  </w:ins>
                </w:p>
                <w:p w:rsidR="00C27907" w:rsidRDefault="00D9320C" w:rsidP="00C27907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142" w:author="edwin maduenio carlos" w:date="2015-03-20T05:35:00Z"/>
                      <w:sz w:val="20"/>
                    </w:rPr>
                  </w:pPr>
                  <w:ins w:id="143" w:author="edwin maduenio carlos" w:date="2015-03-20T05:35:00Z">
                    <w:r>
                      <w:rPr>
                        <w:sz w:val="20"/>
                      </w:rPr>
                      <w:t>PRECIO CLIENTE</w:t>
                    </w:r>
                    <w:r w:rsidR="003774D9">
                      <w:rPr>
                        <w:sz w:val="20"/>
                      </w:rPr>
                      <w:t>: &lt;</w:t>
                    </w:r>
                  </w:ins>
                  <w:ins w:id="144" w:author="edwin maduenio carlos" w:date="2015-03-20T05:39:00Z">
                    <w:r w:rsidR="003774D9">
                      <w:rPr>
                        <w:sz w:val="20"/>
                      </w:rPr>
                      <w:t>pedido_producto1_</w:t>
                    </w:r>
                  </w:ins>
                  <w:ins w:id="145" w:author="edwin maduenio carlos" w:date="2015-03-20T05:35:00Z">
                    <w:r w:rsidR="003774D9">
                      <w:rPr>
                        <w:sz w:val="20"/>
                      </w:rPr>
                      <w:t>precioCliente</w:t>
                    </w:r>
                    <w:r w:rsidR="00C27907">
                      <w:rPr>
                        <w:sz w:val="20"/>
                      </w:rPr>
                      <w:t>&gt;</w:t>
                    </w:r>
                  </w:ins>
                </w:p>
                <w:p w:rsidR="00C27907" w:rsidRPr="006E3E81" w:rsidRDefault="00C27907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146" w:author="edwin maduenio carlos" w:date="2015-03-20T05:31:00Z"/>
                      <w:sz w:val="20"/>
                    </w:rPr>
                    <w:pPrChange w:id="147" w:author="edwin maduenio carlos" w:date="2015-03-20T05:40:00Z">
                      <w:pPr>
                        <w:jc w:val="both"/>
                      </w:pPr>
                    </w:pPrChange>
                  </w:pPr>
                  <w:ins w:id="148" w:author="edwin maduenio carlos" w:date="2015-03-20T05:35:00Z">
                    <w:r w:rsidRPr="00133093">
                      <w:rPr>
                        <w:sz w:val="20"/>
                      </w:rPr>
                      <w:t>Opciones</w:t>
                    </w:r>
                    <w:r>
                      <w:rPr>
                        <w:sz w:val="20"/>
                      </w:rPr>
                      <w:t xml:space="preserve">: </w:t>
                    </w:r>
                    <w:r w:rsidR="003774D9">
                      <w:rPr>
                        <w:sz w:val="20"/>
                      </w:rPr>
                      <w:t xml:space="preserve">VOLVER, </w:t>
                    </w:r>
                    <w:r w:rsidR="003774D9" w:rsidRPr="00133093">
                      <w:rPr>
                        <w:sz w:val="20"/>
                      </w:rPr>
                      <w:t>AGREGAR</w:t>
                    </w:r>
                  </w:ins>
                  <w:ins w:id="149" w:author="edwin maduenio carlos" w:date="2015-03-20T05:40:00Z">
                    <w:r w:rsidR="003774D9">
                      <w:rPr>
                        <w:sz w:val="20"/>
                      </w:rPr>
                      <w:t>,</w:t>
                    </w:r>
                  </w:ins>
                  <w:ins w:id="150" w:author="edwin maduenio carlos" w:date="2015-03-20T05:35:00Z">
                    <w:r w:rsidR="003774D9" w:rsidRPr="00133093">
                      <w:rPr>
                        <w:sz w:val="20"/>
                      </w:rPr>
                      <w:t xml:space="preserve"> CANCELAR</w:t>
                    </w:r>
                  </w:ins>
                </w:p>
              </w:tc>
            </w:tr>
          </w:tbl>
          <w:p w:rsidR="00121B18" w:rsidRPr="00A53C9B" w:rsidRDefault="00121B18" w:rsidP="00121B18">
            <w:pPr>
              <w:jc w:val="both"/>
              <w:rPr>
                <w:color w:val="1F497D" w:themeColor="text2"/>
                <w:sz w:val="20"/>
                <w:szCs w:val="20"/>
              </w:rPr>
            </w:pPr>
          </w:p>
        </w:tc>
      </w:tr>
      <w:tr w:rsidR="00121B18" w:rsidRPr="00A53C9B" w:rsidTr="00121B18">
        <w:trPr>
          <w:trHeight w:val="221"/>
        </w:trPr>
        <w:tc>
          <w:tcPr>
            <w:tcW w:w="14601" w:type="dxa"/>
            <w:gridSpan w:val="4"/>
            <w:shd w:val="clear" w:color="auto" w:fill="EEECE1" w:themeFill="background2"/>
            <w:vAlign w:val="center"/>
          </w:tcPr>
          <w:p w:rsidR="00121B18" w:rsidRPr="00A53C9B" w:rsidRDefault="00121B18" w:rsidP="00810B18">
            <w:pPr>
              <w:rPr>
                <w:color w:val="1F497D" w:themeColor="text2"/>
                <w:sz w:val="20"/>
                <w:szCs w:val="20"/>
              </w:rPr>
            </w:pPr>
            <w:r w:rsidRPr="00121B18">
              <w:rPr>
                <w:color w:val="1F497D" w:themeColor="text2"/>
                <w:sz w:val="20"/>
                <w:szCs w:val="20"/>
              </w:rPr>
              <w:t>Pantallas asociadas y herramientas a utilizar</w:t>
            </w:r>
          </w:p>
        </w:tc>
      </w:tr>
      <w:tr w:rsidR="00121B18" w:rsidRPr="00A53C9B" w:rsidTr="00B9387C">
        <w:trPr>
          <w:trHeight w:val="221"/>
        </w:trPr>
        <w:tc>
          <w:tcPr>
            <w:tcW w:w="14601" w:type="dxa"/>
            <w:gridSpan w:val="4"/>
            <w:shd w:val="clear" w:color="auto" w:fill="auto"/>
            <w:vAlign w:val="center"/>
          </w:tcPr>
          <w:p w:rsidR="00121B18" w:rsidRPr="00534E6A" w:rsidRDefault="00121B18" w:rsidP="00534E6A">
            <w:pPr>
              <w:jc w:val="center"/>
              <w:rPr>
                <w:color w:val="1F497D" w:themeColor="text2"/>
                <w:sz w:val="20"/>
              </w:rPr>
            </w:pPr>
            <w:r w:rsidRPr="00534E6A">
              <w:rPr>
                <w:color w:val="1F497D" w:themeColor="text2"/>
                <w:sz w:val="20"/>
              </w:rPr>
              <w:t>Pantalla: P</w:t>
            </w:r>
            <w:ins w:id="151" w:author="edwin maduenio carlos" w:date="2015-03-20T05:08:00Z">
              <w:r w:rsidR="009338B7">
                <w:rPr>
                  <w:color w:val="1F497D" w:themeColor="text2"/>
                  <w:sz w:val="20"/>
                </w:rPr>
                <w:t>EDIDOS DE TUS CLIENTES</w:t>
              </w:r>
            </w:ins>
            <w:del w:id="152" w:author="edwin maduenio carlos" w:date="2015-03-20T05:08:00Z">
              <w:r w:rsidRPr="00534E6A" w:rsidDel="009338B7">
                <w:rPr>
                  <w:color w:val="1F497D" w:themeColor="text2"/>
                  <w:sz w:val="20"/>
                </w:rPr>
                <w:delText>ed</w:delText>
              </w:r>
            </w:del>
            <w:del w:id="153" w:author="edwin maduenio carlos" w:date="2015-03-20T05:07:00Z">
              <w:r w:rsidRPr="00534E6A" w:rsidDel="009338B7">
                <w:rPr>
                  <w:color w:val="1F497D" w:themeColor="text2"/>
                  <w:sz w:val="20"/>
                </w:rPr>
                <w:delText>ido</w:delText>
              </w:r>
              <w:r w:rsidR="006E7E94" w:rsidRPr="00534E6A" w:rsidDel="009338B7">
                <w:rPr>
                  <w:color w:val="1F497D" w:themeColor="text2"/>
                  <w:sz w:val="20"/>
                </w:rPr>
                <w:delText>s de</w:delText>
              </w:r>
              <w:r w:rsidRPr="00534E6A" w:rsidDel="009338B7">
                <w:rPr>
                  <w:color w:val="1F497D" w:themeColor="text2"/>
                  <w:sz w:val="20"/>
                </w:rPr>
                <w:delText xml:space="preserve"> Cliente</w:delText>
              </w:r>
              <w:r w:rsidR="006E7E94" w:rsidRPr="00534E6A" w:rsidDel="009338B7">
                <w:rPr>
                  <w:color w:val="1F497D" w:themeColor="text2"/>
                  <w:sz w:val="20"/>
                </w:rPr>
                <w:delText>s</w:delText>
              </w:r>
            </w:del>
          </w:p>
          <w:p w:rsidR="00121B18" w:rsidRDefault="003654F5" w:rsidP="00534E6A">
            <w:pPr>
              <w:ind w:left="360"/>
              <w:jc w:val="center"/>
              <w:rPr>
                <w:sz w:val="20"/>
              </w:rPr>
            </w:pPr>
            <w:ins w:id="154" w:author="edwin maduenio carlos" w:date="2015-03-20T05:24:00Z">
              <w:r>
                <w:rPr>
                  <w:noProof/>
                </w:rPr>
                <w:drawing>
                  <wp:inline distT="0" distB="0" distL="0" distR="0" wp14:anchorId="66954748" wp14:editId="5552A23A">
                    <wp:extent cx="2059200" cy="3430800"/>
                    <wp:effectExtent l="19050" t="19050" r="17780" b="17780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9200" cy="34308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:rsidR="006E7E94" w:rsidRDefault="006E7E94" w:rsidP="00121B18">
            <w:pPr>
              <w:ind w:left="360"/>
              <w:jc w:val="both"/>
              <w:rPr>
                <w:sz w:val="20"/>
              </w:rPr>
            </w:pPr>
          </w:p>
          <w:p w:rsidR="00121B18" w:rsidRPr="00534E6A" w:rsidRDefault="00697433" w:rsidP="00534E6A">
            <w:pPr>
              <w:jc w:val="center"/>
              <w:rPr>
                <w:color w:val="1F497D" w:themeColor="text2"/>
                <w:sz w:val="20"/>
              </w:rPr>
            </w:pPr>
            <w:r w:rsidRPr="00534E6A">
              <w:rPr>
                <w:color w:val="1F497D" w:themeColor="text2"/>
                <w:sz w:val="20"/>
              </w:rPr>
              <w:t xml:space="preserve">Pantalla: </w:t>
            </w:r>
            <w:r w:rsidR="0087129B">
              <w:rPr>
                <w:color w:val="1F497D" w:themeColor="text2"/>
                <w:sz w:val="20"/>
              </w:rPr>
              <w:t>D</w:t>
            </w:r>
            <w:ins w:id="155" w:author="edwin maduenio carlos" w:date="2015-03-20T05:08:00Z">
              <w:r w:rsidR="009338B7">
                <w:rPr>
                  <w:color w:val="1F497D" w:themeColor="text2"/>
                  <w:sz w:val="20"/>
                </w:rPr>
                <w:t>ETALLE</w:t>
              </w:r>
            </w:ins>
            <w:del w:id="156" w:author="edwin maduenio carlos" w:date="2015-03-20T05:08:00Z">
              <w:r w:rsidR="0087129B" w:rsidDel="009338B7">
                <w:rPr>
                  <w:color w:val="1F497D" w:themeColor="text2"/>
                  <w:sz w:val="20"/>
                </w:rPr>
                <w:delText>etalle</w:delText>
              </w:r>
            </w:del>
            <w:r w:rsidR="0087129B">
              <w:rPr>
                <w:color w:val="1F497D" w:themeColor="text2"/>
                <w:sz w:val="20"/>
              </w:rPr>
              <w:t xml:space="preserve"> </w:t>
            </w:r>
            <w:ins w:id="157" w:author="edwin maduenio carlos" w:date="2015-03-20T05:08:00Z">
              <w:r w:rsidR="009338B7">
                <w:rPr>
                  <w:color w:val="1F497D" w:themeColor="text2"/>
                  <w:sz w:val="20"/>
                </w:rPr>
                <w:t>DE</w:t>
              </w:r>
            </w:ins>
            <w:del w:id="158" w:author="edwin maduenio carlos" w:date="2015-03-20T05:08:00Z">
              <w:r w:rsidR="0087129B" w:rsidDel="009338B7">
                <w:rPr>
                  <w:color w:val="1F497D" w:themeColor="text2"/>
                  <w:sz w:val="20"/>
                </w:rPr>
                <w:delText>de</w:delText>
              </w:r>
            </w:del>
            <w:r w:rsidR="0087129B">
              <w:rPr>
                <w:color w:val="1F497D" w:themeColor="text2"/>
                <w:sz w:val="20"/>
              </w:rPr>
              <w:t xml:space="preserve"> P</w:t>
            </w:r>
            <w:ins w:id="159" w:author="edwin maduenio carlos" w:date="2015-03-20T05:08:00Z">
              <w:r w:rsidR="009338B7">
                <w:rPr>
                  <w:color w:val="1F497D" w:themeColor="text2"/>
                  <w:sz w:val="20"/>
                </w:rPr>
                <w:t>EDIDO</w:t>
              </w:r>
            </w:ins>
            <w:del w:id="160" w:author="edwin maduenio carlos" w:date="2015-03-20T05:08:00Z">
              <w:r w:rsidR="0087129B" w:rsidDel="009338B7">
                <w:rPr>
                  <w:color w:val="1F497D" w:themeColor="text2"/>
                  <w:sz w:val="20"/>
                </w:rPr>
                <w:delText>edido</w:delText>
              </w:r>
            </w:del>
            <w:r w:rsidR="0087129B">
              <w:rPr>
                <w:color w:val="1F497D" w:themeColor="text2"/>
                <w:sz w:val="20"/>
              </w:rPr>
              <w:t xml:space="preserve"> C</w:t>
            </w:r>
            <w:ins w:id="161" w:author="edwin maduenio carlos" w:date="2015-03-20T05:08:00Z">
              <w:r w:rsidR="009338B7">
                <w:rPr>
                  <w:color w:val="1F497D" w:themeColor="text2"/>
                  <w:sz w:val="20"/>
                </w:rPr>
                <w:t>LIENTE</w:t>
              </w:r>
            </w:ins>
            <w:del w:id="162" w:author="edwin maduenio carlos" w:date="2015-03-20T05:08:00Z">
              <w:r w:rsidR="0087129B" w:rsidDel="009338B7">
                <w:rPr>
                  <w:color w:val="1F497D" w:themeColor="text2"/>
                  <w:sz w:val="20"/>
                </w:rPr>
                <w:delText>liente</w:delText>
              </w:r>
            </w:del>
          </w:p>
          <w:p w:rsidR="00121B18" w:rsidRDefault="00DB0DBE" w:rsidP="00534E6A">
            <w:pPr>
              <w:ind w:left="360"/>
              <w:jc w:val="center"/>
              <w:rPr>
                <w:ins w:id="163" w:author="edwin maduenio carlos" w:date="2015-03-20T05:40:00Z"/>
                <w:sz w:val="20"/>
              </w:rPr>
            </w:pPr>
            <w:ins w:id="164" w:author="edwin maduenio carlos" w:date="2015-03-20T05:27:00Z">
              <w:r>
                <w:rPr>
                  <w:noProof/>
                </w:rPr>
                <w:drawing>
                  <wp:inline distT="0" distB="0" distL="0" distR="0" wp14:anchorId="09ABB8B4" wp14:editId="546EB29C">
                    <wp:extent cx="2059200" cy="3430800"/>
                    <wp:effectExtent l="19050" t="19050" r="17780" b="17780"/>
                    <wp:docPr id="2" name="Imagen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9200" cy="34308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:rsidR="004B4514" w:rsidRDefault="004B4514" w:rsidP="00534E6A">
            <w:pPr>
              <w:ind w:left="360"/>
              <w:jc w:val="center"/>
              <w:rPr>
                <w:ins w:id="165" w:author="edwin maduenio carlos" w:date="2015-03-20T05:40:00Z"/>
                <w:sz w:val="20"/>
              </w:rPr>
            </w:pPr>
          </w:p>
          <w:p w:rsidR="004B4514" w:rsidRPr="00534E6A" w:rsidRDefault="004B4514" w:rsidP="004B4514">
            <w:pPr>
              <w:jc w:val="center"/>
              <w:rPr>
                <w:ins w:id="166" w:author="edwin maduenio carlos" w:date="2015-03-20T05:40:00Z"/>
                <w:color w:val="1F497D" w:themeColor="text2"/>
                <w:sz w:val="20"/>
              </w:rPr>
            </w:pPr>
            <w:ins w:id="167" w:author="edwin maduenio carlos" w:date="2015-03-20T05:40:00Z">
              <w:r w:rsidRPr="00534E6A">
                <w:rPr>
                  <w:color w:val="1F497D" w:themeColor="text2"/>
                  <w:sz w:val="20"/>
                </w:rPr>
                <w:t xml:space="preserve">Pantalla: </w:t>
              </w:r>
              <w:r>
                <w:rPr>
                  <w:color w:val="1F497D" w:themeColor="text2"/>
                  <w:sz w:val="20"/>
                </w:rPr>
                <w:t xml:space="preserve">DETALLE DEL </w:t>
              </w:r>
            </w:ins>
            <w:ins w:id="168" w:author="edwin maduenio carlos" w:date="2015-03-20T05:41:00Z">
              <w:r>
                <w:rPr>
                  <w:color w:val="1F497D" w:themeColor="text2"/>
                  <w:sz w:val="20"/>
                </w:rPr>
                <w:t>P</w:t>
              </w:r>
            </w:ins>
            <w:ins w:id="169" w:author="edwin maduenio carlos" w:date="2015-03-20T05:40:00Z">
              <w:r>
                <w:rPr>
                  <w:color w:val="1F497D" w:themeColor="text2"/>
                  <w:sz w:val="20"/>
                </w:rPr>
                <w:t>RODUCTO</w:t>
              </w:r>
            </w:ins>
          </w:p>
          <w:p w:rsidR="004B4514" w:rsidRDefault="00357F32" w:rsidP="00534E6A">
            <w:pPr>
              <w:ind w:left="360"/>
              <w:jc w:val="center"/>
              <w:rPr>
                <w:sz w:val="20"/>
              </w:rPr>
            </w:pPr>
            <w:ins w:id="170" w:author="edwin maduenio carlos" w:date="2015-03-20T05:41:00Z">
              <w:r>
                <w:rPr>
                  <w:noProof/>
                </w:rPr>
                <w:drawing>
                  <wp:inline distT="0" distB="0" distL="0" distR="0" wp14:anchorId="58CB4B0A" wp14:editId="21A859FC">
                    <wp:extent cx="2059200" cy="3430800"/>
                    <wp:effectExtent l="19050" t="19050" r="17780" b="17780"/>
                    <wp:docPr id="13" name="Imagen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9200" cy="34308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:rsidR="00121B18" w:rsidRPr="00A53C9B" w:rsidRDefault="00121B18" w:rsidP="00810B18">
            <w:pPr>
              <w:rPr>
                <w:color w:val="1F497D" w:themeColor="text2"/>
                <w:sz w:val="20"/>
                <w:szCs w:val="20"/>
              </w:rPr>
            </w:pPr>
          </w:p>
        </w:tc>
      </w:tr>
    </w:tbl>
    <w:p w:rsidR="00AF3E22" w:rsidRDefault="00AF3E22" w:rsidP="00574F6A"/>
    <w:p w:rsidR="00121B18" w:rsidRDefault="00121B18" w:rsidP="00574F6A"/>
    <w:p w:rsidR="00121B18" w:rsidRDefault="00121B18" w:rsidP="00574F6A"/>
    <w:p w:rsidR="00C67CCD" w:rsidRDefault="00C67CCD" w:rsidP="00574F6A"/>
    <w:tbl>
      <w:tblPr>
        <w:tblStyle w:val="Tablaconcuadrcula"/>
        <w:tblW w:w="14601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10915"/>
      </w:tblGrid>
      <w:tr w:rsidR="00C67CCD" w:rsidRPr="00A53C9B" w:rsidTr="00410249">
        <w:tc>
          <w:tcPr>
            <w:tcW w:w="1843" w:type="dxa"/>
            <w:shd w:val="clear" w:color="auto" w:fill="EEECE1" w:themeFill="background2"/>
            <w:vAlign w:val="center"/>
          </w:tcPr>
          <w:p w:rsidR="00C67CCD" w:rsidRPr="00A53C9B" w:rsidRDefault="00C67CCD" w:rsidP="00410249">
            <w:pPr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Número de prueba</w:t>
            </w:r>
          </w:p>
        </w:tc>
        <w:tc>
          <w:tcPr>
            <w:tcW w:w="851" w:type="dxa"/>
            <w:vAlign w:val="center"/>
          </w:tcPr>
          <w:p w:rsidR="00C67CCD" w:rsidRPr="00A53C9B" w:rsidRDefault="00C67CCD" w:rsidP="004102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C67CCD" w:rsidRPr="00A53C9B" w:rsidRDefault="00C67CCD" w:rsidP="00410249">
            <w:pPr>
              <w:rPr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Nombre</w:t>
            </w:r>
            <w:r w:rsidRPr="00A53C9B">
              <w:rPr>
                <w:color w:val="1F497D" w:themeColor="text2"/>
                <w:sz w:val="20"/>
                <w:szCs w:val="20"/>
              </w:rPr>
              <w:fldChar w:fldCharType="begin"/>
            </w:r>
            <w:r w:rsidRPr="00A53C9B">
              <w:rPr>
                <w:sz w:val="20"/>
                <w:szCs w:val="20"/>
              </w:rPr>
              <w:instrText xml:space="preserve"> XE "</w:instrText>
            </w:r>
            <w:r w:rsidRPr="00A53C9B">
              <w:rPr>
                <w:color w:val="1F497D" w:themeColor="text2"/>
                <w:sz w:val="20"/>
                <w:szCs w:val="20"/>
              </w:rPr>
              <w:instrText>Número de Prueba</w:instrText>
            </w:r>
            <w:r w:rsidRPr="00A53C9B">
              <w:rPr>
                <w:sz w:val="20"/>
                <w:szCs w:val="20"/>
              </w:rPr>
              <w:instrText xml:space="preserve">" </w:instrText>
            </w:r>
            <w:r w:rsidRPr="00A53C9B">
              <w:rPr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0915" w:type="dxa"/>
            <w:vAlign w:val="center"/>
          </w:tcPr>
          <w:p w:rsidR="00C67CCD" w:rsidRPr="00A53C9B" w:rsidRDefault="001454B7" w:rsidP="00C67CCD">
            <w:pPr>
              <w:rPr>
                <w:sz w:val="20"/>
                <w:szCs w:val="20"/>
              </w:rPr>
            </w:pPr>
            <w:r w:rsidRPr="001454B7">
              <w:rPr>
                <w:sz w:val="20"/>
              </w:rPr>
              <w:t>Consultar pedidos clientes sin éxito – Sin pedidos clientes registrados</w:t>
            </w:r>
          </w:p>
        </w:tc>
      </w:tr>
      <w:tr w:rsidR="00C67CCD" w:rsidRPr="00A53C9B" w:rsidTr="00410249">
        <w:trPr>
          <w:trHeight w:val="552"/>
        </w:trPr>
        <w:tc>
          <w:tcPr>
            <w:tcW w:w="1843" w:type="dxa"/>
            <w:shd w:val="clear" w:color="auto" w:fill="EEECE1" w:themeFill="background2"/>
            <w:vAlign w:val="center"/>
          </w:tcPr>
          <w:p w:rsidR="00C67CCD" w:rsidRPr="00A53C9B" w:rsidRDefault="00C67CCD" w:rsidP="00410249">
            <w:pPr>
              <w:jc w:val="both"/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Propósito</w:t>
            </w:r>
          </w:p>
        </w:tc>
        <w:tc>
          <w:tcPr>
            <w:tcW w:w="12758" w:type="dxa"/>
            <w:gridSpan w:val="3"/>
            <w:vAlign w:val="center"/>
          </w:tcPr>
          <w:p w:rsidR="00C67CCD" w:rsidRPr="00731A4C" w:rsidRDefault="001454B7" w:rsidP="007A2FC3">
            <w:pPr>
              <w:pStyle w:val="Textocomentario"/>
              <w:jc w:val="both"/>
              <w:rPr>
                <w:rFonts w:asciiTheme="minorHAnsi" w:eastAsiaTheme="minorEastAsia" w:hAnsiTheme="minorHAnsi" w:cstheme="minorBidi"/>
                <w:lang w:eastAsia="es-PE"/>
              </w:rPr>
            </w:pPr>
            <w:r w:rsidRPr="001454B7">
              <w:rPr>
                <w:rFonts w:asciiTheme="minorHAnsi" w:eastAsiaTheme="minorEastAsia" w:hAnsiTheme="minorHAnsi" w:cstheme="minorBidi"/>
                <w:lang w:eastAsia="es-PE"/>
              </w:rPr>
              <w:t>Verificar que no se listen pedidos clientes si es que no hay pedidos registrados para la consultora.</w:t>
            </w:r>
          </w:p>
        </w:tc>
      </w:tr>
      <w:tr w:rsidR="00C67CCD" w:rsidRPr="00A53C9B" w:rsidTr="00410249">
        <w:tc>
          <w:tcPr>
            <w:tcW w:w="1843" w:type="dxa"/>
            <w:shd w:val="clear" w:color="auto" w:fill="EEECE1" w:themeFill="background2"/>
            <w:vAlign w:val="center"/>
          </w:tcPr>
          <w:p w:rsidR="00C67CCD" w:rsidRPr="00A53C9B" w:rsidRDefault="00C67CCD" w:rsidP="00410249">
            <w:pPr>
              <w:jc w:val="both"/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Condiciones previas</w:t>
            </w:r>
          </w:p>
        </w:tc>
        <w:tc>
          <w:tcPr>
            <w:tcW w:w="12758" w:type="dxa"/>
            <w:gridSpan w:val="3"/>
            <w:vAlign w:val="center"/>
          </w:tcPr>
          <w:p w:rsidR="002453B4" w:rsidRDefault="002453B4" w:rsidP="002453B4">
            <w:pPr>
              <w:pStyle w:val="Textocomentario"/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  <w:lang w:eastAsia="es-PE"/>
              </w:rPr>
            </w:pPr>
            <w:r w:rsidRPr="00C81195">
              <w:rPr>
                <w:rFonts w:asciiTheme="minorHAnsi" w:eastAsiaTheme="minorEastAsia" w:hAnsiTheme="minorHAnsi" w:cstheme="minorBidi"/>
                <w:lang w:eastAsia="es-PE"/>
              </w:rPr>
              <w:t xml:space="preserve">Que la </w:t>
            </w:r>
            <w:ins w:id="171" w:author="edwin maduenio carlos" w:date="2015-03-20T05:28:00Z">
              <w:r w:rsidR="00635C20">
                <w:rPr>
                  <w:rFonts w:asciiTheme="minorHAnsi" w:eastAsiaTheme="minorEastAsia" w:hAnsiTheme="minorHAnsi" w:cstheme="minorBidi"/>
                  <w:lang w:eastAsia="es-PE"/>
                </w:rPr>
                <w:t>c</w:t>
              </w:r>
            </w:ins>
            <w:del w:id="172" w:author="edwin maduenio carlos" w:date="2015-03-20T05:28:00Z">
              <w:r w:rsidRPr="00C81195" w:rsidDel="00635C20">
                <w:rPr>
                  <w:rFonts w:asciiTheme="minorHAnsi" w:eastAsiaTheme="minorEastAsia" w:hAnsiTheme="minorHAnsi" w:cstheme="minorBidi"/>
                  <w:lang w:eastAsia="es-PE"/>
                </w:rPr>
                <w:delText>C</w:delText>
              </w:r>
            </w:del>
            <w:r w:rsidRPr="00C81195">
              <w:rPr>
                <w:rFonts w:asciiTheme="minorHAnsi" w:eastAsiaTheme="minorEastAsia" w:hAnsiTheme="minorHAnsi" w:cstheme="minorBidi"/>
                <w:lang w:eastAsia="es-PE"/>
              </w:rPr>
              <w:t>onsultora se haya autenticado correctamente en el Sistema.</w:t>
            </w:r>
          </w:p>
          <w:p w:rsidR="004041DA" w:rsidRPr="00A21B10" w:rsidRDefault="004041DA" w:rsidP="002453B4">
            <w:pPr>
              <w:pStyle w:val="Textocomentario"/>
              <w:numPr>
                <w:ilvl w:val="0"/>
                <w:numId w:val="28"/>
              </w:numPr>
            </w:pPr>
            <w:r w:rsidRPr="00E841FA">
              <w:rPr>
                <w:rFonts w:asciiTheme="minorHAnsi" w:eastAsiaTheme="minorEastAsia" w:hAnsiTheme="minorHAnsi" w:cstheme="minorBidi"/>
                <w:lang w:eastAsia="es-PE"/>
              </w:rPr>
              <w:t>Que no se hayan registrados pedidos de clientes</w:t>
            </w:r>
            <w:r w:rsidR="00DD2A29" w:rsidRPr="00E841FA">
              <w:rPr>
                <w:rFonts w:asciiTheme="minorHAnsi" w:eastAsiaTheme="minorEastAsia" w:hAnsiTheme="minorHAnsi" w:cstheme="minorBidi"/>
                <w:lang w:eastAsia="es-PE"/>
              </w:rPr>
              <w:t xml:space="preserve"> en el </w:t>
            </w:r>
            <w:r w:rsidR="00DD2A29" w:rsidRPr="002453B4">
              <w:rPr>
                <w:rFonts w:asciiTheme="minorHAnsi" w:eastAsiaTheme="minorEastAsia" w:hAnsiTheme="minorHAnsi" w:cstheme="minorBidi"/>
                <w:lang w:eastAsia="es-PE"/>
              </w:rPr>
              <w:t>sistema</w:t>
            </w:r>
            <w:r w:rsidR="00CB10EF">
              <w:rPr>
                <w:rFonts w:asciiTheme="minorHAnsi" w:eastAsiaTheme="minorEastAsia" w:hAnsiTheme="minorHAnsi" w:cstheme="minorBidi"/>
                <w:lang w:eastAsia="es-PE"/>
              </w:rPr>
              <w:t xml:space="preserve"> para la presente campaña</w:t>
            </w:r>
            <w:r w:rsidR="00A21B10">
              <w:rPr>
                <w:rFonts w:asciiTheme="minorHAnsi" w:eastAsiaTheme="minorEastAsia" w:hAnsiTheme="minorHAnsi" w:cstheme="minorBidi"/>
                <w:lang w:eastAsia="es-PE"/>
              </w:rPr>
              <w:t>.</w:t>
            </w:r>
          </w:p>
          <w:p w:rsidR="00A21B10" w:rsidRDefault="00A21B10" w:rsidP="00A21B10">
            <w:pPr>
              <w:pStyle w:val="Textocomentario"/>
              <w:rPr>
                <w:rFonts w:asciiTheme="minorHAnsi" w:eastAsiaTheme="minorEastAsia" w:hAnsiTheme="minorHAnsi" w:cstheme="minorBidi"/>
                <w:lang w:eastAsia="es-PE"/>
              </w:rPr>
            </w:pPr>
          </w:p>
          <w:p w:rsidR="00A21B10" w:rsidRPr="0009657F" w:rsidRDefault="001454B7" w:rsidP="00A21B10">
            <w:pPr>
              <w:pStyle w:val="Textocomentario"/>
            </w:pPr>
            <w:r w:rsidRPr="00475CC2">
              <w:rPr>
                <w:rFonts w:asciiTheme="minorHAnsi" w:hAnsiTheme="minorHAnsi" w:cstheme="minorHAnsi"/>
                <w:b/>
              </w:rPr>
              <w:t>Nota:</w:t>
            </w:r>
            <w:r w:rsidRPr="00475CC2">
              <w:rPr>
                <w:rFonts w:asciiTheme="minorHAnsi" w:hAnsiTheme="minorHAnsi" w:cstheme="minorHAnsi"/>
              </w:rPr>
              <w:t xml:space="preserve"> Los títulos y etiquetas de las pantallas mencionadas varían según el país con el que se inició sesión, ver archivo “PedidosSmartphones.TextosRotulos.xlsx”, secciones "</w:t>
            </w:r>
            <w:r w:rsidRPr="00811CB5">
              <w:rPr>
                <w:rFonts w:asciiTheme="minorHAnsi" w:hAnsiTheme="minorHAnsi" w:cstheme="minorHAnsi"/>
              </w:rPr>
              <w:t>Pedidos de tus Clientes</w:t>
            </w:r>
            <w:r w:rsidRPr="00475CC2">
              <w:rPr>
                <w:rFonts w:asciiTheme="minorHAnsi" w:hAnsiTheme="minorHAnsi" w:cstheme="minorHAnsi"/>
              </w:rPr>
              <w:t>", "</w:t>
            </w:r>
            <w:r w:rsidRPr="00811CB5">
              <w:rPr>
                <w:rFonts w:asciiTheme="minorHAnsi" w:hAnsiTheme="minorHAnsi" w:cstheme="minorHAnsi"/>
              </w:rPr>
              <w:t>Detalle Pedido Cliente</w:t>
            </w:r>
            <w:r w:rsidRPr="00475CC2">
              <w:rPr>
                <w:rFonts w:asciiTheme="minorHAnsi" w:hAnsiTheme="minorHAnsi" w:cstheme="minorHAnsi"/>
              </w:rPr>
              <w:t>". Los mensajes a mostrar por el Sistema también varían según el país, ver archivo “PedidosSmartphone.ListaMensajes.xlsx”.</w:t>
            </w:r>
          </w:p>
        </w:tc>
      </w:tr>
      <w:tr w:rsidR="00C67CCD" w:rsidRPr="00A53C9B" w:rsidTr="00410249">
        <w:tc>
          <w:tcPr>
            <w:tcW w:w="1843" w:type="dxa"/>
            <w:tcBorders>
              <w:bottom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67CCD" w:rsidRPr="00A53C9B" w:rsidRDefault="00C67CCD" w:rsidP="00410249">
            <w:pPr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Datos de entrada</w:t>
            </w:r>
          </w:p>
        </w:tc>
        <w:tc>
          <w:tcPr>
            <w:tcW w:w="12758" w:type="dxa"/>
            <w:gridSpan w:val="3"/>
            <w:tcBorders>
              <w:bottom w:val="single" w:sz="4" w:space="0" w:color="4F81BD" w:themeColor="accent1"/>
            </w:tcBorders>
            <w:vAlign w:val="center"/>
          </w:tcPr>
          <w:p w:rsidR="00C67CCD" w:rsidRPr="00503607" w:rsidRDefault="00C67CCD" w:rsidP="00410249">
            <w:pPr>
              <w:pStyle w:val="Textocomentari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No aplica</w:t>
            </w:r>
          </w:p>
        </w:tc>
      </w:tr>
      <w:tr w:rsidR="00C67CCD" w:rsidRPr="00A53C9B" w:rsidTr="00410249">
        <w:trPr>
          <w:trHeight w:val="255"/>
        </w:trPr>
        <w:tc>
          <w:tcPr>
            <w:tcW w:w="14601" w:type="dxa"/>
            <w:gridSpan w:val="4"/>
            <w:shd w:val="clear" w:color="auto" w:fill="EEECE1" w:themeFill="background2"/>
            <w:vAlign w:val="center"/>
          </w:tcPr>
          <w:p w:rsidR="00C67CCD" w:rsidRPr="00A53C9B" w:rsidRDefault="00C67CCD" w:rsidP="00410249">
            <w:pPr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Procedimiento</w:t>
            </w:r>
          </w:p>
        </w:tc>
      </w:tr>
      <w:tr w:rsidR="00C67CCD" w:rsidRPr="00A53C9B" w:rsidTr="00410249">
        <w:trPr>
          <w:trHeight w:val="221"/>
        </w:trPr>
        <w:tc>
          <w:tcPr>
            <w:tcW w:w="14601" w:type="dxa"/>
            <w:gridSpan w:val="4"/>
            <w:shd w:val="clear" w:color="auto" w:fill="auto"/>
            <w:vAlign w:val="center"/>
          </w:tcPr>
          <w:tbl>
            <w:tblPr>
              <w:tblStyle w:val="Tablaconcuadrcula"/>
              <w:tblW w:w="0" w:type="auto"/>
              <w:tblBorders>
                <w:top w:val="single" w:sz="4" w:space="0" w:color="4F81BD" w:themeColor="accent1"/>
                <w:left w:val="single" w:sz="4" w:space="0" w:color="4F81BD" w:themeColor="accent1"/>
                <w:bottom w:val="single" w:sz="4" w:space="0" w:color="4F81BD" w:themeColor="accent1"/>
                <w:right w:val="single" w:sz="4" w:space="0" w:color="4F81BD" w:themeColor="accent1"/>
                <w:insideH w:val="single" w:sz="4" w:space="0" w:color="4F81BD" w:themeColor="accent1"/>
                <w:insideV w:val="single" w:sz="4" w:space="0" w:color="4F81BD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6662"/>
              <w:gridCol w:w="7059"/>
            </w:tblGrid>
            <w:tr w:rsidR="00C67CCD" w:rsidRPr="00A53C9B" w:rsidTr="00410249">
              <w:tc>
                <w:tcPr>
                  <w:tcW w:w="625" w:type="dxa"/>
                  <w:shd w:val="clear" w:color="auto" w:fill="EEECE1" w:themeFill="background2"/>
                  <w:vAlign w:val="center"/>
                </w:tcPr>
                <w:p w:rsidR="00C67CCD" w:rsidRPr="00A53C9B" w:rsidRDefault="00C67CCD" w:rsidP="00410249">
                  <w:pPr>
                    <w:rPr>
                      <w:color w:val="1F497D" w:themeColor="text2"/>
                      <w:sz w:val="20"/>
                      <w:szCs w:val="20"/>
                    </w:rPr>
                  </w:pPr>
                  <w:r w:rsidRPr="00A53C9B">
                    <w:rPr>
                      <w:color w:val="1F497D" w:themeColor="text2"/>
                      <w:sz w:val="20"/>
                      <w:szCs w:val="20"/>
                    </w:rPr>
                    <w:t>Nro.</w:t>
                  </w:r>
                </w:p>
              </w:tc>
              <w:tc>
                <w:tcPr>
                  <w:tcW w:w="6662" w:type="dxa"/>
                  <w:shd w:val="clear" w:color="auto" w:fill="EEECE1" w:themeFill="background2"/>
                  <w:vAlign w:val="center"/>
                </w:tcPr>
                <w:p w:rsidR="00C67CCD" w:rsidRPr="00A53C9B" w:rsidRDefault="00C67CCD" w:rsidP="00410249">
                  <w:pPr>
                    <w:rPr>
                      <w:color w:val="1F497D" w:themeColor="text2"/>
                      <w:sz w:val="20"/>
                      <w:szCs w:val="20"/>
                    </w:rPr>
                  </w:pPr>
                  <w:r w:rsidRPr="00A53C9B">
                    <w:rPr>
                      <w:color w:val="1F497D" w:themeColor="text2"/>
                      <w:sz w:val="20"/>
                      <w:szCs w:val="20"/>
                    </w:rPr>
                    <w:t>Paso a seguir</w:t>
                  </w:r>
                </w:p>
              </w:tc>
              <w:tc>
                <w:tcPr>
                  <w:tcW w:w="7059" w:type="dxa"/>
                  <w:shd w:val="clear" w:color="auto" w:fill="EEECE1" w:themeFill="background2"/>
                  <w:vAlign w:val="center"/>
                </w:tcPr>
                <w:p w:rsidR="00C67CCD" w:rsidRPr="00A53C9B" w:rsidRDefault="00C67CCD" w:rsidP="00410249">
                  <w:pPr>
                    <w:rPr>
                      <w:color w:val="1F497D" w:themeColor="text2"/>
                      <w:sz w:val="20"/>
                      <w:szCs w:val="20"/>
                    </w:rPr>
                  </w:pPr>
                  <w:r w:rsidRPr="00A53C9B">
                    <w:rPr>
                      <w:color w:val="1F497D" w:themeColor="text2"/>
                      <w:sz w:val="20"/>
                      <w:szCs w:val="20"/>
                    </w:rPr>
                    <w:t>Resultado esperado</w:t>
                  </w:r>
                </w:p>
              </w:tc>
            </w:tr>
            <w:tr w:rsidR="00C67CCD" w:rsidRPr="00A53C9B" w:rsidTr="00410249">
              <w:tc>
                <w:tcPr>
                  <w:tcW w:w="625" w:type="dxa"/>
                  <w:vAlign w:val="center"/>
                </w:tcPr>
                <w:p w:rsidR="00C67CCD" w:rsidRPr="00A53C9B" w:rsidRDefault="00C67CCD" w:rsidP="00410249">
                  <w:pPr>
                    <w:rPr>
                      <w:sz w:val="20"/>
                      <w:szCs w:val="20"/>
                    </w:rPr>
                  </w:pPr>
                  <w:r w:rsidRPr="00A5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662" w:type="dxa"/>
                  <w:vAlign w:val="center"/>
                </w:tcPr>
                <w:p w:rsidR="00C67CCD" w:rsidRDefault="00C67CCD" w:rsidP="00410249">
                  <w:pPr>
                    <w:rPr>
                      <w:sz w:val="20"/>
                    </w:rPr>
                  </w:pPr>
                </w:p>
                <w:p w:rsidR="00C67CCD" w:rsidRPr="003A704D" w:rsidRDefault="000C3D6A" w:rsidP="0041024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Seleccione la opción “</w:t>
                  </w:r>
                  <w:r w:rsidRPr="00C57A15">
                    <w:rPr>
                      <w:b/>
                      <w:sz w:val="20"/>
                    </w:rPr>
                    <w:t>Pedidos de mis Clientes</w:t>
                  </w:r>
                  <w:r>
                    <w:rPr>
                      <w:sz w:val="20"/>
                    </w:rPr>
                    <w:t>” del menú de opciones</w:t>
                  </w:r>
                  <w:r w:rsidR="00C67CCD" w:rsidRPr="003A704D">
                    <w:rPr>
                      <w:sz w:val="20"/>
                    </w:rPr>
                    <w:t>.</w:t>
                  </w:r>
                </w:p>
                <w:p w:rsidR="00C67CCD" w:rsidRPr="009033E7" w:rsidRDefault="00C67CCD" w:rsidP="00410249">
                  <w:pPr>
                    <w:jc w:val="both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059" w:type="dxa"/>
                  <w:vAlign w:val="center"/>
                </w:tcPr>
                <w:p w:rsidR="006E3E81" w:rsidRPr="006E3E81" w:rsidRDefault="006E3E81" w:rsidP="006E3E81">
                  <w:pPr>
                    <w:jc w:val="both"/>
                    <w:rPr>
                      <w:sz w:val="20"/>
                    </w:rPr>
                  </w:pPr>
                  <w:r w:rsidRPr="006E3E81">
                    <w:rPr>
                      <w:sz w:val="20"/>
                    </w:rPr>
                    <w:t>El Sistema muestra la pantalla "</w:t>
                  </w:r>
                  <w:ins w:id="173" w:author="edwin maduenio carlos" w:date="2015-03-20T05:02:00Z">
                    <w:r w:rsidR="009338B7" w:rsidRPr="003A2608">
                      <w:rPr>
                        <w:sz w:val="20"/>
                      </w:rPr>
                      <w:t>PEDIDOS DE TUS CLIENTES</w:t>
                    </w:r>
                  </w:ins>
                  <w:del w:id="174" w:author="edwin maduenio carlos" w:date="2015-03-20T05:02:00Z">
                    <w:r w:rsidRPr="006E3E81" w:rsidDel="009338B7">
                      <w:rPr>
                        <w:sz w:val="20"/>
                      </w:rPr>
                      <w:delText>Pedidos de Clientes</w:delText>
                    </w:r>
                  </w:del>
                  <w:r w:rsidRPr="006E3E81">
                    <w:rPr>
                      <w:sz w:val="20"/>
                    </w:rPr>
                    <w:t>"</w:t>
                  </w:r>
                  <w:r w:rsidR="00DD2A29">
                    <w:rPr>
                      <w:sz w:val="20"/>
                    </w:rPr>
                    <w:t>, con los siguientes campos:</w:t>
                  </w:r>
                </w:p>
                <w:p w:rsidR="006E3E81" w:rsidRDefault="006E3E81" w:rsidP="00CB10EF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S</w:t>
                  </w:r>
                  <w:r w:rsidRPr="0007769F">
                    <w:rPr>
                      <w:sz w:val="20"/>
                    </w:rPr>
                    <w:t xml:space="preserve">ección Indicadores: </w:t>
                  </w:r>
                </w:p>
                <w:p w:rsidR="006E3E81" w:rsidRPr="009338B7" w:rsidRDefault="006E3E81" w:rsidP="009338B7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sz w:val="20"/>
                      <w:rPrChange w:id="175" w:author="edwin maduenio carlos" w:date="2015-03-20T05:02:00Z">
                        <w:rPr/>
                      </w:rPrChange>
                    </w:rPr>
                  </w:pPr>
                  <w:r>
                    <w:rPr>
                      <w:sz w:val="20"/>
                    </w:rPr>
                    <w:t>P</w:t>
                  </w:r>
                  <w:r w:rsidRPr="0007769F">
                    <w:rPr>
                      <w:sz w:val="20"/>
                    </w:rPr>
                    <w:t xml:space="preserve">or </w:t>
                  </w:r>
                  <w:ins w:id="176" w:author="edwin maduenio carlos" w:date="2015-03-20T05:02:00Z">
                    <w:r w:rsidR="009338B7">
                      <w:rPr>
                        <w:sz w:val="20"/>
                      </w:rPr>
                      <w:t>E</w:t>
                    </w:r>
                  </w:ins>
                  <w:del w:id="177" w:author="edwin maduenio carlos" w:date="2015-03-20T05:02:00Z">
                    <w:r w:rsidRPr="0007769F" w:rsidDel="009338B7">
                      <w:rPr>
                        <w:sz w:val="20"/>
                      </w:rPr>
                      <w:delText>e</w:delText>
                    </w:r>
                  </w:del>
                  <w:r w:rsidRPr="009338B7">
                    <w:rPr>
                      <w:sz w:val="20"/>
                      <w:rPrChange w:id="178" w:author="edwin maduenio carlos" w:date="2015-03-20T05:02:00Z">
                        <w:rPr/>
                      </w:rPrChange>
                    </w:rPr>
                    <w:t>ntregar:</w:t>
                  </w:r>
                  <w:r w:rsidR="00294B80" w:rsidRPr="009338B7">
                    <w:rPr>
                      <w:sz w:val="20"/>
                      <w:rPrChange w:id="179" w:author="edwin maduenio carlos" w:date="2015-03-20T05:02:00Z">
                        <w:rPr/>
                      </w:rPrChange>
                    </w:rPr>
                    <w:t xml:space="preserve"> 0</w:t>
                  </w:r>
                </w:p>
                <w:p w:rsidR="006E3E81" w:rsidRPr="0007769F" w:rsidRDefault="006E3E81" w:rsidP="00CB10EF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P</w:t>
                  </w:r>
                  <w:r w:rsidR="00294B80">
                    <w:rPr>
                      <w:sz w:val="20"/>
                    </w:rPr>
                    <w:t xml:space="preserve">or </w:t>
                  </w:r>
                  <w:ins w:id="180" w:author="edwin maduenio carlos" w:date="2015-03-20T05:02:00Z">
                    <w:r w:rsidR="009338B7">
                      <w:rPr>
                        <w:sz w:val="20"/>
                      </w:rPr>
                      <w:t>C</w:t>
                    </w:r>
                  </w:ins>
                  <w:del w:id="181" w:author="edwin maduenio carlos" w:date="2015-03-20T05:02:00Z">
                    <w:r w:rsidR="00294B80" w:rsidDel="009338B7">
                      <w:rPr>
                        <w:sz w:val="20"/>
                      </w:rPr>
                      <w:delText>c</w:delText>
                    </w:r>
                  </w:del>
                  <w:r w:rsidR="00294B80">
                    <w:rPr>
                      <w:sz w:val="20"/>
                    </w:rPr>
                    <w:t>obrar: 0</w:t>
                  </w:r>
                </w:p>
                <w:p w:rsidR="006E3E81" w:rsidRDefault="006E3E81" w:rsidP="00CB10EF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S</w:t>
                  </w:r>
                  <w:r w:rsidRPr="003A704D">
                    <w:rPr>
                      <w:sz w:val="20"/>
                    </w:rPr>
                    <w:t xml:space="preserve">ección Lista de pedidos: </w:t>
                  </w:r>
                  <w:r w:rsidR="00294B80">
                    <w:rPr>
                      <w:sz w:val="20"/>
                    </w:rPr>
                    <w:t>sin elementos</w:t>
                  </w:r>
                </w:p>
                <w:p w:rsidR="00C67CCD" w:rsidRPr="006E3E81" w:rsidRDefault="003A2608" w:rsidP="00CB10EF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Opciones: Volver, “Crear Pedido Cliente”, “Revisa Tu Pedido”</w:t>
                  </w:r>
                  <w:r w:rsidR="00CB10EF">
                    <w:rPr>
                      <w:sz w:val="20"/>
                    </w:rPr>
                    <w:t xml:space="preserve"> (deshabilitado)</w:t>
                  </w:r>
                  <w:r w:rsidR="006E3E81" w:rsidRPr="00F229A9">
                    <w:rPr>
                      <w:sz w:val="20"/>
                    </w:rPr>
                    <w:t>.</w:t>
                  </w:r>
                </w:p>
              </w:tc>
            </w:tr>
          </w:tbl>
          <w:p w:rsidR="00C67CCD" w:rsidRPr="00A53C9B" w:rsidRDefault="00C67CCD" w:rsidP="00410249">
            <w:pPr>
              <w:jc w:val="both"/>
              <w:rPr>
                <w:color w:val="1F497D" w:themeColor="text2"/>
                <w:sz w:val="20"/>
                <w:szCs w:val="20"/>
              </w:rPr>
            </w:pPr>
          </w:p>
        </w:tc>
      </w:tr>
      <w:tr w:rsidR="00C67CCD" w:rsidRPr="00A53C9B" w:rsidTr="00410249">
        <w:trPr>
          <w:trHeight w:val="221"/>
        </w:trPr>
        <w:tc>
          <w:tcPr>
            <w:tcW w:w="14601" w:type="dxa"/>
            <w:gridSpan w:val="4"/>
            <w:shd w:val="clear" w:color="auto" w:fill="EEECE1" w:themeFill="background2"/>
            <w:vAlign w:val="center"/>
          </w:tcPr>
          <w:p w:rsidR="00C67CCD" w:rsidRPr="00A53C9B" w:rsidRDefault="00C67CCD" w:rsidP="00410249">
            <w:pPr>
              <w:rPr>
                <w:color w:val="1F497D" w:themeColor="text2"/>
                <w:sz w:val="20"/>
                <w:szCs w:val="20"/>
              </w:rPr>
            </w:pPr>
            <w:r w:rsidRPr="00121B18">
              <w:rPr>
                <w:color w:val="1F497D" w:themeColor="text2"/>
                <w:sz w:val="20"/>
                <w:szCs w:val="20"/>
              </w:rPr>
              <w:t>Pantallas asociadas y herramientas a utilizar</w:t>
            </w:r>
          </w:p>
        </w:tc>
      </w:tr>
      <w:tr w:rsidR="00C67CCD" w:rsidRPr="00A53C9B" w:rsidTr="00410249">
        <w:trPr>
          <w:trHeight w:val="221"/>
        </w:trPr>
        <w:tc>
          <w:tcPr>
            <w:tcW w:w="14601" w:type="dxa"/>
            <w:gridSpan w:val="4"/>
            <w:shd w:val="clear" w:color="auto" w:fill="auto"/>
            <w:vAlign w:val="center"/>
          </w:tcPr>
          <w:p w:rsidR="00DD2A29" w:rsidRDefault="00DD2A29" w:rsidP="009869E4">
            <w:pPr>
              <w:jc w:val="center"/>
              <w:rPr>
                <w:ins w:id="182" w:author="edwin maduenio carlos" w:date="2015-03-20T05:28:00Z"/>
                <w:color w:val="1F497D" w:themeColor="text2"/>
                <w:sz w:val="20"/>
              </w:rPr>
            </w:pPr>
            <w:r w:rsidRPr="009869E4">
              <w:rPr>
                <w:color w:val="1F497D" w:themeColor="text2"/>
                <w:sz w:val="20"/>
              </w:rPr>
              <w:t xml:space="preserve">Pantalla: </w:t>
            </w:r>
            <w:del w:id="183" w:author="edwin maduenio carlos" w:date="2015-03-20T05:07:00Z">
              <w:r w:rsidRPr="009869E4" w:rsidDel="009338B7">
                <w:rPr>
                  <w:color w:val="1F497D" w:themeColor="text2"/>
                  <w:sz w:val="20"/>
                </w:rPr>
                <w:delText>Pedidos de Clientes</w:delText>
              </w:r>
            </w:del>
            <w:ins w:id="184" w:author="edwin maduenio carlos" w:date="2015-03-20T05:07:00Z">
              <w:r w:rsidR="009338B7">
                <w:rPr>
                  <w:color w:val="1F497D" w:themeColor="text2"/>
                  <w:sz w:val="20"/>
                </w:rPr>
                <w:t>PEDIDOS DE TUS CLIENTES</w:t>
              </w:r>
            </w:ins>
            <w:r w:rsidRPr="009869E4">
              <w:rPr>
                <w:color w:val="1F497D" w:themeColor="text2"/>
                <w:sz w:val="20"/>
              </w:rPr>
              <w:t xml:space="preserve"> </w:t>
            </w:r>
          </w:p>
          <w:p w:rsidR="00635C20" w:rsidRPr="009869E4" w:rsidRDefault="00635C20" w:rsidP="009869E4">
            <w:pPr>
              <w:jc w:val="center"/>
              <w:rPr>
                <w:color w:val="1F497D" w:themeColor="text2"/>
                <w:sz w:val="20"/>
              </w:rPr>
            </w:pPr>
            <w:ins w:id="185" w:author="edwin maduenio carlos" w:date="2015-03-20T05:29:00Z">
              <w:r>
                <w:rPr>
                  <w:noProof/>
                </w:rPr>
                <w:drawing>
                  <wp:inline distT="0" distB="0" distL="0" distR="0" wp14:anchorId="6A025EF0" wp14:editId="63638745">
                    <wp:extent cx="2059200" cy="3430800"/>
                    <wp:effectExtent l="19050" t="19050" r="17780" b="17780"/>
                    <wp:docPr id="3" name="Imagen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9200" cy="34308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:rsidR="00C67CCD" w:rsidDel="00635C20" w:rsidRDefault="00C67CCD" w:rsidP="002F522D">
            <w:pPr>
              <w:jc w:val="both"/>
              <w:rPr>
                <w:del w:id="186" w:author="edwin maduenio carlos" w:date="2015-03-20T05:29:00Z"/>
                <w:sz w:val="20"/>
              </w:rPr>
            </w:pPr>
          </w:p>
          <w:p w:rsidR="00C67CCD" w:rsidDel="009338B7" w:rsidRDefault="00DD2A29">
            <w:pPr>
              <w:rPr>
                <w:del w:id="187" w:author="edwin maduenio carlos" w:date="2015-03-20T05:07:00Z"/>
                <w:color w:val="1F497D" w:themeColor="text2"/>
                <w:sz w:val="20"/>
                <w:szCs w:val="20"/>
              </w:rPr>
              <w:pPrChange w:id="188" w:author="edwin maduenio carlos" w:date="2015-03-20T05:29:00Z">
                <w:pPr>
                  <w:ind w:left="360"/>
                  <w:jc w:val="center"/>
                </w:pPr>
              </w:pPrChange>
            </w:pPr>
            <w:del w:id="189" w:author="edwin maduenio carlos" w:date="2015-03-20T05:02:00Z">
              <w:r w:rsidDel="009338B7">
                <w:rPr>
                  <w:noProof/>
                </w:rPr>
                <w:drawing>
                  <wp:inline distT="0" distB="0" distL="0" distR="0" wp14:anchorId="2DEF5642" wp14:editId="51CCE257">
                    <wp:extent cx="1839600" cy="3405600"/>
                    <wp:effectExtent l="0" t="0" r="8255" b="4445"/>
                    <wp:docPr id="4" name="Imagen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39600" cy="3405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:rsidR="00DD2A29" w:rsidRPr="00A53C9B" w:rsidRDefault="00DD2A29">
            <w:pPr>
              <w:rPr>
                <w:color w:val="1F497D" w:themeColor="text2"/>
                <w:sz w:val="20"/>
                <w:szCs w:val="20"/>
              </w:rPr>
              <w:pPrChange w:id="190" w:author="edwin maduenio carlos" w:date="2015-03-20T05:29:00Z">
                <w:pPr>
                  <w:ind w:left="360"/>
                </w:pPr>
              </w:pPrChange>
            </w:pPr>
          </w:p>
        </w:tc>
      </w:tr>
    </w:tbl>
    <w:p w:rsidR="004041DA" w:rsidRDefault="004041DA" w:rsidP="00574F6A"/>
    <w:p w:rsidR="00FE57BC" w:rsidRDefault="00FE57BC" w:rsidP="00574F6A"/>
    <w:tbl>
      <w:tblPr>
        <w:tblStyle w:val="Tablaconcuadrcula"/>
        <w:tblW w:w="14601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10915"/>
      </w:tblGrid>
      <w:tr w:rsidR="00FD112A" w:rsidRPr="00A53C9B" w:rsidTr="00410249">
        <w:tc>
          <w:tcPr>
            <w:tcW w:w="1843" w:type="dxa"/>
            <w:shd w:val="clear" w:color="auto" w:fill="EEECE1" w:themeFill="background2"/>
            <w:vAlign w:val="center"/>
          </w:tcPr>
          <w:p w:rsidR="00FD112A" w:rsidRPr="00A53C9B" w:rsidRDefault="00FD112A" w:rsidP="00410249">
            <w:pPr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Número de prueba</w:t>
            </w:r>
          </w:p>
        </w:tc>
        <w:tc>
          <w:tcPr>
            <w:tcW w:w="851" w:type="dxa"/>
            <w:vAlign w:val="center"/>
          </w:tcPr>
          <w:p w:rsidR="00FD112A" w:rsidRPr="00A53C9B" w:rsidRDefault="00D86B9B" w:rsidP="004102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FD112A" w:rsidRPr="00A53C9B" w:rsidRDefault="00FD112A" w:rsidP="00410249">
            <w:pPr>
              <w:rPr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Nombre</w:t>
            </w:r>
            <w:r w:rsidRPr="00A53C9B">
              <w:rPr>
                <w:color w:val="1F497D" w:themeColor="text2"/>
                <w:sz w:val="20"/>
                <w:szCs w:val="20"/>
              </w:rPr>
              <w:fldChar w:fldCharType="begin"/>
            </w:r>
            <w:r w:rsidRPr="00A53C9B">
              <w:rPr>
                <w:sz w:val="20"/>
                <w:szCs w:val="20"/>
              </w:rPr>
              <w:instrText xml:space="preserve"> XE "</w:instrText>
            </w:r>
            <w:r w:rsidRPr="00A53C9B">
              <w:rPr>
                <w:color w:val="1F497D" w:themeColor="text2"/>
                <w:sz w:val="20"/>
                <w:szCs w:val="20"/>
              </w:rPr>
              <w:instrText>Número de Prueba</w:instrText>
            </w:r>
            <w:r w:rsidRPr="00A53C9B">
              <w:rPr>
                <w:sz w:val="20"/>
                <w:szCs w:val="20"/>
              </w:rPr>
              <w:instrText xml:space="preserve">" </w:instrText>
            </w:r>
            <w:r w:rsidRPr="00A53C9B">
              <w:rPr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0915" w:type="dxa"/>
            <w:vAlign w:val="center"/>
          </w:tcPr>
          <w:p w:rsidR="00FD112A" w:rsidRPr="00A53C9B" w:rsidRDefault="001454B7" w:rsidP="00410249">
            <w:pPr>
              <w:rPr>
                <w:sz w:val="20"/>
                <w:szCs w:val="20"/>
              </w:rPr>
            </w:pPr>
            <w:r w:rsidRPr="001454B7">
              <w:rPr>
                <w:sz w:val="20"/>
              </w:rPr>
              <w:t>Consultar pedidos clientes con éxito - Regresar al menú de Opciones</w:t>
            </w:r>
          </w:p>
        </w:tc>
      </w:tr>
      <w:tr w:rsidR="00FD112A" w:rsidRPr="00A53C9B" w:rsidTr="00410249">
        <w:trPr>
          <w:trHeight w:val="552"/>
        </w:trPr>
        <w:tc>
          <w:tcPr>
            <w:tcW w:w="1843" w:type="dxa"/>
            <w:shd w:val="clear" w:color="auto" w:fill="EEECE1" w:themeFill="background2"/>
            <w:vAlign w:val="center"/>
          </w:tcPr>
          <w:p w:rsidR="00FD112A" w:rsidRPr="00A53C9B" w:rsidRDefault="00FD112A" w:rsidP="00410249">
            <w:pPr>
              <w:jc w:val="both"/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Propósito</w:t>
            </w:r>
          </w:p>
        </w:tc>
        <w:tc>
          <w:tcPr>
            <w:tcW w:w="12758" w:type="dxa"/>
            <w:gridSpan w:val="3"/>
            <w:vAlign w:val="center"/>
          </w:tcPr>
          <w:p w:rsidR="00FD112A" w:rsidRPr="00AF17CA" w:rsidRDefault="001454B7" w:rsidP="0009657F">
            <w:pPr>
              <w:pStyle w:val="Textocomentario"/>
              <w:jc w:val="both"/>
              <w:rPr>
                <w:rFonts w:asciiTheme="minorHAnsi" w:eastAsiaTheme="minorEastAsia" w:hAnsiTheme="minorHAnsi" w:cstheme="minorBidi"/>
                <w:lang w:eastAsia="es-PE"/>
              </w:rPr>
            </w:pPr>
            <w:r w:rsidRPr="001454B7">
              <w:rPr>
                <w:rFonts w:asciiTheme="minorHAnsi" w:eastAsiaTheme="minorEastAsia" w:hAnsiTheme="minorHAnsi" w:cstheme="minorBidi"/>
                <w:lang w:eastAsia="es-PE"/>
              </w:rPr>
              <w:t>Regresar al menú de opciones luego de haber consultado los pedidos de clientes registrados.</w:t>
            </w:r>
          </w:p>
        </w:tc>
      </w:tr>
      <w:tr w:rsidR="00FD112A" w:rsidRPr="00A53C9B" w:rsidTr="00410249">
        <w:tc>
          <w:tcPr>
            <w:tcW w:w="1843" w:type="dxa"/>
            <w:shd w:val="clear" w:color="auto" w:fill="EEECE1" w:themeFill="background2"/>
            <w:vAlign w:val="center"/>
          </w:tcPr>
          <w:p w:rsidR="00FD112A" w:rsidRPr="00A53C9B" w:rsidRDefault="00FD112A" w:rsidP="00410249">
            <w:pPr>
              <w:jc w:val="both"/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Condiciones previas</w:t>
            </w:r>
          </w:p>
        </w:tc>
        <w:tc>
          <w:tcPr>
            <w:tcW w:w="12758" w:type="dxa"/>
            <w:gridSpan w:val="3"/>
            <w:vAlign w:val="center"/>
          </w:tcPr>
          <w:p w:rsidR="00FE57BC" w:rsidRDefault="00FE57BC" w:rsidP="00FE57BC">
            <w:pPr>
              <w:pStyle w:val="Textocomentario"/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Que la c</w:t>
            </w:r>
            <w:r w:rsidRPr="00C81195">
              <w:rPr>
                <w:rFonts w:asciiTheme="minorHAnsi" w:eastAsiaTheme="minorEastAsia" w:hAnsiTheme="minorHAnsi" w:cstheme="minorBidi"/>
                <w:lang w:eastAsia="es-PE"/>
              </w:rPr>
              <w:t>onsultora se haya autenticado correctamente en el Sistema.</w:t>
            </w:r>
          </w:p>
          <w:p w:rsidR="00FE57BC" w:rsidRPr="0097261C" w:rsidRDefault="00FE57BC" w:rsidP="00FE57BC">
            <w:pPr>
              <w:pStyle w:val="Textocomentario"/>
              <w:numPr>
                <w:ilvl w:val="0"/>
                <w:numId w:val="29"/>
              </w:numPr>
              <w:rPr>
                <w:rFonts w:asciiTheme="minorHAnsi" w:eastAsiaTheme="minorEastAsia" w:hAnsiTheme="minorHAnsi" w:cstheme="minorBidi"/>
                <w:lang w:eastAsia="es-PE"/>
              </w:rPr>
            </w:pP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Que exista 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un</w:t>
            </w: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 pedido de</w:t>
            </w:r>
            <w:ins w:id="191" w:author="edwin maduenio carlos" w:date="2015-03-20T05:03:00Z">
              <w:r w:rsidR="009338B7">
                <w:rPr>
                  <w:rFonts w:asciiTheme="minorHAnsi" w:eastAsiaTheme="minorEastAsia" w:hAnsiTheme="minorHAnsi" w:cstheme="minorBidi"/>
                  <w:lang w:eastAsia="es-PE"/>
                </w:rPr>
                <w:t>l</w:t>
              </w:r>
            </w:ins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 cliente</w:t>
            </w:r>
            <w:ins w:id="192" w:author="edwin maduenio carlos" w:date="2015-03-20T05:03:00Z">
              <w:r w:rsidR="009338B7">
                <w:rPr>
                  <w:rFonts w:asciiTheme="minorHAnsi" w:eastAsiaTheme="minorEastAsia" w:hAnsiTheme="minorHAnsi" w:cstheme="minorBidi"/>
                  <w:lang w:eastAsia="es-PE"/>
                </w:rPr>
                <w:t xml:space="preserve"> con nombre</w:t>
              </w:r>
            </w:ins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 &lt;pedido_nombreCliente&gt;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 que se encuentre Pendiente de entrega y de cobro</w:t>
            </w: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>, con los siguientes datos:</w:t>
            </w:r>
          </w:p>
          <w:p w:rsidR="00FE57BC" w:rsidRPr="0097261C" w:rsidRDefault="00FE57BC" w:rsidP="00FE57BC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="Arial"/>
                <w:sz w:val="20"/>
                <w:szCs w:val="20"/>
              </w:rPr>
            </w:pPr>
            <w:r w:rsidRPr="0097261C">
              <w:rPr>
                <w:rFonts w:cs="Arial"/>
                <w:sz w:val="20"/>
                <w:szCs w:val="20"/>
              </w:rPr>
              <w:t>Total Monto Yanbal: &lt;pedido_totalMontoYanbal&gt;</w:t>
            </w:r>
          </w:p>
          <w:p w:rsidR="00FE57BC" w:rsidRPr="0097261C" w:rsidRDefault="00FE57BC" w:rsidP="00FE57BC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="Arial"/>
                <w:sz w:val="20"/>
                <w:szCs w:val="20"/>
              </w:rPr>
            </w:pPr>
            <w:r w:rsidRPr="0097261C">
              <w:rPr>
                <w:rFonts w:cs="Arial"/>
                <w:sz w:val="20"/>
                <w:szCs w:val="20"/>
              </w:rPr>
              <w:t>Monto a Pagar cliente: &lt;pedido_montoPagarCliente&gt;</w:t>
            </w:r>
          </w:p>
          <w:p w:rsidR="00FE57BC" w:rsidRPr="00A21B10" w:rsidRDefault="00FE57BC" w:rsidP="00FE57BC">
            <w:pPr>
              <w:pStyle w:val="Textocomentario"/>
              <w:numPr>
                <w:ilvl w:val="0"/>
                <w:numId w:val="31"/>
              </w:numPr>
            </w:pPr>
            <w:r w:rsidRPr="00023BA0">
              <w:rPr>
                <w:rFonts w:asciiTheme="minorHAnsi" w:eastAsiaTheme="minorEastAsia" w:hAnsiTheme="minorHAnsi" w:cstheme="minorBidi"/>
                <w:lang w:eastAsia="es-PE"/>
              </w:rPr>
              <w:t xml:space="preserve">Que el cliente </w:t>
            </w:r>
            <w:ins w:id="193" w:author="edwin maduenio carlos" w:date="2015-03-20T05:09:00Z">
              <w:r w:rsidR="00E073B9">
                <w:rPr>
                  <w:rFonts w:asciiTheme="minorHAnsi" w:eastAsiaTheme="minorEastAsia" w:hAnsiTheme="minorHAnsi" w:cstheme="minorBidi"/>
                  <w:lang w:eastAsia="es-PE"/>
                </w:rPr>
                <w:t xml:space="preserve">con nombre </w:t>
              </w:r>
            </w:ins>
            <w:r w:rsidRPr="00023BA0">
              <w:rPr>
                <w:rFonts w:asciiTheme="minorHAnsi" w:eastAsiaTheme="minorEastAsia" w:hAnsiTheme="minorHAnsi" w:cstheme="minorBidi"/>
                <w:lang w:eastAsia="es-PE"/>
              </w:rPr>
              <w:t>&lt;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pedido_</w:t>
            </w:r>
            <w:r w:rsidRPr="00023BA0">
              <w:rPr>
                <w:rFonts w:asciiTheme="minorHAnsi" w:eastAsiaTheme="minorEastAsia" w:hAnsiTheme="minorHAnsi" w:cstheme="minorBidi"/>
                <w:lang w:eastAsia="es-PE"/>
              </w:rPr>
              <w:t>nombreCliente&gt; cuente con fotografía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.</w:t>
            </w:r>
          </w:p>
          <w:p w:rsidR="00FE57BC" w:rsidRDefault="00FE57BC" w:rsidP="00FE57BC">
            <w:pPr>
              <w:pStyle w:val="Textocomentario"/>
              <w:rPr>
                <w:rFonts w:asciiTheme="minorHAnsi" w:eastAsiaTheme="minorEastAsia" w:hAnsiTheme="minorHAnsi" w:cstheme="minorBidi"/>
                <w:lang w:eastAsia="es-PE"/>
              </w:rPr>
            </w:pPr>
          </w:p>
          <w:p w:rsidR="00A21B10" w:rsidRPr="00B32026" w:rsidRDefault="00FE57BC" w:rsidP="00A21B10">
            <w:pPr>
              <w:pStyle w:val="Textocomentario"/>
              <w:rPr>
                <w:rFonts w:asciiTheme="minorHAnsi" w:eastAsiaTheme="minorEastAsia" w:hAnsiTheme="minorHAnsi" w:cstheme="minorBidi"/>
                <w:lang w:eastAsia="es-PE"/>
              </w:rPr>
            </w:pPr>
            <w:r w:rsidRPr="00475CC2">
              <w:rPr>
                <w:rFonts w:asciiTheme="minorHAnsi" w:hAnsiTheme="minorHAnsi" w:cstheme="minorHAnsi"/>
                <w:b/>
              </w:rPr>
              <w:t>Nota:</w:t>
            </w:r>
            <w:r w:rsidRPr="00475CC2">
              <w:rPr>
                <w:rFonts w:asciiTheme="minorHAnsi" w:hAnsiTheme="minorHAnsi" w:cstheme="minorHAnsi"/>
              </w:rPr>
              <w:t xml:space="preserve"> Los títulos y etiquetas de las pantallas mencionadas varían según el país con el que se inició sesión, ver archivo “PedidosSmartphones.TextosRotulos.xlsx”, secciones "</w:t>
            </w:r>
            <w:r w:rsidRPr="00811CB5">
              <w:rPr>
                <w:rFonts w:asciiTheme="minorHAnsi" w:hAnsiTheme="minorHAnsi" w:cstheme="minorHAnsi"/>
              </w:rPr>
              <w:t>Pedidos de tus Clientes</w:t>
            </w:r>
            <w:r w:rsidRPr="00475CC2">
              <w:rPr>
                <w:rFonts w:asciiTheme="minorHAnsi" w:hAnsiTheme="minorHAnsi" w:cstheme="minorHAnsi"/>
              </w:rPr>
              <w:t>", "</w:t>
            </w:r>
            <w:r w:rsidRPr="00811CB5">
              <w:rPr>
                <w:rFonts w:asciiTheme="minorHAnsi" w:hAnsiTheme="minorHAnsi" w:cstheme="minorHAnsi"/>
              </w:rPr>
              <w:t>Detalle Pedido Cliente</w:t>
            </w:r>
            <w:r w:rsidRPr="00475CC2">
              <w:rPr>
                <w:rFonts w:asciiTheme="minorHAnsi" w:hAnsiTheme="minorHAnsi" w:cstheme="minorHAnsi"/>
              </w:rPr>
              <w:t>". Los mensajes a mostrar por el Sistema también varían según el país, ver archivo “PedidosSmartphone.ListaMensajes.xlsx”.</w:t>
            </w:r>
          </w:p>
        </w:tc>
      </w:tr>
      <w:tr w:rsidR="00FD112A" w:rsidRPr="00A53C9B" w:rsidTr="00410249">
        <w:tc>
          <w:tcPr>
            <w:tcW w:w="1843" w:type="dxa"/>
            <w:tcBorders>
              <w:bottom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FD112A" w:rsidRPr="00A53C9B" w:rsidRDefault="00FD112A" w:rsidP="00410249">
            <w:pPr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Datos de entrada</w:t>
            </w:r>
          </w:p>
        </w:tc>
        <w:tc>
          <w:tcPr>
            <w:tcW w:w="12758" w:type="dxa"/>
            <w:gridSpan w:val="3"/>
            <w:tcBorders>
              <w:bottom w:val="single" w:sz="4" w:space="0" w:color="4F81BD" w:themeColor="accent1"/>
            </w:tcBorders>
            <w:vAlign w:val="center"/>
          </w:tcPr>
          <w:p w:rsidR="00FD112A" w:rsidRPr="00503607" w:rsidRDefault="00184FD0" w:rsidP="00410249">
            <w:pPr>
              <w:pStyle w:val="Textocomentario"/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="Arial"/>
                <w:lang w:eastAsia="es-PE"/>
              </w:rPr>
              <w:t>No aplica</w:t>
            </w:r>
          </w:p>
        </w:tc>
      </w:tr>
      <w:tr w:rsidR="00FD112A" w:rsidRPr="00A53C9B" w:rsidTr="00410249">
        <w:trPr>
          <w:trHeight w:val="255"/>
        </w:trPr>
        <w:tc>
          <w:tcPr>
            <w:tcW w:w="14601" w:type="dxa"/>
            <w:gridSpan w:val="4"/>
            <w:shd w:val="clear" w:color="auto" w:fill="EEECE1" w:themeFill="background2"/>
            <w:vAlign w:val="center"/>
          </w:tcPr>
          <w:p w:rsidR="00FD112A" w:rsidRPr="00A53C9B" w:rsidRDefault="00FD112A" w:rsidP="00410249">
            <w:pPr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Procedimiento</w:t>
            </w:r>
          </w:p>
        </w:tc>
      </w:tr>
      <w:tr w:rsidR="00FD112A" w:rsidRPr="00A53C9B" w:rsidTr="00410249">
        <w:trPr>
          <w:trHeight w:val="221"/>
        </w:trPr>
        <w:tc>
          <w:tcPr>
            <w:tcW w:w="14601" w:type="dxa"/>
            <w:gridSpan w:val="4"/>
            <w:shd w:val="clear" w:color="auto" w:fill="auto"/>
            <w:vAlign w:val="center"/>
          </w:tcPr>
          <w:tbl>
            <w:tblPr>
              <w:tblStyle w:val="Tablaconcuadrcula"/>
              <w:tblW w:w="0" w:type="auto"/>
              <w:tblBorders>
                <w:top w:val="single" w:sz="4" w:space="0" w:color="4F81BD" w:themeColor="accent1"/>
                <w:left w:val="single" w:sz="4" w:space="0" w:color="4F81BD" w:themeColor="accent1"/>
                <w:bottom w:val="single" w:sz="4" w:space="0" w:color="4F81BD" w:themeColor="accent1"/>
                <w:right w:val="single" w:sz="4" w:space="0" w:color="4F81BD" w:themeColor="accent1"/>
                <w:insideH w:val="single" w:sz="4" w:space="0" w:color="4F81BD" w:themeColor="accent1"/>
                <w:insideV w:val="single" w:sz="4" w:space="0" w:color="4F81BD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6662"/>
              <w:gridCol w:w="7059"/>
            </w:tblGrid>
            <w:tr w:rsidR="00FD112A" w:rsidRPr="00A53C9B" w:rsidTr="00410249">
              <w:tc>
                <w:tcPr>
                  <w:tcW w:w="625" w:type="dxa"/>
                  <w:shd w:val="clear" w:color="auto" w:fill="EEECE1" w:themeFill="background2"/>
                  <w:vAlign w:val="center"/>
                </w:tcPr>
                <w:p w:rsidR="00FD112A" w:rsidRPr="00A53C9B" w:rsidRDefault="00FD112A" w:rsidP="00410249">
                  <w:pPr>
                    <w:rPr>
                      <w:color w:val="1F497D" w:themeColor="text2"/>
                      <w:sz w:val="20"/>
                      <w:szCs w:val="20"/>
                    </w:rPr>
                  </w:pPr>
                  <w:r w:rsidRPr="00A53C9B">
                    <w:rPr>
                      <w:color w:val="1F497D" w:themeColor="text2"/>
                      <w:sz w:val="20"/>
                      <w:szCs w:val="20"/>
                    </w:rPr>
                    <w:t>Nro.</w:t>
                  </w:r>
                </w:p>
              </w:tc>
              <w:tc>
                <w:tcPr>
                  <w:tcW w:w="6662" w:type="dxa"/>
                  <w:shd w:val="clear" w:color="auto" w:fill="EEECE1" w:themeFill="background2"/>
                  <w:vAlign w:val="center"/>
                </w:tcPr>
                <w:p w:rsidR="00FD112A" w:rsidRPr="00A53C9B" w:rsidRDefault="00FD112A" w:rsidP="00410249">
                  <w:pPr>
                    <w:rPr>
                      <w:color w:val="1F497D" w:themeColor="text2"/>
                      <w:sz w:val="20"/>
                      <w:szCs w:val="20"/>
                    </w:rPr>
                  </w:pPr>
                  <w:r w:rsidRPr="00A53C9B">
                    <w:rPr>
                      <w:color w:val="1F497D" w:themeColor="text2"/>
                      <w:sz w:val="20"/>
                      <w:szCs w:val="20"/>
                    </w:rPr>
                    <w:t>Paso a seguir</w:t>
                  </w:r>
                </w:p>
              </w:tc>
              <w:tc>
                <w:tcPr>
                  <w:tcW w:w="7059" w:type="dxa"/>
                  <w:shd w:val="clear" w:color="auto" w:fill="EEECE1" w:themeFill="background2"/>
                  <w:vAlign w:val="center"/>
                </w:tcPr>
                <w:p w:rsidR="00FD112A" w:rsidRPr="00A53C9B" w:rsidRDefault="00FD112A" w:rsidP="00410249">
                  <w:pPr>
                    <w:rPr>
                      <w:color w:val="1F497D" w:themeColor="text2"/>
                      <w:sz w:val="20"/>
                      <w:szCs w:val="20"/>
                    </w:rPr>
                  </w:pPr>
                  <w:r w:rsidRPr="00A53C9B">
                    <w:rPr>
                      <w:color w:val="1F497D" w:themeColor="text2"/>
                      <w:sz w:val="20"/>
                      <w:szCs w:val="20"/>
                    </w:rPr>
                    <w:t>Resultado esperado</w:t>
                  </w:r>
                </w:p>
              </w:tc>
            </w:tr>
            <w:tr w:rsidR="00FE57BC" w:rsidRPr="00A53C9B" w:rsidTr="00410249">
              <w:tc>
                <w:tcPr>
                  <w:tcW w:w="625" w:type="dxa"/>
                  <w:vAlign w:val="center"/>
                </w:tcPr>
                <w:p w:rsidR="00FE57BC" w:rsidRPr="00A53C9B" w:rsidRDefault="00FE57BC" w:rsidP="00FE57BC">
                  <w:pPr>
                    <w:rPr>
                      <w:sz w:val="20"/>
                      <w:szCs w:val="20"/>
                    </w:rPr>
                  </w:pPr>
                  <w:r w:rsidRPr="00A5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662" w:type="dxa"/>
                  <w:vAlign w:val="center"/>
                </w:tcPr>
                <w:p w:rsidR="00FE57BC" w:rsidRDefault="00FE57BC" w:rsidP="00FE57BC">
                  <w:pPr>
                    <w:rPr>
                      <w:sz w:val="20"/>
                    </w:rPr>
                  </w:pPr>
                </w:p>
                <w:p w:rsidR="00FE57BC" w:rsidRPr="003A704D" w:rsidRDefault="000C3D6A" w:rsidP="00FE57BC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Seleccione la opción “</w:t>
                  </w:r>
                  <w:r w:rsidRPr="009338B7">
                    <w:rPr>
                      <w:b/>
                      <w:sz w:val="20"/>
                      <w:rPrChange w:id="194" w:author="edwin maduenio carlos" w:date="2015-03-20T05:03:00Z">
                        <w:rPr>
                          <w:sz w:val="20"/>
                        </w:rPr>
                      </w:rPrChange>
                    </w:rPr>
                    <w:t>Pedidos de mis Clientes</w:t>
                  </w:r>
                  <w:r>
                    <w:rPr>
                      <w:sz w:val="20"/>
                    </w:rPr>
                    <w:t>” del menú de opciones</w:t>
                  </w:r>
                  <w:r w:rsidR="00FE57BC" w:rsidRPr="003A704D">
                    <w:rPr>
                      <w:sz w:val="20"/>
                    </w:rPr>
                    <w:t>.</w:t>
                  </w:r>
                </w:p>
                <w:p w:rsidR="00FE57BC" w:rsidRPr="009033E7" w:rsidRDefault="00FE57BC" w:rsidP="00FE57BC">
                  <w:pPr>
                    <w:jc w:val="both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059" w:type="dxa"/>
                  <w:vAlign w:val="center"/>
                </w:tcPr>
                <w:p w:rsidR="00FE57BC" w:rsidRPr="006E3E81" w:rsidRDefault="00FE57BC" w:rsidP="00FE57BC">
                  <w:pPr>
                    <w:jc w:val="both"/>
                    <w:rPr>
                      <w:sz w:val="20"/>
                    </w:rPr>
                  </w:pPr>
                  <w:r w:rsidRPr="006E3E81">
                    <w:rPr>
                      <w:sz w:val="20"/>
                    </w:rPr>
                    <w:t>El Sistema muestra la pantalla "</w:t>
                  </w:r>
                  <w:ins w:id="195" w:author="edwin maduenio carlos" w:date="2015-03-20T05:03:00Z">
                    <w:r w:rsidR="009338B7" w:rsidRPr="003A2608">
                      <w:rPr>
                        <w:sz w:val="20"/>
                      </w:rPr>
                      <w:t>PEDIDOS DE TUS CLIENTES</w:t>
                    </w:r>
                  </w:ins>
                  <w:del w:id="196" w:author="edwin maduenio carlos" w:date="2015-03-20T05:03:00Z">
                    <w:r w:rsidRPr="006E3E81" w:rsidDel="009338B7">
                      <w:rPr>
                        <w:sz w:val="20"/>
                      </w:rPr>
                      <w:delText>Pedidos de Clientes</w:delText>
                    </w:r>
                  </w:del>
                  <w:r w:rsidRPr="006E3E81">
                    <w:rPr>
                      <w:sz w:val="20"/>
                    </w:rPr>
                    <w:t>"</w:t>
                  </w:r>
                  <w:r>
                    <w:rPr>
                      <w:sz w:val="20"/>
                    </w:rPr>
                    <w:t>, con los siguientes campos:</w:t>
                  </w:r>
                </w:p>
                <w:p w:rsidR="00FE57BC" w:rsidRDefault="00FE57BC" w:rsidP="00FE57BC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S</w:t>
                  </w:r>
                  <w:r w:rsidRPr="0007769F">
                    <w:rPr>
                      <w:sz w:val="20"/>
                    </w:rPr>
                    <w:t xml:space="preserve">ección Indicadores: </w:t>
                  </w:r>
                </w:p>
                <w:p w:rsidR="00FE57BC" w:rsidRDefault="00FE57BC" w:rsidP="00FE57BC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P</w:t>
                  </w:r>
                  <w:r w:rsidRPr="0007769F">
                    <w:rPr>
                      <w:sz w:val="20"/>
                    </w:rPr>
                    <w:t xml:space="preserve">or </w:t>
                  </w:r>
                  <w:ins w:id="197" w:author="edwin maduenio carlos" w:date="2015-03-20T05:03:00Z">
                    <w:r w:rsidR="009338B7">
                      <w:rPr>
                        <w:sz w:val="20"/>
                      </w:rPr>
                      <w:t>E</w:t>
                    </w:r>
                  </w:ins>
                  <w:del w:id="198" w:author="edwin maduenio carlos" w:date="2015-03-20T05:03:00Z">
                    <w:r w:rsidRPr="0007769F" w:rsidDel="009338B7">
                      <w:rPr>
                        <w:sz w:val="20"/>
                      </w:rPr>
                      <w:delText>e</w:delText>
                    </w:r>
                  </w:del>
                  <w:r w:rsidRPr="0007769F">
                    <w:rPr>
                      <w:sz w:val="20"/>
                    </w:rPr>
                    <w:t>ntregar</w:t>
                  </w:r>
                  <w:r>
                    <w:rPr>
                      <w:sz w:val="20"/>
                    </w:rPr>
                    <w:t xml:space="preserve">: </w:t>
                  </w:r>
                  <w:r w:rsidRPr="00C24CDD">
                    <w:rPr>
                      <w:sz w:val="20"/>
                    </w:rPr>
                    <w:t>Cantidad de pedidos clientes en estado pendiente de entrega</w:t>
                  </w:r>
                </w:p>
                <w:p w:rsidR="00FE57BC" w:rsidRPr="0007769F" w:rsidRDefault="00FE57BC" w:rsidP="00FE57BC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Por </w:t>
                  </w:r>
                  <w:ins w:id="199" w:author="edwin maduenio carlos" w:date="2015-03-20T05:03:00Z">
                    <w:r w:rsidR="009338B7">
                      <w:rPr>
                        <w:sz w:val="20"/>
                      </w:rPr>
                      <w:t>C</w:t>
                    </w:r>
                  </w:ins>
                  <w:del w:id="200" w:author="edwin maduenio carlos" w:date="2015-03-20T05:03:00Z">
                    <w:r w:rsidDel="009338B7">
                      <w:rPr>
                        <w:sz w:val="20"/>
                      </w:rPr>
                      <w:delText>c</w:delText>
                    </w:r>
                  </w:del>
                  <w:r>
                    <w:rPr>
                      <w:sz w:val="20"/>
                    </w:rPr>
                    <w:t xml:space="preserve">obrar: </w:t>
                  </w:r>
                  <w:r w:rsidRPr="00C24CDD">
                    <w:rPr>
                      <w:sz w:val="20"/>
                    </w:rPr>
                    <w:t>Por cobrar: Cantidad de pedidos clientes en estado pendiente de cobro</w:t>
                  </w:r>
                </w:p>
                <w:p w:rsidR="00FE57BC" w:rsidRDefault="00FE57BC" w:rsidP="00FE57BC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S</w:t>
                  </w:r>
                  <w:r w:rsidRPr="003A704D">
                    <w:rPr>
                      <w:sz w:val="20"/>
                    </w:rPr>
                    <w:t xml:space="preserve">ección Lista de pedidos: </w:t>
                  </w:r>
                  <w:r w:rsidRPr="00C24CDD">
                    <w:rPr>
                      <w:sz w:val="20"/>
                    </w:rPr>
                    <w:t>Lista de pedidos de clientes, se muestra los siguientes campos:</w:t>
                  </w:r>
                </w:p>
                <w:p w:rsidR="00FE57BC" w:rsidRDefault="00FE57BC" w:rsidP="00FE57BC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sz w:val="20"/>
                    </w:rPr>
                  </w:pPr>
                  <w:r w:rsidRPr="003A704D">
                    <w:rPr>
                      <w:sz w:val="20"/>
                    </w:rPr>
                    <w:t xml:space="preserve">Foto </w:t>
                  </w:r>
                  <w:r>
                    <w:rPr>
                      <w:sz w:val="20"/>
                    </w:rPr>
                    <w:t xml:space="preserve">del </w:t>
                  </w:r>
                  <w:r w:rsidRPr="003A704D">
                    <w:rPr>
                      <w:sz w:val="20"/>
                    </w:rPr>
                    <w:t>cliente</w:t>
                  </w:r>
                </w:p>
                <w:p w:rsidR="00FE57BC" w:rsidRDefault="00FE57BC" w:rsidP="00FE57BC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Nombre completo del cliente</w:t>
                  </w:r>
                </w:p>
                <w:p w:rsidR="009338B7" w:rsidRDefault="003A2608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201" w:author="edwin maduenio carlos" w:date="2015-03-20T05:04:00Z"/>
                      <w:sz w:val="20"/>
                    </w:rPr>
                    <w:pPrChange w:id="202" w:author="edwin maduenio carlos" w:date="2015-03-20T05:04:00Z">
                      <w:pPr>
                        <w:jc w:val="both"/>
                      </w:pPr>
                    </w:pPrChange>
                  </w:pPr>
                  <w:r>
                    <w:rPr>
                      <w:sz w:val="20"/>
                    </w:rPr>
                    <w:t xml:space="preserve">Opciones: </w:t>
                  </w:r>
                  <w:ins w:id="203" w:author="edwin maduenio carlos" w:date="2015-03-20T05:04:00Z">
                    <w:r w:rsidR="0013286B">
                      <w:rPr>
                        <w:sz w:val="20"/>
                      </w:rPr>
                      <w:t>VOLVER, “CREA</w:t>
                    </w:r>
                    <w:r w:rsidR="009338B7">
                      <w:rPr>
                        <w:sz w:val="20"/>
                      </w:rPr>
                      <w:t xml:space="preserve"> PEDIDO CLIENTE”, “REVISA TU PEDIDO”</w:t>
                    </w:r>
                    <w:r w:rsidR="009338B7" w:rsidRPr="00F229A9">
                      <w:rPr>
                        <w:sz w:val="20"/>
                      </w:rPr>
                      <w:t>.</w:t>
                    </w:r>
                  </w:ins>
                </w:p>
                <w:p w:rsidR="009338B7" w:rsidRDefault="009338B7">
                  <w:pPr>
                    <w:rPr>
                      <w:ins w:id="204" w:author="edwin maduenio carlos" w:date="2015-03-20T05:04:00Z"/>
                      <w:sz w:val="20"/>
                    </w:rPr>
                    <w:pPrChange w:id="205" w:author="edwin maduenio carlos" w:date="2015-03-20T05:04:00Z">
                      <w:pPr>
                        <w:jc w:val="both"/>
                      </w:pPr>
                    </w:pPrChange>
                  </w:pPr>
                </w:p>
                <w:p w:rsidR="00FE57BC" w:rsidRPr="009338B7" w:rsidDel="009338B7" w:rsidRDefault="003A2608">
                  <w:pPr>
                    <w:rPr>
                      <w:del w:id="206" w:author="edwin maduenio carlos" w:date="2015-03-20T05:04:00Z"/>
                      <w:sz w:val="20"/>
                      <w:rPrChange w:id="207" w:author="edwin maduenio carlos" w:date="2015-03-20T05:04:00Z">
                        <w:rPr>
                          <w:del w:id="208" w:author="edwin maduenio carlos" w:date="2015-03-20T05:04:00Z"/>
                        </w:rPr>
                      </w:rPrChange>
                    </w:rPr>
                    <w:pPrChange w:id="209" w:author="edwin maduenio carlos" w:date="2015-03-20T05:04:00Z">
                      <w:pPr>
                        <w:pStyle w:val="Prrafodelista"/>
                        <w:numPr>
                          <w:numId w:val="43"/>
                        </w:numPr>
                        <w:ind w:hanging="360"/>
                        <w:jc w:val="both"/>
                      </w:pPr>
                    </w:pPrChange>
                  </w:pPr>
                  <w:del w:id="210" w:author="edwin maduenio carlos" w:date="2015-03-20T05:04:00Z">
                    <w:r w:rsidRPr="009338B7" w:rsidDel="009338B7">
                      <w:rPr>
                        <w:sz w:val="20"/>
                        <w:rPrChange w:id="211" w:author="edwin maduenio carlos" w:date="2015-03-20T05:04:00Z">
                          <w:rPr/>
                        </w:rPrChange>
                      </w:rPr>
                      <w:delText>Volver, “Crear Pedido Cliente”, “Revisa Tu Pedido”</w:delText>
                    </w:r>
                    <w:r w:rsidR="00FE57BC" w:rsidRPr="009338B7" w:rsidDel="009338B7">
                      <w:rPr>
                        <w:sz w:val="20"/>
                        <w:rPrChange w:id="212" w:author="edwin maduenio carlos" w:date="2015-03-20T05:04:00Z">
                          <w:rPr/>
                        </w:rPrChange>
                      </w:rPr>
                      <w:delText>.</w:delText>
                    </w:r>
                  </w:del>
                </w:p>
                <w:p w:rsidR="00FE57BC" w:rsidRDefault="00FE57BC">
                  <w:pPr>
                    <w:pPrChange w:id="213" w:author="edwin maduenio carlos" w:date="2015-03-20T05:04:00Z">
                      <w:pPr>
                        <w:jc w:val="both"/>
                      </w:pPr>
                    </w:pPrChange>
                  </w:pPr>
                  <w:r>
                    <w:t>El Sistema mostrara en la lista de pedidos el siguiente registro:</w:t>
                  </w:r>
                </w:p>
                <w:p w:rsidR="00FE57BC" w:rsidRPr="006A73DA" w:rsidRDefault="00FE57BC" w:rsidP="00FE57BC">
                  <w:pPr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Cliente </w:t>
                  </w:r>
                </w:p>
                <w:p w:rsidR="00FE57BC" w:rsidRDefault="00FE57BC" w:rsidP="00FE57BC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Foto del Cliente &lt;pedido_nombreCliente&gt;</w:t>
                  </w:r>
                </w:p>
                <w:p w:rsidR="00FE57BC" w:rsidRPr="00783325" w:rsidRDefault="00FE57BC" w:rsidP="00FE57BC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 w:rsidRPr="006A73DA">
                    <w:rPr>
                      <w:sz w:val="20"/>
                    </w:rPr>
                    <w:t>Nombre del Cliente</w:t>
                  </w:r>
                  <w:r>
                    <w:rPr>
                      <w:sz w:val="20"/>
                    </w:rPr>
                    <w:t>: &lt;pedido_nombreCliente&gt;</w:t>
                  </w:r>
                </w:p>
              </w:tc>
            </w:tr>
            <w:tr w:rsidR="00FD112A" w:rsidRPr="00A53C9B" w:rsidTr="00410249">
              <w:tc>
                <w:tcPr>
                  <w:tcW w:w="625" w:type="dxa"/>
                  <w:vAlign w:val="center"/>
                </w:tcPr>
                <w:p w:rsidR="00FD112A" w:rsidRDefault="00EE1710" w:rsidP="0041024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662" w:type="dxa"/>
                  <w:vAlign w:val="center"/>
                </w:tcPr>
                <w:p w:rsidR="00FD112A" w:rsidRDefault="000970D9" w:rsidP="000970D9">
                  <w:p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Seleccione la opción </w:t>
                  </w:r>
                  <w:r w:rsidR="00EE1710" w:rsidRPr="000970D9">
                    <w:rPr>
                      <w:rFonts w:cs="Arial"/>
                      <w:b/>
                      <w:sz w:val="20"/>
                      <w:szCs w:val="20"/>
                    </w:rPr>
                    <w:t>Volver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de la pantalla “</w:t>
                  </w:r>
                  <w:ins w:id="214" w:author="edwin maduenio carlos" w:date="2015-03-20T05:07:00Z">
                    <w:r w:rsidR="009338B7" w:rsidRPr="003A2608">
                      <w:rPr>
                        <w:sz w:val="20"/>
                      </w:rPr>
                      <w:t>PEDIDOS DE TUS CLIENTES</w:t>
                    </w:r>
                  </w:ins>
                  <w:del w:id="215" w:author="edwin maduenio carlos" w:date="2015-03-20T05:07:00Z">
                    <w:r w:rsidDel="009338B7">
                      <w:rPr>
                        <w:rFonts w:cs="Arial"/>
                        <w:sz w:val="20"/>
                        <w:szCs w:val="20"/>
                      </w:rPr>
                      <w:delText>Pedidos de Clientes</w:delText>
                    </w:r>
                  </w:del>
                  <w:r>
                    <w:rPr>
                      <w:rFonts w:cs="Arial"/>
                      <w:sz w:val="20"/>
                      <w:szCs w:val="20"/>
                    </w:rPr>
                    <w:t>”.</w:t>
                  </w:r>
                </w:p>
              </w:tc>
              <w:tc>
                <w:tcPr>
                  <w:tcW w:w="7059" w:type="dxa"/>
                  <w:vAlign w:val="center"/>
                </w:tcPr>
                <w:p w:rsidR="000970D9" w:rsidRDefault="00FD112A" w:rsidP="000970D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El sistema </w:t>
                  </w:r>
                  <w:r w:rsidR="00EE1710">
                    <w:rPr>
                      <w:sz w:val="20"/>
                    </w:rPr>
                    <w:t xml:space="preserve">regresa a la pantalla </w:t>
                  </w:r>
                  <w:r w:rsidR="007461A3">
                    <w:rPr>
                      <w:sz w:val="20"/>
                    </w:rPr>
                    <w:t>del m</w:t>
                  </w:r>
                  <w:r w:rsidR="00EE1710">
                    <w:rPr>
                      <w:sz w:val="20"/>
                    </w:rPr>
                    <w:t>enú de Opciones</w:t>
                  </w:r>
                  <w:r w:rsidR="000970D9">
                    <w:rPr>
                      <w:sz w:val="20"/>
                    </w:rPr>
                    <w:t>, con los siguientes opciones:</w:t>
                  </w:r>
                </w:p>
                <w:p w:rsidR="000970D9" w:rsidRPr="00164399" w:rsidDel="009338B7" w:rsidRDefault="000970D9" w:rsidP="007461A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216" w:author="edwin maduenio carlos" w:date="2015-03-20T05:06:00Z"/>
                      <w:sz w:val="20"/>
                    </w:rPr>
                  </w:pPr>
                  <w:del w:id="217" w:author="edwin maduenio carlos" w:date="2015-03-20T05:06:00Z">
                    <w:r w:rsidRPr="00164399" w:rsidDel="009338B7">
                      <w:rPr>
                        <w:sz w:val="20"/>
                      </w:rPr>
                      <w:delText>Pedido de Cliente</w:delText>
                    </w:r>
                  </w:del>
                </w:p>
                <w:p w:rsidR="000970D9" w:rsidRPr="00164399" w:rsidDel="009338B7" w:rsidRDefault="000970D9" w:rsidP="007461A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218" w:author="edwin maduenio carlos" w:date="2015-03-20T05:06:00Z"/>
                      <w:sz w:val="20"/>
                    </w:rPr>
                  </w:pPr>
                  <w:del w:id="219" w:author="edwin maduenio carlos" w:date="2015-03-20T05:06:00Z">
                    <w:r w:rsidRPr="00164399" w:rsidDel="009338B7">
                      <w:rPr>
                        <w:sz w:val="20"/>
                      </w:rPr>
                      <w:delText>Mi Orden de Compra</w:delText>
                    </w:r>
                  </w:del>
                </w:p>
                <w:p w:rsidR="000970D9" w:rsidRPr="00164399" w:rsidDel="009338B7" w:rsidRDefault="000970D9" w:rsidP="007461A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220" w:author="edwin maduenio carlos" w:date="2015-03-20T05:06:00Z"/>
                      <w:sz w:val="20"/>
                    </w:rPr>
                  </w:pPr>
                  <w:del w:id="221" w:author="edwin maduenio carlos" w:date="2015-03-20T05:06:00Z">
                    <w:r w:rsidRPr="00164399" w:rsidDel="009338B7">
                      <w:rPr>
                        <w:sz w:val="20"/>
                      </w:rPr>
                      <w:delText>Pendientes de Cobro/Entrega</w:delText>
                    </w:r>
                  </w:del>
                </w:p>
                <w:p w:rsidR="000970D9" w:rsidRPr="00164399" w:rsidDel="009338B7" w:rsidRDefault="000970D9" w:rsidP="007461A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222" w:author="edwin maduenio carlos" w:date="2015-03-20T05:06:00Z"/>
                      <w:sz w:val="20"/>
                    </w:rPr>
                  </w:pPr>
                  <w:del w:id="223" w:author="edwin maduenio carlos" w:date="2015-03-20T05:06:00Z">
                    <w:r w:rsidRPr="00164399" w:rsidDel="009338B7">
                      <w:rPr>
                        <w:sz w:val="20"/>
                      </w:rPr>
                      <w:delText>Información Semanal</w:delText>
                    </w:r>
                  </w:del>
                </w:p>
                <w:p w:rsidR="000970D9" w:rsidRPr="00164399" w:rsidDel="009338B7" w:rsidRDefault="000970D9" w:rsidP="007461A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224" w:author="edwin maduenio carlos" w:date="2015-03-20T05:06:00Z"/>
                      <w:sz w:val="20"/>
                    </w:rPr>
                  </w:pPr>
                  <w:del w:id="225" w:author="edwin maduenio carlos" w:date="2015-03-20T05:06:00Z">
                    <w:r w:rsidRPr="00164399" w:rsidDel="009338B7">
                      <w:rPr>
                        <w:sz w:val="20"/>
                      </w:rPr>
                      <w:delText>Archivo Histórico</w:delText>
                    </w:r>
                  </w:del>
                </w:p>
                <w:p w:rsidR="000970D9" w:rsidRPr="00164399" w:rsidDel="009338B7" w:rsidRDefault="000970D9" w:rsidP="007461A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226" w:author="edwin maduenio carlos" w:date="2015-03-20T05:06:00Z"/>
                      <w:sz w:val="20"/>
                    </w:rPr>
                  </w:pPr>
                  <w:del w:id="227" w:author="edwin maduenio carlos" w:date="2015-03-20T05:06:00Z">
                    <w:r w:rsidRPr="00164399" w:rsidDel="009338B7">
                      <w:rPr>
                        <w:sz w:val="20"/>
                      </w:rPr>
                      <w:delText>Mis Clientes</w:delText>
                    </w:r>
                  </w:del>
                </w:p>
                <w:p w:rsidR="000970D9" w:rsidRPr="00164399" w:rsidDel="009338B7" w:rsidRDefault="000970D9" w:rsidP="007461A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228" w:author="edwin maduenio carlos" w:date="2015-03-20T05:06:00Z"/>
                      <w:sz w:val="20"/>
                    </w:rPr>
                  </w:pPr>
                  <w:del w:id="229" w:author="edwin maduenio carlos" w:date="2015-03-20T05:06:00Z">
                    <w:r w:rsidRPr="00164399" w:rsidDel="009338B7">
                      <w:rPr>
                        <w:sz w:val="20"/>
                      </w:rPr>
                      <w:delText>Cerrar Sesión</w:delText>
                    </w:r>
                  </w:del>
                </w:p>
                <w:p w:rsidR="009338B7" w:rsidRPr="009338B7" w:rsidRDefault="000970D9" w:rsidP="009338B7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230" w:author="edwin maduenio carlos" w:date="2015-03-20T05:06:00Z"/>
                      <w:sz w:val="20"/>
                    </w:rPr>
                  </w:pPr>
                  <w:del w:id="231" w:author="edwin maduenio carlos" w:date="2015-03-20T05:06:00Z">
                    <w:r w:rsidRPr="00164399" w:rsidDel="009338B7">
                      <w:rPr>
                        <w:sz w:val="20"/>
                      </w:rPr>
                      <w:delText>Configuración</w:delText>
                    </w:r>
                  </w:del>
                  <w:ins w:id="232" w:author="edwin maduenio carlos" w:date="2015-03-20T05:06:00Z">
                    <w:r w:rsidR="009338B7" w:rsidRPr="009338B7">
                      <w:rPr>
                        <w:sz w:val="20"/>
                      </w:rPr>
                      <w:t>Pedidos de mis Clientes</w:t>
                    </w:r>
                  </w:ins>
                </w:p>
                <w:p w:rsidR="009338B7" w:rsidRPr="009338B7" w:rsidRDefault="009338B7" w:rsidP="009338B7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233" w:author="edwin maduenio carlos" w:date="2015-03-20T05:06:00Z"/>
                      <w:sz w:val="20"/>
                    </w:rPr>
                  </w:pPr>
                  <w:ins w:id="234" w:author="edwin maduenio carlos" w:date="2015-03-20T05:06:00Z">
                    <w:r w:rsidRPr="009338B7">
                      <w:rPr>
                        <w:sz w:val="20"/>
                      </w:rPr>
                      <w:t>Mi Pedido Unique</w:t>
                    </w:r>
                  </w:ins>
                </w:p>
                <w:p w:rsidR="009338B7" w:rsidRPr="009338B7" w:rsidRDefault="009338B7" w:rsidP="009338B7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235" w:author="edwin maduenio carlos" w:date="2015-03-20T05:06:00Z"/>
                      <w:sz w:val="20"/>
                    </w:rPr>
                  </w:pPr>
                  <w:ins w:id="236" w:author="edwin maduenio carlos" w:date="2015-03-20T05:06:00Z">
                    <w:r w:rsidRPr="009338B7">
                      <w:rPr>
                        <w:sz w:val="20"/>
                      </w:rPr>
                      <w:t>Pendientes de Entrega/Cobro</w:t>
                    </w:r>
                  </w:ins>
                </w:p>
                <w:p w:rsidR="009338B7" w:rsidRPr="009338B7" w:rsidRDefault="009338B7" w:rsidP="009338B7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237" w:author="edwin maduenio carlos" w:date="2015-03-20T05:06:00Z"/>
                      <w:sz w:val="20"/>
                    </w:rPr>
                  </w:pPr>
                  <w:ins w:id="238" w:author="edwin maduenio carlos" w:date="2015-03-20T05:06:00Z">
                    <w:r w:rsidRPr="009338B7">
                      <w:rPr>
                        <w:sz w:val="20"/>
                      </w:rPr>
                      <w:t>Información Semanal</w:t>
                    </w:r>
                  </w:ins>
                </w:p>
                <w:p w:rsidR="009338B7" w:rsidRPr="009338B7" w:rsidRDefault="009338B7" w:rsidP="009338B7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239" w:author="edwin maduenio carlos" w:date="2015-03-20T05:06:00Z"/>
                      <w:sz w:val="20"/>
                    </w:rPr>
                  </w:pPr>
                  <w:ins w:id="240" w:author="edwin maduenio carlos" w:date="2015-03-20T05:06:00Z">
                    <w:r w:rsidRPr="009338B7">
                      <w:rPr>
                        <w:sz w:val="20"/>
                      </w:rPr>
                      <w:t>Archivo Histórico</w:t>
                    </w:r>
                  </w:ins>
                </w:p>
                <w:p w:rsidR="009338B7" w:rsidRPr="009338B7" w:rsidRDefault="009338B7" w:rsidP="009338B7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241" w:author="edwin maduenio carlos" w:date="2015-03-20T05:06:00Z"/>
                      <w:sz w:val="20"/>
                    </w:rPr>
                  </w:pPr>
                  <w:ins w:id="242" w:author="edwin maduenio carlos" w:date="2015-03-20T05:06:00Z">
                    <w:r w:rsidRPr="009338B7">
                      <w:rPr>
                        <w:sz w:val="20"/>
                      </w:rPr>
                      <w:t>Mis Clientes</w:t>
                    </w:r>
                  </w:ins>
                </w:p>
                <w:p w:rsidR="009338B7" w:rsidRPr="009338B7" w:rsidRDefault="009338B7" w:rsidP="009338B7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243" w:author="edwin maduenio carlos" w:date="2015-03-20T05:06:00Z"/>
                      <w:sz w:val="20"/>
                    </w:rPr>
                  </w:pPr>
                  <w:ins w:id="244" w:author="edwin maduenio carlos" w:date="2015-03-20T05:06:00Z">
                    <w:r w:rsidRPr="009338B7">
                      <w:rPr>
                        <w:sz w:val="20"/>
                      </w:rPr>
                      <w:t>Cerrar Sesión</w:t>
                    </w:r>
                  </w:ins>
                </w:p>
                <w:p w:rsidR="009338B7" w:rsidRPr="00BE48D3" w:rsidRDefault="009338B7" w:rsidP="009338B7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ins w:id="245" w:author="edwin maduenio carlos" w:date="2015-03-20T05:06:00Z">
                    <w:r w:rsidRPr="009338B7">
                      <w:rPr>
                        <w:sz w:val="20"/>
                      </w:rPr>
                      <w:t>Configuración</w:t>
                    </w:r>
                  </w:ins>
                </w:p>
              </w:tc>
            </w:tr>
          </w:tbl>
          <w:p w:rsidR="00FD112A" w:rsidRDefault="00FD112A" w:rsidP="00410249">
            <w:pPr>
              <w:jc w:val="both"/>
              <w:rPr>
                <w:sz w:val="20"/>
              </w:rPr>
            </w:pPr>
          </w:p>
          <w:p w:rsidR="00FD112A" w:rsidRPr="00A53C9B" w:rsidRDefault="00FD112A" w:rsidP="00410249">
            <w:pPr>
              <w:jc w:val="both"/>
              <w:rPr>
                <w:color w:val="1F497D" w:themeColor="text2"/>
                <w:sz w:val="20"/>
                <w:szCs w:val="20"/>
              </w:rPr>
            </w:pPr>
          </w:p>
        </w:tc>
      </w:tr>
      <w:tr w:rsidR="00FD112A" w:rsidRPr="00A53C9B" w:rsidTr="00410249">
        <w:trPr>
          <w:trHeight w:val="221"/>
        </w:trPr>
        <w:tc>
          <w:tcPr>
            <w:tcW w:w="14601" w:type="dxa"/>
            <w:gridSpan w:val="4"/>
            <w:shd w:val="clear" w:color="auto" w:fill="EEECE1" w:themeFill="background2"/>
            <w:vAlign w:val="center"/>
          </w:tcPr>
          <w:p w:rsidR="00FD112A" w:rsidRPr="00A53C9B" w:rsidRDefault="00FD112A" w:rsidP="00410249">
            <w:pPr>
              <w:rPr>
                <w:color w:val="1F497D" w:themeColor="text2"/>
                <w:sz w:val="20"/>
                <w:szCs w:val="20"/>
              </w:rPr>
            </w:pPr>
            <w:r w:rsidRPr="00121B18">
              <w:rPr>
                <w:color w:val="1F497D" w:themeColor="text2"/>
                <w:sz w:val="20"/>
                <w:szCs w:val="20"/>
              </w:rPr>
              <w:t>Pantallas asociadas y herramientas a utilizar</w:t>
            </w:r>
          </w:p>
        </w:tc>
      </w:tr>
      <w:tr w:rsidR="00FD112A" w:rsidRPr="00A53C9B" w:rsidTr="00410249">
        <w:trPr>
          <w:trHeight w:val="221"/>
        </w:trPr>
        <w:tc>
          <w:tcPr>
            <w:tcW w:w="14601" w:type="dxa"/>
            <w:gridSpan w:val="4"/>
            <w:shd w:val="clear" w:color="auto" w:fill="auto"/>
            <w:vAlign w:val="center"/>
          </w:tcPr>
          <w:p w:rsidR="00FD112A" w:rsidRPr="00BE335E" w:rsidDel="00C27C62" w:rsidRDefault="00FD112A" w:rsidP="00410249">
            <w:pPr>
              <w:ind w:left="360"/>
              <w:jc w:val="both"/>
              <w:rPr>
                <w:del w:id="246" w:author="edwin maduenio carlos" w:date="2015-03-20T05:29:00Z"/>
                <w:sz w:val="20"/>
                <w:lang w:val="es-ES"/>
              </w:rPr>
            </w:pPr>
          </w:p>
          <w:p w:rsidR="00FD112A" w:rsidRPr="00FA702F" w:rsidRDefault="00184FD0" w:rsidP="00FA702F">
            <w:pPr>
              <w:jc w:val="center"/>
              <w:rPr>
                <w:color w:val="1F497D" w:themeColor="text2"/>
                <w:sz w:val="20"/>
              </w:rPr>
            </w:pPr>
            <w:r w:rsidRPr="00FA702F">
              <w:rPr>
                <w:color w:val="1F497D" w:themeColor="text2"/>
                <w:sz w:val="20"/>
              </w:rPr>
              <w:t xml:space="preserve">Pantalla: </w:t>
            </w:r>
            <w:del w:id="247" w:author="edwin maduenio carlos" w:date="2015-03-20T05:07:00Z">
              <w:r w:rsidRPr="00FA702F" w:rsidDel="009338B7">
                <w:rPr>
                  <w:color w:val="1F497D" w:themeColor="text2"/>
                  <w:sz w:val="20"/>
                </w:rPr>
                <w:delText>Pedido</w:delText>
              </w:r>
              <w:r w:rsidR="00697433" w:rsidRPr="00FA702F" w:rsidDel="009338B7">
                <w:rPr>
                  <w:color w:val="1F497D" w:themeColor="text2"/>
                  <w:sz w:val="20"/>
                </w:rPr>
                <w:delText>s de</w:delText>
              </w:r>
              <w:r w:rsidRPr="00FA702F" w:rsidDel="009338B7">
                <w:rPr>
                  <w:color w:val="1F497D" w:themeColor="text2"/>
                  <w:sz w:val="20"/>
                </w:rPr>
                <w:delText xml:space="preserve"> Cliente</w:delText>
              </w:r>
              <w:r w:rsidR="00697433" w:rsidRPr="00FA702F" w:rsidDel="009338B7">
                <w:rPr>
                  <w:color w:val="1F497D" w:themeColor="text2"/>
                  <w:sz w:val="20"/>
                </w:rPr>
                <w:delText>s</w:delText>
              </w:r>
            </w:del>
            <w:ins w:id="248" w:author="edwin maduenio carlos" w:date="2015-03-20T05:07:00Z">
              <w:r w:rsidR="009338B7">
                <w:rPr>
                  <w:color w:val="1F497D" w:themeColor="text2"/>
                  <w:sz w:val="20"/>
                </w:rPr>
                <w:t>PEDIDOS DE TUS CLIENTES</w:t>
              </w:r>
            </w:ins>
          </w:p>
          <w:p w:rsidR="00FD112A" w:rsidRDefault="00C27C62" w:rsidP="00FA702F">
            <w:pPr>
              <w:ind w:left="360"/>
              <w:jc w:val="center"/>
              <w:rPr>
                <w:sz w:val="20"/>
              </w:rPr>
            </w:pPr>
            <w:ins w:id="249" w:author="edwin maduenio carlos" w:date="2015-03-20T05:30:00Z">
              <w:r>
                <w:rPr>
                  <w:noProof/>
                </w:rPr>
                <w:drawing>
                  <wp:inline distT="0" distB="0" distL="0" distR="0" wp14:anchorId="13BC1492" wp14:editId="316DE09C">
                    <wp:extent cx="2059200" cy="3430800"/>
                    <wp:effectExtent l="19050" t="19050" r="17780" b="17780"/>
                    <wp:docPr id="5" name="Imagen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9200" cy="34308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250" w:author="edwin maduenio carlos" w:date="2015-03-20T05:07:00Z">
              <w:r w:rsidR="00184FD0" w:rsidDel="009338B7">
                <w:rPr>
                  <w:noProof/>
                </w:rPr>
                <w:drawing>
                  <wp:inline distT="0" distB="0" distL="0" distR="0" wp14:anchorId="21900392" wp14:editId="2CE5BF99">
                    <wp:extent cx="1924050" cy="3552621"/>
                    <wp:effectExtent l="0" t="0" r="0" b="0"/>
                    <wp:docPr id="29" name="Imagen 2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24907" cy="355420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:rsidR="00FA702F" w:rsidRDefault="00FA702F" w:rsidP="00FA702F">
            <w:pPr>
              <w:jc w:val="center"/>
              <w:rPr>
                <w:color w:val="1F497D" w:themeColor="text2"/>
                <w:sz w:val="20"/>
              </w:rPr>
            </w:pPr>
          </w:p>
          <w:p w:rsidR="00FA702F" w:rsidRPr="00FA702F" w:rsidRDefault="00FA702F" w:rsidP="00FA702F">
            <w:pPr>
              <w:jc w:val="center"/>
              <w:rPr>
                <w:color w:val="1F497D" w:themeColor="text2"/>
                <w:sz w:val="20"/>
              </w:rPr>
            </w:pPr>
            <w:r w:rsidRPr="00FA702F">
              <w:rPr>
                <w:color w:val="1F497D" w:themeColor="text2"/>
                <w:sz w:val="20"/>
              </w:rPr>
              <w:t xml:space="preserve">Pantalla: </w:t>
            </w:r>
            <w:r w:rsidR="009338B7" w:rsidRPr="00FA702F">
              <w:rPr>
                <w:color w:val="1F497D" w:themeColor="text2"/>
                <w:sz w:val="20"/>
              </w:rPr>
              <w:t xml:space="preserve">MENÚ DE OPCIONES </w:t>
            </w:r>
          </w:p>
          <w:p w:rsidR="00FA702F" w:rsidRDefault="00C27C62" w:rsidP="00FA702F">
            <w:pPr>
              <w:ind w:left="360"/>
              <w:jc w:val="center"/>
              <w:rPr>
                <w:sz w:val="20"/>
              </w:rPr>
            </w:pPr>
            <w:ins w:id="251" w:author="edwin maduenio carlos" w:date="2015-03-20T05:30:00Z">
              <w:r>
                <w:rPr>
                  <w:noProof/>
                </w:rPr>
                <w:drawing>
                  <wp:inline distT="0" distB="0" distL="0" distR="0" wp14:anchorId="2B7A0A51" wp14:editId="5E609FED">
                    <wp:extent cx="2059200" cy="3430800"/>
                    <wp:effectExtent l="19050" t="19050" r="17780" b="17780"/>
                    <wp:docPr id="6" name="Imagen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3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9200" cy="34308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252" w:author="edwin maduenio carlos" w:date="2015-03-20T05:07:00Z">
              <w:r w:rsidR="00FA702F" w:rsidDel="009338B7">
                <w:rPr>
                  <w:noProof/>
                </w:rPr>
                <w:drawing>
                  <wp:inline distT="0" distB="0" distL="0" distR="0" wp14:anchorId="63BFD125" wp14:editId="50C75E0B">
                    <wp:extent cx="1880443" cy="3438525"/>
                    <wp:effectExtent l="0" t="0" r="5715" b="0"/>
                    <wp:docPr id="28" name="Imagen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3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83286" cy="344372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:rsidR="00FD112A" w:rsidRPr="0009657F" w:rsidRDefault="00FD112A" w:rsidP="0009657F">
            <w:pPr>
              <w:rPr>
                <w:color w:val="1F497D" w:themeColor="text2"/>
                <w:sz w:val="20"/>
                <w:szCs w:val="20"/>
              </w:rPr>
            </w:pPr>
          </w:p>
        </w:tc>
      </w:tr>
    </w:tbl>
    <w:p w:rsidR="00574F6A" w:rsidRDefault="00574F6A" w:rsidP="00574F6A"/>
    <w:p w:rsidR="00D86B9B" w:rsidRDefault="00D86B9B" w:rsidP="00574F6A"/>
    <w:tbl>
      <w:tblPr>
        <w:tblStyle w:val="Tablaconcuadrcula"/>
        <w:tblW w:w="14601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10915"/>
      </w:tblGrid>
      <w:tr w:rsidR="00D86B9B" w:rsidRPr="00A53C9B" w:rsidTr="00FE41C6">
        <w:tc>
          <w:tcPr>
            <w:tcW w:w="1843" w:type="dxa"/>
            <w:shd w:val="clear" w:color="auto" w:fill="EEECE1" w:themeFill="background2"/>
            <w:vAlign w:val="center"/>
          </w:tcPr>
          <w:p w:rsidR="00D86B9B" w:rsidRPr="00A53C9B" w:rsidRDefault="00D86B9B" w:rsidP="00FE41C6">
            <w:pPr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Número de prueba</w:t>
            </w:r>
          </w:p>
        </w:tc>
        <w:tc>
          <w:tcPr>
            <w:tcW w:w="851" w:type="dxa"/>
            <w:vAlign w:val="center"/>
          </w:tcPr>
          <w:p w:rsidR="00D86B9B" w:rsidRPr="00A53C9B" w:rsidRDefault="00D86B9B" w:rsidP="00FE41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D86B9B" w:rsidRPr="00A53C9B" w:rsidRDefault="00D86B9B" w:rsidP="00FE41C6">
            <w:pPr>
              <w:rPr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Nombre</w:t>
            </w:r>
            <w:r w:rsidRPr="00A53C9B">
              <w:rPr>
                <w:color w:val="1F497D" w:themeColor="text2"/>
                <w:sz w:val="20"/>
                <w:szCs w:val="20"/>
              </w:rPr>
              <w:fldChar w:fldCharType="begin"/>
            </w:r>
            <w:r w:rsidRPr="00A53C9B">
              <w:rPr>
                <w:sz w:val="20"/>
                <w:szCs w:val="20"/>
              </w:rPr>
              <w:instrText xml:space="preserve"> XE "</w:instrText>
            </w:r>
            <w:r w:rsidRPr="00A53C9B">
              <w:rPr>
                <w:color w:val="1F497D" w:themeColor="text2"/>
                <w:sz w:val="20"/>
                <w:szCs w:val="20"/>
              </w:rPr>
              <w:instrText>Número de Prueba</w:instrText>
            </w:r>
            <w:r w:rsidRPr="00A53C9B">
              <w:rPr>
                <w:sz w:val="20"/>
                <w:szCs w:val="20"/>
              </w:rPr>
              <w:instrText xml:space="preserve">" </w:instrText>
            </w:r>
            <w:r w:rsidRPr="00A53C9B">
              <w:rPr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0915" w:type="dxa"/>
            <w:vAlign w:val="center"/>
          </w:tcPr>
          <w:p w:rsidR="00D86B9B" w:rsidRPr="00A53C9B" w:rsidRDefault="001454B7" w:rsidP="00D86B9B">
            <w:pPr>
              <w:rPr>
                <w:sz w:val="20"/>
                <w:szCs w:val="20"/>
              </w:rPr>
            </w:pPr>
            <w:r w:rsidRPr="001454B7">
              <w:rPr>
                <w:sz w:val="20"/>
              </w:rPr>
              <w:t>Consultar pedidos clientes con éxito - Regresar al listado de pedidos clientes</w:t>
            </w:r>
          </w:p>
        </w:tc>
      </w:tr>
      <w:tr w:rsidR="00D86B9B" w:rsidRPr="00A53C9B" w:rsidTr="00FE41C6">
        <w:trPr>
          <w:trHeight w:val="552"/>
        </w:trPr>
        <w:tc>
          <w:tcPr>
            <w:tcW w:w="1843" w:type="dxa"/>
            <w:shd w:val="clear" w:color="auto" w:fill="EEECE1" w:themeFill="background2"/>
            <w:vAlign w:val="center"/>
          </w:tcPr>
          <w:p w:rsidR="00D86B9B" w:rsidRPr="00A53C9B" w:rsidRDefault="00D86B9B" w:rsidP="00FE41C6">
            <w:pPr>
              <w:jc w:val="both"/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Propósito</w:t>
            </w:r>
          </w:p>
        </w:tc>
        <w:tc>
          <w:tcPr>
            <w:tcW w:w="12758" w:type="dxa"/>
            <w:gridSpan w:val="3"/>
            <w:vAlign w:val="center"/>
          </w:tcPr>
          <w:p w:rsidR="00D86B9B" w:rsidRPr="00D86B9B" w:rsidRDefault="001454B7" w:rsidP="0009657F">
            <w:pPr>
              <w:pStyle w:val="Textocomentario"/>
              <w:jc w:val="both"/>
              <w:rPr>
                <w:rFonts w:asciiTheme="minorHAnsi" w:eastAsiaTheme="minorEastAsia" w:hAnsiTheme="minorHAnsi" w:cstheme="minorBidi"/>
                <w:lang w:eastAsia="es-PE"/>
              </w:rPr>
            </w:pPr>
            <w:r w:rsidRPr="001454B7">
              <w:rPr>
                <w:rFonts w:asciiTheme="minorHAnsi" w:eastAsiaTheme="minorEastAsia" w:hAnsiTheme="minorHAnsi" w:cstheme="minorBidi"/>
                <w:lang w:eastAsia="es-PE"/>
              </w:rPr>
              <w:t>Regresar al listado de pedidos de clientes luego de haber consultado el detalle de un pedido cliente.</w:t>
            </w:r>
          </w:p>
        </w:tc>
      </w:tr>
      <w:tr w:rsidR="00207244" w:rsidRPr="00A53C9B" w:rsidTr="00FE41C6">
        <w:tc>
          <w:tcPr>
            <w:tcW w:w="1843" w:type="dxa"/>
            <w:shd w:val="clear" w:color="auto" w:fill="EEECE1" w:themeFill="background2"/>
            <w:vAlign w:val="center"/>
          </w:tcPr>
          <w:p w:rsidR="00207244" w:rsidRPr="00A53C9B" w:rsidRDefault="00207244" w:rsidP="00207244">
            <w:pPr>
              <w:jc w:val="both"/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Condiciones previas</w:t>
            </w:r>
          </w:p>
        </w:tc>
        <w:tc>
          <w:tcPr>
            <w:tcW w:w="12758" w:type="dxa"/>
            <w:gridSpan w:val="3"/>
            <w:vAlign w:val="center"/>
          </w:tcPr>
          <w:p w:rsidR="00207244" w:rsidRDefault="00207244" w:rsidP="00207244">
            <w:pPr>
              <w:pStyle w:val="Textocomentario"/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Que la c</w:t>
            </w:r>
            <w:r w:rsidRPr="00C81195">
              <w:rPr>
                <w:rFonts w:asciiTheme="minorHAnsi" w:eastAsiaTheme="minorEastAsia" w:hAnsiTheme="minorHAnsi" w:cstheme="minorBidi"/>
                <w:lang w:eastAsia="es-PE"/>
              </w:rPr>
              <w:t>onsultora se haya autenticado correctamente en el Sistema.</w:t>
            </w:r>
          </w:p>
          <w:p w:rsidR="00207244" w:rsidRPr="0097261C" w:rsidRDefault="00207244" w:rsidP="00207244">
            <w:pPr>
              <w:pStyle w:val="Textocomentario"/>
              <w:numPr>
                <w:ilvl w:val="0"/>
                <w:numId w:val="29"/>
              </w:numPr>
              <w:rPr>
                <w:rFonts w:asciiTheme="minorHAnsi" w:eastAsiaTheme="minorEastAsia" w:hAnsiTheme="minorHAnsi" w:cstheme="minorBidi"/>
                <w:lang w:eastAsia="es-PE"/>
              </w:rPr>
            </w:pP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Que exista 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un</w:t>
            </w: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 pedido de</w:t>
            </w:r>
            <w:ins w:id="253" w:author="edwin maduenio carlos" w:date="2015-03-20T05:09:00Z">
              <w:r w:rsidR="00E073B9">
                <w:rPr>
                  <w:rFonts w:asciiTheme="minorHAnsi" w:eastAsiaTheme="minorEastAsia" w:hAnsiTheme="minorHAnsi" w:cstheme="minorBidi"/>
                  <w:lang w:eastAsia="es-PE"/>
                </w:rPr>
                <w:t>l</w:t>
              </w:r>
            </w:ins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 cliente </w:t>
            </w:r>
            <w:ins w:id="254" w:author="edwin maduenio carlos" w:date="2015-03-20T05:09:00Z">
              <w:r w:rsidR="00E073B9">
                <w:rPr>
                  <w:rFonts w:asciiTheme="minorHAnsi" w:eastAsiaTheme="minorEastAsia" w:hAnsiTheme="minorHAnsi" w:cstheme="minorBidi"/>
                  <w:lang w:eastAsia="es-PE"/>
                </w:rPr>
                <w:t xml:space="preserve">con nombre </w:t>
              </w:r>
            </w:ins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>&lt;pedido_nombreCliente&gt;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 que se encuentre Pendiente de entrega y de cobro</w:t>
            </w: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>, con los siguientes datos:</w:t>
            </w:r>
          </w:p>
          <w:p w:rsidR="00207244" w:rsidRPr="0097261C" w:rsidRDefault="00207244" w:rsidP="00207244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="Arial"/>
                <w:sz w:val="20"/>
                <w:szCs w:val="20"/>
              </w:rPr>
            </w:pPr>
            <w:r w:rsidRPr="0097261C">
              <w:rPr>
                <w:rFonts w:cs="Arial"/>
                <w:sz w:val="20"/>
                <w:szCs w:val="20"/>
              </w:rPr>
              <w:t>Total Monto Yanbal: &lt;pedido_totalMontoYanbal&gt;</w:t>
            </w:r>
          </w:p>
          <w:p w:rsidR="00207244" w:rsidRPr="0097261C" w:rsidRDefault="00207244" w:rsidP="00207244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="Arial"/>
                <w:sz w:val="20"/>
                <w:szCs w:val="20"/>
              </w:rPr>
            </w:pPr>
            <w:r w:rsidRPr="0097261C">
              <w:rPr>
                <w:rFonts w:cs="Arial"/>
                <w:sz w:val="20"/>
                <w:szCs w:val="20"/>
              </w:rPr>
              <w:t>Monto a Pagar cliente: &lt;pedido_montoPagarCliente&gt;</w:t>
            </w:r>
          </w:p>
          <w:p w:rsidR="00207244" w:rsidRPr="0097261C" w:rsidRDefault="00207244" w:rsidP="00207244">
            <w:pPr>
              <w:pStyle w:val="Textocomentario"/>
              <w:numPr>
                <w:ilvl w:val="0"/>
                <w:numId w:val="30"/>
              </w:numPr>
              <w:rPr>
                <w:rFonts w:asciiTheme="minorHAnsi" w:eastAsiaTheme="minorEastAsia" w:hAnsiTheme="minorHAnsi" w:cstheme="minorBidi"/>
                <w:lang w:eastAsia="es-PE"/>
              </w:rPr>
            </w:pP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Que el pedido de cliente </w:t>
            </w:r>
            <w:ins w:id="255" w:author="edwin maduenio carlos" w:date="2015-03-20T05:09:00Z">
              <w:r w:rsidR="00455554">
                <w:rPr>
                  <w:rFonts w:asciiTheme="minorHAnsi" w:eastAsiaTheme="minorEastAsia" w:hAnsiTheme="minorHAnsi" w:cstheme="minorBidi"/>
                  <w:lang w:eastAsia="es-PE"/>
                </w:rPr>
                <w:t xml:space="preserve">con nombre </w:t>
              </w:r>
            </w:ins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&lt;pedido_nombreCliente&gt; tenga un Producto 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con Mini-ayuda </w:t>
            </w: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>registrado, con los siguientes dato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s</w:t>
            </w: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>:</w:t>
            </w:r>
          </w:p>
          <w:p w:rsidR="00207244" w:rsidRPr="002E0F25" w:rsidRDefault="00207244" w:rsidP="0020724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sz w:val="20"/>
                <w:szCs w:val="20"/>
              </w:rPr>
            </w:pPr>
            <w:r w:rsidRPr="002E0F25">
              <w:rPr>
                <w:rFonts w:cs="Arial"/>
                <w:sz w:val="20"/>
                <w:szCs w:val="20"/>
              </w:rPr>
              <w:t>Nombre Producto: &lt;pedido_producto1_nombre&gt;</w:t>
            </w:r>
          </w:p>
          <w:p w:rsidR="00207244" w:rsidRPr="002E0F25" w:rsidRDefault="00207244" w:rsidP="0020724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sz w:val="20"/>
                <w:szCs w:val="20"/>
              </w:rPr>
            </w:pPr>
            <w:r w:rsidRPr="002E0F25">
              <w:rPr>
                <w:rFonts w:cs="Arial"/>
                <w:sz w:val="20"/>
                <w:szCs w:val="20"/>
              </w:rPr>
              <w:t>Código Producto: &lt;pedido_producto1_codigo&gt;</w:t>
            </w:r>
          </w:p>
          <w:p w:rsidR="00207244" w:rsidRPr="002E0F25" w:rsidRDefault="00207244" w:rsidP="0020724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sz w:val="20"/>
                <w:szCs w:val="20"/>
              </w:rPr>
            </w:pPr>
            <w:r w:rsidRPr="002E0F25">
              <w:rPr>
                <w:rFonts w:cs="Arial"/>
                <w:sz w:val="20"/>
                <w:szCs w:val="20"/>
              </w:rPr>
              <w:t>Cantidad de Producto: &lt;pedido_producto1_cantidad&gt;</w:t>
            </w:r>
          </w:p>
          <w:p w:rsidR="00207244" w:rsidRPr="00023BA0" w:rsidRDefault="00207244" w:rsidP="00207244">
            <w:pPr>
              <w:pStyle w:val="Prrafodelista"/>
              <w:numPr>
                <w:ilvl w:val="0"/>
                <w:numId w:val="32"/>
              </w:numPr>
              <w:jc w:val="both"/>
              <w:rPr>
                <w:sz w:val="20"/>
                <w:szCs w:val="20"/>
              </w:rPr>
            </w:pPr>
            <w:r w:rsidRPr="002E0F25">
              <w:rPr>
                <w:rFonts w:cs="Arial"/>
                <w:sz w:val="20"/>
                <w:szCs w:val="20"/>
              </w:rPr>
              <w:t>Sub-total Precio Yanbal: &lt;pedido_producto1_Subtotal&gt;</w:t>
            </w:r>
          </w:p>
          <w:p w:rsidR="00207244" w:rsidRPr="00A21B10" w:rsidRDefault="00207244" w:rsidP="00207244">
            <w:pPr>
              <w:pStyle w:val="Textocomentario"/>
              <w:numPr>
                <w:ilvl w:val="0"/>
                <w:numId w:val="31"/>
              </w:numPr>
            </w:pPr>
            <w:r w:rsidRPr="00023BA0">
              <w:rPr>
                <w:rFonts w:asciiTheme="minorHAnsi" w:eastAsiaTheme="minorEastAsia" w:hAnsiTheme="minorHAnsi" w:cstheme="minorBidi"/>
                <w:lang w:eastAsia="es-PE"/>
              </w:rPr>
              <w:t>Que el cliente</w:t>
            </w:r>
            <w:ins w:id="256" w:author="edwin maduenio carlos" w:date="2015-03-20T05:09:00Z">
              <w:r w:rsidR="00E073B9">
                <w:rPr>
                  <w:rFonts w:asciiTheme="minorHAnsi" w:eastAsiaTheme="minorEastAsia" w:hAnsiTheme="minorHAnsi" w:cstheme="minorBidi"/>
                  <w:lang w:eastAsia="es-PE"/>
                </w:rPr>
                <w:t xml:space="preserve"> con nombre</w:t>
              </w:r>
            </w:ins>
            <w:r w:rsidRPr="00023BA0">
              <w:rPr>
                <w:rFonts w:asciiTheme="minorHAnsi" w:eastAsiaTheme="minorEastAsia" w:hAnsiTheme="minorHAnsi" w:cstheme="minorBidi"/>
                <w:lang w:eastAsia="es-PE"/>
              </w:rPr>
              <w:t xml:space="preserve"> &lt;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pedido_</w:t>
            </w:r>
            <w:r w:rsidRPr="00023BA0">
              <w:rPr>
                <w:rFonts w:asciiTheme="minorHAnsi" w:eastAsiaTheme="minorEastAsia" w:hAnsiTheme="minorHAnsi" w:cstheme="minorBidi"/>
                <w:lang w:eastAsia="es-PE"/>
              </w:rPr>
              <w:t>nombreCliente&gt; cuente con fotografía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.</w:t>
            </w:r>
          </w:p>
          <w:p w:rsidR="00207244" w:rsidRDefault="00207244" w:rsidP="00207244">
            <w:pPr>
              <w:pStyle w:val="Textocomentario"/>
              <w:rPr>
                <w:rFonts w:asciiTheme="minorHAnsi" w:eastAsiaTheme="minorEastAsia" w:hAnsiTheme="minorHAnsi" w:cstheme="minorBidi"/>
                <w:lang w:eastAsia="es-PE"/>
              </w:rPr>
            </w:pPr>
          </w:p>
          <w:p w:rsidR="00207244" w:rsidRPr="00475CC2" w:rsidRDefault="00207244" w:rsidP="00207244">
            <w:pPr>
              <w:pStyle w:val="Textocomentario"/>
              <w:rPr>
                <w:rFonts w:asciiTheme="minorHAnsi" w:hAnsiTheme="minorHAnsi" w:cstheme="minorHAnsi"/>
              </w:rPr>
            </w:pPr>
            <w:r w:rsidRPr="00475CC2">
              <w:rPr>
                <w:rFonts w:asciiTheme="minorHAnsi" w:hAnsiTheme="minorHAnsi" w:cstheme="minorHAnsi"/>
                <w:b/>
              </w:rPr>
              <w:t>Nota:</w:t>
            </w:r>
            <w:r w:rsidRPr="00475CC2">
              <w:rPr>
                <w:rFonts w:asciiTheme="minorHAnsi" w:hAnsiTheme="minorHAnsi" w:cstheme="minorHAnsi"/>
              </w:rPr>
              <w:t xml:space="preserve"> Los títulos y etiquetas de las pantallas mencionadas varían según el país con el que se inició sesión, ver archivo “PedidosSmartphones.TextosRotulos.xlsx”, secciones "</w:t>
            </w:r>
            <w:r w:rsidRPr="00811CB5">
              <w:rPr>
                <w:rFonts w:asciiTheme="minorHAnsi" w:hAnsiTheme="minorHAnsi" w:cstheme="minorHAnsi"/>
              </w:rPr>
              <w:t>Pedidos de tus Clientes</w:t>
            </w:r>
            <w:r w:rsidRPr="00475CC2">
              <w:rPr>
                <w:rFonts w:asciiTheme="minorHAnsi" w:hAnsiTheme="minorHAnsi" w:cstheme="minorHAnsi"/>
              </w:rPr>
              <w:t>", "</w:t>
            </w:r>
            <w:r w:rsidRPr="00811CB5">
              <w:rPr>
                <w:rFonts w:asciiTheme="minorHAnsi" w:hAnsiTheme="minorHAnsi" w:cstheme="minorHAnsi"/>
              </w:rPr>
              <w:t>Detalle Pedido Cliente</w:t>
            </w:r>
            <w:r w:rsidRPr="00475CC2">
              <w:rPr>
                <w:rFonts w:asciiTheme="minorHAnsi" w:hAnsiTheme="minorHAnsi" w:cstheme="minorHAnsi"/>
              </w:rPr>
              <w:t>". Los mensajes a mostrar por el Sistema también varían según el país, ver archivo “PedidosSmartphone.ListaMensajes.xlsx”.</w:t>
            </w:r>
          </w:p>
        </w:tc>
      </w:tr>
      <w:tr w:rsidR="00207244" w:rsidRPr="00A53C9B" w:rsidTr="00FE41C6">
        <w:tc>
          <w:tcPr>
            <w:tcW w:w="1843" w:type="dxa"/>
            <w:tcBorders>
              <w:bottom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207244" w:rsidRPr="00A53C9B" w:rsidRDefault="00207244" w:rsidP="00207244">
            <w:pPr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Datos de entrada</w:t>
            </w:r>
          </w:p>
        </w:tc>
        <w:tc>
          <w:tcPr>
            <w:tcW w:w="12758" w:type="dxa"/>
            <w:gridSpan w:val="3"/>
            <w:tcBorders>
              <w:bottom w:val="single" w:sz="4" w:space="0" w:color="4F81BD" w:themeColor="accent1"/>
            </w:tcBorders>
            <w:vAlign w:val="center"/>
          </w:tcPr>
          <w:p w:rsidR="00207244" w:rsidRPr="00503607" w:rsidRDefault="00207244" w:rsidP="00207244">
            <w:pPr>
              <w:pStyle w:val="Textocomentario"/>
              <w:numPr>
                <w:ilvl w:val="0"/>
                <w:numId w:val="45"/>
              </w:numPr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pedido_nombreCliente: </w:t>
            </w:r>
            <w:r w:rsidRPr="00C24CDD">
              <w:rPr>
                <w:rFonts w:asciiTheme="minorHAnsi" w:eastAsiaTheme="minorEastAsia" w:hAnsiTheme="minorHAnsi" w:cstheme="minorBidi"/>
                <w:i/>
                <w:lang w:eastAsia="es-PE"/>
              </w:rPr>
              <w:t>&lt;valor&gt;</w:t>
            </w:r>
          </w:p>
        </w:tc>
      </w:tr>
      <w:tr w:rsidR="00D86B9B" w:rsidRPr="00A53C9B" w:rsidTr="00FE41C6">
        <w:trPr>
          <w:trHeight w:val="255"/>
        </w:trPr>
        <w:tc>
          <w:tcPr>
            <w:tcW w:w="14601" w:type="dxa"/>
            <w:gridSpan w:val="4"/>
            <w:shd w:val="clear" w:color="auto" w:fill="EEECE1" w:themeFill="background2"/>
            <w:vAlign w:val="center"/>
          </w:tcPr>
          <w:p w:rsidR="00D86B9B" w:rsidRPr="00A53C9B" w:rsidRDefault="00D86B9B" w:rsidP="00FE41C6">
            <w:pPr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Procedimiento</w:t>
            </w:r>
          </w:p>
        </w:tc>
      </w:tr>
      <w:tr w:rsidR="00D86B9B" w:rsidRPr="00A53C9B" w:rsidTr="00FE41C6">
        <w:trPr>
          <w:trHeight w:val="221"/>
        </w:trPr>
        <w:tc>
          <w:tcPr>
            <w:tcW w:w="14601" w:type="dxa"/>
            <w:gridSpan w:val="4"/>
            <w:shd w:val="clear" w:color="auto" w:fill="auto"/>
            <w:vAlign w:val="center"/>
          </w:tcPr>
          <w:tbl>
            <w:tblPr>
              <w:tblStyle w:val="Tablaconcuadrcula"/>
              <w:tblW w:w="0" w:type="auto"/>
              <w:tblBorders>
                <w:top w:val="single" w:sz="4" w:space="0" w:color="4F81BD" w:themeColor="accent1"/>
                <w:left w:val="single" w:sz="4" w:space="0" w:color="4F81BD" w:themeColor="accent1"/>
                <w:bottom w:val="single" w:sz="4" w:space="0" w:color="4F81BD" w:themeColor="accent1"/>
                <w:right w:val="single" w:sz="4" w:space="0" w:color="4F81BD" w:themeColor="accent1"/>
                <w:insideH w:val="single" w:sz="4" w:space="0" w:color="4F81BD" w:themeColor="accent1"/>
                <w:insideV w:val="single" w:sz="4" w:space="0" w:color="4F81BD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6662"/>
              <w:gridCol w:w="7059"/>
            </w:tblGrid>
            <w:tr w:rsidR="00D86B9B" w:rsidRPr="00A53C9B" w:rsidTr="00FE41C6">
              <w:tc>
                <w:tcPr>
                  <w:tcW w:w="625" w:type="dxa"/>
                  <w:shd w:val="clear" w:color="auto" w:fill="EEECE1" w:themeFill="background2"/>
                  <w:vAlign w:val="center"/>
                </w:tcPr>
                <w:p w:rsidR="00D86B9B" w:rsidRPr="00A53C9B" w:rsidRDefault="00D86B9B" w:rsidP="00FE41C6">
                  <w:pPr>
                    <w:rPr>
                      <w:color w:val="1F497D" w:themeColor="text2"/>
                      <w:sz w:val="20"/>
                      <w:szCs w:val="20"/>
                    </w:rPr>
                  </w:pPr>
                  <w:r w:rsidRPr="00A53C9B">
                    <w:rPr>
                      <w:color w:val="1F497D" w:themeColor="text2"/>
                      <w:sz w:val="20"/>
                      <w:szCs w:val="20"/>
                    </w:rPr>
                    <w:t>Nro.</w:t>
                  </w:r>
                </w:p>
              </w:tc>
              <w:tc>
                <w:tcPr>
                  <w:tcW w:w="6662" w:type="dxa"/>
                  <w:shd w:val="clear" w:color="auto" w:fill="EEECE1" w:themeFill="background2"/>
                  <w:vAlign w:val="center"/>
                </w:tcPr>
                <w:p w:rsidR="00D86B9B" w:rsidRPr="00A53C9B" w:rsidRDefault="00D86B9B" w:rsidP="00FE41C6">
                  <w:pPr>
                    <w:rPr>
                      <w:color w:val="1F497D" w:themeColor="text2"/>
                      <w:sz w:val="20"/>
                      <w:szCs w:val="20"/>
                    </w:rPr>
                  </w:pPr>
                  <w:r w:rsidRPr="00A53C9B">
                    <w:rPr>
                      <w:color w:val="1F497D" w:themeColor="text2"/>
                      <w:sz w:val="20"/>
                      <w:szCs w:val="20"/>
                    </w:rPr>
                    <w:t>Paso a seguir</w:t>
                  </w:r>
                </w:p>
              </w:tc>
              <w:tc>
                <w:tcPr>
                  <w:tcW w:w="7059" w:type="dxa"/>
                  <w:shd w:val="clear" w:color="auto" w:fill="EEECE1" w:themeFill="background2"/>
                  <w:vAlign w:val="center"/>
                </w:tcPr>
                <w:p w:rsidR="00D86B9B" w:rsidRPr="00A53C9B" w:rsidRDefault="00D86B9B" w:rsidP="00FE41C6">
                  <w:pPr>
                    <w:rPr>
                      <w:color w:val="1F497D" w:themeColor="text2"/>
                      <w:sz w:val="20"/>
                      <w:szCs w:val="20"/>
                    </w:rPr>
                  </w:pPr>
                  <w:r w:rsidRPr="00A53C9B">
                    <w:rPr>
                      <w:color w:val="1F497D" w:themeColor="text2"/>
                      <w:sz w:val="20"/>
                      <w:szCs w:val="20"/>
                    </w:rPr>
                    <w:t>Resultado esperado</w:t>
                  </w:r>
                </w:p>
              </w:tc>
            </w:tr>
            <w:tr w:rsidR="00CA7BA0" w:rsidRPr="00A53C9B" w:rsidTr="00FE41C6">
              <w:tc>
                <w:tcPr>
                  <w:tcW w:w="625" w:type="dxa"/>
                  <w:vAlign w:val="center"/>
                </w:tcPr>
                <w:p w:rsidR="00CA7BA0" w:rsidRPr="00A53C9B" w:rsidRDefault="00CA7BA0" w:rsidP="00CA7BA0">
                  <w:pPr>
                    <w:rPr>
                      <w:sz w:val="20"/>
                      <w:szCs w:val="20"/>
                    </w:rPr>
                  </w:pPr>
                  <w:r w:rsidRPr="00A5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662" w:type="dxa"/>
                  <w:vAlign w:val="center"/>
                </w:tcPr>
                <w:p w:rsidR="00CA7BA0" w:rsidRDefault="00CA7BA0" w:rsidP="00CA7BA0">
                  <w:pPr>
                    <w:rPr>
                      <w:sz w:val="20"/>
                    </w:rPr>
                  </w:pPr>
                </w:p>
                <w:p w:rsidR="00CA7BA0" w:rsidRPr="003A704D" w:rsidRDefault="000C3D6A" w:rsidP="00CA7BA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Seleccione la opción “</w:t>
                  </w:r>
                  <w:r w:rsidRPr="00455554">
                    <w:rPr>
                      <w:b/>
                      <w:sz w:val="20"/>
                      <w:rPrChange w:id="257" w:author="edwin maduenio carlos" w:date="2015-03-20T05:09:00Z">
                        <w:rPr>
                          <w:sz w:val="20"/>
                        </w:rPr>
                      </w:rPrChange>
                    </w:rPr>
                    <w:t>Pedidos de mis Clientes</w:t>
                  </w:r>
                  <w:r>
                    <w:rPr>
                      <w:sz w:val="20"/>
                    </w:rPr>
                    <w:t>” del menú de opciones</w:t>
                  </w:r>
                  <w:r w:rsidR="00CA7BA0" w:rsidRPr="003A704D">
                    <w:rPr>
                      <w:sz w:val="20"/>
                    </w:rPr>
                    <w:t>.</w:t>
                  </w:r>
                </w:p>
                <w:p w:rsidR="00CA7BA0" w:rsidRPr="009033E7" w:rsidRDefault="00CA7BA0" w:rsidP="00CA7BA0">
                  <w:pPr>
                    <w:jc w:val="both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059" w:type="dxa"/>
                  <w:vAlign w:val="center"/>
                </w:tcPr>
                <w:p w:rsidR="00455554" w:rsidRPr="006E3E81" w:rsidRDefault="00455554" w:rsidP="00455554">
                  <w:pPr>
                    <w:jc w:val="both"/>
                    <w:rPr>
                      <w:ins w:id="258" w:author="edwin maduenio carlos" w:date="2015-03-20T05:10:00Z"/>
                      <w:sz w:val="20"/>
                    </w:rPr>
                  </w:pPr>
                  <w:ins w:id="259" w:author="edwin maduenio carlos" w:date="2015-03-20T05:10:00Z">
                    <w:r w:rsidRPr="006E3E81">
                      <w:rPr>
                        <w:sz w:val="20"/>
                      </w:rPr>
                      <w:t>El Sistema muestra la pantalla "</w:t>
                    </w:r>
                    <w:r w:rsidRPr="003A2608">
                      <w:rPr>
                        <w:sz w:val="20"/>
                      </w:rPr>
                      <w:t>PEDIDOS DE TUS CLIENTES</w:t>
                    </w:r>
                    <w:r w:rsidRPr="006E3E81">
                      <w:rPr>
                        <w:sz w:val="20"/>
                      </w:rPr>
                      <w:t>"</w:t>
                    </w:r>
                    <w:r>
                      <w:rPr>
                        <w:sz w:val="20"/>
                      </w:rPr>
                      <w:t>, con los siguientes campos:</w:t>
                    </w:r>
                  </w:ins>
                </w:p>
                <w:p w:rsidR="00455554" w:rsidRDefault="00455554" w:rsidP="00455554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260" w:author="edwin maduenio carlos" w:date="2015-03-20T05:10:00Z"/>
                      <w:sz w:val="20"/>
                    </w:rPr>
                  </w:pPr>
                  <w:ins w:id="261" w:author="edwin maduenio carlos" w:date="2015-03-20T05:10:00Z">
                    <w:r>
                      <w:rPr>
                        <w:sz w:val="20"/>
                      </w:rPr>
                      <w:t>S</w:t>
                    </w:r>
                    <w:r w:rsidRPr="0007769F">
                      <w:rPr>
                        <w:sz w:val="20"/>
                      </w:rPr>
                      <w:t xml:space="preserve">ección Indicadores: </w:t>
                    </w:r>
                  </w:ins>
                </w:p>
                <w:p w:rsidR="00455554" w:rsidRDefault="00455554" w:rsidP="00455554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262" w:author="edwin maduenio carlos" w:date="2015-03-20T05:10:00Z"/>
                      <w:sz w:val="20"/>
                    </w:rPr>
                  </w:pPr>
                  <w:ins w:id="263" w:author="edwin maduenio carlos" w:date="2015-03-20T05:10:00Z">
                    <w:r>
                      <w:rPr>
                        <w:sz w:val="20"/>
                      </w:rPr>
                      <w:t>P</w:t>
                    </w:r>
                    <w:r w:rsidRPr="0007769F">
                      <w:rPr>
                        <w:sz w:val="20"/>
                      </w:rPr>
                      <w:t xml:space="preserve">or </w:t>
                    </w:r>
                    <w:r>
                      <w:rPr>
                        <w:sz w:val="20"/>
                      </w:rPr>
                      <w:t>E</w:t>
                    </w:r>
                    <w:r w:rsidRPr="0007769F">
                      <w:rPr>
                        <w:sz w:val="20"/>
                      </w:rPr>
                      <w:t>ntregar</w:t>
                    </w:r>
                    <w:r>
                      <w:rPr>
                        <w:sz w:val="20"/>
                      </w:rPr>
                      <w:t xml:space="preserve">: </w:t>
                    </w:r>
                    <w:r w:rsidRPr="00C24CDD">
                      <w:rPr>
                        <w:sz w:val="20"/>
                      </w:rPr>
                      <w:t>Cantidad de pedidos clientes en estado pendiente de entrega</w:t>
                    </w:r>
                  </w:ins>
                </w:p>
                <w:p w:rsidR="00455554" w:rsidRPr="0007769F" w:rsidRDefault="00455554" w:rsidP="00455554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264" w:author="edwin maduenio carlos" w:date="2015-03-20T05:10:00Z"/>
                      <w:sz w:val="20"/>
                    </w:rPr>
                  </w:pPr>
                  <w:ins w:id="265" w:author="edwin maduenio carlos" w:date="2015-03-20T05:10:00Z">
                    <w:r>
                      <w:rPr>
                        <w:sz w:val="20"/>
                      </w:rPr>
                      <w:t xml:space="preserve">Por Cobrar: </w:t>
                    </w:r>
                    <w:r w:rsidRPr="00C24CDD">
                      <w:rPr>
                        <w:sz w:val="20"/>
                      </w:rPr>
                      <w:t>Por cobrar: Cantidad de pedidos clientes en estado pendiente de cobro</w:t>
                    </w:r>
                  </w:ins>
                </w:p>
                <w:p w:rsidR="00455554" w:rsidRDefault="00455554" w:rsidP="00455554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266" w:author="edwin maduenio carlos" w:date="2015-03-20T05:10:00Z"/>
                      <w:sz w:val="20"/>
                    </w:rPr>
                  </w:pPr>
                  <w:ins w:id="267" w:author="edwin maduenio carlos" w:date="2015-03-20T05:10:00Z">
                    <w:r>
                      <w:rPr>
                        <w:sz w:val="20"/>
                      </w:rPr>
                      <w:t>S</w:t>
                    </w:r>
                    <w:r w:rsidRPr="003A704D">
                      <w:rPr>
                        <w:sz w:val="20"/>
                      </w:rPr>
                      <w:t xml:space="preserve">ección Lista de pedidos: </w:t>
                    </w:r>
                    <w:r w:rsidRPr="00C24CDD">
                      <w:rPr>
                        <w:sz w:val="20"/>
                      </w:rPr>
                      <w:t>Lista de pedidos de clientes, se muestra los siguientes campos:</w:t>
                    </w:r>
                  </w:ins>
                </w:p>
                <w:p w:rsidR="00455554" w:rsidRDefault="00455554" w:rsidP="00455554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268" w:author="edwin maduenio carlos" w:date="2015-03-20T05:10:00Z"/>
                      <w:sz w:val="20"/>
                    </w:rPr>
                  </w:pPr>
                  <w:ins w:id="269" w:author="edwin maduenio carlos" w:date="2015-03-20T05:10:00Z">
                    <w:r w:rsidRPr="003A704D">
                      <w:rPr>
                        <w:sz w:val="20"/>
                      </w:rPr>
                      <w:t xml:space="preserve">Foto </w:t>
                    </w:r>
                    <w:r>
                      <w:rPr>
                        <w:sz w:val="20"/>
                      </w:rPr>
                      <w:t xml:space="preserve">del </w:t>
                    </w:r>
                    <w:r w:rsidRPr="003A704D">
                      <w:rPr>
                        <w:sz w:val="20"/>
                      </w:rPr>
                      <w:t>cliente</w:t>
                    </w:r>
                  </w:ins>
                </w:p>
                <w:p w:rsidR="00455554" w:rsidRDefault="00455554" w:rsidP="00455554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270" w:author="edwin maduenio carlos" w:date="2015-03-20T05:10:00Z"/>
                      <w:sz w:val="20"/>
                    </w:rPr>
                  </w:pPr>
                  <w:ins w:id="271" w:author="edwin maduenio carlos" w:date="2015-03-20T05:10:00Z">
                    <w:r>
                      <w:rPr>
                        <w:sz w:val="20"/>
                      </w:rPr>
                      <w:t>Nombre completo del cliente</w:t>
                    </w:r>
                  </w:ins>
                </w:p>
                <w:p w:rsidR="00455554" w:rsidRDefault="0013286B" w:rsidP="00455554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272" w:author="edwin maduenio carlos" w:date="2015-03-20T05:10:00Z"/>
                      <w:sz w:val="20"/>
                    </w:rPr>
                  </w:pPr>
                  <w:ins w:id="273" w:author="edwin maduenio carlos" w:date="2015-03-20T05:10:00Z">
                    <w:r>
                      <w:rPr>
                        <w:sz w:val="20"/>
                      </w:rPr>
                      <w:t>Opciones: VOLVER, “CREA</w:t>
                    </w:r>
                    <w:r w:rsidR="00455554">
                      <w:rPr>
                        <w:sz w:val="20"/>
                      </w:rPr>
                      <w:t xml:space="preserve"> PEDIDO CLIENTE”, “REVISA TU PEDIDO”</w:t>
                    </w:r>
                    <w:r w:rsidR="00455554" w:rsidRPr="00F229A9">
                      <w:rPr>
                        <w:sz w:val="20"/>
                      </w:rPr>
                      <w:t>.</w:t>
                    </w:r>
                  </w:ins>
                </w:p>
                <w:p w:rsidR="00455554" w:rsidRDefault="00455554" w:rsidP="00455554">
                  <w:pPr>
                    <w:rPr>
                      <w:ins w:id="274" w:author="edwin maduenio carlos" w:date="2015-03-20T05:10:00Z"/>
                      <w:sz w:val="20"/>
                    </w:rPr>
                  </w:pPr>
                </w:p>
                <w:p w:rsidR="00455554" w:rsidRDefault="00455554" w:rsidP="00455554">
                  <w:pPr>
                    <w:rPr>
                      <w:ins w:id="275" w:author="edwin maduenio carlos" w:date="2015-03-20T05:10:00Z"/>
                    </w:rPr>
                  </w:pPr>
                  <w:ins w:id="276" w:author="edwin maduenio carlos" w:date="2015-03-20T05:10:00Z">
                    <w:r>
                      <w:t>El Sistema mostrara en la lista de pedidos el siguiente registro:</w:t>
                    </w:r>
                  </w:ins>
                </w:p>
                <w:p w:rsidR="00455554" w:rsidRPr="006A73DA" w:rsidRDefault="00455554" w:rsidP="00455554">
                  <w:pPr>
                    <w:jc w:val="both"/>
                    <w:rPr>
                      <w:ins w:id="277" w:author="edwin maduenio carlos" w:date="2015-03-20T05:10:00Z"/>
                      <w:b/>
                      <w:sz w:val="20"/>
                    </w:rPr>
                  </w:pPr>
                  <w:ins w:id="278" w:author="edwin maduenio carlos" w:date="2015-03-20T05:10:00Z">
                    <w:r>
                      <w:rPr>
                        <w:b/>
                        <w:sz w:val="20"/>
                      </w:rPr>
                      <w:t xml:space="preserve">Cliente </w:t>
                    </w:r>
                  </w:ins>
                </w:p>
                <w:p w:rsidR="00455554" w:rsidRDefault="00455554" w:rsidP="00455554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279" w:author="edwin maduenio carlos" w:date="2015-03-20T05:10:00Z"/>
                      <w:sz w:val="20"/>
                    </w:rPr>
                  </w:pPr>
                  <w:ins w:id="280" w:author="edwin maduenio carlos" w:date="2015-03-20T05:10:00Z">
                    <w:r>
                      <w:rPr>
                        <w:sz w:val="20"/>
                      </w:rPr>
                      <w:t>Foto del Cliente &lt;pedido_nombreCliente&gt;</w:t>
                    </w:r>
                  </w:ins>
                </w:p>
                <w:p w:rsidR="00CA7BA0" w:rsidRPr="006E3E81" w:rsidDel="00455554" w:rsidRDefault="00455554" w:rsidP="00455554">
                  <w:pPr>
                    <w:jc w:val="both"/>
                    <w:rPr>
                      <w:del w:id="281" w:author="edwin maduenio carlos" w:date="2015-03-20T05:10:00Z"/>
                      <w:sz w:val="20"/>
                    </w:rPr>
                  </w:pPr>
                  <w:ins w:id="282" w:author="edwin maduenio carlos" w:date="2015-03-20T05:10:00Z">
                    <w:r w:rsidRPr="006A73DA">
                      <w:rPr>
                        <w:sz w:val="20"/>
                      </w:rPr>
                      <w:t>Nombre del Cliente</w:t>
                    </w:r>
                    <w:r>
                      <w:rPr>
                        <w:sz w:val="20"/>
                      </w:rPr>
                      <w:t>: &lt;pedido_nombreCliente&gt;</w:t>
                    </w:r>
                  </w:ins>
                  <w:del w:id="283" w:author="edwin maduenio carlos" w:date="2015-03-20T05:10:00Z">
                    <w:r w:rsidR="00CA7BA0" w:rsidRPr="006E3E81" w:rsidDel="00455554">
                      <w:rPr>
                        <w:sz w:val="20"/>
                      </w:rPr>
                      <w:delText>El Sistema muestra la pantalla "Pedidos de Clientes"</w:delText>
                    </w:r>
                    <w:r w:rsidR="00CA7BA0" w:rsidDel="00455554">
                      <w:rPr>
                        <w:sz w:val="20"/>
                      </w:rPr>
                      <w:delText>, con los siguientes campos:</w:delText>
                    </w:r>
                  </w:del>
                </w:p>
                <w:p w:rsidR="00CA7BA0" w:rsidDel="00455554" w:rsidRDefault="00CA7BA0" w:rsidP="00CA7BA0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284" w:author="edwin maduenio carlos" w:date="2015-03-20T05:10:00Z"/>
                      <w:sz w:val="20"/>
                    </w:rPr>
                  </w:pPr>
                  <w:del w:id="285" w:author="edwin maduenio carlos" w:date="2015-03-20T05:10:00Z">
                    <w:r w:rsidDel="00455554">
                      <w:rPr>
                        <w:sz w:val="20"/>
                      </w:rPr>
                      <w:delText>S</w:delText>
                    </w:r>
                    <w:r w:rsidRPr="0007769F" w:rsidDel="00455554">
                      <w:rPr>
                        <w:sz w:val="20"/>
                      </w:rPr>
                      <w:delText xml:space="preserve">ección Indicadores: </w:delText>
                    </w:r>
                  </w:del>
                </w:p>
                <w:p w:rsidR="00CA7BA0" w:rsidDel="00455554" w:rsidRDefault="00CA7BA0" w:rsidP="00CA7BA0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del w:id="286" w:author="edwin maduenio carlos" w:date="2015-03-20T05:10:00Z"/>
                      <w:sz w:val="20"/>
                    </w:rPr>
                  </w:pPr>
                  <w:del w:id="287" w:author="edwin maduenio carlos" w:date="2015-03-20T05:10:00Z">
                    <w:r w:rsidDel="00455554">
                      <w:rPr>
                        <w:sz w:val="20"/>
                      </w:rPr>
                      <w:delText>P</w:delText>
                    </w:r>
                    <w:r w:rsidRPr="0007769F" w:rsidDel="00455554">
                      <w:rPr>
                        <w:sz w:val="20"/>
                      </w:rPr>
                      <w:delText>or entregar</w:delText>
                    </w:r>
                    <w:r w:rsidDel="00455554">
                      <w:rPr>
                        <w:sz w:val="20"/>
                      </w:rPr>
                      <w:delText xml:space="preserve">: </w:delText>
                    </w:r>
                    <w:r w:rsidRPr="00C24CDD" w:rsidDel="00455554">
                      <w:rPr>
                        <w:sz w:val="20"/>
                      </w:rPr>
                      <w:delText>Cantidad de pedidos clientes en estado pendiente de entrega</w:delText>
                    </w:r>
                  </w:del>
                </w:p>
                <w:p w:rsidR="00CA7BA0" w:rsidRPr="0007769F" w:rsidDel="00455554" w:rsidRDefault="00CA7BA0" w:rsidP="00CA7BA0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del w:id="288" w:author="edwin maduenio carlos" w:date="2015-03-20T05:10:00Z"/>
                      <w:sz w:val="20"/>
                    </w:rPr>
                  </w:pPr>
                  <w:del w:id="289" w:author="edwin maduenio carlos" w:date="2015-03-20T05:10:00Z">
                    <w:r w:rsidDel="00455554">
                      <w:rPr>
                        <w:sz w:val="20"/>
                      </w:rPr>
                      <w:delText xml:space="preserve">Por cobrar: </w:delText>
                    </w:r>
                    <w:r w:rsidRPr="00C24CDD" w:rsidDel="00455554">
                      <w:rPr>
                        <w:sz w:val="20"/>
                      </w:rPr>
                      <w:delText>Por cobrar: Cantidad de pedidos clientes en estado pendiente de cobro</w:delText>
                    </w:r>
                  </w:del>
                </w:p>
                <w:p w:rsidR="00CA7BA0" w:rsidDel="00455554" w:rsidRDefault="00CA7BA0" w:rsidP="00CA7BA0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290" w:author="edwin maduenio carlos" w:date="2015-03-20T05:10:00Z"/>
                      <w:sz w:val="20"/>
                    </w:rPr>
                  </w:pPr>
                  <w:del w:id="291" w:author="edwin maduenio carlos" w:date="2015-03-20T05:10:00Z">
                    <w:r w:rsidDel="00455554">
                      <w:rPr>
                        <w:sz w:val="20"/>
                      </w:rPr>
                      <w:delText>S</w:delText>
                    </w:r>
                    <w:r w:rsidRPr="003A704D" w:rsidDel="00455554">
                      <w:rPr>
                        <w:sz w:val="20"/>
                      </w:rPr>
                      <w:delText xml:space="preserve">ección Lista de pedidos: </w:delText>
                    </w:r>
                    <w:r w:rsidRPr="00C24CDD" w:rsidDel="00455554">
                      <w:rPr>
                        <w:sz w:val="20"/>
                      </w:rPr>
                      <w:delText>Lista de pedidos de clientes, se muestra los siguientes campos:</w:delText>
                    </w:r>
                  </w:del>
                </w:p>
                <w:p w:rsidR="00CA7BA0" w:rsidDel="00455554" w:rsidRDefault="00CA7BA0" w:rsidP="00CA7BA0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del w:id="292" w:author="edwin maduenio carlos" w:date="2015-03-20T05:10:00Z"/>
                      <w:sz w:val="20"/>
                    </w:rPr>
                  </w:pPr>
                  <w:del w:id="293" w:author="edwin maduenio carlos" w:date="2015-03-20T05:10:00Z">
                    <w:r w:rsidRPr="003A704D" w:rsidDel="00455554">
                      <w:rPr>
                        <w:sz w:val="20"/>
                      </w:rPr>
                      <w:delText xml:space="preserve">Foto </w:delText>
                    </w:r>
                    <w:r w:rsidDel="00455554">
                      <w:rPr>
                        <w:sz w:val="20"/>
                      </w:rPr>
                      <w:delText xml:space="preserve">del </w:delText>
                    </w:r>
                    <w:r w:rsidRPr="003A704D" w:rsidDel="00455554">
                      <w:rPr>
                        <w:sz w:val="20"/>
                      </w:rPr>
                      <w:delText>cliente</w:delText>
                    </w:r>
                  </w:del>
                </w:p>
                <w:p w:rsidR="00CA7BA0" w:rsidDel="00455554" w:rsidRDefault="00CA7BA0" w:rsidP="00CA7BA0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del w:id="294" w:author="edwin maduenio carlos" w:date="2015-03-20T05:10:00Z"/>
                      <w:sz w:val="20"/>
                    </w:rPr>
                  </w:pPr>
                  <w:del w:id="295" w:author="edwin maduenio carlos" w:date="2015-03-20T05:10:00Z">
                    <w:r w:rsidDel="00455554">
                      <w:rPr>
                        <w:sz w:val="20"/>
                      </w:rPr>
                      <w:delText>Nombre completo del cliente</w:delText>
                    </w:r>
                  </w:del>
                </w:p>
                <w:p w:rsidR="00CA7BA0" w:rsidDel="00455554" w:rsidRDefault="003A2608" w:rsidP="00CA7BA0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296" w:author="edwin maduenio carlos" w:date="2015-03-20T05:10:00Z"/>
                      <w:sz w:val="20"/>
                    </w:rPr>
                  </w:pPr>
                  <w:del w:id="297" w:author="edwin maduenio carlos" w:date="2015-03-20T05:10:00Z">
                    <w:r w:rsidDel="00455554">
                      <w:rPr>
                        <w:sz w:val="20"/>
                      </w:rPr>
                      <w:delText>Opciones: Volver, “Crear Pedido Cliente”, “Revisa Tu Pedido”</w:delText>
                    </w:r>
                    <w:r w:rsidR="00CA7BA0" w:rsidRPr="00F229A9" w:rsidDel="00455554">
                      <w:rPr>
                        <w:sz w:val="20"/>
                      </w:rPr>
                      <w:delText>.</w:delText>
                    </w:r>
                  </w:del>
                </w:p>
                <w:p w:rsidR="00CA7BA0" w:rsidDel="00455554" w:rsidRDefault="00CA7BA0" w:rsidP="00CA7BA0">
                  <w:pPr>
                    <w:jc w:val="both"/>
                    <w:rPr>
                      <w:del w:id="298" w:author="edwin maduenio carlos" w:date="2015-03-20T05:10:00Z"/>
                      <w:sz w:val="20"/>
                    </w:rPr>
                  </w:pPr>
                  <w:del w:id="299" w:author="edwin maduenio carlos" w:date="2015-03-20T05:10:00Z">
                    <w:r w:rsidDel="00455554">
                      <w:rPr>
                        <w:sz w:val="20"/>
                      </w:rPr>
                      <w:delText>El Sistema mostrara en la lista de pedidos el siguiente registro:</w:delText>
                    </w:r>
                  </w:del>
                </w:p>
                <w:p w:rsidR="00CA7BA0" w:rsidRPr="006A73DA" w:rsidDel="00455554" w:rsidRDefault="00CA7BA0" w:rsidP="00CA7BA0">
                  <w:pPr>
                    <w:jc w:val="both"/>
                    <w:rPr>
                      <w:del w:id="300" w:author="edwin maduenio carlos" w:date="2015-03-20T05:10:00Z"/>
                      <w:b/>
                      <w:sz w:val="20"/>
                    </w:rPr>
                  </w:pPr>
                  <w:del w:id="301" w:author="edwin maduenio carlos" w:date="2015-03-20T05:10:00Z">
                    <w:r w:rsidDel="00455554">
                      <w:rPr>
                        <w:b/>
                        <w:sz w:val="20"/>
                      </w:rPr>
                      <w:delText xml:space="preserve">Cliente </w:delText>
                    </w:r>
                  </w:del>
                </w:p>
                <w:p w:rsidR="00CA7BA0" w:rsidDel="00455554" w:rsidRDefault="00CA7BA0" w:rsidP="00CA7BA0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302" w:author="edwin maduenio carlos" w:date="2015-03-20T05:10:00Z"/>
                      <w:sz w:val="20"/>
                    </w:rPr>
                  </w:pPr>
                  <w:del w:id="303" w:author="edwin maduenio carlos" w:date="2015-03-20T05:10:00Z">
                    <w:r w:rsidDel="00455554">
                      <w:rPr>
                        <w:sz w:val="20"/>
                      </w:rPr>
                      <w:delText>Foto de</w:delText>
                    </w:r>
                    <w:r w:rsidR="00707814" w:rsidDel="00455554">
                      <w:rPr>
                        <w:sz w:val="20"/>
                      </w:rPr>
                      <w:delText>l Cliente</w:delText>
                    </w:r>
                  </w:del>
                </w:p>
                <w:p w:rsidR="00CA7BA0" w:rsidRPr="00783325" w:rsidRDefault="00CA7BA0" w:rsidP="00CA7BA0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del w:id="304" w:author="edwin maduenio carlos" w:date="2015-03-20T05:10:00Z">
                    <w:r w:rsidRPr="006A73DA" w:rsidDel="00455554">
                      <w:rPr>
                        <w:sz w:val="20"/>
                      </w:rPr>
                      <w:delText>Nombre del Cliente</w:delText>
                    </w:r>
                    <w:r w:rsidDel="00455554">
                      <w:rPr>
                        <w:sz w:val="20"/>
                      </w:rPr>
                      <w:delText>: &lt;pedido_nombreCliente&gt;</w:delText>
                    </w:r>
                  </w:del>
                </w:p>
              </w:tc>
            </w:tr>
            <w:tr w:rsidR="00CA7BA0" w:rsidRPr="00A53C9B" w:rsidTr="00FE41C6">
              <w:tc>
                <w:tcPr>
                  <w:tcW w:w="625" w:type="dxa"/>
                  <w:vAlign w:val="center"/>
                </w:tcPr>
                <w:p w:rsidR="00CA7BA0" w:rsidRDefault="00CA7BA0" w:rsidP="00CA7BA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662" w:type="dxa"/>
                  <w:vAlign w:val="center"/>
                </w:tcPr>
                <w:p w:rsidR="00CA7BA0" w:rsidRDefault="00CA7BA0" w:rsidP="00CA7BA0">
                  <w:p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Seleccione el pedido del cliente </w:t>
                  </w:r>
                  <w:ins w:id="305" w:author="edwin maduenio carlos" w:date="2015-03-20T05:12:00Z">
                    <w:r w:rsidR="00F148F9">
                      <w:rPr>
                        <w:rFonts w:cs="Arial"/>
                        <w:sz w:val="20"/>
                        <w:szCs w:val="20"/>
                      </w:rPr>
                      <w:t xml:space="preserve">con nombre </w:t>
                    </w:r>
                  </w:ins>
                  <w:r>
                    <w:rPr>
                      <w:rFonts w:cs="Arial"/>
                      <w:sz w:val="20"/>
                      <w:szCs w:val="20"/>
                    </w:rPr>
                    <w:t>&lt;pedido_</w:t>
                  </w:r>
                  <w:r w:rsidRPr="0009657F">
                    <w:rPr>
                      <w:rFonts w:cs="Arial"/>
                      <w:sz w:val="20"/>
                      <w:szCs w:val="20"/>
                    </w:rPr>
                    <w:t>nombre</w:t>
                  </w:r>
                  <w:r>
                    <w:rPr>
                      <w:rFonts w:cs="Arial"/>
                      <w:sz w:val="20"/>
                      <w:szCs w:val="20"/>
                    </w:rPr>
                    <w:t>C</w:t>
                  </w:r>
                  <w:r w:rsidRPr="0009657F">
                    <w:rPr>
                      <w:rFonts w:cs="Arial"/>
                      <w:sz w:val="20"/>
                      <w:szCs w:val="20"/>
                    </w:rPr>
                    <w:t>liente&gt;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de la lista de pedidos.</w:t>
                  </w:r>
                </w:p>
              </w:tc>
              <w:tc>
                <w:tcPr>
                  <w:tcW w:w="7059" w:type="dxa"/>
                  <w:vAlign w:val="center"/>
                </w:tcPr>
                <w:p w:rsidR="00CA7BA0" w:rsidRPr="006E3E81" w:rsidDel="006427BC" w:rsidRDefault="00CA7BA0" w:rsidP="00CA7BA0">
                  <w:pPr>
                    <w:jc w:val="both"/>
                    <w:rPr>
                      <w:del w:id="306" w:author="edwin maduenio carlos" w:date="2015-03-20T15:27:00Z"/>
                      <w:sz w:val="20"/>
                    </w:rPr>
                  </w:pPr>
                  <w:del w:id="307" w:author="edwin maduenio carlos" w:date="2015-03-20T15:27:00Z">
                    <w:r w:rsidRPr="006E3E81" w:rsidDel="006427BC">
                      <w:rPr>
                        <w:sz w:val="20"/>
                      </w:rPr>
                      <w:delText xml:space="preserve">El Sistema muestra </w:delText>
                    </w:r>
                    <w:r w:rsidDel="006427BC">
                      <w:rPr>
                        <w:sz w:val="20"/>
                      </w:rPr>
                      <w:delText>la pantalla de "</w:delText>
                    </w:r>
                    <w:r w:rsidR="00F148F9" w:rsidDel="006427BC">
                      <w:rPr>
                        <w:sz w:val="20"/>
                      </w:rPr>
                      <w:delText>DETALLE DE PEDIDO CLIENTE</w:delText>
                    </w:r>
                    <w:r w:rsidDel="006427BC">
                      <w:rPr>
                        <w:sz w:val="20"/>
                      </w:rPr>
                      <w:delText>", con los siguientes campos:</w:delText>
                    </w:r>
                  </w:del>
                </w:p>
                <w:p w:rsidR="00CA7BA0" w:rsidRPr="009F2BD5" w:rsidDel="006427BC" w:rsidRDefault="00CA7BA0" w:rsidP="00CA7BA0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308" w:author="edwin maduenio carlos" w:date="2015-03-20T15:27:00Z"/>
                      <w:sz w:val="20"/>
                    </w:rPr>
                  </w:pPr>
                  <w:del w:id="309" w:author="edwin maduenio carlos" w:date="2015-03-20T15:27:00Z">
                    <w:r w:rsidDel="006427BC">
                      <w:rPr>
                        <w:sz w:val="20"/>
                      </w:rPr>
                      <w:delText>S</w:delText>
                    </w:r>
                    <w:r w:rsidRPr="009F2BD5" w:rsidDel="006427BC">
                      <w:rPr>
                        <w:sz w:val="20"/>
                      </w:rPr>
                      <w:delText xml:space="preserve">ección Cliente: </w:delText>
                    </w:r>
                    <w:r w:rsidDel="006427BC">
                      <w:rPr>
                        <w:sz w:val="20"/>
                      </w:rPr>
                      <w:delText>&lt;pedido_nombreCliente&gt;</w:delText>
                    </w:r>
                  </w:del>
                </w:p>
                <w:p w:rsidR="00CA7BA0" w:rsidDel="006427BC" w:rsidRDefault="00CA7BA0" w:rsidP="00CA7BA0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310" w:author="edwin maduenio carlos" w:date="2015-03-20T15:27:00Z"/>
                      <w:sz w:val="20"/>
                    </w:rPr>
                  </w:pPr>
                  <w:del w:id="311" w:author="edwin maduenio carlos" w:date="2015-03-20T15:27:00Z">
                    <w:r w:rsidDel="006427BC">
                      <w:rPr>
                        <w:sz w:val="20"/>
                      </w:rPr>
                      <w:delText>S</w:delText>
                    </w:r>
                    <w:r w:rsidRPr="009F2BD5" w:rsidDel="006427BC">
                      <w:rPr>
                        <w:sz w:val="20"/>
                      </w:rPr>
                      <w:delText>ección Importe</w:delText>
                    </w:r>
                    <w:r w:rsidDel="006427BC">
                      <w:rPr>
                        <w:sz w:val="20"/>
                      </w:rPr>
                      <w:delText>s</w:delText>
                    </w:r>
                    <w:r w:rsidRPr="009F2BD5" w:rsidDel="006427BC">
                      <w:rPr>
                        <w:sz w:val="20"/>
                      </w:rPr>
                      <w:delText xml:space="preserve">: </w:delText>
                    </w:r>
                  </w:del>
                </w:p>
                <w:p w:rsidR="00CA7BA0" w:rsidDel="006427BC" w:rsidRDefault="00CA7BA0" w:rsidP="00F148F9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del w:id="312" w:author="edwin maduenio carlos" w:date="2015-03-20T15:27:00Z"/>
                      <w:sz w:val="20"/>
                    </w:rPr>
                  </w:pPr>
                  <w:del w:id="313" w:author="edwin maduenio carlos" w:date="2015-03-20T05:11:00Z">
                    <w:r w:rsidDel="00F148F9">
                      <w:rPr>
                        <w:sz w:val="20"/>
                      </w:rPr>
                      <w:delText>Total Monto Yanbal</w:delText>
                    </w:r>
                  </w:del>
                  <w:del w:id="314" w:author="edwin maduenio carlos" w:date="2015-03-20T15:27:00Z">
                    <w:r w:rsidDel="006427BC">
                      <w:rPr>
                        <w:sz w:val="20"/>
                      </w:rPr>
                      <w:delText>: &lt;pedido_totalMontoYanbal&gt;</w:delText>
                    </w:r>
                  </w:del>
                </w:p>
                <w:p w:rsidR="00CA7BA0" w:rsidRPr="009F2BD5" w:rsidDel="006427BC" w:rsidRDefault="00CA7BA0" w:rsidP="00CA7BA0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del w:id="315" w:author="edwin maduenio carlos" w:date="2015-03-20T15:27:00Z"/>
                      <w:sz w:val="20"/>
                    </w:rPr>
                  </w:pPr>
                  <w:del w:id="316" w:author="edwin maduenio carlos" w:date="2015-03-20T15:27:00Z">
                    <w:r w:rsidDel="006427BC">
                      <w:rPr>
                        <w:sz w:val="20"/>
                      </w:rPr>
                      <w:delText>Monto a Pagar Cliente: &lt;pedido_montoPagarCliente&gt;</w:delText>
                    </w:r>
                  </w:del>
                </w:p>
                <w:p w:rsidR="00CA7BA0" w:rsidDel="006427BC" w:rsidRDefault="00CA7BA0" w:rsidP="00CA7BA0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317" w:author="edwin maduenio carlos" w:date="2015-03-20T15:27:00Z"/>
                      <w:sz w:val="20"/>
                    </w:rPr>
                  </w:pPr>
                  <w:del w:id="318" w:author="edwin maduenio carlos" w:date="2015-03-20T15:27:00Z">
                    <w:r w:rsidDel="006427BC">
                      <w:rPr>
                        <w:sz w:val="20"/>
                      </w:rPr>
                      <w:delText>S</w:delText>
                    </w:r>
                    <w:r w:rsidRPr="009F2BD5" w:rsidDel="006427BC">
                      <w:rPr>
                        <w:sz w:val="20"/>
                      </w:rPr>
                      <w:delText xml:space="preserve">ección Lista productos: </w:delText>
                    </w:r>
                    <w:r w:rsidDel="006427BC">
                      <w:rPr>
                        <w:sz w:val="20"/>
                      </w:rPr>
                      <w:delText>Se listan los productos del pedido, con los siguientes campos:</w:delText>
                    </w:r>
                  </w:del>
                </w:p>
                <w:p w:rsidR="00CA7BA0" w:rsidDel="006427BC" w:rsidRDefault="00CA7BA0" w:rsidP="00CA7BA0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del w:id="319" w:author="edwin maduenio carlos" w:date="2015-03-20T15:27:00Z"/>
                      <w:sz w:val="20"/>
                    </w:rPr>
                  </w:pPr>
                  <w:del w:id="320" w:author="edwin maduenio carlos" w:date="2015-03-20T15:27:00Z">
                    <w:r w:rsidRPr="009F2BD5" w:rsidDel="006427BC">
                      <w:rPr>
                        <w:sz w:val="20"/>
                      </w:rPr>
                      <w:delText>I</w:delText>
                    </w:r>
                    <w:r w:rsidDel="006427BC">
                      <w:rPr>
                        <w:sz w:val="20"/>
                      </w:rPr>
                      <w:delText>ndicador grafico de Mini-ayuda (solo se mostrara si el producto tiene asociado una Mini-ayuda)</w:delText>
                    </w:r>
                  </w:del>
                </w:p>
                <w:p w:rsidR="00CA7BA0" w:rsidDel="006427BC" w:rsidRDefault="00CA7BA0" w:rsidP="00CA7BA0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del w:id="321" w:author="edwin maduenio carlos" w:date="2015-03-20T15:27:00Z"/>
                      <w:sz w:val="20"/>
                    </w:rPr>
                  </w:pPr>
                  <w:del w:id="322" w:author="edwin maduenio carlos" w:date="2015-03-20T15:27:00Z">
                    <w:r w:rsidRPr="009F2BD5" w:rsidDel="006427BC">
                      <w:rPr>
                        <w:sz w:val="20"/>
                      </w:rPr>
                      <w:delText>Nombre</w:delText>
                    </w:r>
                    <w:r w:rsidDel="006427BC">
                      <w:rPr>
                        <w:sz w:val="20"/>
                      </w:rPr>
                      <w:delText xml:space="preserve"> del</w:delText>
                    </w:r>
                    <w:r w:rsidRPr="009F2BD5" w:rsidDel="006427BC">
                      <w:rPr>
                        <w:sz w:val="20"/>
                      </w:rPr>
                      <w:delText xml:space="preserve"> producto</w:delText>
                    </w:r>
                  </w:del>
                </w:p>
                <w:p w:rsidR="00CA7BA0" w:rsidDel="006427BC" w:rsidRDefault="00CA7BA0" w:rsidP="00CA7BA0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del w:id="323" w:author="edwin maduenio carlos" w:date="2015-03-20T15:27:00Z"/>
                      <w:sz w:val="20"/>
                    </w:rPr>
                  </w:pPr>
                  <w:del w:id="324" w:author="edwin maduenio carlos" w:date="2015-03-20T15:27:00Z">
                    <w:r w:rsidRPr="009F2BD5" w:rsidDel="006427BC">
                      <w:rPr>
                        <w:sz w:val="20"/>
                      </w:rPr>
                      <w:delText xml:space="preserve">Código </w:delText>
                    </w:r>
                    <w:r w:rsidDel="006427BC">
                      <w:rPr>
                        <w:sz w:val="20"/>
                      </w:rPr>
                      <w:delText xml:space="preserve">del </w:delText>
                    </w:r>
                    <w:r w:rsidRPr="009F2BD5" w:rsidDel="006427BC">
                      <w:rPr>
                        <w:sz w:val="20"/>
                      </w:rPr>
                      <w:delText>producto</w:delText>
                    </w:r>
                  </w:del>
                </w:p>
                <w:p w:rsidR="00CA7BA0" w:rsidDel="006427BC" w:rsidRDefault="00CA7BA0" w:rsidP="00CA7BA0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del w:id="325" w:author="edwin maduenio carlos" w:date="2015-03-20T15:27:00Z"/>
                      <w:sz w:val="20"/>
                    </w:rPr>
                  </w:pPr>
                  <w:del w:id="326" w:author="edwin maduenio carlos" w:date="2015-03-20T15:27:00Z">
                    <w:r w:rsidRPr="009F2BD5" w:rsidDel="006427BC">
                      <w:rPr>
                        <w:sz w:val="20"/>
                      </w:rPr>
                      <w:delText>Cantidad solicitada</w:delText>
                    </w:r>
                    <w:r w:rsidDel="006427BC">
                      <w:rPr>
                        <w:sz w:val="20"/>
                      </w:rPr>
                      <w:delText xml:space="preserve"> del producto</w:delText>
                    </w:r>
                  </w:del>
                </w:p>
                <w:p w:rsidR="00CA7BA0" w:rsidDel="006427BC" w:rsidRDefault="00CA7BA0" w:rsidP="00CA7BA0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del w:id="327" w:author="edwin maduenio carlos" w:date="2015-03-20T15:27:00Z"/>
                      <w:sz w:val="20"/>
                    </w:rPr>
                  </w:pPr>
                  <w:del w:id="328" w:author="edwin maduenio carlos" w:date="2015-03-20T15:27:00Z">
                    <w:r w:rsidRPr="009F2BD5" w:rsidDel="006427BC">
                      <w:rPr>
                        <w:sz w:val="20"/>
                      </w:rPr>
                      <w:delText xml:space="preserve">Sub-total Precio </w:delText>
                    </w:r>
                    <w:r w:rsidDel="006427BC">
                      <w:rPr>
                        <w:sz w:val="20"/>
                      </w:rPr>
                      <w:delText>Yanbal</w:delText>
                    </w:r>
                  </w:del>
                </w:p>
                <w:p w:rsidR="00CA7BA0" w:rsidRPr="00BE48D3" w:rsidDel="006427BC" w:rsidRDefault="00CA7BA0" w:rsidP="00CA7BA0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del w:id="329" w:author="edwin maduenio carlos" w:date="2015-03-20T15:27:00Z"/>
                      <w:sz w:val="20"/>
                    </w:rPr>
                  </w:pPr>
                  <w:del w:id="330" w:author="edwin maduenio carlos" w:date="2015-03-20T15:27:00Z">
                    <w:r w:rsidDel="006427BC">
                      <w:rPr>
                        <w:sz w:val="20"/>
                      </w:rPr>
                      <w:delText>Opción Eliminar producto</w:delText>
                    </w:r>
                  </w:del>
                </w:p>
                <w:p w:rsidR="00CA7BA0" w:rsidDel="006427BC" w:rsidRDefault="003A2608" w:rsidP="00CA7BA0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331" w:author="edwin maduenio carlos" w:date="2015-03-20T15:27:00Z"/>
                      <w:sz w:val="20"/>
                    </w:rPr>
                  </w:pPr>
                  <w:del w:id="332" w:author="edwin maduenio carlos" w:date="2015-03-20T15:27:00Z">
                    <w:r w:rsidDel="006427BC">
                      <w:rPr>
                        <w:sz w:val="20"/>
                      </w:rPr>
                      <w:delText>Opciones: VOLVER, “AGREGAR PRODUCTO”, “ANULAR PEDIDO DE TU CLIENTE” y “GUARDAR PEDIDO CLIENTE”</w:delText>
                    </w:r>
                  </w:del>
                </w:p>
                <w:p w:rsidR="006427BC" w:rsidRPr="006E3E81" w:rsidRDefault="006427BC" w:rsidP="006427BC">
                  <w:pPr>
                    <w:jc w:val="both"/>
                    <w:rPr>
                      <w:ins w:id="333" w:author="edwin maduenio carlos" w:date="2015-03-20T15:25:00Z"/>
                      <w:sz w:val="20"/>
                    </w:rPr>
                  </w:pPr>
                  <w:ins w:id="334" w:author="edwin maduenio carlos" w:date="2015-03-20T15:25:00Z">
                    <w:r w:rsidRPr="006E3E81">
                      <w:rPr>
                        <w:sz w:val="20"/>
                      </w:rPr>
                      <w:t xml:space="preserve">El Sistema muestra </w:t>
                    </w:r>
                    <w:r>
                      <w:rPr>
                        <w:sz w:val="20"/>
                      </w:rPr>
                      <w:t>la pantalla de "DETALLE DE PEDIDO CLIENTE", con los siguientes campos:</w:t>
                    </w:r>
                  </w:ins>
                </w:p>
                <w:p w:rsidR="006427BC" w:rsidRPr="009F2BD5" w:rsidRDefault="006427BC" w:rsidP="006427BC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335" w:author="edwin maduenio carlos" w:date="2015-03-20T15:25:00Z"/>
                      <w:sz w:val="20"/>
                    </w:rPr>
                  </w:pPr>
                  <w:ins w:id="336" w:author="edwin maduenio carlos" w:date="2015-03-20T15:25:00Z">
                    <w:r>
                      <w:rPr>
                        <w:sz w:val="20"/>
                      </w:rPr>
                      <w:t>S</w:t>
                    </w:r>
                    <w:r w:rsidRPr="009F2BD5">
                      <w:rPr>
                        <w:sz w:val="20"/>
                      </w:rPr>
                      <w:t xml:space="preserve">ección Cliente: </w:t>
                    </w:r>
                    <w:r>
                      <w:rPr>
                        <w:sz w:val="20"/>
                      </w:rPr>
                      <w:t>&lt;pedido_nombreCliente&gt;</w:t>
                    </w:r>
                  </w:ins>
                </w:p>
                <w:p w:rsidR="006427BC" w:rsidRDefault="006427BC" w:rsidP="006427BC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337" w:author="edwin maduenio carlos" w:date="2015-03-20T15:25:00Z"/>
                      <w:sz w:val="20"/>
                    </w:rPr>
                  </w:pPr>
                  <w:ins w:id="338" w:author="edwin maduenio carlos" w:date="2015-03-20T15:25:00Z">
                    <w:r>
                      <w:rPr>
                        <w:sz w:val="20"/>
                      </w:rPr>
                      <w:t>S</w:t>
                    </w:r>
                    <w:r w:rsidRPr="009F2BD5">
                      <w:rPr>
                        <w:sz w:val="20"/>
                      </w:rPr>
                      <w:t>ección Importe</w:t>
                    </w:r>
                    <w:r>
                      <w:rPr>
                        <w:sz w:val="20"/>
                      </w:rPr>
                      <w:t>s</w:t>
                    </w:r>
                    <w:r w:rsidRPr="009F2BD5">
                      <w:rPr>
                        <w:sz w:val="20"/>
                      </w:rPr>
                      <w:t xml:space="preserve">: </w:t>
                    </w:r>
                  </w:ins>
                </w:p>
                <w:p w:rsidR="006427BC" w:rsidRDefault="006427BC" w:rsidP="006427BC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339" w:author="edwin maduenio carlos" w:date="2015-03-20T15:25:00Z"/>
                      <w:sz w:val="20"/>
                    </w:rPr>
                  </w:pPr>
                  <w:ins w:id="340" w:author="edwin maduenio carlos" w:date="2015-03-20T15:25:00Z">
                    <w:r w:rsidRPr="00C57A15">
                      <w:rPr>
                        <w:sz w:val="20"/>
                      </w:rPr>
                      <w:t>Total Monto Unique</w:t>
                    </w:r>
                    <w:r>
                      <w:rPr>
                        <w:sz w:val="20"/>
                      </w:rPr>
                      <w:t>: &lt;pedido_totalMontoYanbal&gt;</w:t>
                    </w:r>
                  </w:ins>
                </w:p>
                <w:p w:rsidR="006427BC" w:rsidRPr="009F2BD5" w:rsidRDefault="006427BC" w:rsidP="006427BC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341" w:author="edwin maduenio carlos" w:date="2015-03-20T15:25:00Z"/>
                      <w:sz w:val="20"/>
                    </w:rPr>
                  </w:pPr>
                  <w:ins w:id="342" w:author="edwin maduenio carlos" w:date="2015-03-20T15:25:00Z">
                    <w:r>
                      <w:rPr>
                        <w:sz w:val="20"/>
                      </w:rPr>
                      <w:t>Monto a Pagar Cliente: &lt;pedido_montoPagarCliente&gt;</w:t>
                    </w:r>
                  </w:ins>
                </w:p>
                <w:p w:rsidR="006427BC" w:rsidRDefault="006427BC" w:rsidP="006427BC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343" w:author="edwin maduenio carlos" w:date="2015-03-20T15:25:00Z"/>
                      <w:sz w:val="20"/>
                    </w:rPr>
                  </w:pPr>
                  <w:ins w:id="344" w:author="edwin maduenio carlos" w:date="2015-03-20T15:25:00Z">
                    <w:r>
                      <w:rPr>
                        <w:sz w:val="20"/>
                      </w:rPr>
                      <w:t>S</w:t>
                    </w:r>
                    <w:r w:rsidRPr="009F2BD5">
                      <w:rPr>
                        <w:sz w:val="20"/>
                      </w:rPr>
                      <w:t xml:space="preserve">ección Lista productos: </w:t>
                    </w:r>
                    <w:r>
                      <w:rPr>
                        <w:sz w:val="20"/>
                      </w:rPr>
                      <w:t>Se listan los productos del pedido, con los siguientes campos:</w:t>
                    </w:r>
                  </w:ins>
                </w:p>
                <w:p w:rsidR="006427BC" w:rsidRDefault="006427BC" w:rsidP="006427BC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345" w:author="edwin maduenio carlos" w:date="2015-03-20T15:25:00Z"/>
                      <w:sz w:val="20"/>
                    </w:rPr>
                  </w:pPr>
                  <w:ins w:id="346" w:author="edwin maduenio carlos" w:date="2015-03-20T15:25:00Z">
                    <w:r>
                      <w:rPr>
                        <w:sz w:val="20"/>
                      </w:rPr>
                      <w:t>Datos del Producto:</w:t>
                    </w:r>
                  </w:ins>
                </w:p>
                <w:p w:rsidR="006427BC" w:rsidRDefault="006427BC" w:rsidP="006427BC">
                  <w:pPr>
                    <w:pStyle w:val="Prrafodelista"/>
                    <w:numPr>
                      <w:ilvl w:val="3"/>
                      <w:numId w:val="46"/>
                    </w:numPr>
                    <w:tabs>
                      <w:tab w:val="clear" w:pos="1800"/>
                      <w:tab w:val="num" w:pos="2160"/>
                    </w:tabs>
                    <w:ind w:left="1593" w:hanging="283"/>
                    <w:jc w:val="both"/>
                    <w:rPr>
                      <w:ins w:id="347" w:author="edwin maduenio carlos" w:date="2015-03-20T15:25:00Z"/>
                      <w:sz w:val="20"/>
                    </w:rPr>
                  </w:pPr>
                  <w:ins w:id="348" w:author="edwin maduenio carlos" w:date="2015-03-20T15:25:00Z">
                    <w:r w:rsidRPr="009F2BD5">
                      <w:rPr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ndicador grafico de Mini-ayuda (solo se mostrara si el producto tiene asociado una Mini-ayuda)</w:t>
                    </w:r>
                  </w:ins>
                </w:p>
                <w:p w:rsidR="006427BC" w:rsidRDefault="006427BC" w:rsidP="006427BC">
                  <w:pPr>
                    <w:pStyle w:val="Prrafodelista"/>
                    <w:numPr>
                      <w:ilvl w:val="3"/>
                      <w:numId w:val="46"/>
                    </w:numPr>
                    <w:tabs>
                      <w:tab w:val="clear" w:pos="1800"/>
                      <w:tab w:val="num" w:pos="2160"/>
                    </w:tabs>
                    <w:ind w:left="1593" w:hanging="283"/>
                    <w:jc w:val="both"/>
                    <w:rPr>
                      <w:ins w:id="349" w:author="edwin maduenio carlos" w:date="2015-03-20T15:25:00Z"/>
                      <w:sz w:val="20"/>
                    </w:rPr>
                  </w:pPr>
                  <w:ins w:id="350" w:author="edwin maduenio carlos" w:date="2015-03-20T15:25:00Z">
                    <w:r w:rsidRPr="009F2BD5">
                      <w:rPr>
                        <w:sz w:val="20"/>
                      </w:rPr>
                      <w:t>Nombre</w:t>
                    </w:r>
                    <w:r>
                      <w:rPr>
                        <w:sz w:val="20"/>
                      </w:rPr>
                      <w:t xml:space="preserve"> del</w:t>
                    </w:r>
                    <w:r w:rsidRPr="009F2BD5">
                      <w:rPr>
                        <w:sz w:val="20"/>
                      </w:rPr>
                      <w:t xml:space="preserve"> producto</w:t>
                    </w:r>
                  </w:ins>
                </w:p>
                <w:p w:rsidR="006427BC" w:rsidRDefault="006427BC" w:rsidP="006427BC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351" w:author="edwin maduenio carlos" w:date="2015-03-20T15:25:00Z"/>
                      <w:sz w:val="20"/>
                    </w:rPr>
                  </w:pPr>
                  <w:ins w:id="352" w:author="edwin maduenio carlos" w:date="2015-03-20T15:25:00Z">
                    <w:r>
                      <w:rPr>
                        <w:sz w:val="20"/>
                      </w:rPr>
                      <w:t>Datos del pedido de Producto: se concatenan los siguientes campos mediante el carácter “-”:</w:t>
                    </w:r>
                  </w:ins>
                </w:p>
                <w:p w:rsidR="006427BC" w:rsidRDefault="006427BC" w:rsidP="006427BC">
                  <w:pPr>
                    <w:pStyle w:val="Prrafodelista"/>
                    <w:numPr>
                      <w:ilvl w:val="3"/>
                      <w:numId w:val="46"/>
                    </w:numPr>
                    <w:tabs>
                      <w:tab w:val="clear" w:pos="1800"/>
                      <w:tab w:val="num" w:pos="2160"/>
                    </w:tabs>
                    <w:ind w:left="1593" w:hanging="283"/>
                    <w:jc w:val="both"/>
                    <w:rPr>
                      <w:ins w:id="353" w:author="edwin maduenio carlos" w:date="2015-03-20T15:25:00Z"/>
                      <w:sz w:val="20"/>
                    </w:rPr>
                  </w:pPr>
                  <w:ins w:id="354" w:author="edwin maduenio carlos" w:date="2015-03-20T15:25:00Z">
                    <w:r>
                      <w:rPr>
                        <w:sz w:val="20"/>
                      </w:rPr>
                      <w:t xml:space="preserve">cod: </w:t>
                    </w:r>
                    <w:r w:rsidRPr="009F2BD5">
                      <w:rPr>
                        <w:sz w:val="20"/>
                      </w:rPr>
                      <w:t xml:space="preserve">Código </w:t>
                    </w:r>
                    <w:r>
                      <w:rPr>
                        <w:sz w:val="20"/>
                      </w:rPr>
                      <w:t xml:space="preserve">del </w:t>
                    </w:r>
                    <w:r w:rsidRPr="009F2BD5">
                      <w:rPr>
                        <w:sz w:val="20"/>
                      </w:rPr>
                      <w:t>producto</w:t>
                    </w:r>
                    <w:r>
                      <w:rPr>
                        <w:sz w:val="20"/>
                      </w:rPr>
                      <w:t>.</w:t>
                    </w:r>
                  </w:ins>
                </w:p>
                <w:p w:rsidR="006427BC" w:rsidRDefault="006427BC" w:rsidP="006427BC">
                  <w:pPr>
                    <w:pStyle w:val="Prrafodelista"/>
                    <w:numPr>
                      <w:ilvl w:val="3"/>
                      <w:numId w:val="46"/>
                    </w:numPr>
                    <w:tabs>
                      <w:tab w:val="clear" w:pos="1800"/>
                      <w:tab w:val="num" w:pos="2160"/>
                    </w:tabs>
                    <w:ind w:left="1593" w:hanging="283"/>
                    <w:jc w:val="both"/>
                    <w:rPr>
                      <w:ins w:id="355" w:author="edwin maduenio carlos" w:date="2015-03-20T15:25:00Z"/>
                      <w:sz w:val="20"/>
                    </w:rPr>
                  </w:pPr>
                  <w:ins w:id="356" w:author="edwin maduenio carlos" w:date="2015-03-20T15:25:00Z">
                    <w:r>
                      <w:rPr>
                        <w:sz w:val="20"/>
                      </w:rPr>
                      <w:t xml:space="preserve">cant: </w:t>
                    </w:r>
                    <w:r w:rsidRPr="009F2BD5">
                      <w:rPr>
                        <w:sz w:val="20"/>
                      </w:rPr>
                      <w:t>Cantidad solicitada</w:t>
                    </w:r>
                    <w:r>
                      <w:rPr>
                        <w:sz w:val="20"/>
                      </w:rPr>
                      <w:t xml:space="preserve"> del producto.</w:t>
                    </w:r>
                  </w:ins>
                </w:p>
                <w:p w:rsidR="006427BC" w:rsidRDefault="00DB1AFC" w:rsidP="006427BC">
                  <w:pPr>
                    <w:pStyle w:val="Prrafodelista"/>
                    <w:numPr>
                      <w:ilvl w:val="3"/>
                      <w:numId w:val="46"/>
                    </w:numPr>
                    <w:tabs>
                      <w:tab w:val="clear" w:pos="1800"/>
                      <w:tab w:val="num" w:pos="2160"/>
                    </w:tabs>
                    <w:ind w:left="1593" w:hanging="283"/>
                    <w:jc w:val="both"/>
                    <w:rPr>
                      <w:ins w:id="357" w:author="edwin maduenio carlos" w:date="2015-03-20T15:25:00Z"/>
                      <w:sz w:val="20"/>
                    </w:rPr>
                  </w:pPr>
                  <w:ins w:id="358" w:author="edwin maduenio carlos" w:date="2015-03-23T06:14:00Z">
                    <w:r>
                      <w:rPr>
                        <w:sz w:val="20"/>
                      </w:rPr>
                      <w:t>subtot: Sub-total Precio Yanbal (mostrando el símbolo de la moneda correspondiente).</w:t>
                    </w:r>
                  </w:ins>
                </w:p>
                <w:p w:rsidR="006427BC" w:rsidRDefault="006427BC" w:rsidP="006427BC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ins w:id="359" w:author="edwin maduenio carlos" w:date="2015-03-20T15:25:00Z"/>
                      <w:sz w:val="20"/>
                    </w:rPr>
                  </w:pPr>
                  <w:ins w:id="360" w:author="edwin maduenio carlos" w:date="2015-03-20T15:25:00Z">
                    <w:r>
                      <w:rPr>
                        <w:sz w:val="20"/>
                      </w:rPr>
                      <w:t>Opción: Eliminar producto</w:t>
                    </w:r>
                  </w:ins>
                </w:p>
                <w:p w:rsidR="006427BC" w:rsidRDefault="006427BC" w:rsidP="006427BC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361" w:author="edwin maduenio carlos" w:date="2015-03-20T15:25:00Z"/>
                      <w:sz w:val="20"/>
                    </w:rPr>
                  </w:pPr>
                  <w:ins w:id="362" w:author="edwin maduenio carlos" w:date="2015-03-20T15:25:00Z">
                    <w:r>
                      <w:rPr>
                        <w:sz w:val="20"/>
                      </w:rPr>
                      <w:t>Opciones: VOLVER, “AGREGAR PRODUCTO”, “ANULAR PEDIDO DE TU CLIENTE” y “GUARDAR PEDIDO CLIENTE”.</w:t>
                    </w:r>
                  </w:ins>
                </w:p>
                <w:p w:rsidR="006427BC" w:rsidRDefault="006427BC" w:rsidP="00CA7BA0">
                  <w:pPr>
                    <w:pStyle w:val="Prrafodelista"/>
                    <w:ind w:left="792"/>
                    <w:jc w:val="both"/>
                    <w:rPr>
                      <w:sz w:val="20"/>
                    </w:rPr>
                  </w:pPr>
                </w:p>
                <w:p w:rsidR="00CA7BA0" w:rsidRDefault="00CA7BA0" w:rsidP="00CA7BA0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El Sistema mostrara en la lista de productos el siguiente registro:</w:t>
                  </w:r>
                </w:p>
                <w:p w:rsidR="00CA7BA0" w:rsidRPr="0023082B" w:rsidRDefault="00CA7BA0" w:rsidP="00CA7BA0">
                  <w:pPr>
                    <w:jc w:val="both"/>
                    <w:rPr>
                      <w:b/>
                      <w:sz w:val="20"/>
                    </w:rPr>
                  </w:pPr>
                  <w:r w:rsidRPr="0023082B">
                    <w:rPr>
                      <w:b/>
                      <w:sz w:val="20"/>
                    </w:rPr>
                    <w:t>Producto</w:t>
                  </w:r>
                </w:p>
                <w:p w:rsidR="00CA7BA0" w:rsidRDefault="00CA7BA0" w:rsidP="00CA7BA0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 w:rsidRPr="009F2BD5">
                    <w:rPr>
                      <w:sz w:val="20"/>
                    </w:rPr>
                    <w:t>I</w:t>
                  </w:r>
                  <w:r>
                    <w:rPr>
                      <w:sz w:val="20"/>
                    </w:rPr>
                    <w:t>ndicador grafico de Mini-ayuda</w:t>
                  </w:r>
                </w:p>
                <w:p w:rsidR="00CA7BA0" w:rsidRDefault="00CA7BA0" w:rsidP="00CA7BA0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 w:rsidRPr="009F2BD5">
                    <w:rPr>
                      <w:sz w:val="20"/>
                    </w:rPr>
                    <w:t>Nombre producto</w:t>
                  </w:r>
                  <w:r>
                    <w:rPr>
                      <w:sz w:val="20"/>
                    </w:rPr>
                    <w:t xml:space="preserve">: </w:t>
                  </w:r>
                  <w:r w:rsidRPr="002E0F25">
                    <w:rPr>
                      <w:sz w:val="20"/>
                    </w:rPr>
                    <w:t>&lt;pedido_producto1_nombre&gt;</w:t>
                  </w:r>
                </w:p>
                <w:p w:rsidR="00CA7BA0" w:rsidRDefault="00CA7BA0" w:rsidP="00CA7BA0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 w:rsidRPr="009F2BD5">
                    <w:rPr>
                      <w:sz w:val="20"/>
                    </w:rPr>
                    <w:t>Código producto</w:t>
                  </w:r>
                  <w:r>
                    <w:rPr>
                      <w:sz w:val="20"/>
                    </w:rPr>
                    <w:t xml:space="preserve">: </w:t>
                  </w:r>
                  <w:r w:rsidRPr="002E0F25">
                    <w:rPr>
                      <w:sz w:val="20"/>
                    </w:rPr>
                    <w:t>&lt;pedido_producto1_codigo&gt;</w:t>
                  </w:r>
                </w:p>
                <w:p w:rsidR="00CA7BA0" w:rsidRDefault="00CA7BA0" w:rsidP="00CA7BA0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 w:rsidRPr="009F2BD5">
                    <w:rPr>
                      <w:sz w:val="20"/>
                    </w:rPr>
                    <w:t>Cantidad solicitada</w:t>
                  </w:r>
                  <w:r>
                    <w:rPr>
                      <w:sz w:val="20"/>
                    </w:rPr>
                    <w:t xml:space="preserve">: </w:t>
                  </w:r>
                  <w:r w:rsidRPr="002E0F25">
                    <w:rPr>
                      <w:sz w:val="20"/>
                    </w:rPr>
                    <w:t>&lt;pedido_producto1_cantidad&gt;</w:t>
                  </w:r>
                </w:p>
                <w:p w:rsidR="00CA7BA0" w:rsidRDefault="00CA7BA0" w:rsidP="00CA7BA0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 w:rsidRPr="009F2BD5">
                    <w:rPr>
                      <w:sz w:val="20"/>
                    </w:rPr>
                    <w:t xml:space="preserve">Sub-total Precio </w:t>
                  </w:r>
                  <w:r>
                    <w:rPr>
                      <w:sz w:val="20"/>
                    </w:rPr>
                    <w:t xml:space="preserve">Yanbal: </w:t>
                  </w:r>
                  <w:r w:rsidRPr="002E0F25">
                    <w:rPr>
                      <w:sz w:val="20"/>
                    </w:rPr>
                    <w:t>&lt;pedido_producto1_Subtotal&gt;</w:t>
                  </w:r>
                </w:p>
                <w:p w:rsidR="00CA7BA0" w:rsidRPr="00CA7BA0" w:rsidRDefault="00CA7BA0" w:rsidP="00CA7BA0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Opción Eliminar producto</w:t>
                  </w:r>
                </w:p>
              </w:tc>
            </w:tr>
            <w:tr w:rsidR="00AF17CA" w:rsidRPr="00A53C9B" w:rsidTr="00FE41C6">
              <w:tc>
                <w:tcPr>
                  <w:tcW w:w="625" w:type="dxa"/>
                  <w:vAlign w:val="center"/>
                </w:tcPr>
                <w:p w:rsidR="00AF17CA" w:rsidRDefault="00AF17CA" w:rsidP="00AF17C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662" w:type="dxa"/>
                  <w:vAlign w:val="center"/>
                </w:tcPr>
                <w:p w:rsidR="00AF17CA" w:rsidRDefault="00A21B10" w:rsidP="00A21B10">
                  <w:p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Seleccione la opción </w:t>
                  </w:r>
                  <w:r w:rsidR="00AF17CA" w:rsidRPr="00A21B10">
                    <w:rPr>
                      <w:rFonts w:cs="Arial"/>
                      <w:b/>
                      <w:sz w:val="20"/>
                      <w:szCs w:val="20"/>
                    </w:rPr>
                    <w:t>Volver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en la pantalla “</w:t>
                  </w:r>
                  <w:ins w:id="363" w:author="edwin maduenio carlos" w:date="2015-03-20T05:12:00Z">
                    <w:r w:rsidR="00F148F9">
                      <w:rPr>
                        <w:sz w:val="20"/>
                      </w:rPr>
                      <w:t>DETALLE DE PEDIDO CLIENTE</w:t>
                    </w:r>
                  </w:ins>
                  <w:del w:id="364" w:author="edwin maduenio carlos" w:date="2015-03-20T05:12:00Z">
                    <w:r w:rsidDel="00F148F9">
                      <w:rPr>
                        <w:rFonts w:cs="Arial"/>
                        <w:sz w:val="20"/>
                        <w:szCs w:val="20"/>
                      </w:rPr>
                      <w:delText>Pedido Cliente</w:delText>
                    </w:r>
                  </w:del>
                  <w:r>
                    <w:rPr>
                      <w:rFonts w:cs="Arial"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7059" w:type="dxa"/>
                  <w:vAlign w:val="center"/>
                </w:tcPr>
                <w:p w:rsidR="00AF17CA" w:rsidRPr="00BE48D3" w:rsidRDefault="0021183B">
                  <w:pPr>
                    <w:rPr>
                      <w:sz w:val="20"/>
                    </w:rPr>
                  </w:pPr>
                  <w:ins w:id="365" w:author="edwin maduenio carlos" w:date="2015-03-20T11:03:00Z">
                    <w:r>
                      <w:rPr>
                        <w:sz w:val="20"/>
                      </w:rPr>
                      <w:t>El sistema muestra el mensaje consultando si desea salir sin guardar el pedido (código de mensaje M_027, en archivo de “Lista de mensajes”</w:t>
                    </w:r>
                    <w:r w:rsidRPr="00550360">
                      <w:rPr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 xml:space="preserve"> con las opciones </w:t>
                    </w:r>
                    <w:r w:rsidR="008E782D">
                      <w:rPr>
                        <w:sz w:val="20"/>
                      </w:rPr>
                      <w:t>CANCELAR</w:t>
                    </w:r>
                  </w:ins>
                  <w:ins w:id="366" w:author="edwin maduenio carlos" w:date="2015-03-20T11:04:00Z">
                    <w:r w:rsidR="008E782D">
                      <w:rPr>
                        <w:sz w:val="20"/>
                      </w:rPr>
                      <w:t>,</w:t>
                    </w:r>
                  </w:ins>
                  <w:ins w:id="367" w:author="edwin maduenio carlos" w:date="2015-03-20T11:03:00Z">
                    <w:r w:rsidR="008E782D">
                      <w:rPr>
                        <w:sz w:val="20"/>
                      </w:rPr>
                      <w:t xml:space="preserve"> SALIR</w:t>
                    </w:r>
                    <w:r>
                      <w:rPr>
                        <w:sz w:val="20"/>
                      </w:rPr>
                      <w:t>.</w:t>
                    </w:r>
                  </w:ins>
                  <w:del w:id="368" w:author="edwin maduenio carlos" w:date="2015-03-20T11:01:00Z">
                    <w:r w:rsidR="00AF17CA" w:rsidDel="0021183B">
                      <w:rPr>
                        <w:sz w:val="20"/>
                      </w:rPr>
                      <w:delText>El sistema regresa a la pantalla de “</w:delText>
                    </w:r>
                  </w:del>
                  <w:del w:id="369" w:author="edwin maduenio carlos" w:date="2015-03-20T05:13:00Z">
                    <w:r w:rsidR="00AF17CA" w:rsidDel="00F148F9">
                      <w:rPr>
                        <w:sz w:val="20"/>
                      </w:rPr>
                      <w:delText>Pedidos de Clientes</w:delText>
                    </w:r>
                  </w:del>
                  <w:del w:id="370" w:author="edwin maduenio carlos" w:date="2015-03-20T11:01:00Z">
                    <w:r w:rsidR="00AF17CA" w:rsidDel="0021183B">
                      <w:rPr>
                        <w:sz w:val="20"/>
                      </w:rPr>
                      <w:delText>”</w:delText>
                    </w:r>
                    <w:r w:rsidR="00A21B10" w:rsidDel="0021183B">
                      <w:rPr>
                        <w:sz w:val="20"/>
                      </w:rPr>
                      <w:delText>, con los mismos datos descritos en el paso 1.</w:delText>
                    </w:r>
                  </w:del>
                </w:p>
              </w:tc>
            </w:tr>
            <w:tr w:rsidR="0021183B" w:rsidRPr="00A53C9B" w:rsidTr="00FE41C6">
              <w:trPr>
                <w:ins w:id="371" w:author="edwin maduenio carlos" w:date="2015-03-20T11:01:00Z"/>
              </w:trPr>
              <w:tc>
                <w:tcPr>
                  <w:tcW w:w="625" w:type="dxa"/>
                  <w:vAlign w:val="center"/>
                </w:tcPr>
                <w:p w:rsidR="0021183B" w:rsidRDefault="0021183B" w:rsidP="00AF17CA">
                  <w:pPr>
                    <w:rPr>
                      <w:ins w:id="372" w:author="edwin maduenio carlos" w:date="2015-03-20T11:01:00Z"/>
                      <w:sz w:val="20"/>
                      <w:szCs w:val="20"/>
                    </w:rPr>
                  </w:pPr>
                  <w:ins w:id="373" w:author="edwin maduenio carlos" w:date="2015-03-20T11:01:00Z">
                    <w:r>
                      <w:rPr>
                        <w:sz w:val="20"/>
                        <w:szCs w:val="20"/>
                      </w:rPr>
                      <w:t>4</w:t>
                    </w:r>
                  </w:ins>
                </w:p>
              </w:tc>
              <w:tc>
                <w:tcPr>
                  <w:tcW w:w="6662" w:type="dxa"/>
                  <w:vAlign w:val="center"/>
                </w:tcPr>
                <w:p w:rsidR="0021183B" w:rsidRDefault="008E782D" w:rsidP="00A21B10">
                  <w:pPr>
                    <w:jc w:val="both"/>
                    <w:rPr>
                      <w:ins w:id="374" w:author="edwin maduenio carlos" w:date="2015-03-20T11:01:00Z"/>
                      <w:rFonts w:cs="Arial"/>
                      <w:sz w:val="20"/>
                      <w:szCs w:val="20"/>
                    </w:rPr>
                  </w:pPr>
                  <w:ins w:id="375" w:author="edwin maduenio carlos" w:date="2015-03-20T11:03:00Z">
                    <w:r>
                      <w:rPr>
                        <w:sz w:val="20"/>
                      </w:rPr>
                      <w:t xml:space="preserve">Seleccione la opción </w:t>
                    </w:r>
                    <w:r w:rsidRPr="00D1019C">
                      <w:rPr>
                        <w:b/>
                        <w:sz w:val="20"/>
                      </w:rPr>
                      <w:t>SALIR</w:t>
                    </w:r>
                    <w:r w:rsidR="0021183B">
                      <w:rPr>
                        <w:sz w:val="20"/>
                      </w:rPr>
                      <w:t xml:space="preserve"> del mensaje anterior</w:t>
                    </w:r>
                  </w:ins>
                </w:p>
              </w:tc>
              <w:tc>
                <w:tcPr>
                  <w:tcW w:w="7059" w:type="dxa"/>
                  <w:vAlign w:val="center"/>
                </w:tcPr>
                <w:p w:rsidR="0021183B" w:rsidRDefault="0021183B" w:rsidP="00A21B10">
                  <w:pPr>
                    <w:rPr>
                      <w:ins w:id="376" w:author="edwin maduenio carlos" w:date="2015-03-20T11:01:00Z"/>
                      <w:sz w:val="20"/>
                    </w:rPr>
                  </w:pPr>
                  <w:ins w:id="377" w:author="edwin maduenio carlos" w:date="2015-03-20T11:02:00Z">
                    <w:r>
                      <w:rPr>
                        <w:sz w:val="20"/>
                      </w:rPr>
                      <w:t>El sistema regresa a la pantalla de “</w:t>
                    </w:r>
                    <w:r w:rsidRPr="003A2608">
                      <w:rPr>
                        <w:sz w:val="20"/>
                      </w:rPr>
                      <w:t>PEDIDOS DE TUS CLIENTES</w:t>
                    </w:r>
                    <w:r>
                      <w:rPr>
                        <w:sz w:val="20"/>
                      </w:rPr>
                      <w:t>”, con los mismos datos descritos en el paso 1.</w:t>
                    </w:r>
                  </w:ins>
                </w:p>
              </w:tc>
            </w:tr>
          </w:tbl>
          <w:p w:rsidR="00D86B9B" w:rsidRPr="00A53C9B" w:rsidRDefault="00D86B9B" w:rsidP="00FE41C6">
            <w:pPr>
              <w:jc w:val="both"/>
              <w:rPr>
                <w:color w:val="1F497D" w:themeColor="text2"/>
                <w:sz w:val="20"/>
                <w:szCs w:val="20"/>
              </w:rPr>
            </w:pPr>
          </w:p>
        </w:tc>
      </w:tr>
      <w:tr w:rsidR="00D86B9B" w:rsidRPr="00A53C9B" w:rsidTr="00FE41C6">
        <w:trPr>
          <w:trHeight w:val="221"/>
        </w:trPr>
        <w:tc>
          <w:tcPr>
            <w:tcW w:w="14601" w:type="dxa"/>
            <w:gridSpan w:val="4"/>
            <w:shd w:val="clear" w:color="auto" w:fill="EEECE1" w:themeFill="background2"/>
            <w:vAlign w:val="center"/>
          </w:tcPr>
          <w:p w:rsidR="00D86B9B" w:rsidRPr="00A53C9B" w:rsidRDefault="00D86B9B" w:rsidP="00FE41C6">
            <w:pPr>
              <w:rPr>
                <w:color w:val="1F497D" w:themeColor="text2"/>
                <w:sz w:val="20"/>
                <w:szCs w:val="20"/>
              </w:rPr>
            </w:pPr>
            <w:r w:rsidRPr="00121B18">
              <w:rPr>
                <w:color w:val="1F497D" w:themeColor="text2"/>
                <w:sz w:val="20"/>
                <w:szCs w:val="20"/>
              </w:rPr>
              <w:t>Pantallas asociadas y herramientas a utilizar</w:t>
            </w:r>
          </w:p>
        </w:tc>
      </w:tr>
      <w:tr w:rsidR="00D86B9B" w:rsidRPr="00A53C9B" w:rsidTr="00FE41C6">
        <w:trPr>
          <w:trHeight w:val="221"/>
        </w:trPr>
        <w:tc>
          <w:tcPr>
            <w:tcW w:w="14601" w:type="dxa"/>
            <w:gridSpan w:val="4"/>
            <w:shd w:val="clear" w:color="auto" w:fill="auto"/>
            <w:vAlign w:val="center"/>
          </w:tcPr>
          <w:p w:rsidR="00CA7BA0" w:rsidRPr="00534E6A" w:rsidRDefault="00CA7BA0" w:rsidP="00CA7BA0">
            <w:pPr>
              <w:jc w:val="center"/>
              <w:rPr>
                <w:color w:val="1F497D" w:themeColor="text2"/>
                <w:sz w:val="20"/>
              </w:rPr>
            </w:pPr>
            <w:r w:rsidRPr="00534E6A">
              <w:rPr>
                <w:color w:val="1F497D" w:themeColor="text2"/>
                <w:sz w:val="20"/>
              </w:rPr>
              <w:t xml:space="preserve">Pantalla: </w:t>
            </w:r>
            <w:ins w:id="378" w:author="edwin maduenio carlos" w:date="2015-03-20T05:13:00Z">
              <w:r w:rsidR="00F148F9" w:rsidRPr="00F148F9">
                <w:rPr>
                  <w:color w:val="1F497D" w:themeColor="text2"/>
                  <w:sz w:val="20"/>
                  <w:rPrChange w:id="379" w:author="edwin maduenio carlos" w:date="2015-03-20T05:13:00Z">
                    <w:rPr>
                      <w:sz w:val="20"/>
                    </w:rPr>
                  </w:rPrChange>
                </w:rPr>
                <w:t>PEDIDOS DE TUS CLIENTES</w:t>
              </w:r>
            </w:ins>
            <w:del w:id="380" w:author="edwin maduenio carlos" w:date="2015-03-20T05:13:00Z">
              <w:r w:rsidRPr="00534E6A" w:rsidDel="00F148F9">
                <w:rPr>
                  <w:color w:val="1F497D" w:themeColor="text2"/>
                  <w:sz w:val="20"/>
                </w:rPr>
                <w:delText>Pedidos de Clientes</w:delText>
              </w:r>
            </w:del>
          </w:p>
          <w:p w:rsidR="00CA7BA0" w:rsidRDefault="00C27907" w:rsidP="00CA7BA0">
            <w:pPr>
              <w:ind w:left="360"/>
              <w:jc w:val="center"/>
              <w:rPr>
                <w:sz w:val="20"/>
              </w:rPr>
            </w:pPr>
            <w:ins w:id="381" w:author="edwin maduenio carlos" w:date="2015-03-20T05:30:00Z">
              <w:r>
                <w:rPr>
                  <w:noProof/>
                </w:rPr>
                <w:drawing>
                  <wp:inline distT="0" distB="0" distL="0" distR="0" wp14:anchorId="15F83B17" wp14:editId="6EFF9308">
                    <wp:extent cx="2059200" cy="3430800"/>
                    <wp:effectExtent l="19050" t="19050" r="17780" b="17780"/>
                    <wp:docPr id="7" name="Imagen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9200" cy="34308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382" w:author="edwin maduenio carlos" w:date="2015-03-20T05:13:00Z">
              <w:r w:rsidR="00CA7BA0" w:rsidDel="00F148F9">
                <w:rPr>
                  <w:noProof/>
                </w:rPr>
                <w:drawing>
                  <wp:inline distT="0" distB="0" distL="0" distR="0" wp14:anchorId="045724FC" wp14:editId="1E3298A9">
                    <wp:extent cx="2044800" cy="3679200"/>
                    <wp:effectExtent l="0" t="0" r="0" b="0"/>
                    <wp:docPr id="9" name="Imagen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3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4800" cy="3679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:rsidR="00CA7BA0" w:rsidRDefault="00CA7BA0" w:rsidP="00CA7BA0">
            <w:pPr>
              <w:ind w:left="360"/>
              <w:jc w:val="both"/>
              <w:rPr>
                <w:sz w:val="20"/>
              </w:rPr>
            </w:pPr>
          </w:p>
          <w:p w:rsidR="00CA7BA0" w:rsidRPr="00534E6A" w:rsidRDefault="00CA7BA0" w:rsidP="00CA7BA0">
            <w:pPr>
              <w:jc w:val="center"/>
              <w:rPr>
                <w:color w:val="1F497D" w:themeColor="text2"/>
                <w:sz w:val="20"/>
              </w:rPr>
            </w:pPr>
            <w:r w:rsidRPr="00534E6A">
              <w:rPr>
                <w:color w:val="1F497D" w:themeColor="text2"/>
                <w:sz w:val="20"/>
              </w:rPr>
              <w:t xml:space="preserve">Pantalla: </w:t>
            </w:r>
            <w:r w:rsidR="00F148F9">
              <w:rPr>
                <w:color w:val="1F497D" w:themeColor="text2"/>
                <w:sz w:val="20"/>
              </w:rPr>
              <w:t>DETALLE DE PEDIDO CLIENTE</w:t>
            </w:r>
          </w:p>
          <w:p w:rsidR="00CA7BA0" w:rsidRDefault="00C27907" w:rsidP="00CA7BA0">
            <w:pPr>
              <w:ind w:left="360"/>
              <w:jc w:val="center"/>
              <w:rPr>
                <w:sz w:val="20"/>
              </w:rPr>
            </w:pPr>
            <w:ins w:id="383" w:author="edwin maduenio carlos" w:date="2015-03-20T05:31:00Z">
              <w:r>
                <w:rPr>
                  <w:noProof/>
                </w:rPr>
                <w:drawing>
                  <wp:inline distT="0" distB="0" distL="0" distR="0" wp14:anchorId="05DEC6A4" wp14:editId="4E772684">
                    <wp:extent cx="2059200" cy="3430800"/>
                    <wp:effectExtent l="19050" t="19050" r="17780" b="17780"/>
                    <wp:docPr id="12" name="Imagen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9200" cy="34308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384" w:author="edwin maduenio carlos" w:date="2015-03-20T05:13:00Z">
              <w:r w:rsidR="00CA7BA0" w:rsidDel="00F148F9">
                <w:rPr>
                  <w:noProof/>
                </w:rPr>
                <w:drawing>
                  <wp:inline distT="0" distB="0" distL="0" distR="0" wp14:anchorId="16175F51" wp14:editId="19B06AB0">
                    <wp:extent cx="2030400" cy="3675600"/>
                    <wp:effectExtent l="0" t="0" r="8255" b="1270"/>
                    <wp:docPr id="10" name="Imagen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3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30400" cy="3675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:rsidR="00A00340" w:rsidRPr="00BE335E" w:rsidRDefault="00A00340" w:rsidP="003F6FB6">
            <w:pPr>
              <w:ind w:left="360"/>
              <w:jc w:val="center"/>
              <w:rPr>
                <w:color w:val="1F497D" w:themeColor="text2"/>
                <w:sz w:val="20"/>
                <w:szCs w:val="20"/>
              </w:rPr>
            </w:pPr>
          </w:p>
        </w:tc>
      </w:tr>
    </w:tbl>
    <w:p w:rsidR="00D86B9B" w:rsidRDefault="00D86B9B" w:rsidP="00574F6A"/>
    <w:p w:rsidR="001B60FC" w:rsidRDefault="001B60FC" w:rsidP="00574F6A"/>
    <w:tbl>
      <w:tblPr>
        <w:tblStyle w:val="Tablaconcuadrcula"/>
        <w:tblW w:w="14601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10915"/>
      </w:tblGrid>
      <w:tr w:rsidR="001B60FC" w:rsidRPr="00A53C9B" w:rsidTr="00FE41C6">
        <w:tc>
          <w:tcPr>
            <w:tcW w:w="1843" w:type="dxa"/>
            <w:shd w:val="clear" w:color="auto" w:fill="EEECE1" w:themeFill="background2"/>
            <w:vAlign w:val="center"/>
          </w:tcPr>
          <w:p w:rsidR="001B60FC" w:rsidRPr="00A53C9B" w:rsidRDefault="001B60FC" w:rsidP="00FE41C6">
            <w:pPr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Número de prueba</w:t>
            </w:r>
          </w:p>
        </w:tc>
        <w:tc>
          <w:tcPr>
            <w:tcW w:w="851" w:type="dxa"/>
            <w:vAlign w:val="center"/>
          </w:tcPr>
          <w:p w:rsidR="001B60FC" w:rsidRPr="00A53C9B" w:rsidRDefault="001B60FC" w:rsidP="00FE41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1B60FC" w:rsidRPr="00A53C9B" w:rsidRDefault="001B60FC" w:rsidP="00FE41C6">
            <w:pPr>
              <w:rPr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Nombre</w:t>
            </w:r>
            <w:r w:rsidRPr="00A53C9B">
              <w:rPr>
                <w:color w:val="1F497D" w:themeColor="text2"/>
                <w:sz w:val="20"/>
                <w:szCs w:val="20"/>
              </w:rPr>
              <w:fldChar w:fldCharType="begin"/>
            </w:r>
            <w:r w:rsidRPr="00A53C9B">
              <w:rPr>
                <w:sz w:val="20"/>
                <w:szCs w:val="20"/>
              </w:rPr>
              <w:instrText xml:space="preserve"> XE "</w:instrText>
            </w:r>
            <w:r w:rsidRPr="00A53C9B">
              <w:rPr>
                <w:color w:val="1F497D" w:themeColor="text2"/>
                <w:sz w:val="20"/>
                <w:szCs w:val="20"/>
              </w:rPr>
              <w:instrText>Número de Prueba</w:instrText>
            </w:r>
            <w:r w:rsidRPr="00A53C9B">
              <w:rPr>
                <w:sz w:val="20"/>
                <w:szCs w:val="20"/>
              </w:rPr>
              <w:instrText xml:space="preserve">" </w:instrText>
            </w:r>
            <w:r w:rsidRPr="00A53C9B">
              <w:rPr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0915" w:type="dxa"/>
            <w:vAlign w:val="center"/>
          </w:tcPr>
          <w:p w:rsidR="001B60FC" w:rsidRPr="00A53C9B" w:rsidRDefault="001454B7" w:rsidP="001B60FC">
            <w:pPr>
              <w:rPr>
                <w:sz w:val="20"/>
                <w:szCs w:val="20"/>
              </w:rPr>
            </w:pPr>
            <w:r w:rsidRPr="001454B7">
              <w:rPr>
                <w:sz w:val="20"/>
              </w:rPr>
              <w:t>Consultar pedidos clientes con éxito – Listar pedidos de clientes sin fotografía</w:t>
            </w:r>
          </w:p>
        </w:tc>
      </w:tr>
      <w:tr w:rsidR="001B60FC" w:rsidRPr="00A53C9B" w:rsidTr="00FE41C6">
        <w:trPr>
          <w:trHeight w:val="552"/>
        </w:trPr>
        <w:tc>
          <w:tcPr>
            <w:tcW w:w="1843" w:type="dxa"/>
            <w:shd w:val="clear" w:color="auto" w:fill="EEECE1" w:themeFill="background2"/>
            <w:vAlign w:val="center"/>
          </w:tcPr>
          <w:p w:rsidR="001B60FC" w:rsidRPr="00A53C9B" w:rsidRDefault="001B60FC" w:rsidP="00FE41C6">
            <w:pPr>
              <w:jc w:val="both"/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Propósito</w:t>
            </w:r>
          </w:p>
        </w:tc>
        <w:tc>
          <w:tcPr>
            <w:tcW w:w="12758" w:type="dxa"/>
            <w:gridSpan w:val="3"/>
            <w:vAlign w:val="center"/>
          </w:tcPr>
          <w:p w:rsidR="001B60FC" w:rsidRPr="00731A4C" w:rsidRDefault="001454B7" w:rsidP="00FE41C6">
            <w:pPr>
              <w:pStyle w:val="Textocomentario"/>
              <w:jc w:val="both"/>
              <w:rPr>
                <w:rFonts w:asciiTheme="minorHAnsi" w:eastAsiaTheme="minorEastAsia" w:hAnsiTheme="minorHAnsi" w:cstheme="minorBidi"/>
                <w:lang w:eastAsia="es-PE"/>
              </w:rPr>
            </w:pPr>
            <w:r w:rsidRPr="001454B7">
              <w:rPr>
                <w:rFonts w:asciiTheme="minorHAnsi" w:eastAsiaTheme="minorEastAsia" w:hAnsiTheme="minorHAnsi" w:cstheme="minorBidi"/>
                <w:lang w:eastAsia="es-PE"/>
              </w:rPr>
              <w:t>Consultar los pedidos de clientes que no tengan fotografía satisfactoriamente.</w:t>
            </w:r>
          </w:p>
        </w:tc>
      </w:tr>
      <w:tr w:rsidR="008B28AB" w:rsidRPr="00A53C9B" w:rsidTr="00FE41C6">
        <w:tc>
          <w:tcPr>
            <w:tcW w:w="1843" w:type="dxa"/>
            <w:shd w:val="clear" w:color="auto" w:fill="EEECE1" w:themeFill="background2"/>
            <w:vAlign w:val="center"/>
          </w:tcPr>
          <w:p w:rsidR="008B28AB" w:rsidRPr="00A53C9B" w:rsidRDefault="008B28AB" w:rsidP="008B28AB">
            <w:pPr>
              <w:jc w:val="both"/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Condiciones previas</w:t>
            </w:r>
          </w:p>
        </w:tc>
        <w:tc>
          <w:tcPr>
            <w:tcW w:w="12758" w:type="dxa"/>
            <w:gridSpan w:val="3"/>
            <w:vAlign w:val="center"/>
          </w:tcPr>
          <w:p w:rsidR="007F30FC" w:rsidDel="00393799" w:rsidRDefault="007F30FC" w:rsidP="007F30FC">
            <w:pPr>
              <w:pStyle w:val="Textocomentario"/>
              <w:rPr>
                <w:del w:id="385" w:author="edwin maduenio carlos" w:date="2015-03-20T05:13:00Z"/>
                <w:rFonts w:asciiTheme="minorHAnsi" w:eastAsiaTheme="minorEastAsia" w:hAnsiTheme="minorHAnsi" w:cstheme="minorBidi"/>
                <w:lang w:eastAsia="es-PE"/>
              </w:rPr>
            </w:pPr>
          </w:p>
          <w:p w:rsidR="007F30FC" w:rsidRDefault="007F30FC" w:rsidP="007F30FC">
            <w:pPr>
              <w:pStyle w:val="Textocomentario"/>
              <w:numPr>
                <w:ilvl w:val="0"/>
                <w:numId w:val="28"/>
              </w:numPr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Que la c</w:t>
            </w:r>
            <w:r w:rsidRPr="00C81195">
              <w:rPr>
                <w:rFonts w:asciiTheme="minorHAnsi" w:eastAsiaTheme="minorEastAsia" w:hAnsiTheme="minorHAnsi" w:cstheme="minorBidi"/>
                <w:lang w:eastAsia="es-PE"/>
              </w:rPr>
              <w:t>onsultora se haya autenticado correctamente en el Sistema.</w:t>
            </w:r>
          </w:p>
          <w:p w:rsidR="007F30FC" w:rsidRPr="0097261C" w:rsidRDefault="007F30FC" w:rsidP="007F30FC">
            <w:pPr>
              <w:pStyle w:val="Textocomentario"/>
              <w:numPr>
                <w:ilvl w:val="0"/>
                <w:numId w:val="29"/>
              </w:numPr>
              <w:rPr>
                <w:rFonts w:asciiTheme="minorHAnsi" w:eastAsiaTheme="minorEastAsia" w:hAnsiTheme="minorHAnsi" w:cstheme="minorBidi"/>
                <w:lang w:eastAsia="es-PE"/>
              </w:rPr>
            </w:pP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Que exista 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un</w:t>
            </w: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 xml:space="preserve"> pedido de cliente </w:t>
            </w:r>
            <w:ins w:id="386" w:author="edwin maduenio carlos" w:date="2015-03-20T05:13:00Z">
              <w:r w:rsidR="00393799">
                <w:rPr>
                  <w:rFonts w:asciiTheme="minorHAnsi" w:eastAsiaTheme="minorEastAsia" w:hAnsiTheme="minorHAnsi" w:cstheme="minorBidi"/>
                  <w:lang w:eastAsia="es-PE"/>
                </w:rPr>
                <w:t xml:space="preserve">con nombre </w:t>
              </w:r>
            </w:ins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>&lt;pedido_nombreCliente</w:t>
            </w:r>
            <w:r w:rsidR="0051716D">
              <w:rPr>
                <w:rFonts w:asciiTheme="minorHAnsi" w:eastAsiaTheme="minorEastAsia" w:hAnsiTheme="minorHAnsi" w:cstheme="minorBidi"/>
                <w:lang w:eastAsia="es-PE"/>
              </w:rPr>
              <w:t>SinFoto</w:t>
            </w: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>&gt;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 xml:space="preserve"> que se encuentre Pendiente de entrega y de cobro</w:t>
            </w:r>
            <w:r w:rsidRPr="0097261C">
              <w:rPr>
                <w:rFonts w:asciiTheme="minorHAnsi" w:eastAsiaTheme="minorEastAsia" w:hAnsiTheme="minorHAnsi" w:cstheme="minorBidi"/>
                <w:lang w:eastAsia="es-PE"/>
              </w:rPr>
              <w:t>, con los siguientes datos:</w:t>
            </w:r>
          </w:p>
          <w:p w:rsidR="007F30FC" w:rsidRPr="0097261C" w:rsidRDefault="007F30FC" w:rsidP="007F30FC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="Arial"/>
                <w:sz w:val="20"/>
                <w:szCs w:val="20"/>
              </w:rPr>
            </w:pPr>
            <w:r w:rsidRPr="0097261C">
              <w:rPr>
                <w:rFonts w:cs="Arial"/>
                <w:sz w:val="20"/>
                <w:szCs w:val="20"/>
              </w:rPr>
              <w:t>Total Monto Yanbal: &lt;pedido_totalMontoYanbal&gt;</w:t>
            </w:r>
          </w:p>
          <w:p w:rsidR="007F30FC" w:rsidRPr="0097261C" w:rsidRDefault="007F30FC" w:rsidP="007F30FC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="Arial"/>
                <w:sz w:val="20"/>
                <w:szCs w:val="20"/>
              </w:rPr>
            </w:pPr>
            <w:r w:rsidRPr="0097261C">
              <w:rPr>
                <w:rFonts w:cs="Arial"/>
                <w:sz w:val="20"/>
                <w:szCs w:val="20"/>
              </w:rPr>
              <w:t>Monto a Pagar cliente: &lt;pedido_montoPagarCliente&gt;</w:t>
            </w:r>
          </w:p>
          <w:p w:rsidR="007F30FC" w:rsidRPr="00A21B10" w:rsidRDefault="007F30FC" w:rsidP="007F30FC">
            <w:pPr>
              <w:pStyle w:val="Textocomentario"/>
              <w:numPr>
                <w:ilvl w:val="0"/>
                <w:numId w:val="31"/>
              </w:numPr>
            </w:pPr>
            <w:r w:rsidRPr="00023BA0">
              <w:rPr>
                <w:rFonts w:asciiTheme="minorHAnsi" w:eastAsiaTheme="minorEastAsia" w:hAnsiTheme="minorHAnsi" w:cstheme="minorBidi"/>
                <w:lang w:eastAsia="es-PE"/>
              </w:rPr>
              <w:t xml:space="preserve">Que el cliente </w:t>
            </w:r>
            <w:ins w:id="387" w:author="edwin maduenio carlos" w:date="2015-03-20T05:14:00Z">
              <w:r w:rsidR="00393799">
                <w:rPr>
                  <w:rFonts w:asciiTheme="minorHAnsi" w:eastAsiaTheme="minorEastAsia" w:hAnsiTheme="minorHAnsi" w:cstheme="minorBidi"/>
                  <w:lang w:eastAsia="es-PE"/>
                </w:rPr>
                <w:t xml:space="preserve">con nombre </w:t>
              </w:r>
            </w:ins>
            <w:r w:rsidRPr="00023BA0">
              <w:rPr>
                <w:rFonts w:asciiTheme="minorHAnsi" w:eastAsiaTheme="minorEastAsia" w:hAnsiTheme="minorHAnsi" w:cstheme="minorBidi"/>
                <w:lang w:eastAsia="es-PE"/>
              </w:rPr>
              <w:t>&lt;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pedido_</w:t>
            </w:r>
            <w:r w:rsidRPr="00023BA0">
              <w:rPr>
                <w:rFonts w:asciiTheme="minorHAnsi" w:eastAsiaTheme="minorEastAsia" w:hAnsiTheme="minorHAnsi" w:cstheme="minorBidi"/>
                <w:lang w:eastAsia="es-PE"/>
              </w:rPr>
              <w:t>nombreCliente</w:t>
            </w:r>
            <w:r w:rsidR="0051716D">
              <w:rPr>
                <w:rFonts w:asciiTheme="minorHAnsi" w:eastAsiaTheme="minorEastAsia" w:hAnsiTheme="minorHAnsi" w:cstheme="minorBidi"/>
                <w:lang w:eastAsia="es-PE"/>
              </w:rPr>
              <w:t>SinFoto</w:t>
            </w:r>
            <w:r w:rsidRPr="00023BA0">
              <w:rPr>
                <w:rFonts w:asciiTheme="minorHAnsi" w:eastAsiaTheme="minorEastAsia" w:hAnsiTheme="minorHAnsi" w:cstheme="minorBidi"/>
                <w:lang w:eastAsia="es-PE"/>
              </w:rPr>
              <w:t xml:space="preserve">&gt; </w:t>
            </w:r>
            <w:r w:rsidR="0051716D">
              <w:rPr>
                <w:rFonts w:asciiTheme="minorHAnsi" w:eastAsiaTheme="minorEastAsia" w:hAnsiTheme="minorHAnsi" w:cstheme="minorBidi"/>
                <w:lang w:eastAsia="es-PE"/>
              </w:rPr>
              <w:t xml:space="preserve">no </w:t>
            </w:r>
            <w:r w:rsidRPr="00023BA0">
              <w:rPr>
                <w:rFonts w:asciiTheme="minorHAnsi" w:eastAsiaTheme="minorEastAsia" w:hAnsiTheme="minorHAnsi" w:cstheme="minorBidi"/>
                <w:lang w:eastAsia="es-PE"/>
              </w:rPr>
              <w:t>cuente con fotografía</w:t>
            </w:r>
            <w:r>
              <w:rPr>
                <w:rFonts w:asciiTheme="minorHAnsi" w:eastAsiaTheme="minorEastAsia" w:hAnsiTheme="minorHAnsi" w:cstheme="minorBidi"/>
                <w:lang w:eastAsia="es-PE"/>
              </w:rPr>
              <w:t>.</w:t>
            </w:r>
          </w:p>
          <w:p w:rsidR="007F30FC" w:rsidRDefault="007F30FC" w:rsidP="007F30FC">
            <w:pPr>
              <w:pStyle w:val="Textocomentario"/>
              <w:rPr>
                <w:rFonts w:asciiTheme="minorHAnsi" w:eastAsiaTheme="minorEastAsia" w:hAnsiTheme="minorHAnsi" w:cstheme="minorBidi"/>
                <w:lang w:eastAsia="es-PE"/>
              </w:rPr>
            </w:pPr>
          </w:p>
          <w:p w:rsidR="004F2C7D" w:rsidRPr="0051716D" w:rsidRDefault="007F30FC" w:rsidP="004F2C7D">
            <w:pPr>
              <w:pStyle w:val="Textocomentario"/>
              <w:rPr>
                <w:rFonts w:asciiTheme="minorHAnsi" w:eastAsiaTheme="minorEastAsia" w:hAnsiTheme="minorHAnsi" w:cstheme="minorBidi"/>
                <w:lang w:eastAsia="es-PE"/>
              </w:rPr>
            </w:pPr>
            <w:r w:rsidRPr="00475CC2">
              <w:rPr>
                <w:rFonts w:asciiTheme="minorHAnsi" w:hAnsiTheme="minorHAnsi" w:cstheme="minorHAnsi"/>
                <w:b/>
              </w:rPr>
              <w:t>Nota:</w:t>
            </w:r>
            <w:r w:rsidRPr="00475CC2">
              <w:rPr>
                <w:rFonts w:asciiTheme="minorHAnsi" w:hAnsiTheme="minorHAnsi" w:cstheme="minorHAnsi"/>
              </w:rPr>
              <w:t xml:space="preserve"> Los títulos y etiquetas de las pantallas mencionadas varían según el país con el que se inició sesión, ver archivo “PedidosSmartphones.TextosRotulos.xlsx”, secciones "</w:t>
            </w:r>
            <w:r w:rsidRPr="00811CB5">
              <w:rPr>
                <w:rFonts w:asciiTheme="minorHAnsi" w:hAnsiTheme="minorHAnsi" w:cstheme="minorHAnsi"/>
              </w:rPr>
              <w:t>Pedidos de tus Clientes</w:t>
            </w:r>
            <w:r w:rsidRPr="00475CC2">
              <w:rPr>
                <w:rFonts w:asciiTheme="minorHAnsi" w:hAnsiTheme="minorHAnsi" w:cstheme="minorHAnsi"/>
              </w:rPr>
              <w:t>", "</w:t>
            </w:r>
            <w:r w:rsidRPr="00811CB5">
              <w:rPr>
                <w:rFonts w:asciiTheme="minorHAnsi" w:hAnsiTheme="minorHAnsi" w:cstheme="minorHAnsi"/>
              </w:rPr>
              <w:t>Detalle Pedido Cliente</w:t>
            </w:r>
            <w:r w:rsidRPr="00475CC2">
              <w:rPr>
                <w:rFonts w:asciiTheme="minorHAnsi" w:hAnsiTheme="minorHAnsi" w:cstheme="minorHAnsi"/>
              </w:rPr>
              <w:t>". Los mensajes a mostrar por el Sistema también varían según el país, ver archivo “PedidosSmartphone.ListaMensajes.xlsx”.</w:t>
            </w:r>
          </w:p>
        </w:tc>
      </w:tr>
      <w:tr w:rsidR="008B28AB" w:rsidRPr="00A53C9B" w:rsidTr="00FE41C6">
        <w:tc>
          <w:tcPr>
            <w:tcW w:w="1843" w:type="dxa"/>
            <w:tcBorders>
              <w:bottom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8B28AB" w:rsidRPr="00A53C9B" w:rsidRDefault="008B28AB" w:rsidP="008B28AB">
            <w:pPr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Datos de entrada</w:t>
            </w:r>
          </w:p>
        </w:tc>
        <w:tc>
          <w:tcPr>
            <w:tcW w:w="12758" w:type="dxa"/>
            <w:gridSpan w:val="3"/>
            <w:tcBorders>
              <w:bottom w:val="single" w:sz="4" w:space="0" w:color="4F81BD" w:themeColor="accent1"/>
            </w:tcBorders>
            <w:vAlign w:val="center"/>
          </w:tcPr>
          <w:p w:rsidR="008B28AB" w:rsidRPr="00503607" w:rsidRDefault="008B28AB" w:rsidP="008B28AB">
            <w:pPr>
              <w:pStyle w:val="Textocomentario"/>
              <w:numPr>
                <w:ilvl w:val="0"/>
                <w:numId w:val="26"/>
              </w:numPr>
              <w:rPr>
                <w:rFonts w:asciiTheme="minorHAnsi" w:eastAsiaTheme="minorEastAsia" w:hAnsiTheme="minorHAnsi" w:cstheme="minorBidi"/>
                <w:lang w:eastAsia="es-PE"/>
              </w:rPr>
            </w:pPr>
            <w:r>
              <w:rPr>
                <w:rFonts w:asciiTheme="minorHAnsi" w:eastAsiaTheme="minorEastAsia" w:hAnsiTheme="minorHAnsi" w:cstheme="minorBidi"/>
                <w:lang w:eastAsia="es-PE"/>
              </w:rPr>
              <w:t>Pedido_nombreClienteSinFoto: &lt;valor&gt;</w:t>
            </w:r>
          </w:p>
        </w:tc>
      </w:tr>
      <w:tr w:rsidR="001B60FC" w:rsidRPr="00A53C9B" w:rsidTr="00FE41C6">
        <w:trPr>
          <w:trHeight w:val="255"/>
        </w:trPr>
        <w:tc>
          <w:tcPr>
            <w:tcW w:w="14601" w:type="dxa"/>
            <w:gridSpan w:val="4"/>
            <w:shd w:val="clear" w:color="auto" w:fill="EEECE1" w:themeFill="background2"/>
            <w:vAlign w:val="center"/>
          </w:tcPr>
          <w:p w:rsidR="001B60FC" w:rsidRPr="00A53C9B" w:rsidRDefault="001B60FC" w:rsidP="00FE41C6">
            <w:pPr>
              <w:rPr>
                <w:color w:val="1F497D" w:themeColor="text2"/>
                <w:sz w:val="20"/>
                <w:szCs w:val="20"/>
              </w:rPr>
            </w:pPr>
            <w:r w:rsidRPr="00A53C9B">
              <w:rPr>
                <w:color w:val="1F497D" w:themeColor="text2"/>
                <w:sz w:val="20"/>
                <w:szCs w:val="20"/>
              </w:rPr>
              <w:t>Procedimiento</w:t>
            </w:r>
          </w:p>
        </w:tc>
      </w:tr>
      <w:tr w:rsidR="001B60FC" w:rsidRPr="00A53C9B" w:rsidTr="00FE41C6">
        <w:trPr>
          <w:trHeight w:val="221"/>
        </w:trPr>
        <w:tc>
          <w:tcPr>
            <w:tcW w:w="14601" w:type="dxa"/>
            <w:gridSpan w:val="4"/>
            <w:shd w:val="clear" w:color="auto" w:fill="auto"/>
            <w:vAlign w:val="center"/>
          </w:tcPr>
          <w:tbl>
            <w:tblPr>
              <w:tblStyle w:val="Tablaconcuadrcula"/>
              <w:tblW w:w="0" w:type="auto"/>
              <w:tblBorders>
                <w:top w:val="single" w:sz="4" w:space="0" w:color="4F81BD" w:themeColor="accent1"/>
                <w:left w:val="single" w:sz="4" w:space="0" w:color="4F81BD" w:themeColor="accent1"/>
                <w:bottom w:val="single" w:sz="4" w:space="0" w:color="4F81BD" w:themeColor="accent1"/>
                <w:right w:val="single" w:sz="4" w:space="0" w:color="4F81BD" w:themeColor="accent1"/>
                <w:insideH w:val="single" w:sz="4" w:space="0" w:color="4F81BD" w:themeColor="accent1"/>
                <w:insideV w:val="single" w:sz="4" w:space="0" w:color="4F81BD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6662"/>
              <w:gridCol w:w="7059"/>
            </w:tblGrid>
            <w:tr w:rsidR="001B60FC" w:rsidRPr="00A53C9B" w:rsidTr="00FE41C6">
              <w:tc>
                <w:tcPr>
                  <w:tcW w:w="625" w:type="dxa"/>
                  <w:shd w:val="clear" w:color="auto" w:fill="EEECE1" w:themeFill="background2"/>
                  <w:vAlign w:val="center"/>
                </w:tcPr>
                <w:p w:rsidR="001B60FC" w:rsidRPr="00A53C9B" w:rsidRDefault="001B60FC" w:rsidP="00FE41C6">
                  <w:pPr>
                    <w:rPr>
                      <w:color w:val="1F497D" w:themeColor="text2"/>
                      <w:sz w:val="20"/>
                      <w:szCs w:val="20"/>
                    </w:rPr>
                  </w:pPr>
                  <w:r w:rsidRPr="00A53C9B">
                    <w:rPr>
                      <w:color w:val="1F497D" w:themeColor="text2"/>
                      <w:sz w:val="20"/>
                      <w:szCs w:val="20"/>
                    </w:rPr>
                    <w:t>Nro.</w:t>
                  </w:r>
                </w:p>
              </w:tc>
              <w:tc>
                <w:tcPr>
                  <w:tcW w:w="6662" w:type="dxa"/>
                  <w:shd w:val="clear" w:color="auto" w:fill="EEECE1" w:themeFill="background2"/>
                  <w:vAlign w:val="center"/>
                </w:tcPr>
                <w:p w:rsidR="001B60FC" w:rsidRPr="00A53C9B" w:rsidRDefault="001B60FC" w:rsidP="00FE41C6">
                  <w:pPr>
                    <w:rPr>
                      <w:color w:val="1F497D" w:themeColor="text2"/>
                      <w:sz w:val="20"/>
                      <w:szCs w:val="20"/>
                    </w:rPr>
                  </w:pPr>
                  <w:r w:rsidRPr="00A53C9B">
                    <w:rPr>
                      <w:color w:val="1F497D" w:themeColor="text2"/>
                      <w:sz w:val="20"/>
                      <w:szCs w:val="20"/>
                    </w:rPr>
                    <w:t>Paso a seguir</w:t>
                  </w:r>
                </w:p>
              </w:tc>
              <w:tc>
                <w:tcPr>
                  <w:tcW w:w="7059" w:type="dxa"/>
                  <w:shd w:val="clear" w:color="auto" w:fill="EEECE1" w:themeFill="background2"/>
                  <w:vAlign w:val="center"/>
                </w:tcPr>
                <w:p w:rsidR="001B60FC" w:rsidRPr="00A53C9B" w:rsidRDefault="001B60FC" w:rsidP="00FE41C6">
                  <w:pPr>
                    <w:rPr>
                      <w:color w:val="1F497D" w:themeColor="text2"/>
                      <w:sz w:val="20"/>
                      <w:szCs w:val="20"/>
                    </w:rPr>
                  </w:pPr>
                  <w:r w:rsidRPr="00A53C9B">
                    <w:rPr>
                      <w:color w:val="1F497D" w:themeColor="text2"/>
                      <w:sz w:val="20"/>
                      <w:szCs w:val="20"/>
                    </w:rPr>
                    <w:t>Resultado esperado</w:t>
                  </w:r>
                </w:p>
              </w:tc>
            </w:tr>
            <w:tr w:rsidR="008B28AB" w:rsidRPr="00A53C9B" w:rsidTr="00FE41C6">
              <w:tc>
                <w:tcPr>
                  <w:tcW w:w="625" w:type="dxa"/>
                  <w:vAlign w:val="center"/>
                </w:tcPr>
                <w:p w:rsidR="008B28AB" w:rsidRPr="00A53C9B" w:rsidRDefault="008B28AB" w:rsidP="008B28AB">
                  <w:pPr>
                    <w:rPr>
                      <w:sz w:val="20"/>
                      <w:szCs w:val="20"/>
                    </w:rPr>
                  </w:pPr>
                  <w:r w:rsidRPr="00A5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662" w:type="dxa"/>
                  <w:vAlign w:val="center"/>
                </w:tcPr>
                <w:p w:rsidR="008B28AB" w:rsidRPr="0051716D" w:rsidRDefault="000C3D6A" w:rsidP="0051716D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Seleccione la opción “</w:t>
                  </w:r>
                  <w:r w:rsidRPr="00393799">
                    <w:rPr>
                      <w:b/>
                      <w:sz w:val="20"/>
                      <w:rPrChange w:id="388" w:author="edwin maduenio carlos" w:date="2015-03-20T05:14:00Z">
                        <w:rPr>
                          <w:sz w:val="20"/>
                        </w:rPr>
                      </w:rPrChange>
                    </w:rPr>
                    <w:t>Pedidos de mis Clientes</w:t>
                  </w:r>
                  <w:r>
                    <w:rPr>
                      <w:sz w:val="20"/>
                    </w:rPr>
                    <w:t>” del menú de opciones</w:t>
                  </w:r>
                  <w:r w:rsidR="0051716D">
                    <w:rPr>
                      <w:sz w:val="20"/>
                    </w:rPr>
                    <w:t>.</w:t>
                  </w:r>
                </w:p>
              </w:tc>
              <w:tc>
                <w:tcPr>
                  <w:tcW w:w="7059" w:type="dxa"/>
                  <w:vAlign w:val="center"/>
                </w:tcPr>
                <w:p w:rsidR="0051716D" w:rsidRPr="006E3E81" w:rsidRDefault="0051716D" w:rsidP="0051716D">
                  <w:pPr>
                    <w:jc w:val="both"/>
                    <w:rPr>
                      <w:sz w:val="20"/>
                    </w:rPr>
                  </w:pPr>
                  <w:r w:rsidRPr="006E3E81">
                    <w:rPr>
                      <w:sz w:val="20"/>
                    </w:rPr>
                    <w:t>El Sistema muestra la pantalla "</w:t>
                  </w:r>
                  <w:ins w:id="389" w:author="edwin maduenio carlos" w:date="2015-03-20T05:14:00Z">
                    <w:r w:rsidR="00393799" w:rsidRPr="003A2608">
                      <w:rPr>
                        <w:sz w:val="20"/>
                      </w:rPr>
                      <w:t>PEDIDOS DE TUS CLIENTES</w:t>
                    </w:r>
                  </w:ins>
                  <w:del w:id="390" w:author="edwin maduenio carlos" w:date="2015-03-20T05:14:00Z">
                    <w:r w:rsidRPr="006E3E81" w:rsidDel="00393799">
                      <w:rPr>
                        <w:sz w:val="20"/>
                      </w:rPr>
                      <w:delText>Pedidos de Clientes</w:delText>
                    </w:r>
                  </w:del>
                  <w:r w:rsidRPr="006E3E81">
                    <w:rPr>
                      <w:sz w:val="20"/>
                    </w:rPr>
                    <w:t>"</w:t>
                  </w:r>
                  <w:r>
                    <w:rPr>
                      <w:sz w:val="20"/>
                    </w:rPr>
                    <w:t>, con los siguientes campos:</w:t>
                  </w:r>
                </w:p>
                <w:p w:rsidR="0051716D" w:rsidRDefault="0051716D" w:rsidP="0051716D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S</w:t>
                  </w:r>
                  <w:r w:rsidRPr="0007769F">
                    <w:rPr>
                      <w:sz w:val="20"/>
                    </w:rPr>
                    <w:t xml:space="preserve">ección Indicadores: </w:t>
                  </w:r>
                </w:p>
                <w:p w:rsidR="0051716D" w:rsidRDefault="0051716D" w:rsidP="0051716D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P</w:t>
                  </w:r>
                  <w:r w:rsidRPr="0007769F">
                    <w:rPr>
                      <w:sz w:val="20"/>
                    </w:rPr>
                    <w:t xml:space="preserve">or </w:t>
                  </w:r>
                  <w:ins w:id="391" w:author="edwin maduenio carlos" w:date="2015-03-20T05:14:00Z">
                    <w:r w:rsidR="00393799">
                      <w:rPr>
                        <w:sz w:val="20"/>
                      </w:rPr>
                      <w:t>E</w:t>
                    </w:r>
                  </w:ins>
                  <w:del w:id="392" w:author="edwin maduenio carlos" w:date="2015-03-20T05:14:00Z">
                    <w:r w:rsidRPr="0007769F" w:rsidDel="00393799">
                      <w:rPr>
                        <w:sz w:val="20"/>
                      </w:rPr>
                      <w:delText>e</w:delText>
                    </w:r>
                  </w:del>
                  <w:r w:rsidRPr="0007769F">
                    <w:rPr>
                      <w:sz w:val="20"/>
                    </w:rPr>
                    <w:t>ntregar</w:t>
                  </w:r>
                  <w:r>
                    <w:rPr>
                      <w:sz w:val="20"/>
                    </w:rPr>
                    <w:t xml:space="preserve">: </w:t>
                  </w:r>
                  <w:r w:rsidRPr="00C24CDD">
                    <w:rPr>
                      <w:sz w:val="20"/>
                    </w:rPr>
                    <w:t>Cantidad de pedidos clientes en estado pendiente de entrega</w:t>
                  </w:r>
                </w:p>
                <w:p w:rsidR="0051716D" w:rsidRPr="0007769F" w:rsidRDefault="0051716D" w:rsidP="0051716D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Por </w:t>
                  </w:r>
                  <w:ins w:id="393" w:author="edwin maduenio carlos" w:date="2015-03-20T05:14:00Z">
                    <w:r w:rsidR="00393799">
                      <w:rPr>
                        <w:sz w:val="20"/>
                      </w:rPr>
                      <w:t>C</w:t>
                    </w:r>
                  </w:ins>
                  <w:del w:id="394" w:author="edwin maduenio carlos" w:date="2015-03-20T05:14:00Z">
                    <w:r w:rsidDel="00393799">
                      <w:rPr>
                        <w:sz w:val="20"/>
                      </w:rPr>
                      <w:delText>c</w:delText>
                    </w:r>
                  </w:del>
                  <w:r>
                    <w:rPr>
                      <w:sz w:val="20"/>
                    </w:rPr>
                    <w:t xml:space="preserve">obrar: </w:t>
                  </w:r>
                  <w:r w:rsidRPr="00C24CDD">
                    <w:rPr>
                      <w:sz w:val="20"/>
                    </w:rPr>
                    <w:t>Por cobrar: Cantidad de pedidos clientes en estado pendiente de cobro</w:t>
                  </w:r>
                </w:p>
                <w:p w:rsidR="0051716D" w:rsidRDefault="0051716D" w:rsidP="0051716D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S</w:t>
                  </w:r>
                  <w:r w:rsidRPr="003A704D">
                    <w:rPr>
                      <w:sz w:val="20"/>
                    </w:rPr>
                    <w:t xml:space="preserve">ección Lista de pedidos: </w:t>
                  </w:r>
                  <w:r w:rsidRPr="00C24CDD">
                    <w:rPr>
                      <w:sz w:val="20"/>
                    </w:rPr>
                    <w:t>Lista de pedidos de clientes, se muestra los siguientes campos:</w:t>
                  </w:r>
                </w:p>
                <w:p w:rsidR="0051716D" w:rsidRDefault="0051716D" w:rsidP="0051716D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sz w:val="20"/>
                    </w:rPr>
                  </w:pPr>
                  <w:r w:rsidRPr="003A704D">
                    <w:rPr>
                      <w:sz w:val="20"/>
                    </w:rPr>
                    <w:t xml:space="preserve">Foto </w:t>
                  </w:r>
                  <w:r>
                    <w:rPr>
                      <w:sz w:val="20"/>
                    </w:rPr>
                    <w:t xml:space="preserve">del </w:t>
                  </w:r>
                  <w:r w:rsidRPr="003A704D">
                    <w:rPr>
                      <w:sz w:val="20"/>
                    </w:rPr>
                    <w:t>cliente</w:t>
                  </w:r>
                </w:p>
                <w:p w:rsidR="0051716D" w:rsidRDefault="0051716D" w:rsidP="0051716D">
                  <w:pPr>
                    <w:pStyle w:val="Prrafodelista"/>
                    <w:numPr>
                      <w:ilvl w:val="2"/>
                      <w:numId w:val="44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Nombre completo del cliente</w:t>
                  </w:r>
                </w:p>
                <w:p w:rsidR="0051716D" w:rsidRDefault="003A2608" w:rsidP="0051716D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Opciones: </w:t>
                  </w:r>
                  <w:r w:rsidR="00393799">
                    <w:rPr>
                      <w:sz w:val="20"/>
                    </w:rPr>
                    <w:t>VOLVER, “CREA</w:t>
                  </w:r>
                  <w:del w:id="395" w:author="edwin maduenio carlos" w:date="2015-04-29T16:37:00Z">
                    <w:r w:rsidR="00393799" w:rsidDel="0013286B">
                      <w:rPr>
                        <w:sz w:val="20"/>
                      </w:rPr>
                      <w:delText>R</w:delText>
                    </w:r>
                  </w:del>
                  <w:r w:rsidR="00393799">
                    <w:rPr>
                      <w:sz w:val="20"/>
                    </w:rPr>
                    <w:t xml:space="preserve"> PEDIDO CLIENTE”, “REVISA TU PEDIDO”</w:t>
                  </w:r>
                  <w:r w:rsidR="00393799" w:rsidRPr="00F229A9">
                    <w:rPr>
                      <w:sz w:val="20"/>
                    </w:rPr>
                    <w:t>.</w:t>
                  </w:r>
                </w:p>
                <w:p w:rsidR="0051716D" w:rsidRDefault="0051716D" w:rsidP="0051716D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El Sistema mostrara en la lista de pedidos el siguiente registro:</w:t>
                  </w:r>
                </w:p>
                <w:p w:rsidR="0051716D" w:rsidRPr="006A73DA" w:rsidRDefault="0051716D" w:rsidP="0051716D">
                  <w:pPr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Cliente </w:t>
                  </w:r>
                </w:p>
                <w:p w:rsidR="0051716D" w:rsidRDefault="00BD2393" w:rsidP="0051716D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Foto por defecto</w:t>
                  </w:r>
                </w:p>
                <w:p w:rsidR="008B28AB" w:rsidRPr="00BD2393" w:rsidRDefault="0051716D" w:rsidP="00BD2393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r w:rsidRPr="006A73DA">
                    <w:rPr>
                      <w:sz w:val="20"/>
                    </w:rPr>
                    <w:t>Nombre del Cliente</w:t>
                  </w:r>
                  <w:r>
                    <w:rPr>
                      <w:sz w:val="20"/>
                    </w:rPr>
                    <w:t>: &lt;pedido_nombreCliente</w:t>
                  </w:r>
                  <w:r w:rsidR="00BD2393">
                    <w:rPr>
                      <w:sz w:val="20"/>
                    </w:rPr>
                    <w:t>SinFoto</w:t>
                  </w:r>
                  <w:r>
                    <w:rPr>
                      <w:sz w:val="20"/>
                    </w:rPr>
                    <w:t>&gt;</w:t>
                  </w:r>
                </w:p>
              </w:tc>
            </w:tr>
            <w:tr w:rsidR="0051716D" w:rsidRPr="00A53C9B" w:rsidTr="00FE41C6">
              <w:tc>
                <w:tcPr>
                  <w:tcW w:w="625" w:type="dxa"/>
                  <w:vAlign w:val="center"/>
                </w:tcPr>
                <w:p w:rsidR="0051716D" w:rsidRPr="00A53C9B" w:rsidRDefault="0051716D" w:rsidP="0051716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662" w:type="dxa"/>
                  <w:vAlign w:val="center"/>
                </w:tcPr>
                <w:p w:rsidR="0051716D" w:rsidRDefault="0051716D" w:rsidP="0051716D">
                  <w:p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Seleccione la opción </w:t>
                  </w:r>
                  <w:r w:rsidRPr="000970D9">
                    <w:rPr>
                      <w:rFonts w:cs="Arial"/>
                      <w:b/>
                      <w:sz w:val="20"/>
                      <w:szCs w:val="20"/>
                    </w:rPr>
                    <w:t>Volver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de la pantalla “</w:t>
                  </w:r>
                  <w:ins w:id="396" w:author="edwin maduenio carlos" w:date="2015-03-20T05:15:00Z">
                    <w:r w:rsidR="00393799" w:rsidRPr="003A2608">
                      <w:rPr>
                        <w:sz w:val="20"/>
                      </w:rPr>
                      <w:t>PEDIDOS DE TUS CLIENTES</w:t>
                    </w:r>
                  </w:ins>
                  <w:del w:id="397" w:author="edwin maduenio carlos" w:date="2015-03-20T05:15:00Z">
                    <w:r w:rsidDel="00393799">
                      <w:rPr>
                        <w:rFonts w:cs="Arial"/>
                        <w:sz w:val="20"/>
                        <w:szCs w:val="20"/>
                      </w:rPr>
                      <w:delText>Pedidos de Clientes</w:delText>
                    </w:r>
                  </w:del>
                  <w:r>
                    <w:rPr>
                      <w:rFonts w:cs="Arial"/>
                      <w:sz w:val="20"/>
                      <w:szCs w:val="20"/>
                    </w:rPr>
                    <w:t>”.</w:t>
                  </w:r>
                </w:p>
              </w:tc>
              <w:tc>
                <w:tcPr>
                  <w:tcW w:w="7059" w:type="dxa"/>
                  <w:vAlign w:val="center"/>
                </w:tcPr>
                <w:p w:rsidR="0051716D" w:rsidRDefault="0051716D" w:rsidP="0051716D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El sistema regresa a la pantalla del menú de Opciones, con los siguientes opciones:</w:t>
                  </w:r>
                </w:p>
                <w:p w:rsidR="0051716D" w:rsidRPr="00164399" w:rsidDel="00393799" w:rsidRDefault="0051716D" w:rsidP="0051716D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398" w:author="edwin maduenio carlos" w:date="2015-03-20T05:15:00Z"/>
                      <w:sz w:val="20"/>
                    </w:rPr>
                  </w:pPr>
                  <w:del w:id="399" w:author="edwin maduenio carlos" w:date="2015-03-20T05:15:00Z">
                    <w:r w:rsidRPr="00164399" w:rsidDel="00393799">
                      <w:rPr>
                        <w:sz w:val="20"/>
                      </w:rPr>
                      <w:delText>Pedido de Cliente</w:delText>
                    </w:r>
                  </w:del>
                </w:p>
                <w:p w:rsidR="0051716D" w:rsidRPr="00164399" w:rsidDel="00393799" w:rsidRDefault="0051716D" w:rsidP="0051716D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400" w:author="edwin maduenio carlos" w:date="2015-03-20T05:15:00Z"/>
                      <w:sz w:val="20"/>
                    </w:rPr>
                  </w:pPr>
                  <w:del w:id="401" w:author="edwin maduenio carlos" w:date="2015-03-20T05:15:00Z">
                    <w:r w:rsidRPr="00164399" w:rsidDel="00393799">
                      <w:rPr>
                        <w:sz w:val="20"/>
                      </w:rPr>
                      <w:delText>Mi Orden de Compra</w:delText>
                    </w:r>
                  </w:del>
                </w:p>
                <w:p w:rsidR="0051716D" w:rsidRPr="00164399" w:rsidDel="00393799" w:rsidRDefault="0051716D" w:rsidP="0051716D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402" w:author="edwin maduenio carlos" w:date="2015-03-20T05:15:00Z"/>
                      <w:sz w:val="20"/>
                    </w:rPr>
                  </w:pPr>
                  <w:del w:id="403" w:author="edwin maduenio carlos" w:date="2015-03-20T05:15:00Z">
                    <w:r w:rsidRPr="00164399" w:rsidDel="00393799">
                      <w:rPr>
                        <w:sz w:val="20"/>
                      </w:rPr>
                      <w:delText>Pendientes de Cobro/Entrega</w:delText>
                    </w:r>
                  </w:del>
                </w:p>
                <w:p w:rsidR="0051716D" w:rsidRPr="00164399" w:rsidDel="00393799" w:rsidRDefault="0051716D" w:rsidP="0051716D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404" w:author="edwin maduenio carlos" w:date="2015-03-20T05:15:00Z"/>
                      <w:sz w:val="20"/>
                    </w:rPr>
                  </w:pPr>
                  <w:del w:id="405" w:author="edwin maduenio carlos" w:date="2015-03-20T05:15:00Z">
                    <w:r w:rsidRPr="00164399" w:rsidDel="00393799">
                      <w:rPr>
                        <w:sz w:val="20"/>
                      </w:rPr>
                      <w:delText>Información Semanal</w:delText>
                    </w:r>
                  </w:del>
                </w:p>
                <w:p w:rsidR="0051716D" w:rsidRPr="00164399" w:rsidDel="00393799" w:rsidRDefault="0051716D" w:rsidP="0051716D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406" w:author="edwin maduenio carlos" w:date="2015-03-20T05:15:00Z"/>
                      <w:sz w:val="20"/>
                    </w:rPr>
                  </w:pPr>
                  <w:del w:id="407" w:author="edwin maduenio carlos" w:date="2015-03-20T05:15:00Z">
                    <w:r w:rsidRPr="00164399" w:rsidDel="00393799">
                      <w:rPr>
                        <w:sz w:val="20"/>
                      </w:rPr>
                      <w:delText>Archivo Histórico</w:delText>
                    </w:r>
                  </w:del>
                </w:p>
                <w:p w:rsidR="0051716D" w:rsidRPr="00164399" w:rsidDel="00393799" w:rsidRDefault="0051716D" w:rsidP="0051716D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408" w:author="edwin maduenio carlos" w:date="2015-03-20T05:15:00Z"/>
                      <w:sz w:val="20"/>
                    </w:rPr>
                  </w:pPr>
                  <w:del w:id="409" w:author="edwin maduenio carlos" w:date="2015-03-20T05:15:00Z">
                    <w:r w:rsidRPr="00164399" w:rsidDel="00393799">
                      <w:rPr>
                        <w:sz w:val="20"/>
                      </w:rPr>
                      <w:delText>Mis Clientes</w:delText>
                    </w:r>
                  </w:del>
                </w:p>
                <w:p w:rsidR="0051716D" w:rsidRPr="00164399" w:rsidDel="00393799" w:rsidRDefault="0051716D" w:rsidP="0051716D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del w:id="410" w:author="edwin maduenio carlos" w:date="2015-03-20T05:15:00Z"/>
                      <w:sz w:val="20"/>
                    </w:rPr>
                  </w:pPr>
                  <w:del w:id="411" w:author="edwin maduenio carlos" w:date="2015-03-20T05:15:00Z">
                    <w:r w:rsidRPr="00164399" w:rsidDel="00393799">
                      <w:rPr>
                        <w:sz w:val="20"/>
                      </w:rPr>
                      <w:delText>Cerrar Sesión</w:delText>
                    </w:r>
                  </w:del>
                </w:p>
                <w:p w:rsidR="00393799" w:rsidRPr="00393799" w:rsidRDefault="0051716D" w:rsidP="00393799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412" w:author="edwin maduenio carlos" w:date="2015-03-20T05:15:00Z"/>
                      <w:sz w:val="20"/>
                    </w:rPr>
                  </w:pPr>
                  <w:del w:id="413" w:author="edwin maduenio carlos" w:date="2015-03-20T05:15:00Z">
                    <w:r w:rsidRPr="00164399" w:rsidDel="00393799">
                      <w:rPr>
                        <w:sz w:val="20"/>
                      </w:rPr>
                      <w:delText>Configuración</w:delText>
                    </w:r>
                  </w:del>
                  <w:ins w:id="414" w:author="edwin maduenio carlos" w:date="2015-03-20T05:15:00Z">
                    <w:r w:rsidR="00393799" w:rsidRPr="00393799">
                      <w:rPr>
                        <w:sz w:val="20"/>
                      </w:rPr>
                      <w:t>Pedidos de mis Clientes</w:t>
                    </w:r>
                  </w:ins>
                </w:p>
                <w:p w:rsidR="00393799" w:rsidRPr="00393799" w:rsidRDefault="00393799" w:rsidP="00393799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415" w:author="edwin maduenio carlos" w:date="2015-03-20T05:15:00Z"/>
                      <w:sz w:val="20"/>
                    </w:rPr>
                  </w:pPr>
                  <w:ins w:id="416" w:author="edwin maduenio carlos" w:date="2015-03-20T05:15:00Z">
                    <w:r w:rsidRPr="00393799">
                      <w:rPr>
                        <w:sz w:val="20"/>
                      </w:rPr>
                      <w:t>Mi Pedido Unique</w:t>
                    </w:r>
                  </w:ins>
                </w:p>
                <w:p w:rsidR="00393799" w:rsidRPr="00393799" w:rsidRDefault="00393799" w:rsidP="00393799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417" w:author="edwin maduenio carlos" w:date="2015-03-20T05:15:00Z"/>
                      <w:sz w:val="20"/>
                    </w:rPr>
                  </w:pPr>
                  <w:ins w:id="418" w:author="edwin maduenio carlos" w:date="2015-03-20T05:15:00Z">
                    <w:r w:rsidRPr="00393799">
                      <w:rPr>
                        <w:sz w:val="20"/>
                      </w:rPr>
                      <w:t>Pendientes de Entrega/Cobro</w:t>
                    </w:r>
                  </w:ins>
                </w:p>
                <w:p w:rsidR="00393799" w:rsidRPr="00393799" w:rsidRDefault="00393799" w:rsidP="00393799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419" w:author="edwin maduenio carlos" w:date="2015-03-20T05:15:00Z"/>
                      <w:sz w:val="20"/>
                    </w:rPr>
                  </w:pPr>
                  <w:ins w:id="420" w:author="edwin maduenio carlos" w:date="2015-03-20T05:15:00Z">
                    <w:r w:rsidRPr="00393799">
                      <w:rPr>
                        <w:sz w:val="20"/>
                      </w:rPr>
                      <w:t>Información Semanal</w:t>
                    </w:r>
                  </w:ins>
                </w:p>
                <w:p w:rsidR="00393799" w:rsidRPr="00393799" w:rsidRDefault="00393799" w:rsidP="00393799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421" w:author="edwin maduenio carlos" w:date="2015-03-20T05:15:00Z"/>
                      <w:sz w:val="20"/>
                    </w:rPr>
                  </w:pPr>
                  <w:ins w:id="422" w:author="edwin maduenio carlos" w:date="2015-03-20T05:15:00Z">
                    <w:r w:rsidRPr="00393799">
                      <w:rPr>
                        <w:sz w:val="20"/>
                      </w:rPr>
                      <w:t>Archivo Histórico</w:t>
                    </w:r>
                  </w:ins>
                </w:p>
                <w:p w:rsidR="00393799" w:rsidRPr="00393799" w:rsidRDefault="00393799" w:rsidP="00393799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423" w:author="edwin maduenio carlos" w:date="2015-03-20T05:15:00Z"/>
                      <w:sz w:val="20"/>
                    </w:rPr>
                  </w:pPr>
                  <w:ins w:id="424" w:author="edwin maduenio carlos" w:date="2015-03-20T05:15:00Z">
                    <w:r w:rsidRPr="00393799">
                      <w:rPr>
                        <w:sz w:val="20"/>
                      </w:rPr>
                      <w:t>Mis Clientes</w:t>
                    </w:r>
                  </w:ins>
                </w:p>
                <w:p w:rsidR="00393799" w:rsidRPr="00393799" w:rsidRDefault="00393799" w:rsidP="00393799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ins w:id="425" w:author="edwin maduenio carlos" w:date="2015-03-20T05:15:00Z"/>
                      <w:sz w:val="20"/>
                    </w:rPr>
                  </w:pPr>
                  <w:ins w:id="426" w:author="edwin maduenio carlos" w:date="2015-03-20T05:15:00Z">
                    <w:r w:rsidRPr="00393799">
                      <w:rPr>
                        <w:sz w:val="20"/>
                      </w:rPr>
                      <w:t>Cerrar Sesión</w:t>
                    </w:r>
                  </w:ins>
                </w:p>
                <w:p w:rsidR="00393799" w:rsidRPr="00BE48D3" w:rsidRDefault="00393799" w:rsidP="00393799">
                  <w:pPr>
                    <w:pStyle w:val="Prrafodelista"/>
                    <w:numPr>
                      <w:ilvl w:val="0"/>
                      <w:numId w:val="43"/>
                    </w:numPr>
                    <w:jc w:val="both"/>
                    <w:rPr>
                      <w:sz w:val="20"/>
                    </w:rPr>
                  </w:pPr>
                  <w:ins w:id="427" w:author="edwin maduenio carlos" w:date="2015-03-20T05:15:00Z">
                    <w:r w:rsidRPr="00393799">
                      <w:rPr>
                        <w:sz w:val="20"/>
                      </w:rPr>
                      <w:t>Configuración</w:t>
                    </w:r>
                  </w:ins>
                </w:p>
              </w:tc>
            </w:tr>
          </w:tbl>
          <w:p w:rsidR="001B60FC" w:rsidRPr="00A53C9B" w:rsidRDefault="001B60FC" w:rsidP="00FE41C6">
            <w:pPr>
              <w:jc w:val="both"/>
              <w:rPr>
                <w:color w:val="1F497D" w:themeColor="text2"/>
                <w:sz w:val="20"/>
                <w:szCs w:val="20"/>
              </w:rPr>
            </w:pPr>
          </w:p>
        </w:tc>
      </w:tr>
      <w:tr w:rsidR="001B60FC" w:rsidRPr="00A53C9B" w:rsidTr="00FE41C6">
        <w:trPr>
          <w:trHeight w:val="221"/>
        </w:trPr>
        <w:tc>
          <w:tcPr>
            <w:tcW w:w="14601" w:type="dxa"/>
            <w:gridSpan w:val="4"/>
            <w:shd w:val="clear" w:color="auto" w:fill="EEECE1" w:themeFill="background2"/>
            <w:vAlign w:val="center"/>
          </w:tcPr>
          <w:p w:rsidR="001B60FC" w:rsidRPr="00A53C9B" w:rsidRDefault="001B60FC" w:rsidP="00FE41C6">
            <w:pPr>
              <w:rPr>
                <w:color w:val="1F497D" w:themeColor="text2"/>
                <w:sz w:val="20"/>
                <w:szCs w:val="20"/>
              </w:rPr>
            </w:pPr>
            <w:r w:rsidRPr="00121B18">
              <w:rPr>
                <w:color w:val="1F497D" w:themeColor="text2"/>
                <w:sz w:val="20"/>
                <w:szCs w:val="20"/>
              </w:rPr>
              <w:t>Pantallas asociadas y herramientas a utilizar</w:t>
            </w:r>
          </w:p>
        </w:tc>
      </w:tr>
      <w:tr w:rsidR="001B60FC" w:rsidRPr="00A53C9B" w:rsidTr="00FE41C6">
        <w:trPr>
          <w:trHeight w:val="221"/>
        </w:trPr>
        <w:tc>
          <w:tcPr>
            <w:tcW w:w="14601" w:type="dxa"/>
            <w:gridSpan w:val="4"/>
            <w:shd w:val="clear" w:color="auto" w:fill="auto"/>
            <w:vAlign w:val="center"/>
          </w:tcPr>
          <w:p w:rsidR="00697433" w:rsidRPr="00DF2052" w:rsidRDefault="00697433" w:rsidP="00DF2052">
            <w:pPr>
              <w:jc w:val="center"/>
              <w:rPr>
                <w:color w:val="1F497D" w:themeColor="text2"/>
                <w:sz w:val="20"/>
              </w:rPr>
            </w:pPr>
            <w:r w:rsidRPr="00DF2052">
              <w:rPr>
                <w:color w:val="1F497D" w:themeColor="text2"/>
                <w:sz w:val="20"/>
              </w:rPr>
              <w:t xml:space="preserve">Pantalla: </w:t>
            </w:r>
            <w:del w:id="428" w:author="edwin maduenio carlos" w:date="2015-03-20T05:16:00Z">
              <w:r w:rsidRPr="00DF2052" w:rsidDel="00161E2C">
                <w:rPr>
                  <w:color w:val="1F497D" w:themeColor="text2"/>
                  <w:sz w:val="20"/>
                </w:rPr>
                <w:delText>Pedidos de Clientes</w:delText>
              </w:r>
            </w:del>
            <w:ins w:id="429" w:author="edwin maduenio carlos" w:date="2015-03-20T05:16:00Z">
              <w:r w:rsidR="00161E2C" w:rsidRPr="00161E2C">
                <w:rPr>
                  <w:color w:val="1F497D" w:themeColor="text2"/>
                  <w:sz w:val="20"/>
                </w:rPr>
                <w:t>PEDIDOS DE TUS CLIENTES</w:t>
              </w:r>
            </w:ins>
          </w:p>
          <w:p w:rsidR="00910AED" w:rsidRDefault="00615690" w:rsidP="00DF2052">
            <w:pPr>
              <w:ind w:left="360"/>
              <w:jc w:val="center"/>
              <w:rPr>
                <w:color w:val="1F497D" w:themeColor="text2"/>
                <w:sz w:val="20"/>
                <w:szCs w:val="20"/>
              </w:rPr>
            </w:pPr>
            <w:ins w:id="430" w:author="edwin maduenio carlos" w:date="2015-04-10T14:38:00Z">
              <w:r>
                <w:rPr>
                  <w:noProof/>
                </w:rPr>
                <w:drawing>
                  <wp:inline distT="0" distB="0" distL="0" distR="0" wp14:anchorId="7840559F" wp14:editId="69400E86">
                    <wp:extent cx="2059200" cy="3430800"/>
                    <wp:effectExtent l="19050" t="19050" r="17780" b="17780"/>
                    <wp:docPr id="8" name="Imagen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3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59200" cy="34308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431" w:author="edwin maduenio carlos" w:date="2015-03-20T05:15:00Z">
              <w:r w:rsidR="00EA16A7" w:rsidDel="00161E2C">
                <w:rPr>
                  <w:noProof/>
                </w:rPr>
                <w:drawing>
                  <wp:inline distT="0" distB="0" distL="0" distR="0" wp14:anchorId="4AA74FB7" wp14:editId="70EDD3A0">
                    <wp:extent cx="2023200" cy="3657600"/>
                    <wp:effectExtent l="0" t="0" r="0" b="0"/>
                    <wp:docPr id="11" name="Imagen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3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23200" cy="3657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:rsidR="001038F4" w:rsidRPr="00A53C9B" w:rsidRDefault="001038F4" w:rsidP="00FE41C6">
            <w:pPr>
              <w:rPr>
                <w:color w:val="1F497D" w:themeColor="text2"/>
                <w:sz w:val="20"/>
                <w:szCs w:val="20"/>
              </w:rPr>
            </w:pPr>
          </w:p>
        </w:tc>
      </w:tr>
    </w:tbl>
    <w:p w:rsidR="001B60FC" w:rsidRDefault="001B60FC" w:rsidP="00574F6A"/>
    <w:p w:rsidR="00C62515" w:rsidRDefault="00C62515" w:rsidP="00C62515">
      <w:pPr>
        <w:pStyle w:val="Ttulo1"/>
        <w:numPr>
          <w:ilvl w:val="0"/>
          <w:numId w:val="1"/>
        </w:numPr>
        <w:spacing w:before="0"/>
        <w:rPr>
          <w:rFonts w:asciiTheme="minorHAnsi" w:hAnsiTheme="minorHAnsi"/>
          <w:color w:val="1F497D" w:themeColor="text2"/>
          <w:sz w:val="22"/>
          <w:szCs w:val="22"/>
        </w:rPr>
      </w:pPr>
      <w:bookmarkStart w:id="432" w:name="_Toc414593502"/>
      <w:r>
        <w:rPr>
          <w:rFonts w:asciiTheme="minorHAnsi" w:hAnsiTheme="minorHAnsi"/>
          <w:color w:val="1F497D" w:themeColor="text2"/>
          <w:sz w:val="22"/>
          <w:szCs w:val="22"/>
        </w:rPr>
        <w:t>ANEXOS</w:t>
      </w:r>
      <w:bookmarkEnd w:id="432"/>
    </w:p>
    <w:tbl>
      <w:tblPr>
        <w:tblStyle w:val="Tablaconcuadrcula"/>
        <w:tblW w:w="1434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6379"/>
        <w:gridCol w:w="7371"/>
      </w:tblGrid>
      <w:tr w:rsidR="00E80308" w:rsidRPr="007C4FEF" w:rsidTr="00FE41C6">
        <w:tc>
          <w:tcPr>
            <w:tcW w:w="596" w:type="dxa"/>
            <w:shd w:val="clear" w:color="auto" w:fill="EEECE1" w:themeFill="background2"/>
          </w:tcPr>
          <w:p w:rsidR="00E80308" w:rsidRPr="007C4FEF" w:rsidRDefault="00E80308" w:rsidP="00FE41C6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7C4FEF">
              <w:rPr>
                <w:color w:val="1F497D" w:themeColor="text2"/>
                <w:sz w:val="20"/>
                <w:szCs w:val="20"/>
              </w:rPr>
              <w:t>Nro.</w:t>
            </w:r>
          </w:p>
        </w:tc>
        <w:tc>
          <w:tcPr>
            <w:tcW w:w="6379" w:type="dxa"/>
            <w:shd w:val="clear" w:color="auto" w:fill="EEECE1" w:themeFill="background2"/>
          </w:tcPr>
          <w:p w:rsidR="00E80308" w:rsidRPr="007C4FEF" w:rsidRDefault="00E80308" w:rsidP="00FE41C6">
            <w:pPr>
              <w:jc w:val="center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Nombre y descripción del archivo</w:t>
            </w:r>
          </w:p>
        </w:tc>
        <w:tc>
          <w:tcPr>
            <w:tcW w:w="7371" w:type="dxa"/>
            <w:shd w:val="clear" w:color="auto" w:fill="EEECE1" w:themeFill="background2"/>
          </w:tcPr>
          <w:p w:rsidR="00E80308" w:rsidRPr="007C4FEF" w:rsidRDefault="00E80308" w:rsidP="00FE41C6">
            <w:pPr>
              <w:jc w:val="center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Archivo</w:t>
            </w:r>
          </w:p>
        </w:tc>
      </w:tr>
      <w:tr w:rsidR="00E80308" w:rsidRPr="007C4FEF" w:rsidTr="00FE41C6">
        <w:tc>
          <w:tcPr>
            <w:tcW w:w="596" w:type="dxa"/>
          </w:tcPr>
          <w:p w:rsidR="00E80308" w:rsidRPr="007C4FEF" w:rsidRDefault="00E80308" w:rsidP="00FE41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379" w:type="dxa"/>
          </w:tcPr>
          <w:p w:rsidR="00E80308" w:rsidRPr="007C4FEF" w:rsidRDefault="00E80308" w:rsidP="00FE41C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Lista de etiquetas y títulos de las pantallas del aplicativo</w:t>
            </w:r>
          </w:p>
        </w:tc>
        <w:tc>
          <w:tcPr>
            <w:tcW w:w="7371" w:type="dxa"/>
            <w:vAlign w:val="center"/>
          </w:tcPr>
          <w:p w:rsidR="00E80308" w:rsidRPr="005067D2" w:rsidRDefault="00E80308" w:rsidP="00FE41C6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80308" w:rsidRPr="007C4FEF" w:rsidTr="00FE41C6">
        <w:tc>
          <w:tcPr>
            <w:tcW w:w="596" w:type="dxa"/>
          </w:tcPr>
          <w:p w:rsidR="00E80308" w:rsidRDefault="00E80308" w:rsidP="00FE41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79" w:type="dxa"/>
          </w:tcPr>
          <w:p w:rsidR="00E80308" w:rsidRDefault="00E80308" w:rsidP="00FE41C6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Lista de mensajes a mostrar por el aplicativo</w:t>
            </w:r>
          </w:p>
        </w:tc>
        <w:tc>
          <w:tcPr>
            <w:tcW w:w="7371" w:type="dxa"/>
            <w:vAlign w:val="center"/>
          </w:tcPr>
          <w:p w:rsidR="00E80308" w:rsidRPr="001C2D63" w:rsidRDefault="00E80308" w:rsidP="00FE41C6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C62515" w:rsidRDefault="00C62515" w:rsidP="00574F6A"/>
    <w:p w:rsidR="00E80308" w:rsidRDefault="00E80308" w:rsidP="00574F6A">
      <w:r w:rsidRPr="004B6AA0">
        <w:rPr>
          <w:rStyle w:val="Refdenotaalfinal"/>
          <w:b/>
          <w:vertAlign w:val="baseline"/>
        </w:rPr>
        <w:t>Nota</w:t>
      </w:r>
      <w:r w:rsidRPr="004B6AA0">
        <w:rPr>
          <w:rStyle w:val="Refdenotaalfinal"/>
          <w:vertAlign w:val="baseline"/>
        </w:rPr>
        <w:t>:</w:t>
      </w:r>
      <w:r w:rsidRPr="00137B80">
        <w:rPr>
          <w:rStyle w:val="Refdenotaalfinal"/>
        </w:rPr>
        <w:t xml:space="preserve"> </w:t>
      </w:r>
      <w:r>
        <w:rPr>
          <w:rFonts w:cs="Arial"/>
        </w:rPr>
        <w:t>Para abrir el archivo haga doble clic en el icono del archivo</w:t>
      </w:r>
    </w:p>
    <w:sectPr w:rsidR="00E80308" w:rsidSect="007C26CF">
      <w:headerReference w:type="default" r:id="rId37"/>
      <w:pgSz w:w="16838" w:h="11906" w:orient="landscape" w:code="9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D3B" w:rsidRDefault="000F0D3B" w:rsidP="00E92346">
      <w:pPr>
        <w:spacing w:after="0" w:line="240" w:lineRule="auto"/>
      </w:pPr>
      <w:r>
        <w:separator/>
      </w:r>
    </w:p>
  </w:endnote>
  <w:endnote w:type="continuationSeparator" w:id="0">
    <w:p w:rsidR="000F0D3B" w:rsidRDefault="000F0D3B" w:rsidP="00E9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3B" w:rsidRPr="004154EA" w:rsidRDefault="000F0D3B" w:rsidP="001B52F3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b/>
        <w:sz w:val="16"/>
        <w:szCs w:val="14"/>
        <w:u w:val="single"/>
      </w:rPr>
    </w:pPr>
    <w:r w:rsidRPr="004154EA">
      <w:rPr>
        <w:rFonts w:asciiTheme="minorHAnsi" w:hAnsiTheme="minorHAnsi"/>
        <w:b/>
        <w:sz w:val="16"/>
        <w:szCs w:val="14"/>
      </w:rPr>
      <w:t xml:space="preserve">PALABRAS CLAVES: </w:t>
    </w:r>
  </w:p>
  <w:p w:rsidR="000F0D3B" w:rsidRPr="004154EA" w:rsidRDefault="000F0D3B" w:rsidP="001B52F3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sz w:val="16"/>
        <w:szCs w:val="14"/>
      </w:rPr>
    </w:pPr>
  </w:p>
  <w:p w:rsidR="000F0D3B" w:rsidRPr="004154EA" w:rsidRDefault="000F0D3B" w:rsidP="001B52F3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sz w:val="24"/>
        <w:lang w:val="es-UY"/>
      </w:rPr>
    </w:pPr>
    <w:r w:rsidRPr="004154EA">
      <w:rPr>
        <w:rFonts w:asciiTheme="minorHAnsi" w:hAnsiTheme="minorHAnsi"/>
        <w:sz w:val="16"/>
        <w:szCs w:val="14"/>
      </w:rPr>
      <w:t>® Todos los derechos de los contenidos son propiedad del Centro de Integración y Desarrollo. Se prohíbe la copia, descarga, almacenamiento (en cualquier soporte), transmisión, exhibición o reproducción en público, así como la adaptación o alteración del contenido de este documento bajo ningún concepto, sin la correspondiente autorización previa del Centro de Integración y Desarrollo.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D3B" w:rsidRDefault="000F0D3B" w:rsidP="00E92346">
      <w:pPr>
        <w:spacing w:after="0" w:line="240" w:lineRule="auto"/>
      </w:pPr>
      <w:r>
        <w:separator/>
      </w:r>
    </w:p>
  </w:footnote>
  <w:footnote w:type="continuationSeparator" w:id="0">
    <w:p w:rsidR="000F0D3B" w:rsidRDefault="000F0D3B" w:rsidP="00E92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7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1275"/>
      <w:gridCol w:w="3969"/>
      <w:gridCol w:w="1701"/>
      <w:gridCol w:w="1701"/>
    </w:tblGrid>
    <w:tr w:rsidR="000F0D3B" w:rsidTr="005F63C7">
      <w:trPr>
        <w:cantSplit/>
        <w:trHeight w:val="285"/>
        <w:tblHeader/>
      </w:trPr>
      <w:tc>
        <w:tcPr>
          <w:tcW w:w="1560" w:type="dxa"/>
          <w:vMerge w:val="restart"/>
          <w:vAlign w:val="center"/>
        </w:tcPr>
        <w:p w:rsidR="000F0D3B" w:rsidRDefault="000F0D3B" w:rsidP="005F63C7">
          <w:pPr>
            <w:pStyle w:val="Encabezado"/>
            <w:ind w:right="360"/>
            <w:jc w:val="center"/>
          </w:pPr>
          <w:r>
            <w:rPr>
              <w:noProof/>
            </w:rPr>
            <w:drawing>
              <wp:inline distT="0" distB="0" distL="0" distR="0" wp14:anchorId="773DF83C" wp14:editId="1F691FAB">
                <wp:extent cx="886908" cy="217170"/>
                <wp:effectExtent l="19050" t="0" r="8442" b="0"/>
                <wp:docPr id="23" name="0 Imagen" descr="logo_yanb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yanb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908" cy="217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gridSpan w:val="3"/>
          <w:vMerge w:val="restart"/>
          <w:vAlign w:val="center"/>
        </w:tcPr>
        <w:p w:rsidR="000F0D3B" w:rsidRPr="004C5245" w:rsidRDefault="000F0D3B" w:rsidP="008169BA">
          <w:pPr>
            <w:pStyle w:val="Encabezado"/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  <w:sz w:val="28"/>
            </w:rPr>
            <w:t>ESPECIFICACIÓN DEL CASO DE PRUEBA</w:t>
          </w:r>
        </w:p>
      </w:tc>
      <w:tc>
        <w:tcPr>
          <w:tcW w:w="1701" w:type="dxa"/>
          <w:shd w:val="clear" w:color="auto" w:fill="B8CCE4"/>
          <w:vAlign w:val="center"/>
        </w:tcPr>
        <w:p w:rsidR="000F0D3B" w:rsidRPr="00B525B6" w:rsidRDefault="000F0D3B" w:rsidP="005F63C7">
          <w:pPr>
            <w:pStyle w:val="Encabezado"/>
            <w:jc w:val="center"/>
            <w:rPr>
              <w:rFonts w:ascii="Calibri" w:hAnsi="Calibri"/>
              <w:b/>
              <w:color w:val="1F497D"/>
              <w:sz w:val="18"/>
              <w:lang w:val="fr-FR"/>
            </w:rPr>
          </w:pPr>
          <w:r>
            <w:rPr>
              <w:rFonts w:ascii="Calibri" w:hAnsi="Calibri"/>
              <w:b/>
              <w:color w:val="1F497D"/>
              <w:sz w:val="18"/>
              <w:lang w:val="fr-FR"/>
            </w:rPr>
            <w:t>FORMATO</w:t>
          </w:r>
        </w:p>
      </w:tc>
    </w:tr>
    <w:tr w:rsidR="000F0D3B" w:rsidTr="005F63C7">
      <w:trPr>
        <w:cantSplit/>
        <w:trHeight w:val="255"/>
        <w:tblHeader/>
      </w:trPr>
      <w:tc>
        <w:tcPr>
          <w:tcW w:w="1560" w:type="dxa"/>
          <w:vMerge/>
        </w:tcPr>
        <w:p w:rsidR="000F0D3B" w:rsidRDefault="000F0D3B" w:rsidP="005F63C7">
          <w:pPr>
            <w:pStyle w:val="Encabezado"/>
            <w:rPr>
              <w:noProof/>
            </w:rPr>
          </w:pPr>
        </w:p>
      </w:tc>
      <w:tc>
        <w:tcPr>
          <w:tcW w:w="6945" w:type="dxa"/>
          <w:gridSpan w:val="3"/>
          <w:vMerge/>
        </w:tcPr>
        <w:p w:rsidR="000F0D3B" w:rsidRPr="00C26B75" w:rsidRDefault="000F0D3B" w:rsidP="005F63C7">
          <w:pPr>
            <w:pStyle w:val="Encabezado"/>
            <w:jc w:val="center"/>
            <w:rPr>
              <w:rFonts w:ascii="Calibri" w:hAnsi="Calibri"/>
              <w:lang w:val="fr-FR"/>
            </w:rPr>
          </w:pPr>
        </w:p>
      </w:tc>
      <w:tc>
        <w:tcPr>
          <w:tcW w:w="1701" w:type="dxa"/>
          <w:vAlign w:val="center"/>
        </w:tcPr>
        <w:p w:rsidR="000F0D3B" w:rsidRPr="00C26B75" w:rsidRDefault="000F0D3B" w:rsidP="00605343">
          <w:pPr>
            <w:pStyle w:val="Encabezado"/>
            <w:jc w:val="center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>SPP-F082</w:t>
          </w:r>
        </w:p>
      </w:tc>
    </w:tr>
    <w:tr w:rsidR="000F0D3B" w:rsidTr="005F63C7">
      <w:trPr>
        <w:cantSplit/>
        <w:trHeight w:val="255"/>
        <w:tblHeader/>
      </w:trPr>
      <w:tc>
        <w:tcPr>
          <w:tcW w:w="1560" w:type="dxa"/>
          <w:vMerge/>
        </w:tcPr>
        <w:p w:rsidR="000F0D3B" w:rsidRDefault="000F0D3B" w:rsidP="005F63C7">
          <w:pPr>
            <w:pStyle w:val="Encabezado"/>
            <w:rPr>
              <w:noProof/>
            </w:rPr>
          </w:pPr>
        </w:p>
      </w:tc>
      <w:tc>
        <w:tcPr>
          <w:tcW w:w="6945" w:type="dxa"/>
          <w:gridSpan w:val="3"/>
          <w:vMerge/>
        </w:tcPr>
        <w:p w:rsidR="000F0D3B" w:rsidRPr="00C26B75" w:rsidRDefault="000F0D3B" w:rsidP="005F63C7">
          <w:pPr>
            <w:pStyle w:val="Encabezado"/>
            <w:jc w:val="center"/>
            <w:rPr>
              <w:rFonts w:ascii="Calibri" w:hAnsi="Calibri"/>
              <w:lang w:val="fr-FR"/>
            </w:rPr>
          </w:pPr>
        </w:p>
      </w:tc>
      <w:tc>
        <w:tcPr>
          <w:tcW w:w="1701" w:type="dxa"/>
          <w:vAlign w:val="center"/>
        </w:tcPr>
        <w:p w:rsidR="000F0D3B" w:rsidRDefault="000F0D3B" w:rsidP="00605343">
          <w:pPr>
            <w:pStyle w:val="Encabezado"/>
            <w:jc w:val="center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>1.0 - 12</w:t>
          </w:r>
          <w:r w:rsidRPr="00C26B75">
            <w:rPr>
              <w:rFonts w:ascii="Calibri" w:hAnsi="Calibri"/>
              <w:sz w:val="18"/>
            </w:rPr>
            <w:t>/</w:t>
          </w:r>
          <w:r>
            <w:rPr>
              <w:rFonts w:ascii="Calibri" w:hAnsi="Calibri"/>
              <w:sz w:val="18"/>
            </w:rPr>
            <w:t>08/2013</w:t>
          </w:r>
        </w:p>
      </w:tc>
    </w:tr>
    <w:tr w:rsidR="000F0D3B" w:rsidRPr="00701BF0" w:rsidTr="005F63C7">
      <w:trPr>
        <w:cantSplit/>
        <w:trHeight w:val="148"/>
        <w:tblHeader/>
      </w:trPr>
      <w:tc>
        <w:tcPr>
          <w:tcW w:w="1560" w:type="dxa"/>
          <w:vMerge/>
        </w:tcPr>
        <w:p w:rsidR="000F0D3B" w:rsidRDefault="000F0D3B" w:rsidP="005F63C7">
          <w:pPr>
            <w:pStyle w:val="Encabezado"/>
            <w:rPr>
              <w:noProof/>
            </w:rPr>
          </w:pPr>
        </w:p>
      </w:tc>
      <w:tc>
        <w:tcPr>
          <w:tcW w:w="1275" w:type="dxa"/>
          <w:vAlign w:val="center"/>
        </w:tcPr>
        <w:p w:rsidR="000F0D3B" w:rsidRPr="0093063C" w:rsidRDefault="000F0D3B" w:rsidP="005F63C7">
          <w:pPr>
            <w:pStyle w:val="Encabezado"/>
            <w:jc w:val="center"/>
            <w:rPr>
              <w:rFonts w:ascii="Calibri" w:hAnsi="Calibri"/>
              <w:b/>
              <w:sz w:val="18"/>
            </w:rPr>
          </w:pPr>
          <w:r>
            <w:rPr>
              <w:rFonts w:ascii="Calibri" w:hAnsi="Calibri"/>
              <w:b/>
              <w:sz w:val="18"/>
            </w:rPr>
            <w:t>APROBADO</w:t>
          </w:r>
        </w:p>
      </w:tc>
      <w:tc>
        <w:tcPr>
          <w:tcW w:w="3969" w:type="dxa"/>
          <w:vAlign w:val="center"/>
        </w:tcPr>
        <w:p w:rsidR="000F0D3B" w:rsidRPr="00C26B75" w:rsidRDefault="000F0D3B" w:rsidP="005F63C7">
          <w:pPr>
            <w:pStyle w:val="Encabezado"/>
            <w:jc w:val="center"/>
            <w:rPr>
              <w:rFonts w:ascii="Calibri" w:hAnsi="Calibri"/>
              <w:sz w:val="18"/>
            </w:rPr>
          </w:pPr>
        </w:p>
      </w:tc>
      <w:tc>
        <w:tcPr>
          <w:tcW w:w="1701" w:type="dxa"/>
          <w:vAlign w:val="center"/>
        </w:tcPr>
        <w:p w:rsidR="000F0D3B" w:rsidRPr="00701BF0" w:rsidRDefault="000F0D3B" w:rsidP="005F63C7">
          <w:pPr>
            <w:pStyle w:val="Encabezado"/>
            <w:jc w:val="center"/>
            <w:rPr>
              <w:rFonts w:ascii="Calibri" w:hAnsi="Calibri"/>
              <w:sz w:val="18"/>
              <w:lang w:val="es-ES"/>
            </w:rPr>
          </w:pPr>
        </w:p>
      </w:tc>
      <w:tc>
        <w:tcPr>
          <w:tcW w:w="1701" w:type="dxa"/>
          <w:vAlign w:val="center"/>
        </w:tcPr>
        <w:p w:rsidR="000F0D3B" w:rsidRPr="00701BF0" w:rsidRDefault="000F0D3B" w:rsidP="005F63C7">
          <w:pPr>
            <w:pStyle w:val="Encabezado"/>
            <w:jc w:val="center"/>
            <w:rPr>
              <w:rFonts w:ascii="Calibri" w:hAnsi="Calibri"/>
              <w:sz w:val="18"/>
              <w:lang w:val="es-ES"/>
            </w:rPr>
          </w:pPr>
          <w:r w:rsidRPr="00701BF0">
            <w:rPr>
              <w:rFonts w:ascii="Calibri" w:hAnsi="Calibri"/>
              <w:snapToGrid w:val="0"/>
              <w:sz w:val="18"/>
              <w:lang w:val="es-ES"/>
            </w:rPr>
            <w:t xml:space="preserve">Página </w: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begin"/>
          </w:r>
          <w:r w:rsidRPr="00701BF0">
            <w:rPr>
              <w:rFonts w:ascii="Calibri" w:hAnsi="Calibri"/>
              <w:snapToGrid w:val="0"/>
              <w:sz w:val="18"/>
              <w:lang w:val="es-ES"/>
            </w:rPr>
            <w:instrText xml:space="preserve"> PAGE </w:instrTex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separate"/>
          </w:r>
          <w:r w:rsidR="00112813">
            <w:rPr>
              <w:rFonts w:ascii="Calibri" w:hAnsi="Calibri"/>
              <w:noProof/>
              <w:snapToGrid w:val="0"/>
              <w:sz w:val="18"/>
              <w:lang w:val="es-ES"/>
            </w:rPr>
            <w:t>1</w: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end"/>
          </w:r>
          <w:r w:rsidRPr="00701BF0">
            <w:rPr>
              <w:rFonts w:ascii="Calibri" w:hAnsi="Calibri"/>
              <w:snapToGrid w:val="0"/>
              <w:sz w:val="18"/>
              <w:lang w:val="es-ES"/>
            </w:rPr>
            <w:t xml:space="preserve"> de </w: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begin"/>
          </w:r>
          <w:r w:rsidRPr="00701BF0">
            <w:rPr>
              <w:rFonts w:ascii="Calibri" w:hAnsi="Calibri"/>
              <w:snapToGrid w:val="0"/>
              <w:sz w:val="18"/>
              <w:lang w:val="es-ES"/>
            </w:rPr>
            <w:instrText xml:space="preserve"> NUMPAGES </w:instrTex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separate"/>
          </w:r>
          <w:r w:rsidR="00112813">
            <w:rPr>
              <w:rFonts w:ascii="Calibri" w:hAnsi="Calibri"/>
              <w:noProof/>
              <w:snapToGrid w:val="0"/>
              <w:sz w:val="18"/>
              <w:lang w:val="es-ES"/>
            </w:rPr>
            <w:t>3</w: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end"/>
          </w:r>
        </w:p>
      </w:tc>
    </w:tr>
  </w:tbl>
  <w:p w:rsidR="000F0D3B" w:rsidRPr="00FB571D" w:rsidRDefault="000F0D3B" w:rsidP="00E22ADB">
    <w:pPr>
      <w:pStyle w:val="Encabezado"/>
    </w:pPr>
  </w:p>
  <w:p w:rsidR="000F0D3B" w:rsidRDefault="000F0D3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601" w:type="dxa"/>
      <w:tblInd w:w="108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Look w:val="04A0" w:firstRow="1" w:lastRow="0" w:firstColumn="1" w:lastColumn="0" w:noHBand="0" w:noVBand="1"/>
    </w:tblPr>
    <w:tblGrid>
      <w:gridCol w:w="1476"/>
      <w:gridCol w:w="1441"/>
      <w:gridCol w:w="8423"/>
      <w:gridCol w:w="1560"/>
      <w:gridCol w:w="1701"/>
    </w:tblGrid>
    <w:tr w:rsidR="000F0D3B" w:rsidTr="008169BA">
      <w:tc>
        <w:tcPr>
          <w:tcW w:w="1476" w:type="dxa"/>
          <w:vMerge w:val="restart"/>
          <w:vAlign w:val="center"/>
        </w:tcPr>
        <w:p w:rsidR="000F0D3B" w:rsidRDefault="000F0D3B" w:rsidP="00E92346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>
                <wp:extent cx="777551" cy="190500"/>
                <wp:effectExtent l="19050" t="0" r="3499" b="0"/>
                <wp:docPr id="22" name="0 Imagen" descr="logo_yanb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yanb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551" cy="19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24" w:type="dxa"/>
          <w:gridSpan w:val="3"/>
          <w:vMerge w:val="restart"/>
          <w:vAlign w:val="center"/>
        </w:tcPr>
        <w:p w:rsidR="000F0D3B" w:rsidRPr="009464BA" w:rsidRDefault="000F0D3B" w:rsidP="00E22ADB">
          <w:pPr>
            <w:pStyle w:val="Encabezado"/>
            <w:jc w:val="center"/>
            <w:rPr>
              <w:b/>
            </w:rPr>
          </w:pPr>
          <w:r>
            <w:rPr>
              <w:b/>
              <w:sz w:val="28"/>
            </w:rPr>
            <w:t>ESPECIFICACIÓN DEL CASO DE PRUEBA</w:t>
          </w:r>
        </w:p>
      </w:tc>
      <w:tc>
        <w:tcPr>
          <w:tcW w:w="1701" w:type="dxa"/>
          <w:shd w:val="clear" w:color="auto" w:fill="B8CCE4" w:themeFill="accent1" w:themeFillTint="66"/>
          <w:vAlign w:val="center"/>
        </w:tcPr>
        <w:p w:rsidR="000F0D3B" w:rsidRPr="001B52F3" w:rsidRDefault="000F0D3B" w:rsidP="00E92346">
          <w:pPr>
            <w:pStyle w:val="Encabezado"/>
            <w:jc w:val="center"/>
            <w:rPr>
              <w:b/>
              <w:color w:val="1F497D" w:themeColor="text2"/>
              <w:sz w:val="20"/>
              <w:szCs w:val="20"/>
            </w:rPr>
          </w:pPr>
          <w:r w:rsidRPr="001B52F3">
            <w:rPr>
              <w:b/>
              <w:color w:val="1F497D" w:themeColor="text2"/>
              <w:sz w:val="20"/>
              <w:szCs w:val="20"/>
            </w:rPr>
            <w:t>FORMATO</w:t>
          </w:r>
        </w:p>
      </w:tc>
    </w:tr>
    <w:tr w:rsidR="000F0D3B" w:rsidTr="008169BA">
      <w:tc>
        <w:tcPr>
          <w:tcW w:w="1476" w:type="dxa"/>
          <w:vMerge/>
          <w:vAlign w:val="center"/>
        </w:tcPr>
        <w:p w:rsidR="000F0D3B" w:rsidRDefault="000F0D3B" w:rsidP="00E92346">
          <w:pPr>
            <w:pStyle w:val="Encabezado"/>
            <w:jc w:val="center"/>
          </w:pPr>
        </w:p>
      </w:tc>
      <w:tc>
        <w:tcPr>
          <w:tcW w:w="11424" w:type="dxa"/>
          <w:gridSpan w:val="3"/>
          <w:vMerge/>
          <w:vAlign w:val="center"/>
        </w:tcPr>
        <w:p w:rsidR="000F0D3B" w:rsidRDefault="000F0D3B" w:rsidP="00E92346">
          <w:pPr>
            <w:pStyle w:val="Encabezado"/>
            <w:jc w:val="center"/>
          </w:pPr>
        </w:p>
      </w:tc>
      <w:tc>
        <w:tcPr>
          <w:tcW w:w="1701" w:type="dxa"/>
          <w:vAlign w:val="center"/>
        </w:tcPr>
        <w:p w:rsidR="000F0D3B" w:rsidRPr="003A5E19" w:rsidRDefault="000F0D3B" w:rsidP="002605D3">
          <w:pPr>
            <w:pStyle w:val="Encabezado"/>
            <w:jc w:val="center"/>
            <w:rPr>
              <w:sz w:val="20"/>
              <w:szCs w:val="20"/>
            </w:rPr>
          </w:pPr>
          <w:r w:rsidRPr="003A5E19">
            <w:rPr>
              <w:sz w:val="20"/>
              <w:szCs w:val="20"/>
            </w:rPr>
            <w:t>SPP-F0</w:t>
          </w:r>
          <w:r>
            <w:rPr>
              <w:sz w:val="20"/>
              <w:szCs w:val="20"/>
            </w:rPr>
            <w:t>82</w:t>
          </w:r>
        </w:p>
      </w:tc>
    </w:tr>
    <w:tr w:rsidR="000F0D3B" w:rsidTr="008169BA">
      <w:tc>
        <w:tcPr>
          <w:tcW w:w="1476" w:type="dxa"/>
          <w:vMerge/>
          <w:vAlign w:val="center"/>
        </w:tcPr>
        <w:p w:rsidR="000F0D3B" w:rsidRDefault="000F0D3B" w:rsidP="00E92346">
          <w:pPr>
            <w:pStyle w:val="Encabezado"/>
            <w:jc w:val="center"/>
          </w:pPr>
        </w:p>
      </w:tc>
      <w:tc>
        <w:tcPr>
          <w:tcW w:w="11424" w:type="dxa"/>
          <w:gridSpan w:val="3"/>
          <w:vMerge/>
          <w:vAlign w:val="center"/>
        </w:tcPr>
        <w:p w:rsidR="000F0D3B" w:rsidRDefault="000F0D3B" w:rsidP="00E92346">
          <w:pPr>
            <w:pStyle w:val="Encabezado"/>
            <w:jc w:val="center"/>
          </w:pPr>
        </w:p>
      </w:tc>
      <w:tc>
        <w:tcPr>
          <w:tcW w:w="1701" w:type="dxa"/>
          <w:vAlign w:val="center"/>
        </w:tcPr>
        <w:p w:rsidR="000F0D3B" w:rsidRPr="003A5E19" w:rsidRDefault="000F0D3B" w:rsidP="00B620A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1.0 - 12/08/2013</w:t>
          </w:r>
        </w:p>
      </w:tc>
    </w:tr>
    <w:tr w:rsidR="000F0D3B" w:rsidTr="008169BA">
      <w:trPr>
        <w:trHeight w:val="279"/>
      </w:trPr>
      <w:tc>
        <w:tcPr>
          <w:tcW w:w="1476" w:type="dxa"/>
          <w:vMerge/>
          <w:vAlign w:val="center"/>
        </w:tcPr>
        <w:p w:rsidR="000F0D3B" w:rsidRDefault="000F0D3B" w:rsidP="00E92346">
          <w:pPr>
            <w:pStyle w:val="Encabezado"/>
            <w:jc w:val="center"/>
          </w:pPr>
        </w:p>
      </w:tc>
      <w:tc>
        <w:tcPr>
          <w:tcW w:w="1441" w:type="dxa"/>
          <w:vAlign w:val="center"/>
        </w:tcPr>
        <w:p w:rsidR="000F0D3B" w:rsidRPr="001B52F3" w:rsidRDefault="000F0D3B" w:rsidP="00E92346">
          <w:pPr>
            <w:pStyle w:val="Encabezad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APROBADO</w:t>
          </w:r>
        </w:p>
      </w:tc>
      <w:tc>
        <w:tcPr>
          <w:tcW w:w="8423" w:type="dxa"/>
          <w:vAlign w:val="center"/>
        </w:tcPr>
        <w:p w:rsidR="000F0D3B" w:rsidRPr="001B52F3" w:rsidRDefault="000F0D3B" w:rsidP="00E92346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1560" w:type="dxa"/>
          <w:vAlign w:val="center"/>
        </w:tcPr>
        <w:p w:rsidR="000F0D3B" w:rsidRPr="001B52F3" w:rsidRDefault="000F0D3B" w:rsidP="00E92346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0F0D3B" w:rsidRPr="001B52F3" w:rsidRDefault="000F0D3B" w:rsidP="00E92346">
          <w:pPr>
            <w:pStyle w:val="Encabezado"/>
            <w:jc w:val="center"/>
            <w:rPr>
              <w:sz w:val="20"/>
              <w:szCs w:val="20"/>
            </w:rPr>
          </w:pPr>
          <w:r w:rsidRPr="001B52F3">
            <w:rPr>
              <w:sz w:val="20"/>
              <w:szCs w:val="20"/>
            </w:rPr>
            <w:t xml:space="preserve">Página </w:t>
          </w:r>
          <w:r w:rsidRPr="001B52F3">
            <w:rPr>
              <w:sz w:val="20"/>
              <w:szCs w:val="20"/>
            </w:rPr>
            <w:fldChar w:fldCharType="begin"/>
          </w:r>
          <w:r w:rsidRPr="001B52F3">
            <w:rPr>
              <w:sz w:val="20"/>
              <w:szCs w:val="20"/>
            </w:rPr>
            <w:instrText xml:space="preserve"> PAGE   \* MERGEFORMAT </w:instrText>
          </w:r>
          <w:r w:rsidRPr="001B52F3">
            <w:rPr>
              <w:sz w:val="20"/>
              <w:szCs w:val="20"/>
            </w:rPr>
            <w:fldChar w:fldCharType="separate"/>
          </w:r>
          <w:r w:rsidR="00165322">
            <w:rPr>
              <w:noProof/>
              <w:sz w:val="20"/>
              <w:szCs w:val="20"/>
            </w:rPr>
            <w:t>7</w:t>
          </w:r>
          <w:r w:rsidRPr="001B52F3">
            <w:rPr>
              <w:sz w:val="20"/>
              <w:szCs w:val="20"/>
            </w:rPr>
            <w:fldChar w:fldCharType="end"/>
          </w:r>
          <w:r w:rsidRPr="001B52F3">
            <w:rPr>
              <w:sz w:val="20"/>
              <w:szCs w:val="20"/>
            </w:rPr>
            <w:t xml:space="preserve"> de </w:t>
          </w:r>
          <w:r w:rsidR="00112813">
            <w:fldChar w:fldCharType="begin"/>
          </w:r>
          <w:r w:rsidR="00112813">
            <w:instrText xml:space="preserve"> NUMPAGES   \* MERGEFORMAT </w:instrText>
          </w:r>
          <w:r w:rsidR="00112813">
            <w:fldChar w:fldCharType="separate"/>
          </w:r>
          <w:r w:rsidR="00165322" w:rsidRPr="00165322">
            <w:rPr>
              <w:noProof/>
              <w:sz w:val="20"/>
              <w:szCs w:val="20"/>
            </w:rPr>
            <w:t>7</w:t>
          </w:r>
          <w:r w:rsidR="00112813">
            <w:rPr>
              <w:noProof/>
              <w:sz w:val="20"/>
              <w:szCs w:val="20"/>
            </w:rPr>
            <w:fldChar w:fldCharType="end"/>
          </w:r>
        </w:p>
      </w:tc>
    </w:tr>
  </w:tbl>
  <w:p w:rsidR="000F0D3B" w:rsidRDefault="000F0D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79C5"/>
    <w:multiLevelType w:val="hybridMultilevel"/>
    <w:tmpl w:val="B726CE66"/>
    <w:lvl w:ilvl="0" w:tplc="8592C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F07BB"/>
    <w:multiLevelType w:val="hybridMultilevel"/>
    <w:tmpl w:val="78EC554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B242FA"/>
    <w:multiLevelType w:val="hybridMultilevel"/>
    <w:tmpl w:val="6ADCD5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C0934"/>
    <w:multiLevelType w:val="multilevel"/>
    <w:tmpl w:val="EEE8F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Theme="minorHAnsi" w:eastAsiaTheme="minorEastAsia" w:hAnsiTheme="minorHAnsi" w:cstheme="minorBidi"/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F920507"/>
    <w:multiLevelType w:val="hybridMultilevel"/>
    <w:tmpl w:val="3CB2EC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6647D0"/>
    <w:multiLevelType w:val="multilevel"/>
    <w:tmpl w:val="6498A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1C1534E"/>
    <w:multiLevelType w:val="multilevel"/>
    <w:tmpl w:val="3AFE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b w:val="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7">
    <w:nsid w:val="12353915"/>
    <w:multiLevelType w:val="hybridMultilevel"/>
    <w:tmpl w:val="36A6DB5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E90BE1"/>
    <w:multiLevelType w:val="multilevel"/>
    <w:tmpl w:val="EEE8F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Theme="minorHAnsi" w:eastAsiaTheme="minorEastAsia" w:hAnsiTheme="minorHAnsi" w:cstheme="minorBidi"/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1BA66E5D"/>
    <w:multiLevelType w:val="multilevel"/>
    <w:tmpl w:val="73169C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CBD4043"/>
    <w:multiLevelType w:val="multilevel"/>
    <w:tmpl w:val="2460E6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b w:val="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1">
    <w:nsid w:val="20F915C6"/>
    <w:multiLevelType w:val="hybridMultilevel"/>
    <w:tmpl w:val="3CB2EC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3D0132A"/>
    <w:multiLevelType w:val="hybridMultilevel"/>
    <w:tmpl w:val="DBD629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E56668"/>
    <w:multiLevelType w:val="multilevel"/>
    <w:tmpl w:val="6498A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28354656"/>
    <w:multiLevelType w:val="multilevel"/>
    <w:tmpl w:val="6498A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283C4071"/>
    <w:multiLevelType w:val="multilevel"/>
    <w:tmpl w:val="6498A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2AA776A4"/>
    <w:multiLevelType w:val="multilevel"/>
    <w:tmpl w:val="EEE8F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Theme="minorHAnsi" w:eastAsiaTheme="minorEastAsia" w:hAnsiTheme="minorHAnsi" w:cstheme="minorBidi"/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2ABB7BE0"/>
    <w:multiLevelType w:val="multilevel"/>
    <w:tmpl w:val="6498A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1AC56DC"/>
    <w:multiLevelType w:val="multilevel"/>
    <w:tmpl w:val="ED2C4E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b w:val="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9">
    <w:nsid w:val="32FA7168"/>
    <w:multiLevelType w:val="hybridMultilevel"/>
    <w:tmpl w:val="DE48199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3EF15D0"/>
    <w:multiLevelType w:val="hybridMultilevel"/>
    <w:tmpl w:val="F5462792"/>
    <w:lvl w:ilvl="0" w:tplc="821600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38096516"/>
    <w:multiLevelType w:val="multilevel"/>
    <w:tmpl w:val="EEE8F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Theme="minorHAnsi" w:eastAsiaTheme="minorEastAsia" w:hAnsiTheme="minorHAnsi" w:cstheme="minorBidi"/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3BA207FB"/>
    <w:multiLevelType w:val="multilevel"/>
    <w:tmpl w:val="6498A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41B5763C"/>
    <w:multiLevelType w:val="hybridMultilevel"/>
    <w:tmpl w:val="3D0E91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92C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4D73CD9"/>
    <w:multiLevelType w:val="multilevel"/>
    <w:tmpl w:val="2DBA8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4F7757A9"/>
    <w:multiLevelType w:val="multilevel"/>
    <w:tmpl w:val="6498A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5157398B"/>
    <w:multiLevelType w:val="multilevel"/>
    <w:tmpl w:val="6498A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52792F4E"/>
    <w:multiLevelType w:val="hybridMultilevel"/>
    <w:tmpl w:val="3CB2EC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3053D7A"/>
    <w:multiLevelType w:val="multilevel"/>
    <w:tmpl w:val="EEE8F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Theme="minorHAnsi" w:eastAsiaTheme="minorEastAsia" w:hAnsiTheme="minorHAnsi" w:cstheme="minorBidi"/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537456D6"/>
    <w:multiLevelType w:val="hybridMultilevel"/>
    <w:tmpl w:val="25B0430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53108BB"/>
    <w:multiLevelType w:val="multilevel"/>
    <w:tmpl w:val="28E8D2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b w:val="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1">
    <w:nsid w:val="55D3436C"/>
    <w:multiLevelType w:val="multilevel"/>
    <w:tmpl w:val="6498A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569257E5"/>
    <w:multiLevelType w:val="multilevel"/>
    <w:tmpl w:val="7696D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59154502"/>
    <w:multiLevelType w:val="hybridMultilevel"/>
    <w:tmpl w:val="3CB2EC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C197280"/>
    <w:multiLevelType w:val="multilevel"/>
    <w:tmpl w:val="C3CAD2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60B129EE"/>
    <w:multiLevelType w:val="hybridMultilevel"/>
    <w:tmpl w:val="3CB2EC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5EC57F2"/>
    <w:multiLevelType w:val="multilevel"/>
    <w:tmpl w:val="EEE8F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Theme="minorHAnsi" w:eastAsiaTheme="minorEastAsia" w:hAnsiTheme="minorHAnsi" w:cstheme="minorBidi"/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670339D1"/>
    <w:multiLevelType w:val="hybridMultilevel"/>
    <w:tmpl w:val="722EBF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77D6BED"/>
    <w:multiLevelType w:val="hybridMultilevel"/>
    <w:tmpl w:val="3CB2EC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9715564"/>
    <w:multiLevelType w:val="multilevel"/>
    <w:tmpl w:val="EEE8F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Theme="minorHAnsi" w:eastAsiaTheme="minorEastAsia" w:hAnsiTheme="minorHAnsi" w:cstheme="minorBidi"/>
        <w:b w:val="0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224" w:hanging="504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6BFD154F"/>
    <w:multiLevelType w:val="multilevel"/>
    <w:tmpl w:val="32A43C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b w:val="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41">
    <w:nsid w:val="70024408"/>
    <w:multiLevelType w:val="hybridMultilevel"/>
    <w:tmpl w:val="3CB2EC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2D23D89"/>
    <w:multiLevelType w:val="hybridMultilevel"/>
    <w:tmpl w:val="3CB2EC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78F0AB1"/>
    <w:multiLevelType w:val="hybridMultilevel"/>
    <w:tmpl w:val="D222E19E"/>
    <w:lvl w:ilvl="0" w:tplc="0A8E50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DD2BF6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7DE0E5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D43A4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1AC8F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B7455F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51E38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BE4CF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848526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85355AC"/>
    <w:multiLevelType w:val="hybridMultilevel"/>
    <w:tmpl w:val="C3343666"/>
    <w:lvl w:ilvl="0" w:tplc="8592C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592C8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4944DB"/>
    <w:multiLevelType w:val="hybridMultilevel"/>
    <w:tmpl w:val="3CB2EC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43"/>
  </w:num>
  <w:num w:numId="3">
    <w:abstractNumId w:val="21"/>
  </w:num>
  <w:num w:numId="4">
    <w:abstractNumId w:val="39"/>
  </w:num>
  <w:num w:numId="5">
    <w:abstractNumId w:val="36"/>
  </w:num>
  <w:num w:numId="6">
    <w:abstractNumId w:val="28"/>
  </w:num>
  <w:num w:numId="7">
    <w:abstractNumId w:val="8"/>
  </w:num>
  <w:num w:numId="8">
    <w:abstractNumId w:val="32"/>
  </w:num>
  <w:num w:numId="9">
    <w:abstractNumId w:val="16"/>
  </w:num>
  <w:num w:numId="10">
    <w:abstractNumId w:val="38"/>
  </w:num>
  <w:num w:numId="11">
    <w:abstractNumId w:val="4"/>
  </w:num>
  <w:num w:numId="12">
    <w:abstractNumId w:val="25"/>
  </w:num>
  <w:num w:numId="13">
    <w:abstractNumId w:val="3"/>
  </w:num>
  <w:num w:numId="14">
    <w:abstractNumId w:val="22"/>
  </w:num>
  <w:num w:numId="15">
    <w:abstractNumId w:val="9"/>
  </w:num>
  <w:num w:numId="16">
    <w:abstractNumId w:val="6"/>
  </w:num>
  <w:num w:numId="17">
    <w:abstractNumId w:val="11"/>
  </w:num>
  <w:num w:numId="18">
    <w:abstractNumId w:val="14"/>
  </w:num>
  <w:num w:numId="19">
    <w:abstractNumId w:val="41"/>
  </w:num>
  <w:num w:numId="20">
    <w:abstractNumId w:val="31"/>
  </w:num>
  <w:num w:numId="21">
    <w:abstractNumId w:val="45"/>
  </w:num>
  <w:num w:numId="22">
    <w:abstractNumId w:val="33"/>
  </w:num>
  <w:num w:numId="23">
    <w:abstractNumId w:val="5"/>
  </w:num>
  <w:num w:numId="24">
    <w:abstractNumId w:val="15"/>
  </w:num>
  <w:num w:numId="25">
    <w:abstractNumId w:val="35"/>
  </w:num>
  <w:num w:numId="26">
    <w:abstractNumId w:val="27"/>
  </w:num>
  <w:num w:numId="27">
    <w:abstractNumId w:val="13"/>
  </w:num>
  <w:num w:numId="28">
    <w:abstractNumId w:val="29"/>
  </w:num>
  <w:num w:numId="29">
    <w:abstractNumId w:val="37"/>
  </w:num>
  <w:num w:numId="30">
    <w:abstractNumId w:val="1"/>
  </w:num>
  <w:num w:numId="31">
    <w:abstractNumId w:val="19"/>
  </w:num>
  <w:num w:numId="32">
    <w:abstractNumId w:val="40"/>
  </w:num>
  <w:num w:numId="33">
    <w:abstractNumId w:val="18"/>
  </w:num>
  <w:num w:numId="34">
    <w:abstractNumId w:val="2"/>
  </w:num>
  <w:num w:numId="35">
    <w:abstractNumId w:val="17"/>
  </w:num>
  <w:num w:numId="36">
    <w:abstractNumId w:val="0"/>
  </w:num>
  <w:num w:numId="37">
    <w:abstractNumId w:val="10"/>
  </w:num>
  <w:num w:numId="38">
    <w:abstractNumId w:val="7"/>
  </w:num>
  <w:num w:numId="39">
    <w:abstractNumId w:val="30"/>
  </w:num>
  <w:num w:numId="40">
    <w:abstractNumId w:val="23"/>
  </w:num>
  <w:num w:numId="41">
    <w:abstractNumId w:val="44"/>
  </w:num>
  <w:num w:numId="42">
    <w:abstractNumId w:val="26"/>
  </w:num>
  <w:num w:numId="43">
    <w:abstractNumId w:val="12"/>
  </w:num>
  <w:num w:numId="44">
    <w:abstractNumId w:val="34"/>
  </w:num>
  <w:num w:numId="45">
    <w:abstractNumId w:val="42"/>
  </w:num>
  <w:num w:numId="46">
    <w:abstractNumId w:val="24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win maduenio carlos">
    <w15:presenceInfo w15:providerId="Windows Live" w15:userId="3bb97653c4351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trackRevisions/>
  <w:defaultTabStop w:val="708"/>
  <w:hyphenationZone w:val="425"/>
  <w:doNotShadeFormData/>
  <w:characterSpacingControl w:val="doNotCompress"/>
  <w:hdrShapeDefaults>
    <o:shapedefaults v:ext="edit" spidmax="2355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346"/>
    <w:rsid w:val="0000142B"/>
    <w:rsid w:val="00010824"/>
    <w:rsid w:val="00011A65"/>
    <w:rsid w:val="000142B1"/>
    <w:rsid w:val="00014BFB"/>
    <w:rsid w:val="00017DE7"/>
    <w:rsid w:val="00020057"/>
    <w:rsid w:val="0002129D"/>
    <w:rsid w:val="000217A5"/>
    <w:rsid w:val="000219E7"/>
    <w:rsid w:val="00021D6A"/>
    <w:rsid w:val="00023BA0"/>
    <w:rsid w:val="00032A4D"/>
    <w:rsid w:val="00033021"/>
    <w:rsid w:val="00034A90"/>
    <w:rsid w:val="00035B36"/>
    <w:rsid w:val="00037F5D"/>
    <w:rsid w:val="00037FE9"/>
    <w:rsid w:val="00043D59"/>
    <w:rsid w:val="0005178A"/>
    <w:rsid w:val="00056B5E"/>
    <w:rsid w:val="00057A64"/>
    <w:rsid w:val="00062D45"/>
    <w:rsid w:val="0006596A"/>
    <w:rsid w:val="0007769F"/>
    <w:rsid w:val="000800C6"/>
    <w:rsid w:val="000803CD"/>
    <w:rsid w:val="000849FF"/>
    <w:rsid w:val="000853A3"/>
    <w:rsid w:val="0008733F"/>
    <w:rsid w:val="000919DE"/>
    <w:rsid w:val="000927C5"/>
    <w:rsid w:val="0009657F"/>
    <w:rsid w:val="000970D9"/>
    <w:rsid w:val="000A123B"/>
    <w:rsid w:val="000A2BE5"/>
    <w:rsid w:val="000A4803"/>
    <w:rsid w:val="000A563D"/>
    <w:rsid w:val="000B3E3E"/>
    <w:rsid w:val="000B3FB5"/>
    <w:rsid w:val="000B49D9"/>
    <w:rsid w:val="000C2480"/>
    <w:rsid w:val="000C26C2"/>
    <w:rsid w:val="000C3D6A"/>
    <w:rsid w:val="000C5754"/>
    <w:rsid w:val="000C58CF"/>
    <w:rsid w:val="000C7ACD"/>
    <w:rsid w:val="000D1111"/>
    <w:rsid w:val="000D2091"/>
    <w:rsid w:val="000D3B9E"/>
    <w:rsid w:val="000D4E65"/>
    <w:rsid w:val="000E5FF4"/>
    <w:rsid w:val="000E6138"/>
    <w:rsid w:val="000E6CCA"/>
    <w:rsid w:val="000E7DE5"/>
    <w:rsid w:val="000F0D3B"/>
    <w:rsid w:val="000F506D"/>
    <w:rsid w:val="000F6244"/>
    <w:rsid w:val="0010273C"/>
    <w:rsid w:val="001038F4"/>
    <w:rsid w:val="00103940"/>
    <w:rsid w:val="001047D1"/>
    <w:rsid w:val="001073E8"/>
    <w:rsid w:val="00110810"/>
    <w:rsid w:val="00112813"/>
    <w:rsid w:val="00113692"/>
    <w:rsid w:val="00115D28"/>
    <w:rsid w:val="00121B18"/>
    <w:rsid w:val="0012344E"/>
    <w:rsid w:val="0012379F"/>
    <w:rsid w:val="00124CC4"/>
    <w:rsid w:val="001264CA"/>
    <w:rsid w:val="001319C8"/>
    <w:rsid w:val="0013286B"/>
    <w:rsid w:val="0013312D"/>
    <w:rsid w:val="001332AA"/>
    <w:rsid w:val="001367BB"/>
    <w:rsid w:val="00142B02"/>
    <w:rsid w:val="0014319C"/>
    <w:rsid w:val="00143EB5"/>
    <w:rsid w:val="00144883"/>
    <w:rsid w:val="001454B7"/>
    <w:rsid w:val="00147243"/>
    <w:rsid w:val="00153900"/>
    <w:rsid w:val="00156E5A"/>
    <w:rsid w:val="00157119"/>
    <w:rsid w:val="00160E80"/>
    <w:rsid w:val="00161E2C"/>
    <w:rsid w:val="001622B8"/>
    <w:rsid w:val="0016296B"/>
    <w:rsid w:val="00165322"/>
    <w:rsid w:val="00166FCE"/>
    <w:rsid w:val="001742B6"/>
    <w:rsid w:val="00174A6E"/>
    <w:rsid w:val="001809F3"/>
    <w:rsid w:val="00181C67"/>
    <w:rsid w:val="00182CEB"/>
    <w:rsid w:val="00183954"/>
    <w:rsid w:val="00184FD0"/>
    <w:rsid w:val="00193A64"/>
    <w:rsid w:val="00193EFC"/>
    <w:rsid w:val="0019439B"/>
    <w:rsid w:val="001A0FFD"/>
    <w:rsid w:val="001A213D"/>
    <w:rsid w:val="001A445F"/>
    <w:rsid w:val="001A4B82"/>
    <w:rsid w:val="001B3D45"/>
    <w:rsid w:val="001B50E3"/>
    <w:rsid w:val="001B52F3"/>
    <w:rsid w:val="001B53B7"/>
    <w:rsid w:val="001B60FC"/>
    <w:rsid w:val="001B6A1D"/>
    <w:rsid w:val="001C2FCB"/>
    <w:rsid w:val="001C3BD4"/>
    <w:rsid w:val="001C5122"/>
    <w:rsid w:val="001C5844"/>
    <w:rsid w:val="001D532E"/>
    <w:rsid w:val="001D73B9"/>
    <w:rsid w:val="001D77BC"/>
    <w:rsid w:val="001F3C89"/>
    <w:rsid w:val="001F4B37"/>
    <w:rsid w:val="001F5485"/>
    <w:rsid w:val="002001D9"/>
    <w:rsid w:val="00201569"/>
    <w:rsid w:val="00207244"/>
    <w:rsid w:val="0021007E"/>
    <w:rsid w:val="0021183B"/>
    <w:rsid w:val="00214658"/>
    <w:rsid w:val="00217333"/>
    <w:rsid w:val="00221A32"/>
    <w:rsid w:val="00221ACA"/>
    <w:rsid w:val="00223529"/>
    <w:rsid w:val="00224ACE"/>
    <w:rsid w:val="00226094"/>
    <w:rsid w:val="00230547"/>
    <w:rsid w:val="0023082B"/>
    <w:rsid w:val="00231677"/>
    <w:rsid w:val="00237713"/>
    <w:rsid w:val="002443F3"/>
    <w:rsid w:val="002453B4"/>
    <w:rsid w:val="002469ED"/>
    <w:rsid w:val="00246DF1"/>
    <w:rsid w:val="00247258"/>
    <w:rsid w:val="0025089B"/>
    <w:rsid w:val="00255AEC"/>
    <w:rsid w:val="00257DED"/>
    <w:rsid w:val="002605D3"/>
    <w:rsid w:val="00262E22"/>
    <w:rsid w:val="00263C84"/>
    <w:rsid w:val="00270705"/>
    <w:rsid w:val="002731A7"/>
    <w:rsid w:val="002741BC"/>
    <w:rsid w:val="00274439"/>
    <w:rsid w:val="002745D7"/>
    <w:rsid w:val="00276721"/>
    <w:rsid w:val="002775B3"/>
    <w:rsid w:val="00277D6C"/>
    <w:rsid w:val="00281496"/>
    <w:rsid w:val="00282C22"/>
    <w:rsid w:val="00285880"/>
    <w:rsid w:val="002860F5"/>
    <w:rsid w:val="00287282"/>
    <w:rsid w:val="00294398"/>
    <w:rsid w:val="00294B80"/>
    <w:rsid w:val="00296079"/>
    <w:rsid w:val="002967A5"/>
    <w:rsid w:val="002979F9"/>
    <w:rsid w:val="00297A6A"/>
    <w:rsid w:val="002A1AB7"/>
    <w:rsid w:val="002A2AA9"/>
    <w:rsid w:val="002A3003"/>
    <w:rsid w:val="002A40E1"/>
    <w:rsid w:val="002A4E74"/>
    <w:rsid w:val="002A72D9"/>
    <w:rsid w:val="002A7FC1"/>
    <w:rsid w:val="002B28D3"/>
    <w:rsid w:val="002B62BD"/>
    <w:rsid w:val="002B656B"/>
    <w:rsid w:val="002B7357"/>
    <w:rsid w:val="002C4889"/>
    <w:rsid w:val="002D0042"/>
    <w:rsid w:val="002D013D"/>
    <w:rsid w:val="002D2394"/>
    <w:rsid w:val="002D2C16"/>
    <w:rsid w:val="002D2CDA"/>
    <w:rsid w:val="002D3DD1"/>
    <w:rsid w:val="002D420D"/>
    <w:rsid w:val="002D5890"/>
    <w:rsid w:val="002D631B"/>
    <w:rsid w:val="002E001A"/>
    <w:rsid w:val="002E0F25"/>
    <w:rsid w:val="002E5AA1"/>
    <w:rsid w:val="002E6EA0"/>
    <w:rsid w:val="002F522D"/>
    <w:rsid w:val="00300402"/>
    <w:rsid w:val="003031E3"/>
    <w:rsid w:val="00303C59"/>
    <w:rsid w:val="00304242"/>
    <w:rsid w:val="00310414"/>
    <w:rsid w:val="00313BA9"/>
    <w:rsid w:val="003157DA"/>
    <w:rsid w:val="00317451"/>
    <w:rsid w:val="003244B9"/>
    <w:rsid w:val="0032544A"/>
    <w:rsid w:val="00326248"/>
    <w:rsid w:val="003370CD"/>
    <w:rsid w:val="003425F1"/>
    <w:rsid w:val="003451B3"/>
    <w:rsid w:val="00345A8E"/>
    <w:rsid w:val="00347C3A"/>
    <w:rsid w:val="003515ED"/>
    <w:rsid w:val="00357F32"/>
    <w:rsid w:val="00361572"/>
    <w:rsid w:val="00361D4E"/>
    <w:rsid w:val="00361EC7"/>
    <w:rsid w:val="00362F68"/>
    <w:rsid w:val="00364BF3"/>
    <w:rsid w:val="003654F5"/>
    <w:rsid w:val="00372352"/>
    <w:rsid w:val="00373A03"/>
    <w:rsid w:val="00375564"/>
    <w:rsid w:val="003756AD"/>
    <w:rsid w:val="003774D9"/>
    <w:rsid w:val="003800B9"/>
    <w:rsid w:val="0038341D"/>
    <w:rsid w:val="0038448A"/>
    <w:rsid w:val="00390DAE"/>
    <w:rsid w:val="00392FE1"/>
    <w:rsid w:val="00393799"/>
    <w:rsid w:val="003967E8"/>
    <w:rsid w:val="003A2608"/>
    <w:rsid w:val="003A4F17"/>
    <w:rsid w:val="003A5E19"/>
    <w:rsid w:val="003A5F40"/>
    <w:rsid w:val="003A78C0"/>
    <w:rsid w:val="003B5115"/>
    <w:rsid w:val="003C23A0"/>
    <w:rsid w:val="003C2DE3"/>
    <w:rsid w:val="003C3AEE"/>
    <w:rsid w:val="003D314A"/>
    <w:rsid w:val="003D33E2"/>
    <w:rsid w:val="003D6109"/>
    <w:rsid w:val="003D670B"/>
    <w:rsid w:val="003E17BC"/>
    <w:rsid w:val="003E5736"/>
    <w:rsid w:val="003E6712"/>
    <w:rsid w:val="003E7476"/>
    <w:rsid w:val="003F3C3C"/>
    <w:rsid w:val="003F460B"/>
    <w:rsid w:val="003F6FB6"/>
    <w:rsid w:val="00403FD9"/>
    <w:rsid w:val="004041DA"/>
    <w:rsid w:val="00406A84"/>
    <w:rsid w:val="00410249"/>
    <w:rsid w:val="0041112F"/>
    <w:rsid w:val="00413BBC"/>
    <w:rsid w:val="004154EA"/>
    <w:rsid w:val="00416B75"/>
    <w:rsid w:val="00425D0B"/>
    <w:rsid w:val="0042708C"/>
    <w:rsid w:val="00442273"/>
    <w:rsid w:val="00455554"/>
    <w:rsid w:val="00457CC2"/>
    <w:rsid w:val="004600BD"/>
    <w:rsid w:val="00461B57"/>
    <w:rsid w:val="0046566D"/>
    <w:rsid w:val="00466A2D"/>
    <w:rsid w:val="004743C8"/>
    <w:rsid w:val="0047460F"/>
    <w:rsid w:val="00475CC2"/>
    <w:rsid w:val="00476E7F"/>
    <w:rsid w:val="00483CAD"/>
    <w:rsid w:val="00483E8B"/>
    <w:rsid w:val="00486316"/>
    <w:rsid w:val="00487F3B"/>
    <w:rsid w:val="004941D2"/>
    <w:rsid w:val="00494C43"/>
    <w:rsid w:val="004A1735"/>
    <w:rsid w:val="004A1C0D"/>
    <w:rsid w:val="004A437C"/>
    <w:rsid w:val="004A5DE8"/>
    <w:rsid w:val="004A62FF"/>
    <w:rsid w:val="004B134D"/>
    <w:rsid w:val="004B4514"/>
    <w:rsid w:val="004B6494"/>
    <w:rsid w:val="004C0F17"/>
    <w:rsid w:val="004C77DB"/>
    <w:rsid w:val="004C7FDE"/>
    <w:rsid w:val="004D3492"/>
    <w:rsid w:val="004D3E58"/>
    <w:rsid w:val="004D419C"/>
    <w:rsid w:val="004D52D2"/>
    <w:rsid w:val="004D6394"/>
    <w:rsid w:val="004D66E1"/>
    <w:rsid w:val="004D704F"/>
    <w:rsid w:val="004D7BDC"/>
    <w:rsid w:val="004E33C0"/>
    <w:rsid w:val="004E3EE0"/>
    <w:rsid w:val="004E417C"/>
    <w:rsid w:val="004E59E6"/>
    <w:rsid w:val="004F0EA5"/>
    <w:rsid w:val="004F2C7D"/>
    <w:rsid w:val="004F364A"/>
    <w:rsid w:val="004F72FF"/>
    <w:rsid w:val="004F760C"/>
    <w:rsid w:val="004F7C92"/>
    <w:rsid w:val="0050057F"/>
    <w:rsid w:val="005021F8"/>
    <w:rsid w:val="00503607"/>
    <w:rsid w:val="00504F95"/>
    <w:rsid w:val="00506F70"/>
    <w:rsid w:val="00507293"/>
    <w:rsid w:val="0051279E"/>
    <w:rsid w:val="00513F1D"/>
    <w:rsid w:val="0051716D"/>
    <w:rsid w:val="00517EFA"/>
    <w:rsid w:val="005233D4"/>
    <w:rsid w:val="0052557A"/>
    <w:rsid w:val="00527C71"/>
    <w:rsid w:val="0053233F"/>
    <w:rsid w:val="005346A9"/>
    <w:rsid w:val="00534E6A"/>
    <w:rsid w:val="0053535F"/>
    <w:rsid w:val="00535F86"/>
    <w:rsid w:val="00537DEB"/>
    <w:rsid w:val="005409F9"/>
    <w:rsid w:val="00545B06"/>
    <w:rsid w:val="005465C4"/>
    <w:rsid w:val="005520AF"/>
    <w:rsid w:val="0055497F"/>
    <w:rsid w:val="005549BD"/>
    <w:rsid w:val="005551CE"/>
    <w:rsid w:val="00555C3E"/>
    <w:rsid w:val="0055645D"/>
    <w:rsid w:val="0055729F"/>
    <w:rsid w:val="00557B25"/>
    <w:rsid w:val="00562851"/>
    <w:rsid w:val="0056355E"/>
    <w:rsid w:val="00565926"/>
    <w:rsid w:val="00565C49"/>
    <w:rsid w:val="00567448"/>
    <w:rsid w:val="00570B3D"/>
    <w:rsid w:val="00574F6A"/>
    <w:rsid w:val="00576414"/>
    <w:rsid w:val="00585F5E"/>
    <w:rsid w:val="00586428"/>
    <w:rsid w:val="0059226A"/>
    <w:rsid w:val="00593C22"/>
    <w:rsid w:val="00596FCD"/>
    <w:rsid w:val="005A2786"/>
    <w:rsid w:val="005A34A3"/>
    <w:rsid w:val="005A39C3"/>
    <w:rsid w:val="005A45BA"/>
    <w:rsid w:val="005A5761"/>
    <w:rsid w:val="005A5A4D"/>
    <w:rsid w:val="005A6392"/>
    <w:rsid w:val="005A7733"/>
    <w:rsid w:val="005B0C97"/>
    <w:rsid w:val="005B1EA6"/>
    <w:rsid w:val="005B27AB"/>
    <w:rsid w:val="005B37B1"/>
    <w:rsid w:val="005B3E18"/>
    <w:rsid w:val="005B506B"/>
    <w:rsid w:val="005B6581"/>
    <w:rsid w:val="005B6EF4"/>
    <w:rsid w:val="005C0074"/>
    <w:rsid w:val="005C046F"/>
    <w:rsid w:val="005C0A6E"/>
    <w:rsid w:val="005C3EA9"/>
    <w:rsid w:val="005C4D5F"/>
    <w:rsid w:val="005C5768"/>
    <w:rsid w:val="005C613E"/>
    <w:rsid w:val="005C7808"/>
    <w:rsid w:val="005D058E"/>
    <w:rsid w:val="005D7F99"/>
    <w:rsid w:val="005E3A7D"/>
    <w:rsid w:val="005F0675"/>
    <w:rsid w:val="005F2644"/>
    <w:rsid w:val="005F36F5"/>
    <w:rsid w:val="005F4C1E"/>
    <w:rsid w:val="005F632F"/>
    <w:rsid w:val="005F63C7"/>
    <w:rsid w:val="005F7099"/>
    <w:rsid w:val="00600424"/>
    <w:rsid w:val="00600D27"/>
    <w:rsid w:val="006037AF"/>
    <w:rsid w:val="00605343"/>
    <w:rsid w:val="00615690"/>
    <w:rsid w:val="00616403"/>
    <w:rsid w:val="00620265"/>
    <w:rsid w:val="0062229F"/>
    <w:rsid w:val="00623BC4"/>
    <w:rsid w:val="006247F0"/>
    <w:rsid w:val="00627777"/>
    <w:rsid w:val="006301C5"/>
    <w:rsid w:val="00630398"/>
    <w:rsid w:val="00632AE6"/>
    <w:rsid w:val="00633416"/>
    <w:rsid w:val="00635C20"/>
    <w:rsid w:val="00636026"/>
    <w:rsid w:val="006427BC"/>
    <w:rsid w:val="00645474"/>
    <w:rsid w:val="006455CB"/>
    <w:rsid w:val="00650221"/>
    <w:rsid w:val="00651588"/>
    <w:rsid w:val="00653C97"/>
    <w:rsid w:val="00653E05"/>
    <w:rsid w:val="00656C6D"/>
    <w:rsid w:val="00657045"/>
    <w:rsid w:val="00660392"/>
    <w:rsid w:val="00661747"/>
    <w:rsid w:val="006620FF"/>
    <w:rsid w:val="00662242"/>
    <w:rsid w:val="00663117"/>
    <w:rsid w:val="00665990"/>
    <w:rsid w:val="006701D8"/>
    <w:rsid w:val="00681B83"/>
    <w:rsid w:val="00684728"/>
    <w:rsid w:val="00684FE4"/>
    <w:rsid w:val="006861C3"/>
    <w:rsid w:val="00690DFA"/>
    <w:rsid w:val="0069156D"/>
    <w:rsid w:val="00693051"/>
    <w:rsid w:val="006969C1"/>
    <w:rsid w:val="00696A42"/>
    <w:rsid w:val="00697433"/>
    <w:rsid w:val="006A084F"/>
    <w:rsid w:val="006A08EC"/>
    <w:rsid w:val="006A0E45"/>
    <w:rsid w:val="006A10EC"/>
    <w:rsid w:val="006A3208"/>
    <w:rsid w:val="006A49D5"/>
    <w:rsid w:val="006A60DF"/>
    <w:rsid w:val="006A731B"/>
    <w:rsid w:val="006A7C96"/>
    <w:rsid w:val="006B1EB9"/>
    <w:rsid w:val="006B2274"/>
    <w:rsid w:val="006B41B0"/>
    <w:rsid w:val="006C336E"/>
    <w:rsid w:val="006C5970"/>
    <w:rsid w:val="006C6E06"/>
    <w:rsid w:val="006C7C7B"/>
    <w:rsid w:val="006C7D60"/>
    <w:rsid w:val="006D0333"/>
    <w:rsid w:val="006D0F5B"/>
    <w:rsid w:val="006D1CE7"/>
    <w:rsid w:val="006D20CA"/>
    <w:rsid w:val="006E1E06"/>
    <w:rsid w:val="006E36B2"/>
    <w:rsid w:val="006E3E81"/>
    <w:rsid w:val="006E481F"/>
    <w:rsid w:val="006E59A5"/>
    <w:rsid w:val="006E5B43"/>
    <w:rsid w:val="006E621A"/>
    <w:rsid w:val="006E631F"/>
    <w:rsid w:val="006E7E94"/>
    <w:rsid w:val="006F4337"/>
    <w:rsid w:val="006F5726"/>
    <w:rsid w:val="006F6F83"/>
    <w:rsid w:val="006F7887"/>
    <w:rsid w:val="0070088C"/>
    <w:rsid w:val="00700F9A"/>
    <w:rsid w:val="007034F4"/>
    <w:rsid w:val="00707814"/>
    <w:rsid w:val="00710FEE"/>
    <w:rsid w:val="0071351A"/>
    <w:rsid w:val="00713C26"/>
    <w:rsid w:val="00713EC8"/>
    <w:rsid w:val="00714A6F"/>
    <w:rsid w:val="00715A62"/>
    <w:rsid w:val="00717C80"/>
    <w:rsid w:val="00723B1A"/>
    <w:rsid w:val="00725EB1"/>
    <w:rsid w:val="0073088C"/>
    <w:rsid w:val="00730E29"/>
    <w:rsid w:val="00731A4C"/>
    <w:rsid w:val="00731A7C"/>
    <w:rsid w:val="00740465"/>
    <w:rsid w:val="00745D56"/>
    <w:rsid w:val="007461A3"/>
    <w:rsid w:val="00755D8D"/>
    <w:rsid w:val="0076090A"/>
    <w:rsid w:val="00766771"/>
    <w:rsid w:val="007707CF"/>
    <w:rsid w:val="00771839"/>
    <w:rsid w:val="0077613E"/>
    <w:rsid w:val="0078296E"/>
    <w:rsid w:val="00782D22"/>
    <w:rsid w:val="00783325"/>
    <w:rsid w:val="00783B67"/>
    <w:rsid w:val="00785759"/>
    <w:rsid w:val="00787CF3"/>
    <w:rsid w:val="007900FA"/>
    <w:rsid w:val="00794216"/>
    <w:rsid w:val="0079729F"/>
    <w:rsid w:val="007A0FFD"/>
    <w:rsid w:val="007A2FC3"/>
    <w:rsid w:val="007A3D28"/>
    <w:rsid w:val="007A46D9"/>
    <w:rsid w:val="007A6326"/>
    <w:rsid w:val="007B1D82"/>
    <w:rsid w:val="007B1E6B"/>
    <w:rsid w:val="007B1F59"/>
    <w:rsid w:val="007B4B9A"/>
    <w:rsid w:val="007B5408"/>
    <w:rsid w:val="007C26CF"/>
    <w:rsid w:val="007C6FF6"/>
    <w:rsid w:val="007C713D"/>
    <w:rsid w:val="007C79E6"/>
    <w:rsid w:val="007D3BA2"/>
    <w:rsid w:val="007D3C2E"/>
    <w:rsid w:val="007D5B1E"/>
    <w:rsid w:val="007D5E0B"/>
    <w:rsid w:val="007D6DB0"/>
    <w:rsid w:val="007E04DF"/>
    <w:rsid w:val="007E372A"/>
    <w:rsid w:val="007E4B12"/>
    <w:rsid w:val="007E4E62"/>
    <w:rsid w:val="007E6166"/>
    <w:rsid w:val="007E74D6"/>
    <w:rsid w:val="007E7CCC"/>
    <w:rsid w:val="007F0396"/>
    <w:rsid w:val="007F1BB1"/>
    <w:rsid w:val="007F30FC"/>
    <w:rsid w:val="007F5F85"/>
    <w:rsid w:val="007F74D0"/>
    <w:rsid w:val="00800A44"/>
    <w:rsid w:val="00800E52"/>
    <w:rsid w:val="00802BF2"/>
    <w:rsid w:val="00803FF6"/>
    <w:rsid w:val="00804C5D"/>
    <w:rsid w:val="00805EDA"/>
    <w:rsid w:val="00807396"/>
    <w:rsid w:val="00810946"/>
    <w:rsid w:val="00810B18"/>
    <w:rsid w:val="008117C7"/>
    <w:rsid w:val="00811CB5"/>
    <w:rsid w:val="008120B5"/>
    <w:rsid w:val="008127D4"/>
    <w:rsid w:val="00812800"/>
    <w:rsid w:val="008153BC"/>
    <w:rsid w:val="008169BA"/>
    <w:rsid w:val="008208D7"/>
    <w:rsid w:val="00824910"/>
    <w:rsid w:val="008269B6"/>
    <w:rsid w:val="00826AE6"/>
    <w:rsid w:val="00830106"/>
    <w:rsid w:val="00832EBE"/>
    <w:rsid w:val="008339DE"/>
    <w:rsid w:val="00834841"/>
    <w:rsid w:val="00836282"/>
    <w:rsid w:val="00836E7B"/>
    <w:rsid w:val="00837D6A"/>
    <w:rsid w:val="00837D9A"/>
    <w:rsid w:val="00844D39"/>
    <w:rsid w:val="00847A95"/>
    <w:rsid w:val="00852C92"/>
    <w:rsid w:val="00855612"/>
    <w:rsid w:val="00856420"/>
    <w:rsid w:val="00857AF0"/>
    <w:rsid w:val="0086309C"/>
    <w:rsid w:val="00864718"/>
    <w:rsid w:val="0087129B"/>
    <w:rsid w:val="0087188A"/>
    <w:rsid w:val="008742D7"/>
    <w:rsid w:val="008817A1"/>
    <w:rsid w:val="00881D0D"/>
    <w:rsid w:val="008851FF"/>
    <w:rsid w:val="00886C45"/>
    <w:rsid w:val="00891451"/>
    <w:rsid w:val="00896B04"/>
    <w:rsid w:val="0089797D"/>
    <w:rsid w:val="008A0279"/>
    <w:rsid w:val="008A2630"/>
    <w:rsid w:val="008A2F29"/>
    <w:rsid w:val="008A322A"/>
    <w:rsid w:val="008A3DA2"/>
    <w:rsid w:val="008B28AB"/>
    <w:rsid w:val="008B3429"/>
    <w:rsid w:val="008B7AA3"/>
    <w:rsid w:val="008B7D32"/>
    <w:rsid w:val="008C0739"/>
    <w:rsid w:val="008C2777"/>
    <w:rsid w:val="008C2E64"/>
    <w:rsid w:val="008C3057"/>
    <w:rsid w:val="008C32B0"/>
    <w:rsid w:val="008C545A"/>
    <w:rsid w:val="008D1C7E"/>
    <w:rsid w:val="008D1DC5"/>
    <w:rsid w:val="008D3C4A"/>
    <w:rsid w:val="008D7ACD"/>
    <w:rsid w:val="008E3085"/>
    <w:rsid w:val="008E782D"/>
    <w:rsid w:val="008F11D8"/>
    <w:rsid w:val="008F1822"/>
    <w:rsid w:val="008F2613"/>
    <w:rsid w:val="008F60C1"/>
    <w:rsid w:val="00903163"/>
    <w:rsid w:val="009033E7"/>
    <w:rsid w:val="0090574D"/>
    <w:rsid w:val="00906CD7"/>
    <w:rsid w:val="00910AED"/>
    <w:rsid w:val="009123B1"/>
    <w:rsid w:val="00912533"/>
    <w:rsid w:val="0091288B"/>
    <w:rsid w:val="00912A58"/>
    <w:rsid w:val="00914388"/>
    <w:rsid w:val="0091600B"/>
    <w:rsid w:val="009210BF"/>
    <w:rsid w:val="009211AC"/>
    <w:rsid w:val="00921C6C"/>
    <w:rsid w:val="00927469"/>
    <w:rsid w:val="009338B7"/>
    <w:rsid w:val="00935F05"/>
    <w:rsid w:val="00936AD4"/>
    <w:rsid w:val="0094044B"/>
    <w:rsid w:val="00943ACA"/>
    <w:rsid w:val="0094616A"/>
    <w:rsid w:val="009464A4"/>
    <w:rsid w:val="009464BA"/>
    <w:rsid w:val="00946F31"/>
    <w:rsid w:val="0095259E"/>
    <w:rsid w:val="00953020"/>
    <w:rsid w:val="00953B5C"/>
    <w:rsid w:val="009546B8"/>
    <w:rsid w:val="00954B6B"/>
    <w:rsid w:val="0095699C"/>
    <w:rsid w:val="00957D17"/>
    <w:rsid w:val="00962FA5"/>
    <w:rsid w:val="00963AF8"/>
    <w:rsid w:val="009673A2"/>
    <w:rsid w:val="00971810"/>
    <w:rsid w:val="00971FDC"/>
    <w:rsid w:val="0097261C"/>
    <w:rsid w:val="00974580"/>
    <w:rsid w:val="00974ECD"/>
    <w:rsid w:val="009764FC"/>
    <w:rsid w:val="009810B4"/>
    <w:rsid w:val="00981B09"/>
    <w:rsid w:val="00982831"/>
    <w:rsid w:val="00983FC2"/>
    <w:rsid w:val="0098404B"/>
    <w:rsid w:val="0098647A"/>
    <w:rsid w:val="00986683"/>
    <w:rsid w:val="009869E4"/>
    <w:rsid w:val="009923D8"/>
    <w:rsid w:val="0099420A"/>
    <w:rsid w:val="009A4250"/>
    <w:rsid w:val="009B02D1"/>
    <w:rsid w:val="009B25CB"/>
    <w:rsid w:val="009B3F5B"/>
    <w:rsid w:val="009B5957"/>
    <w:rsid w:val="009B7DB2"/>
    <w:rsid w:val="009C0970"/>
    <w:rsid w:val="009C365F"/>
    <w:rsid w:val="009C36A9"/>
    <w:rsid w:val="009C6939"/>
    <w:rsid w:val="009C6E5C"/>
    <w:rsid w:val="009E4629"/>
    <w:rsid w:val="009E7DF0"/>
    <w:rsid w:val="009F43D5"/>
    <w:rsid w:val="009F6154"/>
    <w:rsid w:val="00A00340"/>
    <w:rsid w:val="00A00970"/>
    <w:rsid w:val="00A05528"/>
    <w:rsid w:val="00A07735"/>
    <w:rsid w:val="00A112F2"/>
    <w:rsid w:val="00A14DC5"/>
    <w:rsid w:val="00A1606F"/>
    <w:rsid w:val="00A16D22"/>
    <w:rsid w:val="00A1777A"/>
    <w:rsid w:val="00A21B10"/>
    <w:rsid w:val="00A23E7D"/>
    <w:rsid w:val="00A23FC2"/>
    <w:rsid w:val="00A27CC2"/>
    <w:rsid w:val="00A304F6"/>
    <w:rsid w:val="00A31849"/>
    <w:rsid w:val="00A31874"/>
    <w:rsid w:val="00A33857"/>
    <w:rsid w:val="00A34828"/>
    <w:rsid w:val="00A35C38"/>
    <w:rsid w:val="00A36C89"/>
    <w:rsid w:val="00A41254"/>
    <w:rsid w:val="00A528DB"/>
    <w:rsid w:val="00A53C9B"/>
    <w:rsid w:val="00A5431E"/>
    <w:rsid w:val="00A54CBC"/>
    <w:rsid w:val="00A63A4D"/>
    <w:rsid w:val="00A65D25"/>
    <w:rsid w:val="00A75072"/>
    <w:rsid w:val="00A75148"/>
    <w:rsid w:val="00A76401"/>
    <w:rsid w:val="00A767A3"/>
    <w:rsid w:val="00A801CD"/>
    <w:rsid w:val="00A82BDA"/>
    <w:rsid w:val="00A86321"/>
    <w:rsid w:val="00A86B37"/>
    <w:rsid w:val="00A93E52"/>
    <w:rsid w:val="00A9474A"/>
    <w:rsid w:val="00A94A16"/>
    <w:rsid w:val="00A94D70"/>
    <w:rsid w:val="00AA0491"/>
    <w:rsid w:val="00AA261D"/>
    <w:rsid w:val="00AA4F4F"/>
    <w:rsid w:val="00AA7D2B"/>
    <w:rsid w:val="00AB2CB7"/>
    <w:rsid w:val="00AB5CC2"/>
    <w:rsid w:val="00AB7D82"/>
    <w:rsid w:val="00AC1B15"/>
    <w:rsid w:val="00AC3F54"/>
    <w:rsid w:val="00AC72DE"/>
    <w:rsid w:val="00AC7B15"/>
    <w:rsid w:val="00AD0F4F"/>
    <w:rsid w:val="00AD299A"/>
    <w:rsid w:val="00AD3F0D"/>
    <w:rsid w:val="00AD428B"/>
    <w:rsid w:val="00AD798E"/>
    <w:rsid w:val="00AE2D08"/>
    <w:rsid w:val="00AE31E0"/>
    <w:rsid w:val="00AE35E7"/>
    <w:rsid w:val="00AE3A53"/>
    <w:rsid w:val="00AE44F3"/>
    <w:rsid w:val="00AE4BEB"/>
    <w:rsid w:val="00AF04B0"/>
    <w:rsid w:val="00AF0E63"/>
    <w:rsid w:val="00AF17CA"/>
    <w:rsid w:val="00AF2E00"/>
    <w:rsid w:val="00AF3E22"/>
    <w:rsid w:val="00AF4186"/>
    <w:rsid w:val="00AF4F3C"/>
    <w:rsid w:val="00B01279"/>
    <w:rsid w:val="00B01F10"/>
    <w:rsid w:val="00B0337B"/>
    <w:rsid w:val="00B04D6B"/>
    <w:rsid w:val="00B06766"/>
    <w:rsid w:val="00B077C2"/>
    <w:rsid w:val="00B078F3"/>
    <w:rsid w:val="00B07E6F"/>
    <w:rsid w:val="00B11304"/>
    <w:rsid w:val="00B13D03"/>
    <w:rsid w:val="00B14EF9"/>
    <w:rsid w:val="00B177E2"/>
    <w:rsid w:val="00B2579D"/>
    <w:rsid w:val="00B26F7C"/>
    <w:rsid w:val="00B272E2"/>
    <w:rsid w:val="00B27722"/>
    <w:rsid w:val="00B32026"/>
    <w:rsid w:val="00B33E61"/>
    <w:rsid w:val="00B343C5"/>
    <w:rsid w:val="00B347F0"/>
    <w:rsid w:val="00B34AB1"/>
    <w:rsid w:val="00B420F3"/>
    <w:rsid w:val="00B456AF"/>
    <w:rsid w:val="00B46F5B"/>
    <w:rsid w:val="00B54420"/>
    <w:rsid w:val="00B546D9"/>
    <w:rsid w:val="00B56B19"/>
    <w:rsid w:val="00B607C8"/>
    <w:rsid w:val="00B62028"/>
    <w:rsid w:val="00B620AE"/>
    <w:rsid w:val="00B65D71"/>
    <w:rsid w:val="00B721EF"/>
    <w:rsid w:val="00B7232D"/>
    <w:rsid w:val="00B761A0"/>
    <w:rsid w:val="00B82FF3"/>
    <w:rsid w:val="00B83E2B"/>
    <w:rsid w:val="00B847DE"/>
    <w:rsid w:val="00B854E8"/>
    <w:rsid w:val="00B86DDD"/>
    <w:rsid w:val="00B92C46"/>
    <w:rsid w:val="00B9387C"/>
    <w:rsid w:val="00B9416B"/>
    <w:rsid w:val="00B94448"/>
    <w:rsid w:val="00B9570A"/>
    <w:rsid w:val="00B960BA"/>
    <w:rsid w:val="00BA2479"/>
    <w:rsid w:val="00BA7C78"/>
    <w:rsid w:val="00BB15D9"/>
    <w:rsid w:val="00BB4E46"/>
    <w:rsid w:val="00BB53DA"/>
    <w:rsid w:val="00BB6AC3"/>
    <w:rsid w:val="00BC1233"/>
    <w:rsid w:val="00BC2A97"/>
    <w:rsid w:val="00BC33D5"/>
    <w:rsid w:val="00BC35DB"/>
    <w:rsid w:val="00BD2393"/>
    <w:rsid w:val="00BD28BC"/>
    <w:rsid w:val="00BD4435"/>
    <w:rsid w:val="00BD5615"/>
    <w:rsid w:val="00BD75E6"/>
    <w:rsid w:val="00BF6955"/>
    <w:rsid w:val="00C00643"/>
    <w:rsid w:val="00C034B9"/>
    <w:rsid w:val="00C04884"/>
    <w:rsid w:val="00C07362"/>
    <w:rsid w:val="00C118B7"/>
    <w:rsid w:val="00C11CAC"/>
    <w:rsid w:val="00C145F0"/>
    <w:rsid w:val="00C15EC6"/>
    <w:rsid w:val="00C160E2"/>
    <w:rsid w:val="00C16807"/>
    <w:rsid w:val="00C1711B"/>
    <w:rsid w:val="00C20442"/>
    <w:rsid w:val="00C21B28"/>
    <w:rsid w:val="00C23AEF"/>
    <w:rsid w:val="00C246AC"/>
    <w:rsid w:val="00C24CDD"/>
    <w:rsid w:val="00C27907"/>
    <w:rsid w:val="00C27C62"/>
    <w:rsid w:val="00C30F3F"/>
    <w:rsid w:val="00C326C7"/>
    <w:rsid w:val="00C32F34"/>
    <w:rsid w:val="00C36B29"/>
    <w:rsid w:val="00C42FDA"/>
    <w:rsid w:val="00C43507"/>
    <w:rsid w:val="00C47FC3"/>
    <w:rsid w:val="00C5235F"/>
    <w:rsid w:val="00C52532"/>
    <w:rsid w:val="00C548BE"/>
    <w:rsid w:val="00C56FA0"/>
    <w:rsid w:val="00C57A15"/>
    <w:rsid w:val="00C60683"/>
    <w:rsid w:val="00C62515"/>
    <w:rsid w:val="00C6270C"/>
    <w:rsid w:val="00C6341B"/>
    <w:rsid w:val="00C65741"/>
    <w:rsid w:val="00C6673B"/>
    <w:rsid w:val="00C67CCD"/>
    <w:rsid w:val="00C71B9D"/>
    <w:rsid w:val="00C76985"/>
    <w:rsid w:val="00C8064D"/>
    <w:rsid w:val="00C8099F"/>
    <w:rsid w:val="00C81195"/>
    <w:rsid w:val="00C83E07"/>
    <w:rsid w:val="00C84561"/>
    <w:rsid w:val="00C87512"/>
    <w:rsid w:val="00C92B06"/>
    <w:rsid w:val="00C9459D"/>
    <w:rsid w:val="00C97219"/>
    <w:rsid w:val="00C97848"/>
    <w:rsid w:val="00CA0E12"/>
    <w:rsid w:val="00CA13B6"/>
    <w:rsid w:val="00CA7BA0"/>
    <w:rsid w:val="00CB0A32"/>
    <w:rsid w:val="00CB0CDB"/>
    <w:rsid w:val="00CB10EF"/>
    <w:rsid w:val="00CB1B37"/>
    <w:rsid w:val="00CB573D"/>
    <w:rsid w:val="00CC0415"/>
    <w:rsid w:val="00CC0E0D"/>
    <w:rsid w:val="00CC2849"/>
    <w:rsid w:val="00CC7D54"/>
    <w:rsid w:val="00CD2042"/>
    <w:rsid w:val="00CD4885"/>
    <w:rsid w:val="00CD569D"/>
    <w:rsid w:val="00CD6A52"/>
    <w:rsid w:val="00CE12DC"/>
    <w:rsid w:val="00CE168A"/>
    <w:rsid w:val="00CE2536"/>
    <w:rsid w:val="00CE3FAE"/>
    <w:rsid w:val="00CE47DF"/>
    <w:rsid w:val="00CE54CE"/>
    <w:rsid w:val="00CE762D"/>
    <w:rsid w:val="00CF15A7"/>
    <w:rsid w:val="00CF64C3"/>
    <w:rsid w:val="00CF7203"/>
    <w:rsid w:val="00D01295"/>
    <w:rsid w:val="00D02B04"/>
    <w:rsid w:val="00D031C8"/>
    <w:rsid w:val="00D03A6D"/>
    <w:rsid w:val="00D04F72"/>
    <w:rsid w:val="00D060AC"/>
    <w:rsid w:val="00D071E6"/>
    <w:rsid w:val="00D10F93"/>
    <w:rsid w:val="00D11893"/>
    <w:rsid w:val="00D11B1F"/>
    <w:rsid w:val="00D14A8A"/>
    <w:rsid w:val="00D160A9"/>
    <w:rsid w:val="00D1622B"/>
    <w:rsid w:val="00D20886"/>
    <w:rsid w:val="00D20E3D"/>
    <w:rsid w:val="00D22CBD"/>
    <w:rsid w:val="00D23FD4"/>
    <w:rsid w:val="00D24218"/>
    <w:rsid w:val="00D25CF2"/>
    <w:rsid w:val="00D25E3F"/>
    <w:rsid w:val="00D26F68"/>
    <w:rsid w:val="00D27688"/>
    <w:rsid w:val="00D3022E"/>
    <w:rsid w:val="00D36AA5"/>
    <w:rsid w:val="00D40F22"/>
    <w:rsid w:val="00D455DC"/>
    <w:rsid w:val="00D505C5"/>
    <w:rsid w:val="00D508BF"/>
    <w:rsid w:val="00D5181B"/>
    <w:rsid w:val="00D573D3"/>
    <w:rsid w:val="00D60A53"/>
    <w:rsid w:val="00D61F68"/>
    <w:rsid w:val="00D61FB6"/>
    <w:rsid w:val="00D629A4"/>
    <w:rsid w:val="00D63054"/>
    <w:rsid w:val="00D64024"/>
    <w:rsid w:val="00D65401"/>
    <w:rsid w:val="00D6578C"/>
    <w:rsid w:val="00D70106"/>
    <w:rsid w:val="00D8148F"/>
    <w:rsid w:val="00D82DFC"/>
    <w:rsid w:val="00D854CB"/>
    <w:rsid w:val="00D86112"/>
    <w:rsid w:val="00D866D1"/>
    <w:rsid w:val="00D86B9B"/>
    <w:rsid w:val="00D86F0E"/>
    <w:rsid w:val="00D9320C"/>
    <w:rsid w:val="00D9641F"/>
    <w:rsid w:val="00D96BFB"/>
    <w:rsid w:val="00DA0BC9"/>
    <w:rsid w:val="00DA2F33"/>
    <w:rsid w:val="00DA4A51"/>
    <w:rsid w:val="00DA7366"/>
    <w:rsid w:val="00DB0B41"/>
    <w:rsid w:val="00DB0DBE"/>
    <w:rsid w:val="00DB1522"/>
    <w:rsid w:val="00DB1AFC"/>
    <w:rsid w:val="00DB25D1"/>
    <w:rsid w:val="00DB4E58"/>
    <w:rsid w:val="00DB4FB0"/>
    <w:rsid w:val="00DB6240"/>
    <w:rsid w:val="00DB6332"/>
    <w:rsid w:val="00DB6DE1"/>
    <w:rsid w:val="00DC0B68"/>
    <w:rsid w:val="00DC2776"/>
    <w:rsid w:val="00DC2D90"/>
    <w:rsid w:val="00DC3EF2"/>
    <w:rsid w:val="00DC4B41"/>
    <w:rsid w:val="00DC4DBF"/>
    <w:rsid w:val="00DC6DBF"/>
    <w:rsid w:val="00DD2A29"/>
    <w:rsid w:val="00DD54F3"/>
    <w:rsid w:val="00DD5A57"/>
    <w:rsid w:val="00DD79F2"/>
    <w:rsid w:val="00DE02DB"/>
    <w:rsid w:val="00DE5E6B"/>
    <w:rsid w:val="00DF109F"/>
    <w:rsid w:val="00DF2052"/>
    <w:rsid w:val="00DF2244"/>
    <w:rsid w:val="00DF5DD6"/>
    <w:rsid w:val="00E021E7"/>
    <w:rsid w:val="00E034B8"/>
    <w:rsid w:val="00E073B9"/>
    <w:rsid w:val="00E074CF"/>
    <w:rsid w:val="00E11617"/>
    <w:rsid w:val="00E13A76"/>
    <w:rsid w:val="00E142AB"/>
    <w:rsid w:val="00E142DE"/>
    <w:rsid w:val="00E151D9"/>
    <w:rsid w:val="00E2109A"/>
    <w:rsid w:val="00E220B6"/>
    <w:rsid w:val="00E226E0"/>
    <w:rsid w:val="00E22ADB"/>
    <w:rsid w:val="00E232D1"/>
    <w:rsid w:val="00E2378D"/>
    <w:rsid w:val="00E252DB"/>
    <w:rsid w:val="00E25560"/>
    <w:rsid w:val="00E27BA4"/>
    <w:rsid w:val="00E27D33"/>
    <w:rsid w:val="00E30842"/>
    <w:rsid w:val="00E347B4"/>
    <w:rsid w:val="00E3553E"/>
    <w:rsid w:val="00E37B4B"/>
    <w:rsid w:val="00E43D1F"/>
    <w:rsid w:val="00E471D6"/>
    <w:rsid w:val="00E50D2F"/>
    <w:rsid w:val="00E513E8"/>
    <w:rsid w:val="00E5456B"/>
    <w:rsid w:val="00E54F3E"/>
    <w:rsid w:val="00E7113D"/>
    <w:rsid w:val="00E74C77"/>
    <w:rsid w:val="00E74E98"/>
    <w:rsid w:val="00E75628"/>
    <w:rsid w:val="00E76989"/>
    <w:rsid w:val="00E80308"/>
    <w:rsid w:val="00E82A65"/>
    <w:rsid w:val="00E82FEE"/>
    <w:rsid w:val="00E83A6E"/>
    <w:rsid w:val="00E841FA"/>
    <w:rsid w:val="00E84987"/>
    <w:rsid w:val="00E85E1F"/>
    <w:rsid w:val="00E8628F"/>
    <w:rsid w:val="00E86DBD"/>
    <w:rsid w:val="00E90261"/>
    <w:rsid w:val="00E92346"/>
    <w:rsid w:val="00E9324D"/>
    <w:rsid w:val="00E94071"/>
    <w:rsid w:val="00E97988"/>
    <w:rsid w:val="00EA0A2F"/>
    <w:rsid w:val="00EA16A7"/>
    <w:rsid w:val="00EA25CB"/>
    <w:rsid w:val="00EA2DE9"/>
    <w:rsid w:val="00EB340D"/>
    <w:rsid w:val="00EB42BF"/>
    <w:rsid w:val="00EB5FFA"/>
    <w:rsid w:val="00EB78F6"/>
    <w:rsid w:val="00EC29C2"/>
    <w:rsid w:val="00EC3F40"/>
    <w:rsid w:val="00EC654F"/>
    <w:rsid w:val="00ED12CF"/>
    <w:rsid w:val="00ED263B"/>
    <w:rsid w:val="00EE027E"/>
    <w:rsid w:val="00EE154A"/>
    <w:rsid w:val="00EE15A3"/>
    <w:rsid w:val="00EE1710"/>
    <w:rsid w:val="00EE1868"/>
    <w:rsid w:val="00EE6336"/>
    <w:rsid w:val="00EF12E3"/>
    <w:rsid w:val="00EF18BD"/>
    <w:rsid w:val="00EF19FE"/>
    <w:rsid w:val="00EF42F9"/>
    <w:rsid w:val="00EF57A5"/>
    <w:rsid w:val="00EF59BB"/>
    <w:rsid w:val="00EF5DA2"/>
    <w:rsid w:val="00EF6521"/>
    <w:rsid w:val="00EF6D04"/>
    <w:rsid w:val="00EF7158"/>
    <w:rsid w:val="00F02111"/>
    <w:rsid w:val="00F03D7C"/>
    <w:rsid w:val="00F05F61"/>
    <w:rsid w:val="00F10E9D"/>
    <w:rsid w:val="00F142C6"/>
    <w:rsid w:val="00F148F9"/>
    <w:rsid w:val="00F229A9"/>
    <w:rsid w:val="00F23089"/>
    <w:rsid w:val="00F236F3"/>
    <w:rsid w:val="00F25464"/>
    <w:rsid w:val="00F3009C"/>
    <w:rsid w:val="00F33F76"/>
    <w:rsid w:val="00F37B21"/>
    <w:rsid w:val="00F40C3D"/>
    <w:rsid w:val="00F4173E"/>
    <w:rsid w:val="00F42F4C"/>
    <w:rsid w:val="00F44306"/>
    <w:rsid w:val="00F47F75"/>
    <w:rsid w:val="00F501F4"/>
    <w:rsid w:val="00F51696"/>
    <w:rsid w:val="00F5608D"/>
    <w:rsid w:val="00F6748A"/>
    <w:rsid w:val="00F6772A"/>
    <w:rsid w:val="00F67E3F"/>
    <w:rsid w:val="00F736C8"/>
    <w:rsid w:val="00F7648E"/>
    <w:rsid w:val="00F77D0C"/>
    <w:rsid w:val="00F81573"/>
    <w:rsid w:val="00F824A4"/>
    <w:rsid w:val="00F8386D"/>
    <w:rsid w:val="00F86CF7"/>
    <w:rsid w:val="00FA2427"/>
    <w:rsid w:val="00FA2C2E"/>
    <w:rsid w:val="00FA6161"/>
    <w:rsid w:val="00FA702F"/>
    <w:rsid w:val="00FB00F4"/>
    <w:rsid w:val="00FB42DC"/>
    <w:rsid w:val="00FB594B"/>
    <w:rsid w:val="00FB61B0"/>
    <w:rsid w:val="00FB727E"/>
    <w:rsid w:val="00FC131C"/>
    <w:rsid w:val="00FC2F0A"/>
    <w:rsid w:val="00FC30CF"/>
    <w:rsid w:val="00FC4155"/>
    <w:rsid w:val="00FC4877"/>
    <w:rsid w:val="00FC57AF"/>
    <w:rsid w:val="00FC7F85"/>
    <w:rsid w:val="00FD0230"/>
    <w:rsid w:val="00FD112A"/>
    <w:rsid w:val="00FD317E"/>
    <w:rsid w:val="00FD45B1"/>
    <w:rsid w:val="00FD4CEA"/>
    <w:rsid w:val="00FD6CC6"/>
    <w:rsid w:val="00FD7043"/>
    <w:rsid w:val="00FD76A3"/>
    <w:rsid w:val="00FE0982"/>
    <w:rsid w:val="00FE41C6"/>
    <w:rsid w:val="00FE4C60"/>
    <w:rsid w:val="00FE4F25"/>
    <w:rsid w:val="00FE57BC"/>
    <w:rsid w:val="00FE5B58"/>
    <w:rsid w:val="00FF5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69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92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92346"/>
  </w:style>
  <w:style w:type="paragraph" w:styleId="Piedepgina">
    <w:name w:val="footer"/>
    <w:basedOn w:val="Normal"/>
    <w:link w:val="PiedepginaCar"/>
    <w:uiPriority w:val="99"/>
    <w:unhideWhenUsed/>
    <w:rsid w:val="00E92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346"/>
  </w:style>
  <w:style w:type="table" w:styleId="Tablaconcuadrcula">
    <w:name w:val="Table Grid"/>
    <w:basedOn w:val="Tablanormal"/>
    <w:uiPriority w:val="59"/>
    <w:rsid w:val="00E92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2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346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E9234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 w:line="240" w:lineRule="auto"/>
      <w:ind w:left="720"/>
      <w:jc w:val="both"/>
    </w:pPr>
    <w:rPr>
      <w:rFonts w:ascii="Arial" w:eastAsia="Times New Roman" w:hAnsi="Arial" w:cs="Arial"/>
      <w:lang w:eastAsia="pt-BR"/>
    </w:rPr>
  </w:style>
  <w:style w:type="paragraph" w:styleId="Prrafodelista">
    <w:name w:val="List Paragraph"/>
    <w:basedOn w:val="Normal"/>
    <w:qFormat/>
    <w:rsid w:val="003A5E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5302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530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302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D7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D77BC"/>
    <w:pPr>
      <w:spacing w:after="100"/>
      <w:ind w:left="22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034B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34B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34B9"/>
    <w:rPr>
      <w:vertAlign w:val="superscript"/>
    </w:rPr>
  </w:style>
  <w:style w:type="character" w:styleId="Nmerodepgina">
    <w:name w:val="page number"/>
    <w:basedOn w:val="Fuentedeprrafopredeter"/>
    <w:rsid w:val="00C034B9"/>
  </w:style>
  <w:style w:type="character" w:styleId="Textodelmarcadordeposicin">
    <w:name w:val="Placeholder Text"/>
    <w:basedOn w:val="Fuentedeprrafopredeter"/>
    <w:uiPriority w:val="99"/>
    <w:semiHidden/>
    <w:rsid w:val="00852C92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6969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E82FEE"/>
    <w:pPr>
      <w:spacing w:after="100"/>
      <w:ind w:left="440"/>
    </w:pPr>
  </w:style>
  <w:style w:type="paragraph" w:styleId="Textocomentario">
    <w:name w:val="annotation text"/>
    <w:basedOn w:val="Normal"/>
    <w:link w:val="TextocomentarioCar"/>
    <w:semiHidden/>
    <w:rsid w:val="00E22A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22AD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B6494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0A4803"/>
    <w:rPr>
      <w:b/>
      <w:bCs/>
    </w:rPr>
  </w:style>
  <w:style w:type="paragraph" w:styleId="NormalWeb">
    <w:name w:val="Normal (Web)"/>
    <w:basedOn w:val="Normal"/>
    <w:uiPriority w:val="99"/>
    <w:unhideWhenUsed/>
    <w:rsid w:val="00EE6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515E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5ED"/>
    <w:pPr>
      <w:spacing w:after="200"/>
    </w:pPr>
    <w:rPr>
      <w:rFonts w:asciiTheme="minorHAnsi" w:eastAsiaTheme="minorEastAsia" w:hAnsiTheme="minorHAnsi" w:cstheme="minorBidi"/>
      <w:b/>
      <w:bCs/>
      <w:lang w:eastAsia="es-P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5ED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E8030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69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92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92346"/>
  </w:style>
  <w:style w:type="paragraph" w:styleId="Piedepgina">
    <w:name w:val="footer"/>
    <w:basedOn w:val="Normal"/>
    <w:link w:val="PiedepginaCar"/>
    <w:uiPriority w:val="99"/>
    <w:unhideWhenUsed/>
    <w:rsid w:val="00E92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346"/>
  </w:style>
  <w:style w:type="table" w:styleId="Tablaconcuadrcula">
    <w:name w:val="Table Grid"/>
    <w:basedOn w:val="Tablanormal"/>
    <w:uiPriority w:val="59"/>
    <w:rsid w:val="00E92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2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346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E9234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 w:line="240" w:lineRule="auto"/>
      <w:ind w:left="720"/>
      <w:jc w:val="both"/>
    </w:pPr>
    <w:rPr>
      <w:rFonts w:ascii="Arial" w:eastAsia="Times New Roman" w:hAnsi="Arial" w:cs="Arial"/>
      <w:lang w:eastAsia="pt-BR"/>
    </w:rPr>
  </w:style>
  <w:style w:type="paragraph" w:styleId="Prrafodelista">
    <w:name w:val="List Paragraph"/>
    <w:basedOn w:val="Normal"/>
    <w:qFormat/>
    <w:rsid w:val="003A5E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5302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530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302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D7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D77BC"/>
    <w:pPr>
      <w:spacing w:after="100"/>
      <w:ind w:left="22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034B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34B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34B9"/>
    <w:rPr>
      <w:vertAlign w:val="superscript"/>
    </w:rPr>
  </w:style>
  <w:style w:type="character" w:styleId="Nmerodepgina">
    <w:name w:val="page number"/>
    <w:basedOn w:val="Fuentedeprrafopredeter"/>
    <w:rsid w:val="00C034B9"/>
  </w:style>
  <w:style w:type="character" w:styleId="Textodelmarcadordeposicin">
    <w:name w:val="Placeholder Text"/>
    <w:basedOn w:val="Fuentedeprrafopredeter"/>
    <w:uiPriority w:val="99"/>
    <w:semiHidden/>
    <w:rsid w:val="00852C92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6969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E82FEE"/>
    <w:pPr>
      <w:spacing w:after="100"/>
      <w:ind w:left="440"/>
    </w:pPr>
  </w:style>
  <w:style w:type="paragraph" w:styleId="Textocomentario">
    <w:name w:val="annotation text"/>
    <w:basedOn w:val="Normal"/>
    <w:link w:val="TextocomentarioCar"/>
    <w:semiHidden/>
    <w:rsid w:val="00E22A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22AD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B6494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0A4803"/>
    <w:rPr>
      <w:b/>
      <w:bCs/>
    </w:rPr>
  </w:style>
  <w:style w:type="paragraph" w:styleId="NormalWeb">
    <w:name w:val="Normal (Web)"/>
    <w:basedOn w:val="Normal"/>
    <w:uiPriority w:val="99"/>
    <w:unhideWhenUsed/>
    <w:rsid w:val="00EE6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515E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5ED"/>
    <w:pPr>
      <w:spacing w:after="200"/>
    </w:pPr>
    <w:rPr>
      <w:rFonts w:asciiTheme="minorHAnsi" w:eastAsiaTheme="minorEastAsia" w:hAnsiTheme="minorHAnsi" w:cstheme="minorBidi"/>
      <w:b/>
      <w:bCs/>
      <w:lang w:eastAsia="es-P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5ED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E803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390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9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10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8.png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openxmlformats.org/officeDocument/2006/relationships/image" Target="media/image13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32" Type="http://schemas.openxmlformats.org/officeDocument/2006/relationships/image" Target="media/image16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1.xml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785F10B1784A1197D8FF8649E3E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722EE-63D2-4696-98CE-FB463D27D201}"/>
      </w:docPartPr>
      <w:docPartBody>
        <w:p w:rsidR="00985B14" w:rsidRDefault="00F036EC" w:rsidP="00F036EC">
          <w:pPr>
            <w:pStyle w:val="9D785F10B1784A1197D8FF8649E3EE5B"/>
          </w:pPr>
          <w:r w:rsidRPr="00180D9E">
            <w:rPr>
              <w:rStyle w:val="Textodelmarcadordeposicin"/>
            </w:rPr>
            <w:t>Elija un elemento.</w:t>
          </w:r>
        </w:p>
      </w:docPartBody>
    </w:docPart>
    <w:docPart>
      <w:docPartPr>
        <w:name w:val="BC530E9BA5CB4FB888AA8B55D2C22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8798E-28F2-441B-B53C-499E34AA2BB3}"/>
      </w:docPartPr>
      <w:docPartBody>
        <w:p w:rsidR="00985B14" w:rsidRDefault="00F036EC" w:rsidP="00F036EC">
          <w:pPr>
            <w:pStyle w:val="BC530E9BA5CB4FB888AA8B55D2C2265B"/>
          </w:pPr>
          <w:r w:rsidRPr="00180D9E">
            <w:rPr>
              <w:rStyle w:val="Textodelmarcadordeposicin"/>
            </w:rPr>
            <w:t>Elija un elemento.</w:t>
          </w:r>
        </w:p>
      </w:docPartBody>
    </w:docPart>
    <w:docPart>
      <w:docPartPr>
        <w:name w:val="CD8080CAB4054D4CAA974BF637CA5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CEBF6-9C52-420F-9755-D454D1D998C1}"/>
      </w:docPartPr>
      <w:docPartBody>
        <w:p w:rsidR="00985B14" w:rsidRDefault="00F036EC" w:rsidP="00F036EC">
          <w:pPr>
            <w:pStyle w:val="CD8080CAB4054D4CAA974BF637CA57D3"/>
          </w:pPr>
          <w:r w:rsidRPr="00180D9E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36EC"/>
    <w:rsid w:val="000C6CFE"/>
    <w:rsid w:val="001158CC"/>
    <w:rsid w:val="00116E05"/>
    <w:rsid w:val="001A1471"/>
    <w:rsid w:val="00343017"/>
    <w:rsid w:val="003B5511"/>
    <w:rsid w:val="003F6A96"/>
    <w:rsid w:val="004052BD"/>
    <w:rsid w:val="00420A7A"/>
    <w:rsid w:val="004A4130"/>
    <w:rsid w:val="004B4C1B"/>
    <w:rsid w:val="004C1B29"/>
    <w:rsid w:val="0057776C"/>
    <w:rsid w:val="0058510C"/>
    <w:rsid w:val="00610927"/>
    <w:rsid w:val="00662300"/>
    <w:rsid w:val="006F07B0"/>
    <w:rsid w:val="00714326"/>
    <w:rsid w:val="007C2BD8"/>
    <w:rsid w:val="007F021B"/>
    <w:rsid w:val="00817BC1"/>
    <w:rsid w:val="00831E73"/>
    <w:rsid w:val="00863788"/>
    <w:rsid w:val="009106DA"/>
    <w:rsid w:val="00985B14"/>
    <w:rsid w:val="00A1268D"/>
    <w:rsid w:val="00A21D48"/>
    <w:rsid w:val="00AD086C"/>
    <w:rsid w:val="00AE7B28"/>
    <w:rsid w:val="00B309B8"/>
    <w:rsid w:val="00B363CD"/>
    <w:rsid w:val="00B5159D"/>
    <w:rsid w:val="00B93266"/>
    <w:rsid w:val="00BE73D9"/>
    <w:rsid w:val="00C861E5"/>
    <w:rsid w:val="00CC4C36"/>
    <w:rsid w:val="00D517B5"/>
    <w:rsid w:val="00D5205F"/>
    <w:rsid w:val="00DB68FB"/>
    <w:rsid w:val="00E079CC"/>
    <w:rsid w:val="00E43EEF"/>
    <w:rsid w:val="00E52B2B"/>
    <w:rsid w:val="00EE74B5"/>
    <w:rsid w:val="00F036EC"/>
    <w:rsid w:val="00FE4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1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36EC"/>
    <w:rPr>
      <w:color w:val="808080"/>
    </w:rPr>
  </w:style>
  <w:style w:type="paragraph" w:customStyle="1" w:styleId="1A955F8BDE3944B8895B16150F2511A1">
    <w:name w:val="1A955F8BDE3944B8895B16150F2511A1"/>
    <w:rsid w:val="00F036EC"/>
  </w:style>
  <w:style w:type="paragraph" w:customStyle="1" w:styleId="9D785F10B1784A1197D8FF8649E3EE5B">
    <w:name w:val="9D785F10B1784A1197D8FF8649E3EE5B"/>
    <w:rsid w:val="00F036EC"/>
  </w:style>
  <w:style w:type="paragraph" w:customStyle="1" w:styleId="BC530E9BA5CB4FB888AA8B55D2C2265B">
    <w:name w:val="BC530E9BA5CB4FB888AA8B55D2C2265B"/>
    <w:rsid w:val="00F036EC"/>
  </w:style>
  <w:style w:type="paragraph" w:customStyle="1" w:styleId="CD8080CAB4054D4CAA974BF637CA57D3">
    <w:name w:val="CD8080CAB4054D4CAA974BF637CA57D3"/>
    <w:rsid w:val="00F036EC"/>
  </w:style>
  <w:style w:type="paragraph" w:customStyle="1" w:styleId="FE862917906E4D9191A9994420261277">
    <w:name w:val="FE862917906E4D9191A9994420261277"/>
    <w:rsid w:val="0058510C"/>
  </w:style>
  <w:style w:type="paragraph" w:customStyle="1" w:styleId="842A1CBF5B0E460CB97F3D100999D7DB">
    <w:name w:val="842A1CBF5B0E460CB97F3D100999D7DB"/>
    <w:rsid w:val="0058510C"/>
  </w:style>
  <w:style w:type="paragraph" w:customStyle="1" w:styleId="279990F9CCB1498680A52F5A679D0032">
    <w:name w:val="279990F9CCB1498680A52F5A679D0032"/>
    <w:rsid w:val="005851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453DF-1F8E-4FAC-A872-D0C5F7DC2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2701</Words>
  <Characters>14860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SPP-F082 Especificación del caso de prueba</vt:lpstr>
    </vt:vector>
  </TitlesOfParts>
  <Company>Unique</Company>
  <LinksUpToDate>false</LinksUpToDate>
  <CharactersWithSpaces>17526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SPP-F082 Especificación del caso de prueba</dc:title>
  <dc:subject>Metodología del CID</dc:subject>
  <dc:creator>jenny.alegre@yanbal-int.com</dc:creator>
  <cp:keywords>especificación, caso, prueba</cp:keywords>
  <cp:lastModifiedBy>Abel Antonio Yim Alvarado</cp:lastModifiedBy>
  <cp:revision>2</cp:revision>
  <cp:lastPrinted>2011-08-03T14:54:00Z</cp:lastPrinted>
  <dcterms:created xsi:type="dcterms:W3CDTF">2015-06-04T21:08:00Z</dcterms:created>
  <dcterms:modified xsi:type="dcterms:W3CDTF">2015-06-04T21:08:00Z</dcterms:modified>
</cp:coreProperties>
</file>