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70" w:rsidRDefault="008F6070">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36"/>
          <w:szCs w:val="36"/>
        </w:rPr>
      </w:pPr>
      <w:bookmarkStart w:id="0" w:name="_Toc27884160"/>
      <w:bookmarkStart w:id="1" w:name="_Toc452200120"/>
      <w:bookmarkStart w:id="2" w:name="_Toc492355983"/>
      <w:bookmarkStart w:id="3" w:name="_Toc87772644"/>
      <w:bookmarkStart w:id="4" w:name="_Toc450394484"/>
      <w:bookmarkStart w:id="5" w:name="_Toc450394415"/>
      <w:bookmarkStart w:id="6" w:name="_Toc496519265"/>
    </w:p>
    <w:p w:rsidR="008F6070" w:rsidRDefault="009B1A94">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rPr>
      </w:pPr>
      <w:r>
        <w:rPr>
          <w:rFonts w:ascii="Arial Black" w:hAnsi="Arial Black"/>
          <w:b/>
          <w:sz w:val="50"/>
        </w:rPr>
        <w:t>Análisis Funcional</w:t>
      </w:r>
    </w:p>
    <w:p w:rsidR="008F6070" w:rsidRDefault="009B1A94">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rPr>
      </w:pPr>
      <w:r>
        <w:rPr>
          <w:rFonts w:ascii="Arial Black" w:hAnsi="Arial Black"/>
          <w:b/>
          <w:sz w:val="50"/>
        </w:rPr>
        <w:t>Kiosko V2</w:t>
      </w: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tbl>
      <w:tblPr>
        <w:tblW w:w="9074" w:type="dxa"/>
        <w:jc w:val="center"/>
        <w:tblLayout w:type="fixed"/>
        <w:tblCellMar>
          <w:left w:w="28" w:type="dxa"/>
          <w:right w:w="28" w:type="dxa"/>
        </w:tblCellMar>
        <w:tblLook w:val="04A0"/>
      </w:tblPr>
      <w:tblGrid>
        <w:gridCol w:w="2837"/>
        <w:gridCol w:w="3402"/>
        <w:gridCol w:w="425"/>
        <w:gridCol w:w="993"/>
        <w:gridCol w:w="425"/>
        <w:gridCol w:w="992"/>
      </w:tblGrid>
      <w:tr w:rsidR="008F6070">
        <w:trPr>
          <w:trHeight w:val="288"/>
          <w:jc w:val="center"/>
        </w:trPr>
        <w:tc>
          <w:tcPr>
            <w:tcW w:w="9074" w:type="dxa"/>
            <w:gridSpan w:val="6"/>
            <w:tcBorders>
              <w:left w:val="nil"/>
              <w:bottom w:val="single" w:sz="4" w:space="0" w:color="auto"/>
              <w:right w:val="nil"/>
            </w:tcBorders>
            <w:shd w:val="clear" w:color="000000" w:fill="FFFFFF"/>
          </w:tcPr>
          <w:p w:rsidR="008F6070" w:rsidRDefault="009B1A94">
            <w:pPr>
              <w:pStyle w:val="TableText"/>
              <w:jc w:val="left"/>
              <w:rPr>
                <w:i/>
                <w:color w:val="auto"/>
                <w:sz w:val="22"/>
                <w:szCs w:val="22"/>
              </w:rPr>
            </w:pPr>
            <w:r>
              <w:rPr>
                <w:rFonts w:ascii="Arial Black" w:hAnsi="Arial Black"/>
                <w:color w:val="auto"/>
                <w:sz w:val="22"/>
              </w:rPr>
              <w:t>Identificación del requerimiento / funcionalidad del proyecto</w:t>
            </w:r>
          </w:p>
        </w:tc>
      </w:tr>
      <w:tr w:rsidR="008F6070">
        <w:trPr>
          <w:trHeight w:val="288"/>
          <w:jc w:val="center"/>
        </w:trPr>
        <w:tc>
          <w:tcPr>
            <w:tcW w:w="2837" w:type="dxa"/>
            <w:tcBorders>
              <w:top w:val="single" w:sz="4" w:space="0" w:color="auto"/>
              <w:left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top w:val="single" w:sz="4" w:space="0" w:color="auto"/>
              <w:left w:val="nil"/>
              <w:right w:val="nil"/>
            </w:tcBorders>
            <w:shd w:val="clear" w:color="000000" w:fill="FFFFFF"/>
            <w:vAlign w:val="center"/>
          </w:tcPr>
          <w:p w:rsidR="008F6070" w:rsidRDefault="008F6070">
            <w:pPr>
              <w:pStyle w:val="TableText"/>
              <w:jc w:val="left"/>
              <w:rPr>
                <w:i/>
                <w:color w:val="0000FF"/>
                <w:sz w:val="22"/>
                <w:szCs w:val="22"/>
              </w:rPr>
            </w:pPr>
          </w:p>
        </w:tc>
      </w:tr>
      <w:tr w:rsidR="008F6070">
        <w:trPr>
          <w:trHeight w:val="288"/>
          <w:jc w:val="center"/>
        </w:trPr>
        <w:tc>
          <w:tcPr>
            <w:tcW w:w="2837" w:type="dxa"/>
            <w:tcBorders>
              <w:left w:val="nil"/>
              <w:bottom w:val="nil"/>
            </w:tcBorders>
            <w:shd w:val="clear" w:color="000000" w:fill="FFFFFF"/>
          </w:tcPr>
          <w:p w:rsidR="008F6070" w:rsidRDefault="009B1A94">
            <w:pPr>
              <w:pStyle w:val="TableText"/>
              <w:jc w:val="left"/>
              <w:rPr>
                <w:rFonts w:ascii="Arial Black" w:hAnsi="Arial Black"/>
              </w:rPr>
            </w:pPr>
            <w:r>
              <w:rPr>
                <w:rFonts w:ascii="Arial Black" w:hAnsi="Arial Black"/>
              </w:rPr>
              <w:t>Nro. del requerimiento / Proyecto</w:t>
            </w:r>
          </w:p>
        </w:tc>
        <w:tc>
          <w:tcPr>
            <w:tcW w:w="6237" w:type="dxa"/>
            <w:gridSpan w:val="5"/>
            <w:tcBorders>
              <w:bottom w:val="single" w:sz="4" w:space="0" w:color="EEECE1"/>
            </w:tcBorders>
            <w:shd w:val="clear" w:color="000000" w:fill="FFFFFF"/>
          </w:tcPr>
          <w:p w:rsidR="008F6070" w:rsidRDefault="009B1A94">
            <w:pPr>
              <w:pStyle w:val="TableText"/>
              <w:jc w:val="left"/>
              <w:rPr>
                <w:color w:val="auto"/>
                <w:sz w:val="22"/>
                <w:szCs w:val="22"/>
              </w:rPr>
            </w:pPr>
            <w:proofErr w:type="spellStart"/>
            <w:r>
              <w:rPr>
                <w:color w:val="auto"/>
                <w:sz w:val="22"/>
                <w:szCs w:val="22"/>
              </w:rPr>
              <w:t>KiOSKO</w:t>
            </w:r>
            <w:proofErr w:type="spellEnd"/>
            <w:r>
              <w:rPr>
                <w:color w:val="auto"/>
                <w:sz w:val="22"/>
                <w:szCs w:val="22"/>
              </w:rPr>
              <w:t xml:space="preserve"> </w:t>
            </w:r>
            <w:proofErr w:type="spellStart"/>
            <w:r>
              <w:rPr>
                <w:color w:val="auto"/>
                <w:sz w:val="22"/>
                <w:szCs w:val="22"/>
              </w:rPr>
              <w:t>Version</w:t>
            </w:r>
            <w:proofErr w:type="spellEnd"/>
            <w:r>
              <w:rPr>
                <w:color w:val="auto"/>
                <w:sz w:val="22"/>
                <w:szCs w:val="22"/>
              </w:rPr>
              <w:t xml:space="preserve"> 2</w:t>
            </w:r>
          </w:p>
        </w:tc>
      </w:tr>
      <w:tr w:rsidR="008F6070">
        <w:trPr>
          <w:trHeight w:val="288"/>
          <w:jc w:val="center"/>
        </w:trPr>
        <w:tc>
          <w:tcPr>
            <w:tcW w:w="2837" w:type="dxa"/>
            <w:tcBorders>
              <w:left w:val="nil"/>
              <w:bottom w:val="nil"/>
            </w:tcBorders>
            <w:shd w:val="clear" w:color="000000" w:fill="FFFFFF"/>
          </w:tcPr>
          <w:p w:rsidR="008F6070" w:rsidRDefault="008F6070">
            <w:pPr>
              <w:pStyle w:val="TableText"/>
              <w:jc w:val="left"/>
              <w:rPr>
                <w:rFonts w:ascii="Arial Black" w:hAnsi="Arial Black"/>
              </w:rPr>
            </w:pPr>
          </w:p>
        </w:tc>
        <w:tc>
          <w:tcPr>
            <w:tcW w:w="6237" w:type="dxa"/>
            <w:gridSpan w:val="5"/>
            <w:tcBorders>
              <w:top w:val="single" w:sz="4" w:space="0" w:color="EEECE1"/>
            </w:tcBorders>
            <w:shd w:val="clear" w:color="000000" w:fill="FFFFFF"/>
          </w:tcPr>
          <w:p w:rsidR="008F6070" w:rsidRDefault="008F6070">
            <w:pPr>
              <w:pStyle w:val="TableText"/>
              <w:jc w:val="left"/>
              <w:rPr>
                <w:color w:val="auto"/>
                <w:sz w:val="16"/>
                <w:szCs w:val="22"/>
              </w:rPr>
            </w:pPr>
          </w:p>
        </w:tc>
      </w:tr>
      <w:tr w:rsidR="008F6070">
        <w:trPr>
          <w:trHeight w:val="288"/>
          <w:jc w:val="center"/>
        </w:trPr>
        <w:tc>
          <w:tcPr>
            <w:tcW w:w="2837" w:type="dxa"/>
            <w:tcBorders>
              <w:left w:val="nil"/>
              <w:bottom w:val="nil"/>
            </w:tcBorders>
            <w:shd w:val="clear" w:color="000000" w:fill="FFFFFF"/>
          </w:tcPr>
          <w:p w:rsidR="008F6070" w:rsidRDefault="009B1A94">
            <w:pPr>
              <w:pStyle w:val="TableText"/>
              <w:jc w:val="left"/>
              <w:rPr>
                <w:rFonts w:ascii="Arial Black" w:hAnsi="Arial Black"/>
              </w:rPr>
            </w:pPr>
            <w:r>
              <w:rPr>
                <w:rFonts w:ascii="Arial Black" w:hAnsi="Arial Black"/>
              </w:rPr>
              <w:t>Descripción / Funcionalidad:</w:t>
            </w:r>
          </w:p>
        </w:tc>
        <w:tc>
          <w:tcPr>
            <w:tcW w:w="3402" w:type="dxa"/>
            <w:tcBorders>
              <w:bottom w:val="single" w:sz="4" w:space="0" w:color="EEECE1"/>
              <w:right w:val="single" w:sz="4" w:space="0" w:color="auto"/>
            </w:tcBorders>
            <w:shd w:val="clear" w:color="000000" w:fill="FFFFFF"/>
          </w:tcPr>
          <w:p w:rsidR="008F6070" w:rsidRDefault="008F6070">
            <w:pPr>
              <w:pStyle w:val="TableText"/>
              <w:jc w:val="left"/>
              <w:rPr>
                <w:color w:val="auto"/>
                <w:sz w:val="22"/>
                <w:szCs w:val="22"/>
              </w:rPr>
            </w:pP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8F6070" w:rsidRDefault="008F6070">
            <w:pPr>
              <w:pStyle w:val="TableText"/>
              <w:jc w:val="center"/>
              <w:rPr>
                <w:b/>
                <w:color w:val="auto"/>
                <w:sz w:val="22"/>
                <w:szCs w:val="22"/>
              </w:rPr>
            </w:pPr>
          </w:p>
        </w:tc>
        <w:tc>
          <w:tcPr>
            <w:tcW w:w="993" w:type="dxa"/>
            <w:tcBorders>
              <w:left w:val="single" w:sz="4" w:space="0" w:color="auto"/>
              <w:right w:val="single" w:sz="4" w:space="0" w:color="auto"/>
            </w:tcBorders>
            <w:shd w:val="clear" w:color="000000" w:fill="FFFFFF"/>
            <w:vAlign w:val="center"/>
          </w:tcPr>
          <w:p w:rsidR="008F6070" w:rsidRDefault="009B1A94">
            <w:pPr>
              <w:pStyle w:val="TableText"/>
              <w:jc w:val="left"/>
              <w:rPr>
                <w:color w:val="auto"/>
                <w:sz w:val="16"/>
                <w:szCs w:val="22"/>
              </w:rPr>
            </w:pPr>
            <w:r>
              <w:rPr>
                <w:color w:val="auto"/>
                <w:sz w:val="16"/>
                <w:szCs w:val="22"/>
              </w:rPr>
              <w:t>Local</w:t>
            </w: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8F6070" w:rsidRDefault="009B1A94">
            <w:pPr>
              <w:pStyle w:val="TableText"/>
              <w:jc w:val="center"/>
              <w:rPr>
                <w:b/>
                <w:color w:val="auto"/>
                <w:sz w:val="22"/>
                <w:szCs w:val="22"/>
              </w:rPr>
            </w:pPr>
            <w:r>
              <w:rPr>
                <w:b/>
                <w:color w:val="auto"/>
                <w:sz w:val="22"/>
                <w:szCs w:val="22"/>
              </w:rPr>
              <w:t>X</w:t>
            </w:r>
          </w:p>
        </w:tc>
        <w:tc>
          <w:tcPr>
            <w:tcW w:w="992" w:type="dxa"/>
            <w:tcBorders>
              <w:left w:val="single" w:sz="4" w:space="0" w:color="auto"/>
            </w:tcBorders>
            <w:shd w:val="clear" w:color="000000" w:fill="FFFFFF"/>
            <w:vAlign w:val="center"/>
          </w:tcPr>
          <w:p w:rsidR="008F6070" w:rsidRDefault="009B1A94">
            <w:pPr>
              <w:pStyle w:val="TableText"/>
              <w:jc w:val="left"/>
              <w:rPr>
                <w:color w:val="auto"/>
                <w:sz w:val="16"/>
                <w:szCs w:val="22"/>
              </w:rPr>
            </w:pPr>
            <w:r>
              <w:rPr>
                <w:color w:val="auto"/>
                <w:sz w:val="16"/>
                <w:szCs w:val="22"/>
              </w:rPr>
              <w:t>Corporativo</w:t>
            </w:r>
          </w:p>
        </w:tc>
      </w:tr>
      <w:tr w:rsidR="008F6070">
        <w:trPr>
          <w:trHeight w:val="288"/>
          <w:jc w:val="center"/>
        </w:trPr>
        <w:tc>
          <w:tcPr>
            <w:tcW w:w="2837" w:type="dxa"/>
            <w:tcBorders>
              <w:left w:val="nil"/>
              <w:bottom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left w:val="nil"/>
              <w:right w:val="nil"/>
            </w:tcBorders>
            <w:shd w:val="clear" w:color="000000" w:fill="FFFFFF"/>
          </w:tcPr>
          <w:p w:rsidR="008F6070" w:rsidRDefault="008F6070">
            <w:pPr>
              <w:pStyle w:val="TableText"/>
              <w:jc w:val="left"/>
              <w:rPr>
                <w:b/>
                <w:color w:val="auto"/>
                <w:sz w:val="22"/>
                <w:szCs w:val="22"/>
              </w:rPr>
            </w:pPr>
          </w:p>
        </w:tc>
      </w:tr>
      <w:tr w:rsidR="008F6070">
        <w:trPr>
          <w:trHeight w:val="288"/>
          <w:jc w:val="center"/>
        </w:trPr>
        <w:tc>
          <w:tcPr>
            <w:tcW w:w="2837" w:type="dxa"/>
            <w:tcBorders>
              <w:top w:val="nil"/>
              <w:left w:val="nil"/>
              <w:bottom w:val="nil"/>
              <w:right w:val="nil"/>
            </w:tcBorders>
            <w:shd w:val="clear" w:color="000000" w:fill="FFFFFF"/>
          </w:tcPr>
          <w:p w:rsidR="008F6070" w:rsidRDefault="009B1A94">
            <w:pPr>
              <w:pStyle w:val="TableText"/>
              <w:jc w:val="left"/>
              <w:rPr>
                <w:rFonts w:ascii="Arial Black" w:hAnsi="Arial Black"/>
              </w:rPr>
            </w:pPr>
            <w:r>
              <w:rPr>
                <w:rFonts w:ascii="Arial Black" w:hAnsi="Arial Black"/>
              </w:rPr>
              <w:t>Palabras claves:</w:t>
            </w:r>
          </w:p>
        </w:tc>
        <w:tc>
          <w:tcPr>
            <w:tcW w:w="6237" w:type="dxa"/>
            <w:gridSpan w:val="5"/>
            <w:tcBorders>
              <w:left w:val="nil"/>
              <w:bottom w:val="single" w:sz="4" w:space="0" w:color="EEECE1"/>
              <w:right w:val="nil"/>
            </w:tcBorders>
            <w:shd w:val="clear" w:color="000000" w:fill="FFFFFF"/>
            <w:vAlign w:val="center"/>
          </w:tcPr>
          <w:p w:rsidR="008F6070" w:rsidRDefault="008F6070">
            <w:pPr>
              <w:pStyle w:val="DefaultText1"/>
              <w:rPr>
                <w:color w:val="auto"/>
                <w:sz w:val="22"/>
                <w:szCs w:val="22"/>
              </w:rPr>
            </w:pPr>
          </w:p>
        </w:tc>
      </w:tr>
      <w:tr w:rsidR="008F6070">
        <w:trPr>
          <w:trHeight w:val="288"/>
          <w:jc w:val="center"/>
        </w:trPr>
        <w:tc>
          <w:tcPr>
            <w:tcW w:w="9074" w:type="dxa"/>
            <w:gridSpan w:val="6"/>
            <w:tcBorders>
              <w:left w:val="nil"/>
              <w:right w:val="nil"/>
            </w:tcBorders>
            <w:shd w:val="clear" w:color="000000" w:fill="FFFFFF"/>
          </w:tcPr>
          <w:p w:rsidR="008F6070" w:rsidRDefault="008F6070">
            <w:pPr>
              <w:pStyle w:val="TableText"/>
              <w:jc w:val="left"/>
              <w:rPr>
                <w:rFonts w:ascii="Arial Black" w:hAnsi="Arial Black"/>
              </w:rPr>
            </w:pPr>
          </w:p>
        </w:tc>
      </w:tr>
      <w:tr w:rsidR="008F6070">
        <w:trPr>
          <w:trHeight w:val="288"/>
          <w:jc w:val="center"/>
        </w:trPr>
        <w:tc>
          <w:tcPr>
            <w:tcW w:w="9074" w:type="dxa"/>
            <w:gridSpan w:val="6"/>
            <w:tcBorders>
              <w:left w:val="nil"/>
              <w:right w:val="nil"/>
            </w:tcBorders>
            <w:shd w:val="clear" w:color="000000" w:fill="FFFFFF"/>
          </w:tcPr>
          <w:p w:rsidR="008F6070" w:rsidRDefault="008F6070">
            <w:pPr>
              <w:pStyle w:val="TableText"/>
              <w:jc w:val="left"/>
              <w:rPr>
                <w:rFonts w:ascii="Arial Black" w:hAnsi="Arial Black"/>
              </w:rPr>
            </w:pPr>
          </w:p>
        </w:tc>
      </w:tr>
      <w:tr w:rsidR="008F6070">
        <w:trPr>
          <w:trHeight w:val="288"/>
          <w:jc w:val="center"/>
        </w:trPr>
        <w:tc>
          <w:tcPr>
            <w:tcW w:w="2837" w:type="dxa"/>
            <w:tcBorders>
              <w:left w:val="nil"/>
              <w:right w:val="nil"/>
            </w:tcBorders>
            <w:shd w:val="clear" w:color="000000" w:fill="FFFFFF"/>
          </w:tcPr>
          <w:p w:rsidR="008F6070" w:rsidRDefault="008F6070">
            <w:pPr>
              <w:pStyle w:val="TableText"/>
              <w:jc w:val="left"/>
              <w:rPr>
                <w:rFonts w:ascii="Arial Black" w:hAnsi="Arial Black"/>
              </w:rPr>
            </w:pPr>
          </w:p>
        </w:tc>
        <w:tc>
          <w:tcPr>
            <w:tcW w:w="6237" w:type="dxa"/>
            <w:gridSpan w:val="5"/>
            <w:tcBorders>
              <w:left w:val="nil"/>
              <w:right w:val="nil"/>
            </w:tcBorders>
            <w:shd w:val="clear" w:color="000000" w:fill="FFFFFF"/>
          </w:tcPr>
          <w:p w:rsidR="008F6070" w:rsidRDefault="008F6070">
            <w:pPr>
              <w:pStyle w:val="TableText"/>
              <w:jc w:val="left"/>
              <w:rPr>
                <w:rFonts w:ascii="Arial Black" w:hAnsi="Arial Black"/>
              </w:rPr>
            </w:pPr>
          </w:p>
        </w:tc>
      </w:tr>
    </w:tbl>
    <w:p w:rsidR="008F6070" w:rsidRDefault="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8F6070" w:rsidRDefault="008F6070">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pPr>
    </w:p>
    <w:p w:rsidR="008F6070" w:rsidRDefault="008F6070">
      <w:pPr>
        <w:pStyle w:val="BodyText2"/>
        <w:spacing w:line="276" w:lineRule="auto"/>
      </w:pPr>
    </w:p>
    <w:p w:rsidR="008F6070" w:rsidRDefault="008F6070">
      <w:pPr>
        <w:pStyle w:val="BodyText2"/>
        <w:spacing w:line="276" w:lineRule="auto"/>
      </w:pPr>
    </w:p>
    <w:p w:rsidR="008F6070" w:rsidRDefault="008F6070">
      <w:pPr>
        <w:pStyle w:val="BodyText2"/>
        <w:spacing w:line="276" w:lineRule="auto"/>
        <w:rPr>
          <w:i/>
          <w:color w:val="0000FF"/>
          <w:sz w:val="16"/>
          <w:szCs w:val="16"/>
        </w:rPr>
      </w:pPr>
    </w:p>
    <w:p w:rsidR="008F6070" w:rsidRDefault="008F6070">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p>
    <w:p w:rsidR="008F6070" w:rsidRDefault="009B1A94">
      <w:pPr>
        <w:pStyle w:val="Titulo1"/>
        <w:numPr>
          <w:ilvl w:val="0"/>
          <w:numId w:val="10"/>
        </w:numPr>
        <w:rPr>
          <w:szCs w:val="32"/>
        </w:rPr>
      </w:pPr>
      <w:bookmarkStart w:id="7" w:name="_Toc419077139"/>
      <w:r>
        <w:rPr>
          <w:szCs w:val="32"/>
        </w:rPr>
        <w:lastRenderedPageBreak/>
        <w:t>Tabla de Contenidos</w:t>
      </w:r>
      <w:bookmarkEnd w:id="7"/>
    </w:p>
    <w:p w:rsidR="008F6070" w:rsidRDefault="008F6070">
      <w:pPr>
        <w:pStyle w:val="TOC1"/>
        <w:tabs>
          <w:tab w:val="left" w:pos="440"/>
          <w:tab w:val="right" w:leader="dot" w:pos="8777"/>
        </w:tabs>
      </w:pPr>
    </w:p>
    <w:p w:rsidR="008017BA" w:rsidRPr="00DB0E3C" w:rsidRDefault="00B05B24">
      <w:pPr>
        <w:pStyle w:val="TOC1"/>
        <w:tabs>
          <w:tab w:val="left" w:pos="440"/>
          <w:tab w:val="right" w:leader="dot" w:pos="9344"/>
        </w:tabs>
        <w:rPr>
          <w:rFonts w:ascii="Calibri" w:hAnsi="Calibri"/>
          <w:noProof/>
          <w:szCs w:val="22"/>
          <w:lang w:eastAsia="es-PE"/>
        </w:rPr>
      </w:pPr>
      <w:r>
        <w:fldChar w:fldCharType="begin"/>
      </w:r>
      <w:r w:rsidR="009B1A94">
        <w:instrText xml:space="preserve"> TOC \o "1-2" \h \z \u </w:instrText>
      </w:r>
      <w:r>
        <w:fldChar w:fldCharType="separate"/>
      </w:r>
      <w:hyperlink w:anchor="_Toc419077139" w:history="1">
        <w:r w:rsidR="008017BA" w:rsidRPr="00A82692">
          <w:rPr>
            <w:rStyle w:val="Hyperlink"/>
            <w:noProof/>
          </w:rPr>
          <w:t>1</w:t>
        </w:r>
        <w:r w:rsidR="008017BA" w:rsidRPr="00DB0E3C">
          <w:rPr>
            <w:rFonts w:ascii="Calibri" w:hAnsi="Calibri"/>
            <w:noProof/>
            <w:szCs w:val="22"/>
            <w:lang w:eastAsia="es-PE"/>
          </w:rPr>
          <w:tab/>
        </w:r>
        <w:r w:rsidR="008017BA" w:rsidRPr="00A82692">
          <w:rPr>
            <w:rStyle w:val="Hyperlink"/>
            <w:noProof/>
          </w:rPr>
          <w:t>Tabla de Contenidos</w:t>
        </w:r>
        <w:r w:rsidR="008017BA">
          <w:rPr>
            <w:noProof/>
            <w:webHidden/>
          </w:rPr>
          <w:tab/>
        </w:r>
        <w:r>
          <w:rPr>
            <w:noProof/>
            <w:webHidden/>
          </w:rPr>
          <w:fldChar w:fldCharType="begin"/>
        </w:r>
        <w:r w:rsidR="008017BA">
          <w:rPr>
            <w:noProof/>
            <w:webHidden/>
          </w:rPr>
          <w:instrText xml:space="preserve"> PAGEREF _Toc419077139 \h </w:instrText>
        </w:r>
        <w:r>
          <w:rPr>
            <w:noProof/>
            <w:webHidden/>
          </w:rPr>
        </w:r>
        <w:r>
          <w:rPr>
            <w:noProof/>
            <w:webHidden/>
          </w:rPr>
          <w:fldChar w:fldCharType="separate"/>
        </w:r>
        <w:r w:rsidR="008017BA">
          <w:rPr>
            <w:noProof/>
            <w:webHidden/>
          </w:rPr>
          <w:t>2</w:t>
        </w:r>
        <w:r>
          <w:rPr>
            <w:noProof/>
            <w:webHidden/>
          </w:rPr>
          <w:fldChar w:fldCharType="end"/>
        </w:r>
      </w:hyperlink>
    </w:p>
    <w:p w:rsidR="008017BA" w:rsidRPr="00DB0E3C" w:rsidRDefault="00B05B24">
      <w:pPr>
        <w:pStyle w:val="TOC1"/>
        <w:tabs>
          <w:tab w:val="left" w:pos="440"/>
          <w:tab w:val="right" w:leader="dot" w:pos="9344"/>
        </w:tabs>
        <w:rPr>
          <w:rFonts w:ascii="Calibri" w:hAnsi="Calibri"/>
          <w:noProof/>
          <w:szCs w:val="22"/>
          <w:lang w:eastAsia="es-PE"/>
        </w:rPr>
      </w:pPr>
      <w:hyperlink w:anchor="_Toc419077140" w:history="1">
        <w:r w:rsidR="008017BA" w:rsidRPr="00A82692">
          <w:rPr>
            <w:rStyle w:val="Hyperlink"/>
            <w:noProof/>
          </w:rPr>
          <w:t>2</w:t>
        </w:r>
        <w:r w:rsidR="008017BA" w:rsidRPr="00DB0E3C">
          <w:rPr>
            <w:rFonts w:ascii="Calibri" w:hAnsi="Calibri"/>
            <w:noProof/>
            <w:szCs w:val="22"/>
            <w:lang w:eastAsia="es-PE"/>
          </w:rPr>
          <w:tab/>
        </w:r>
        <w:r w:rsidR="008017BA" w:rsidRPr="00A82692">
          <w:rPr>
            <w:rStyle w:val="Hyperlink"/>
            <w:noProof/>
          </w:rPr>
          <w:t>Control del documento</w:t>
        </w:r>
        <w:r w:rsidR="008017BA">
          <w:rPr>
            <w:noProof/>
            <w:webHidden/>
          </w:rPr>
          <w:tab/>
        </w:r>
        <w:r>
          <w:rPr>
            <w:noProof/>
            <w:webHidden/>
          </w:rPr>
          <w:fldChar w:fldCharType="begin"/>
        </w:r>
        <w:r w:rsidR="008017BA">
          <w:rPr>
            <w:noProof/>
            <w:webHidden/>
          </w:rPr>
          <w:instrText xml:space="preserve"> PAGEREF _Toc419077140 \h </w:instrText>
        </w:r>
        <w:r>
          <w:rPr>
            <w:noProof/>
            <w:webHidden/>
          </w:rPr>
        </w:r>
        <w:r>
          <w:rPr>
            <w:noProof/>
            <w:webHidden/>
          </w:rPr>
          <w:fldChar w:fldCharType="separate"/>
        </w:r>
        <w:r w:rsidR="008017BA">
          <w:rPr>
            <w:noProof/>
            <w:webHidden/>
          </w:rPr>
          <w:t>3</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1" w:history="1">
        <w:r w:rsidR="008017BA" w:rsidRPr="00A82692">
          <w:rPr>
            <w:rStyle w:val="Hyperlink"/>
            <w:bCs/>
            <w:noProof/>
          </w:rPr>
          <w:t>2.1</w:t>
        </w:r>
        <w:r w:rsidR="008017BA" w:rsidRPr="00DB0E3C">
          <w:rPr>
            <w:rFonts w:ascii="Calibri" w:hAnsi="Calibri"/>
            <w:noProof/>
            <w:szCs w:val="22"/>
            <w:lang w:eastAsia="es-PE"/>
          </w:rPr>
          <w:tab/>
        </w:r>
        <w:r w:rsidR="008017BA" w:rsidRPr="00A82692">
          <w:rPr>
            <w:rStyle w:val="Hyperlink"/>
            <w:bCs/>
            <w:noProof/>
          </w:rPr>
          <w:t>Versiones</w:t>
        </w:r>
        <w:r w:rsidR="008017BA">
          <w:rPr>
            <w:noProof/>
            <w:webHidden/>
          </w:rPr>
          <w:tab/>
        </w:r>
        <w:r>
          <w:rPr>
            <w:noProof/>
            <w:webHidden/>
          </w:rPr>
          <w:fldChar w:fldCharType="begin"/>
        </w:r>
        <w:r w:rsidR="008017BA">
          <w:rPr>
            <w:noProof/>
            <w:webHidden/>
          </w:rPr>
          <w:instrText xml:space="preserve"> PAGEREF _Toc419077141 \h </w:instrText>
        </w:r>
        <w:r>
          <w:rPr>
            <w:noProof/>
            <w:webHidden/>
          </w:rPr>
        </w:r>
        <w:r>
          <w:rPr>
            <w:noProof/>
            <w:webHidden/>
          </w:rPr>
          <w:fldChar w:fldCharType="separate"/>
        </w:r>
        <w:r w:rsidR="008017BA">
          <w:rPr>
            <w:noProof/>
            <w:webHidden/>
          </w:rPr>
          <w:t>3</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2" w:history="1">
        <w:r w:rsidR="008017BA" w:rsidRPr="00A82692">
          <w:rPr>
            <w:rStyle w:val="Hyperlink"/>
            <w:bCs/>
            <w:noProof/>
          </w:rPr>
          <w:t>2.2</w:t>
        </w:r>
        <w:r w:rsidR="008017BA" w:rsidRPr="00DB0E3C">
          <w:rPr>
            <w:rFonts w:ascii="Calibri" w:hAnsi="Calibri"/>
            <w:noProof/>
            <w:szCs w:val="22"/>
            <w:lang w:eastAsia="es-PE"/>
          </w:rPr>
          <w:tab/>
        </w:r>
        <w:r w:rsidR="008017BA" w:rsidRPr="00A82692">
          <w:rPr>
            <w:rStyle w:val="Hyperlink"/>
            <w:bCs/>
            <w:noProof/>
          </w:rPr>
          <w:t>Aprobaciones</w:t>
        </w:r>
        <w:r w:rsidR="008017BA">
          <w:rPr>
            <w:noProof/>
            <w:webHidden/>
          </w:rPr>
          <w:tab/>
        </w:r>
        <w:r>
          <w:rPr>
            <w:noProof/>
            <w:webHidden/>
          </w:rPr>
          <w:fldChar w:fldCharType="begin"/>
        </w:r>
        <w:r w:rsidR="008017BA">
          <w:rPr>
            <w:noProof/>
            <w:webHidden/>
          </w:rPr>
          <w:instrText xml:space="preserve"> PAGEREF _Toc419077142 \h </w:instrText>
        </w:r>
        <w:r>
          <w:rPr>
            <w:noProof/>
            <w:webHidden/>
          </w:rPr>
        </w:r>
        <w:r>
          <w:rPr>
            <w:noProof/>
            <w:webHidden/>
          </w:rPr>
          <w:fldChar w:fldCharType="separate"/>
        </w:r>
        <w:r w:rsidR="008017BA">
          <w:rPr>
            <w:noProof/>
            <w:webHidden/>
          </w:rPr>
          <w:t>3</w:t>
        </w:r>
        <w:r>
          <w:rPr>
            <w:noProof/>
            <w:webHidden/>
          </w:rPr>
          <w:fldChar w:fldCharType="end"/>
        </w:r>
      </w:hyperlink>
    </w:p>
    <w:p w:rsidR="008017BA" w:rsidRPr="00DB0E3C" w:rsidRDefault="00B05B24">
      <w:pPr>
        <w:pStyle w:val="TOC1"/>
        <w:tabs>
          <w:tab w:val="left" w:pos="440"/>
          <w:tab w:val="right" w:leader="dot" w:pos="9344"/>
        </w:tabs>
        <w:rPr>
          <w:rFonts w:ascii="Calibri" w:hAnsi="Calibri"/>
          <w:noProof/>
          <w:szCs w:val="22"/>
          <w:lang w:eastAsia="es-PE"/>
        </w:rPr>
      </w:pPr>
      <w:hyperlink w:anchor="_Toc419077143" w:history="1">
        <w:r w:rsidR="008017BA" w:rsidRPr="00A82692">
          <w:rPr>
            <w:rStyle w:val="Hyperlink"/>
            <w:noProof/>
          </w:rPr>
          <w:t>3</w:t>
        </w:r>
        <w:r w:rsidR="008017BA" w:rsidRPr="00DB0E3C">
          <w:rPr>
            <w:rFonts w:ascii="Calibri" w:hAnsi="Calibri"/>
            <w:noProof/>
            <w:szCs w:val="22"/>
            <w:lang w:eastAsia="es-PE"/>
          </w:rPr>
          <w:tab/>
        </w:r>
        <w:r w:rsidR="008017BA" w:rsidRPr="00A82692">
          <w:rPr>
            <w:rStyle w:val="Hyperlink"/>
            <w:noProof/>
          </w:rPr>
          <w:t>Requerimientos Funcionales</w:t>
        </w:r>
        <w:r w:rsidR="008017BA">
          <w:rPr>
            <w:noProof/>
            <w:webHidden/>
          </w:rPr>
          <w:tab/>
        </w:r>
        <w:r>
          <w:rPr>
            <w:noProof/>
            <w:webHidden/>
          </w:rPr>
          <w:fldChar w:fldCharType="begin"/>
        </w:r>
        <w:r w:rsidR="008017BA">
          <w:rPr>
            <w:noProof/>
            <w:webHidden/>
          </w:rPr>
          <w:instrText xml:space="preserve"> PAGEREF _Toc419077143 \h </w:instrText>
        </w:r>
        <w:r>
          <w:rPr>
            <w:noProof/>
            <w:webHidden/>
          </w:rPr>
        </w:r>
        <w:r>
          <w:rPr>
            <w:noProof/>
            <w:webHidden/>
          </w:rPr>
          <w:fldChar w:fldCharType="separate"/>
        </w:r>
        <w:r w:rsidR="008017BA">
          <w:rPr>
            <w:noProof/>
            <w:webHidden/>
          </w:rPr>
          <w:t>4</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4" w:history="1">
        <w:r w:rsidR="008017BA" w:rsidRPr="00A82692">
          <w:rPr>
            <w:rStyle w:val="Hyperlink"/>
            <w:bCs/>
            <w:noProof/>
          </w:rPr>
          <w:t>3.1</w:t>
        </w:r>
        <w:r w:rsidR="008017BA" w:rsidRPr="00DB0E3C">
          <w:rPr>
            <w:rFonts w:ascii="Calibri" w:hAnsi="Calibri"/>
            <w:noProof/>
            <w:szCs w:val="22"/>
            <w:lang w:eastAsia="es-PE"/>
          </w:rPr>
          <w:tab/>
        </w:r>
        <w:r w:rsidR="008017BA" w:rsidRPr="00A82692">
          <w:rPr>
            <w:rStyle w:val="Hyperlink"/>
            <w:bCs/>
            <w:noProof/>
          </w:rPr>
          <w:t>Diagrama de actividades relacionado a requerimientos funcionales</w:t>
        </w:r>
        <w:r w:rsidR="008017BA">
          <w:rPr>
            <w:noProof/>
            <w:webHidden/>
          </w:rPr>
          <w:tab/>
        </w:r>
        <w:r>
          <w:rPr>
            <w:noProof/>
            <w:webHidden/>
          </w:rPr>
          <w:fldChar w:fldCharType="begin"/>
        </w:r>
        <w:r w:rsidR="008017BA">
          <w:rPr>
            <w:noProof/>
            <w:webHidden/>
          </w:rPr>
          <w:instrText xml:space="preserve"> PAGEREF _Toc419077144 \h </w:instrText>
        </w:r>
        <w:r>
          <w:rPr>
            <w:noProof/>
            <w:webHidden/>
          </w:rPr>
        </w:r>
        <w:r>
          <w:rPr>
            <w:noProof/>
            <w:webHidden/>
          </w:rPr>
          <w:fldChar w:fldCharType="separate"/>
        </w:r>
        <w:r w:rsidR="008017BA">
          <w:rPr>
            <w:noProof/>
            <w:webHidden/>
          </w:rPr>
          <w:t>4</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5" w:history="1">
        <w:r w:rsidR="008017BA" w:rsidRPr="00A82692">
          <w:rPr>
            <w:rStyle w:val="Hyperlink"/>
            <w:bCs/>
            <w:noProof/>
          </w:rPr>
          <w:t>3.2</w:t>
        </w:r>
        <w:r w:rsidR="008017BA" w:rsidRPr="00DB0E3C">
          <w:rPr>
            <w:rFonts w:ascii="Calibri" w:hAnsi="Calibri"/>
            <w:noProof/>
            <w:szCs w:val="22"/>
            <w:lang w:eastAsia="es-PE"/>
          </w:rPr>
          <w:tab/>
        </w:r>
        <w:r w:rsidR="008017BA" w:rsidRPr="00A82692">
          <w:rPr>
            <w:rStyle w:val="Hyperlink"/>
            <w:bCs/>
            <w:noProof/>
          </w:rPr>
          <w:t>Descripción de Requerimientos Funcionales</w:t>
        </w:r>
        <w:r w:rsidR="008017BA">
          <w:rPr>
            <w:noProof/>
            <w:webHidden/>
          </w:rPr>
          <w:tab/>
        </w:r>
        <w:r>
          <w:rPr>
            <w:noProof/>
            <w:webHidden/>
          </w:rPr>
          <w:fldChar w:fldCharType="begin"/>
        </w:r>
        <w:r w:rsidR="008017BA">
          <w:rPr>
            <w:noProof/>
            <w:webHidden/>
          </w:rPr>
          <w:instrText xml:space="preserve"> PAGEREF _Toc419077145 \h </w:instrText>
        </w:r>
        <w:r>
          <w:rPr>
            <w:noProof/>
            <w:webHidden/>
          </w:rPr>
        </w:r>
        <w:r>
          <w:rPr>
            <w:noProof/>
            <w:webHidden/>
          </w:rPr>
          <w:fldChar w:fldCharType="separate"/>
        </w:r>
        <w:r w:rsidR="008017BA">
          <w:rPr>
            <w:noProof/>
            <w:webHidden/>
          </w:rPr>
          <w:t>6</w:t>
        </w:r>
        <w:r>
          <w:rPr>
            <w:noProof/>
            <w:webHidden/>
          </w:rPr>
          <w:fldChar w:fldCharType="end"/>
        </w:r>
      </w:hyperlink>
    </w:p>
    <w:p w:rsidR="008017BA" w:rsidRPr="00DB0E3C" w:rsidRDefault="00B05B24">
      <w:pPr>
        <w:pStyle w:val="TOC1"/>
        <w:tabs>
          <w:tab w:val="left" w:pos="440"/>
          <w:tab w:val="right" w:leader="dot" w:pos="9344"/>
        </w:tabs>
        <w:rPr>
          <w:rFonts w:ascii="Calibri" w:hAnsi="Calibri"/>
          <w:noProof/>
          <w:szCs w:val="22"/>
          <w:lang w:eastAsia="es-PE"/>
        </w:rPr>
      </w:pPr>
      <w:hyperlink w:anchor="_Toc419077146" w:history="1">
        <w:r w:rsidR="008017BA" w:rsidRPr="00A82692">
          <w:rPr>
            <w:rStyle w:val="Hyperlink"/>
            <w:noProof/>
          </w:rPr>
          <w:t>4</w:t>
        </w:r>
        <w:r w:rsidR="008017BA" w:rsidRPr="00DB0E3C">
          <w:rPr>
            <w:rFonts w:ascii="Calibri" w:hAnsi="Calibri"/>
            <w:noProof/>
            <w:szCs w:val="22"/>
            <w:lang w:eastAsia="es-PE"/>
          </w:rPr>
          <w:tab/>
        </w:r>
        <w:r w:rsidR="008017BA" w:rsidRPr="00A82692">
          <w:rPr>
            <w:rStyle w:val="Hyperlink"/>
            <w:noProof/>
          </w:rPr>
          <w:t>Modelo de Casos de Uso del sistema relacionado al requerimiento</w:t>
        </w:r>
        <w:r w:rsidR="008017BA">
          <w:rPr>
            <w:noProof/>
            <w:webHidden/>
          </w:rPr>
          <w:tab/>
        </w:r>
        <w:r>
          <w:rPr>
            <w:noProof/>
            <w:webHidden/>
          </w:rPr>
          <w:fldChar w:fldCharType="begin"/>
        </w:r>
        <w:r w:rsidR="008017BA">
          <w:rPr>
            <w:noProof/>
            <w:webHidden/>
          </w:rPr>
          <w:instrText xml:space="preserve"> PAGEREF _Toc419077146 \h </w:instrText>
        </w:r>
        <w:r>
          <w:rPr>
            <w:noProof/>
            <w:webHidden/>
          </w:rPr>
        </w:r>
        <w:r>
          <w:rPr>
            <w:noProof/>
            <w:webHidden/>
          </w:rPr>
          <w:fldChar w:fldCharType="separate"/>
        </w:r>
        <w:r w:rsidR="008017BA">
          <w:rPr>
            <w:noProof/>
            <w:webHidden/>
          </w:rPr>
          <w:t>13</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7" w:history="1">
        <w:r w:rsidR="008017BA" w:rsidRPr="00A82692">
          <w:rPr>
            <w:rStyle w:val="Hyperlink"/>
            <w:bCs/>
            <w:noProof/>
          </w:rPr>
          <w:t>4.1</w:t>
        </w:r>
        <w:r w:rsidR="008017BA" w:rsidRPr="00DB0E3C">
          <w:rPr>
            <w:rFonts w:ascii="Calibri" w:hAnsi="Calibri"/>
            <w:noProof/>
            <w:szCs w:val="22"/>
            <w:lang w:eastAsia="es-PE"/>
          </w:rPr>
          <w:tab/>
        </w:r>
        <w:r w:rsidR="008017BA" w:rsidRPr="00A82692">
          <w:rPr>
            <w:rStyle w:val="Hyperlink"/>
            <w:bCs/>
            <w:noProof/>
          </w:rPr>
          <w:t>Actores del sistema</w:t>
        </w:r>
        <w:r w:rsidR="008017BA">
          <w:rPr>
            <w:noProof/>
            <w:webHidden/>
          </w:rPr>
          <w:tab/>
        </w:r>
        <w:r>
          <w:rPr>
            <w:noProof/>
            <w:webHidden/>
          </w:rPr>
          <w:fldChar w:fldCharType="begin"/>
        </w:r>
        <w:r w:rsidR="008017BA">
          <w:rPr>
            <w:noProof/>
            <w:webHidden/>
          </w:rPr>
          <w:instrText xml:space="preserve"> PAGEREF _Toc419077147 \h </w:instrText>
        </w:r>
        <w:r>
          <w:rPr>
            <w:noProof/>
            <w:webHidden/>
          </w:rPr>
        </w:r>
        <w:r>
          <w:rPr>
            <w:noProof/>
            <w:webHidden/>
          </w:rPr>
          <w:fldChar w:fldCharType="separate"/>
        </w:r>
        <w:r w:rsidR="008017BA">
          <w:rPr>
            <w:noProof/>
            <w:webHidden/>
          </w:rPr>
          <w:t>13</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8" w:history="1">
        <w:r w:rsidR="008017BA" w:rsidRPr="00A82692">
          <w:rPr>
            <w:rStyle w:val="Hyperlink"/>
            <w:bCs/>
            <w:noProof/>
          </w:rPr>
          <w:t>4.2</w:t>
        </w:r>
        <w:r w:rsidR="008017BA" w:rsidRPr="00DB0E3C">
          <w:rPr>
            <w:rFonts w:ascii="Calibri" w:hAnsi="Calibri"/>
            <w:noProof/>
            <w:szCs w:val="22"/>
            <w:lang w:eastAsia="es-PE"/>
          </w:rPr>
          <w:tab/>
        </w:r>
        <w:r w:rsidR="008017BA" w:rsidRPr="00A82692">
          <w:rPr>
            <w:rStyle w:val="Hyperlink"/>
            <w:bCs/>
            <w:noProof/>
          </w:rPr>
          <w:t>Casos de Uso del sistema</w:t>
        </w:r>
        <w:r w:rsidR="008017BA">
          <w:rPr>
            <w:noProof/>
            <w:webHidden/>
          </w:rPr>
          <w:tab/>
        </w:r>
        <w:r>
          <w:rPr>
            <w:noProof/>
            <w:webHidden/>
          </w:rPr>
          <w:fldChar w:fldCharType="begin"/>
        </w:r>
        <w:r w:rsidR="008017BA">
          <w:rPr>
            <w:noProof/>
            <w:webHidden/>
          </w:rPr>
          <w:instrText xml:space="preserve"> PAGEREF _Toc419077148 \h </w:instrText>
        </w:r>
        <w:r>
          <w:rPr>
            <w:noProof/>
            <w:webHidden/>
          </w:rPr>
        </w:r>
        <w:r>
          <w:rPr>
            <w:noProof/>
            <w:webHidden/>
          </w:rPr>
          <w:fldChar w:fldCharType="separate"/>
        </w:r>
        <w:r w:rsidR="008017BA">
          <w:rPr>
            <w:noProof/>
            <w:webHidden/>
          </w:rPr>
          <w:t>13</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49" w:history="1">
        <w:r w:rsidR="008017BA" w:rsidRPr="00A82692">
          <w:rPr>
            <w:rStyle w:val="Hyperlink"/>
            <w:bCs/>
            <w:noProof/>
          </w:rPr>
          <w:t>4.3</w:t>
        </w:r>
        <w:r w:rsidR="008017BA" w:rsidRPr="00DB0E3C">
          <w:rPr>
            <w:rFonts w:ascii="Calibri" w:hAnsi="Calibri"/>
            <w:noProof/>
            <w:szCs w:val="22"/>
            <w:lang w:eastAsia="es-PE"/>
          </w:rPr>
          <w:tab/>
        </w:r>
        <w:r w:rsidR="008017BA" w:rsidRPr="00A82692">
          <w:rPr>
            <w:rStyle w:val="Hyperlink"/>
            <w:bCs/>
            <w:noProof/>
          </w:rPr>
          <w:t>Requerimientos funcionales vs. Casos de Uso del sistema</w:t>
        </w:r>
        <w:r w:rsidR="008017BA">
          <w:rPr>
            <w:noProof/>
            <w:webHidden/>
          </w:rPr>
          <w:tab/>
        </w:r>
        <w:r>
          <w:rPr>
            <w:noProof/>
            <w:webHidden/>
          </w:rPr>
          <w:fldChar w:fldCharType="begin"/>
        </w:r>
        <w:r w:rsidR="008017BA">
          <w:rPr>
            <w:noProof/>
            <w:webHidden/>
          </w:rPr>
          <w:instrText xml:space="preserve"> PAGEREF _Toc419077149 \h </w:instrText>
        </w:r>
        <w:r>
          <w:rPr>
            <w:noProof/>
            <w:webHidden/>
          </w:rPr>
        </w:r>
        <w:r>
          <w:rPr>
            <w:noProof/>
            <w:webHidden/>
          </w:rPr>
          <w:fldChar w:fldCharType="separate"/>
        </w:r>
        <w:r w:rsidR="008017BA">
          <w:rPr>
            <w:noProof/>
            <w:webHidden/>
          </w:rPr>
          <w:t>18</w:t>
        </w:r>
        <w:r>
          <w:rPr>
            <w:noProof/>
            <w:webHidden/>
          </w:rPr>
          <w:fldChar w:fldCharType="end"/>
        </w:r>
      </w:hyperlink>
    </w:p>
    <w:p w:rsidR="008017BA" w:rsidRPr="00DB0E3C" w:rsidRDefault="00B05B24">
      <w:pPr>
        <w:pStyle w:val="TOC1"/>
        <w:tabs>
          <w:tab w:val="left" w:pos="440"/>
          <w:tab w:val="right" w:leader="dot" w:pos="9344"/>
        </w:tabs>
        <w:rPr>
          <w:rFonts w:ascii="Calibri" w:hAnsi="Calibri"/>
          <w:noProof/>
          <w:szCs w:val="22"/>
          <w:lang w:eastAsia="es-PE"/>
        </w:rPr>
      </w:pPr>
      <w:hyperlink w:anchor="_Toc419077150" w:history="1">
        <w:r w:rsidR="008017BA" w:rsidRPr="00A82692">
          <w:rPr>
            <w:rStyle w:val="Hyperlink"/>
            <w:noProof/>
          </w:rPr>
          <w:t>5</w:t>
        </w:r>
        <w:r w:rsidR="008017BA" w:rsidRPr="00DB0E3C">
          <w:rPr>
            <w:rFonts w:ascii="Calibri" w:hAnsi="Calibri"/>
            <w:noProof/>
            <w:szCs w:val="22"/>
            <w:lang w:eastAsia="es-PE"/>
          </w:rPr>
          <w:tab/>
        </w:r>
        <w:r w:rsidR="008017BA" w:rsidRPr="00A82692">
          <w:rPr>
            <w:rStyle w:val="Hyperlink"/>
            <w:noProof/>
          </w:rPr>
          <w:t>Información adicional</w:t>
        </w:r>
        <w:r w:rsidR="008017BA">
          <w:rPr>
            <w:noProof/>
            <w:webHidden/>
          </w:rPr>
          <w:tab/>
        </w:r>
        <w:r>
          <w:rPr>
            <w:noProof/>
            <w:webHidden/>
          </w:rPr>
          <w:fldChar w:fldCharType="begin"/>
        </w:r>
        <w:r w:rsidR="008017BA">
          <w:rPr>
            <w:noProof/>
            <w:webHidden/>
          </w:rPr>
          <w:instrText xml:space="preserve"> PAGEREF _Toc419077150 \h </w:instrText>
        </w:r>
        <w:r>
          <w:rPr>
            <w:noProof/>
            <w:webHidden/>
          </w:rPr>
        </w:r>
        <w:r>
          <w:rPr>
            <w:noProof/>
            <w:webHidden/>
          </w:rPr>
          <w:fldChar w:fldCharType="separate"/>
        </w:r>
        <w:r w:rsidR="008017BA">
          <w:rPr>
            <w:noProof/>
            <w:webHidden/>
          </w:rPr>
          <w:t>20</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51" w:history="1">
        <w:r w:rsidR="008017BA" w:rsidRPr="00A82692">
          <w:rPr>
            <w:rStyle w:val="Hyperlink"/>
            <w:noProof/>
          </w:rPr>
          <w:t>5.1</w:t>
        </w:r>
        <w:r w:rsidR="008017BA" w:rsidRPr="00DB0E3C">
          <w:rPr>
            <w:rFonts w:ascii="Calibri" w:hAnsi="Calibri"/>
            <w:noProof/>
            <w:szCs w:val="22"/>
            <w:lang w:eastAsia="es-PE"/>
          </w:rPr>
          <w:tab/>
        </w:r>
        <w:r w:rsidR="008017BA" w:rsidRPr="00A82692">
          <w:rPr>
            <w:rStyle w:val="Hyperlink"/>
            <w:noProof/>
          </w:rPr>
          <w:t>Acuerdos con el analista de negocio y/o usuario final</w:t>
        </w:r>
        <w:r w:rsidR="008017BA">
          <w:rPr>
            <w:noProof/>
            <w:webHidden/>
          </w:rPr>
          <w:tab/>
        </w:r>
        <w:r>
          <w:rPr>
            <w:noProof/>
            <w:webHidden/>
          </w:rPr>
          <w:fldChar w:fldCharType="begin"/>
        </w:r>
        <w:r w:rsidR="008017BA">
          <w:rPr>
            <w:noProof/>
            <w:webHidden/>
          </w:rPr>
          <w:instrText xml:space="preserve"> PAGEREF _Toc419077151 \h </w:instrText>
        </w:r>
        <w:r>
          <w:rPr>
            <w:noProof/>
            <w:webHidden/>
          </w:rPr>
        </w:r>
        <w:r>
          <w:rPr>
            <w:noProof/>
            <w:webHidden/>
          </w:rPr>
          <w:fldChar w:fldCharType="separate"/>
        </w:r>
        <w:r w:rsidR="008017BA">
          <w:rPr>
            <w:noProof/>
            <w:webHidden/>
          </w:rPr>
          <w:t>20</w:t>
        </w:r>
        <w:r>
          <w:rPr>
            <w:noProof/>
            <w:webHidden/>
          </w:rPr>
          <w:fldChar w:fldCharType="end"/>
        </w:r>
      </w:hyperlink>
    </w:p>
    <w:p w:rsidR="008017BA" w:rsidRPr="00DB0E3C" w:rsidRDefault="00B05B24">
      <w:pPr>
        <w:pStyle w:val="TOC2"/>
        <w:tabs>
          <w:tab w:val="left" w:pos="880"/>
          <w:tab w:val="right" w:leader="dot" w:pos="9344"/>
        </w:tabs>
        <w:rPr>
          <w:rFonts w:ascii="Calibri" w:hAnsi="Calibri"/>
          <w:noProof/>
          <w:szCs w:val="22"/>
          <w:lang w:eastAsia="es-PE"/>
        </w:rPr>
      </w:pPr>
      <w:hyperlink w:anchor="_Toc419077152" w:history="1">
        <w:r w:rsidR="008017BA" w:rsidRPr="00A82692">
          <w:rPr>
            <w:rStyle w:val="Hyperlink"/>
            <w:noProof/>
          </w:rPr>
          <w:t>5.2</w:t>
        </w:r>
        <w:r w:rsidR="008017BA" w:rsidRPr="00DB0E3C">
          <w:rPr>
            <w:rFonts w:ascii="Calibri" w:hAnsi="Calibri"/>
            <w:noProof/>
            <w:szCs w:val="22"/>
            <w:lang w:eastAsia="es-PE"/>
          </w:rPr>
          <w:tab/>
        </w:r>
        <w:r w:rsidR="008017BA" w:rsidRPr="00A82692">
          <w:rPr>
            <w:rStyle w:val="Hyperlink"/>
            <w:noProof/>
          </w:rPr>
          <w:t>Consideraciones adicionales del analista funcional</w:t>
        </w:r>
        <w:r w:rsidR="008017BA">
          <w:rPr>
            <w:noProof/>
            <w:webHidden/>
          </w:rPr>
          <w:tab/>
        </w:r>
        <w:r>
          <w:rPr>
            <w:noProof/>
            <w:webHidden/>
          </w:rPr>
          <w:fldChar w:fldCharType="begin"/>
        </w:r>
        <w:r w:rsidR="008017BA">
          <w:rPr>
            <w:noProof/>
            <w:webHidden/>
          </w:rPr>
          <w:instrText xml:space="preserve"> PAGEREF _Toc419077152 \h </w:instrText>
        </w:r>
        <w:r>
          <w:rPr>
            <w:noProof/>
            <w:webHidden/>
          </w:rPr>
        </w:r>
        <w:r>
          <w:rPr>
            <w:noProof/>
            <w:webHidden/>
          </w:rPr>
          <w:fldChar w:fldCharType="separate"/>
        </w:r>
        <w:r w:rsidR="008017BA">
          <w:rPr>
            <w:noProof/>
            <w:webHidden/>
          </w:rPr>
          <w:t>20</w:t>
        </w:r>
        <w:r>
          <w:rPr>
            <w:noProof/>
            <w:webHidden/>
          </w:rPr>
          <w:fldChar w:fldCharType="end"/>
        </w:r>
      </w:hyperlink>
    </w:p>
    <w:p w:rsidR="008017BA" w:rsidRPr="00DB0E3C" w:rsidRDefault="00B05B24">
      <w:pPr>
        <w:pStyle w:val="TOC1"/>
        <w:tabs>
          <w:tab w:val="left" w:pos="440"/>
          <w:tab w:val="right" w:leader="dot" w:pos="9344"/>
        </w:tabs>
        <w:rPr>
          <w:rFonts w:ascii="Calibri" w:hAnsi="Calibri"/>
          <w:noProof/>
          <w:szCs w:val="22"/>
          <w:lang w:eastAsia="es-PE"/>
        </w:rPr>
      </w:pPr>
      <w:hyperlink w:anchor="_Toc419077153" w:history="1">
        <w:r w:rsidR="008017BA" w:rsidRPr="00A82692">
          <w:rPr>
            <w:rStyle w:val="Hyperlink"/>
            <w:noProof/>
          </w:rPr>
          <w:t>6</w:t>
        </w:r>
        <w:r w:rsidR="008017BA" w:rsidRPr="00DB0E3C">
          <w:rPr>
            <w:rFonts w:ascii="Calibri" w:hAnsi="Calibri"/>
            <w:noProof/>
            <w:szCs w:val="22"/>
            <w:lang w:eastAsia="es-PE"/>
          </w:rPr>
          <w:tab/>
        </w:r>
        <w:r w:rsidR="008017BA" w:rsidRPr="00A82692">
          <w:rPr>
            <w:rStyle w:val="Hyperlink"/>
            <w:noProof/>
          </w:rPr>
          <w:t>Constancia de aprobaciones al documento</w:t>
        </w:r>
        <w:r w:rsidR="008017BA">
          <w:rPr>
            <w:noProof/>
            <w:webHidden/>
          </w:rPr>
          <w:tab/>
        </w:r>
        <w:r>
          <w:rPr>
            <w:noProof/>
            <w:webHidden/>
          </w:rPr>
          <w:fldChar w:fldCharType="begin"/>
        </w:r>
        <w:r w:rsidR="008017BA">
          <w:rPr>
            <w:noProof/>
            <w:webHidden/>
          </w:rPr>
          <w:instrText xml:space="preserve"> PAGEREF _Toc419077153 \h </w:instrText>
        </w:r>
        <w:r>
          <w:rPr>
            <w:noProof/>
            <w:webHidden/>
          </w:rPr>
        </w:r>
        <w:r>
          <w:rPr>
            <w:noProof/>
            <w:webHidden/>
          </w:rPr>
          <w:fldChar w:fldCharType="separate"/>
        </w:r>
        <w:r w:rsidR="008017BA">
          <w:rPr>
            <w:noProof/>
            <w:webHidden/>
          </w:rPr>
          <w:t>21</w:t>
        </w:r>
        <w:r>
          <w:rPr>
            <w:noProof/>
            <w:webHidden/>
          </w:rPr>
          <w:fldChar w:fldCharType="end"/>
        </w:r>
      </w:hyperlink>
    </w:p>
    <w:p w:rsidR="008F6070" w:rsidRDefault="00B05B24">
      <w:pPr>
        <w:rPr>
          <w:b/>
          <w:sz w:val="44"/>
          <w:szCs w:val="32"/>
        </w:rPr>
      </w:pPr>
      <w:r>
        <w:fldChar w:fldCharType="end"/>
      </w:r>
    </w:p>
    <w:p w:rsidR="008F6070" w:rsidRDefault="009B1A94">
      <w:pPr>
        <w:pStyle w:val="Titulo1"/>
        <w:numPr>
          <w:ilvl w:val="0"/>
          <w:numId w:val="10"/>
        </w:numPr>
        <w:rPr>
          <w:szCs w:val="32"/>
        </w:rPr>
      </w:pPr>
      <w:bookmarkStart w:id="8" w:name="_Toc419077140"/>
      <w:r>
        <w:rPr>
          <w:szCs w:val="32"/>
        </w:rPr>
        <w:lastRenderedPageBreak/>
        <w:t>Control del documento</w:t>
      </w:r>
      <w:bookmarkEnd w:id="8"/>
    </w:p>
    <w:p w:rsidR="008F6070" w:rsidRDefault="009B1A94">
      <w:pPr>
        <w:pStyle w:val="Titulo2"/>
        <w:numPr>
          <w:ilvl w:val="1"/>
          <w:numId w:val="10"/>
        </w:numPr>
        <w:tabs>
          <w:tab w:val="clear" w:pos="3839"/>
          <w:tab w:val="left" w:pos="426"/>
          <w:tab w:val="left" w:pos="993"/>
        </w:tabs>
        <w:ind w:hanging="3413"/>
        <w:rPr>
          <w:bCs/>
          <w:szCs w:val="28"/>
        </w:rPr>
      </w:pPr>
      <w:bookmarkStart w:id="9" w:name="_Toc419077141"/>
      <w:r>
        <w:rPr>
          <w:bCs/>
          <w:szCs w:val="28"/>
        </w:rPr>
        <w:t>Versiones</w:t>
      </w:r>
      <w:bookmarkEnd w:id="9"/>
    </w:p>
    <w:tbl>
      <w:tblPr>
        <w:tblW w:w="8789"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345"/>
        <w:gridCol w:w="1349"/>
        <w:gridCol w:w="2976"/>
        <w:gridCol w:w="3119"/>
      </w:tblGrid>
      <w:tr w:rsidR="008F6070">
        <w:trPr>
          <w:trHeight w:val="325"/>
          <w:tblHeader/>
        </w:trPr>
        <w:tc>
          <w:tcPr>
            <w:tcW w:w="1345"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Número de versión</w:t>
            </w:r>
          </w:p>
        </w:tc>
        <w:tc>
          <w:tcPr>
            <w:tcW w:w="134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TableText"/>
              <w:jc w:val="center"/>
              <w:rPr>
                <w:sz w:val="22"/>
                <w:szCs w:val="22"/>
              </w:rPr>
            </w:pPr>
            <w:r>
              <w:rPr>
                <w:sz w:val="22"/>
                <w:szCs w:val="22"/>
              </w:rPr>
              <w:t>Fecha</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Autor</w:t>
            </w:r>
          </w:p>
        </w:tc>
        <w:tc>
          <w:tcPr>
            <w:tcW w:w="311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Resumen de cambios</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1.0</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20/04/2015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Redacción inicial</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1.1</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27/04/2015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Actualización de acuerdo al documento de especificación de casos de uso.</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1.2</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29/04/2015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Modificación luego de las observaciones realizadas.</w:t>
            </w:r>
          </w:p>
        </w:tc>
      </w:tr>
      <w:tr w:rsidR="008F6070">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jc w:val="center"/>
              <w:rPr>
                <w:color w:val="auto"/>
                <w:sz w:val="22"/>
                <w:szCs w:val="22"/>
              </w:rPr>
            </w:pPr>
            <w:r>
              <w:rPr>
                <w:color w:val="auto"/>
                <w:sz w:val="22"/>
                <w:szCs w:val="22"/>
              </w:rPr>
              <w:t>1.3</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center"/>
              <w:rPr>
                <w:color w:val="auto"/>
                <w:sz w:val="22"/>
                <w:szCs w:val="22"/>
              </w:rPr>
            </w:pPr>
            <w:r>
              <w:rPr>
                <w:color w:val="auto"/>
                <w:sz w:val="22"/>
                <w:szCs w:val="22"/>
              </w:rPr>
              <w:t>05/05/2015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 xml:space="preserve">Lennin Dávila / </w:t>
            </w:r>
          </w:p>
          <w:p w:rsidR="008F6070" w:rsidRDefault="009B1A94">
            <w:pPr>
              <w:pStyle w:val="TableText"/>
              <w:jc w:val="left"/>
              <w:rPr>
                <w:color w:val="auto"/>
                <w:sz w:val="22"/>
                <w:szCs w:val="22"/>
              </w:rPr>
            </w:pPr>
            <w:r>
              <w:rPr>
                <w:color w:val="auto"/>
                <w:sz w:val="22"/>
                <w:szCs w:val="22"/>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color w:val="auto"/>
                <w:sz w:val="22"/>
                <w:szCs w:val="22"/>
              </w:rPr>
            </w:pPr>
            <w:r>
              <w:rPr>
                <w:color w:val="auto"/>
                <w:sz w:val="22"/>
                <w:szCs w:val="22"/>
              </w:rPr>
              <w:t>Modificación luego de las observaciones realizadas.</w:t>
            </w:r>
          </w:p>
        </w:tc>
      </w:tr>
      <w:tr w:rsidR="00BB5CF6">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B4431">
            <w:pPr>
              <w:pStyle w:val="DefaultText1"/>
              <w:jc w:val="center"/>
              <w:rPr>
                <w:color w:val="auto"/>
                <w:sz w:val="22"/>
                <w:szCs w:val="22"/>
              </w:rPr>
            </w:pPr>
            <w:r>
              <w:rPr>
                <w:color w:val="auto"/>
                <w:sz w:val="22"/>
                <w:szCs w:val="22"/>
              </w:rPr>
              <w:t>1.4</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017BA">
            <w:pPr>
              <w:pStyle w:val="TableText"/>
              <w:jc w:val="center"/>
              <w:rPr>
                <w:color w:val="auto"/>
                <w:sz w:val="22"/>
                <w:szCs w:val="22"/>
              </w:rPr>
            </w:pPr>
            <w:r>
              <w:rPr>
                <w:color w:val="auto"/>
                <w:sz w:val="22"/>
                <w:szCs w:val="22"/>
              </w:rPr>
              <w:t>0</w:t>
            </w:r>
            <w:r w:rsidR="008017BA">
              <w:rPr>
                <w:color w:val="auto"/>
                <w:sz w:val="22"/>
                <w:szCs w:val="22"/>
              </w:rPr>
              <w:t>8</w:t>
            </w:r>
            <w:r>
              <w:rPr>
                <w:color w:val="auto"/>
                <w:sz w:val="22"/>
                <w:szCs w:val="22"/>
              </w:rPr>
              <w:t>/05/2015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8B4431">
            <w:pPr>
              <w:pStyle w:val="TableText"/>
              <w:jc w:val="left"/>
              <w:rPr>
                <w:color w:val="auto"/>
                <w:sz w:val="22"/>
                <w:szCs w:val="22"/>
              </w:rPr>
            </w:pPr>
            <w:r>
              <w:rPr>
                <w:color w:val="auto"/>
                <w:sz w:val="22"/>
                <w:szCs w:val="22"/>
              </w:rPr>
              <w:t xml:space="preserve">Rey Castañeda / </w:t>
            </w:r>
          </w:p>
          <w:p w:rsidR="00BB5CF6" w:rsidRDefault="00BB5CF6" w:rsidP="008B4431">
            <w:pPr>
              <w:pStyle w:val="TableText"/>
              <w:jc w:val="left"/>
              <w:rPr>
                <w:color w:val="auto"/>
                <w:sz w:val="22"/>
                <w:szCs w:val="22"/>
              </w:rPr>
            </w:pPr>
            <w:r>
              <w:rPr>
                <w:color w:val="auto"/>
                <w:sz w:val="22"/>
                <w:szCs w:val="22"/>
              </w:rPr>
              <w:t>Manuel Galagarza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BB5CF6" w:rsidRDefault="00BB5CF6" w:rsidP="00BB5CF6">
            <w:pPr>
              <w:pStyle w:val="TableText"/>
              <w:jc w:val="left"/>
              <w:rPr>
                <w:color w:val="auto"/>
                <w:sz w:val="22"/>
                <w:szCs w:val="22"/>
              </w:rPr>
            </w:pPr>
            <w:r>
              <w:rPr>
                <w:color w:val="auto"/>
                <w:sz w:val="22"/>
                <w:szCs w:val="22"/>
              </w:rPr>
              <w:t>Modificación luego de la reunión con el usuario.</w:t>
            </w:r>
          </w:p>
        </w:tc>
      </w:tr>
      <w:tr w:rsidR="00C749DA">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C749DA" w:rsidRDefault="00C749DA" w:rsidP="008B4431">
            <w:pPr>
              <w:pStyle w:val="DefaultText1"/>
              <w:jc w:val="center"/>
              <w:rPr>
                <w:color w:val="auto"/>
                <w:sz w:val="22"/>
                <w:szCs w:val="22"/>
              </w:rPr>
            </w:pPr>
            <w:ins w:id="10" w:author="Manuel Galagarza Garcia" w:date="2015-05-18T18:40:00Z">
              <w:r>
                <w:rPr>
                  <w:color w:val="auto"/>
                  <w:sz w:val="22"/>
                  <w:szCs w:val="22"/>
                </w:rPr>
                <w:t>1.5</w:t>
              </w:r>
            </w:ins>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C749DA" w:rsidRDefault="00C749DA" w:rsidP="00023F75">
            <w:pPr>
              <w:pStyle w:val="TableText"/>
              <w:jc w:val="center"/>
              <w:rPr>
                <w:color w:val="auto"/>
                <w:sz w:val="22"/>
                <w:szCs w:val="22"/>
              </w:rPr>
            </w:pPr>
            <w:ins w:id="11" w:author="Manuel Galagarza Garcia" w:date="2015-05-18T18:40:00Z">
              <w:r>
                <w:rPr>
                  <w:color w:val="auto"/>
                  <w:sz w:val="22"/>
                  <w:szCs w:val="22"/>
                </w:rPr>
                <w:t>14/05/2015</w:t>
              </w:r>
            </w:ins>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C749DA" w:rsidRDefault="00C749DA" w:rsidP="00023F75">
            <w:pPr>
              <w:pStyle w:val="TableText"/>
              <w:jc w:val="left"/>
              <w:rPr>
                <w:color w:val="auto"/>
                <w:sz w:val="22"/>
                <w:szCs w:val="22"/>
              </w:rPr>
            </w:pPr>
            <w:ins w:id="12" w:author="Manuel Galagarza Garcia" w:date="2015-05-18T18:40:00Z">
              <w:r>
                <w:rPr>
                  <w:color w:val="auto"/>
                  <w:sz w:val="22"/>
                  <w:szCs w:val="22"/>
                </w:rPr>
                <w:t>Yanbal / Manuel Galagarza</w:t>
              </w:r>
            </w:ins>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C749DA" w:rsidRDefault="00C749DA" w:rsidP="00023F75">
            <w:pPr>
              <w:pStyle w:val="TableText"/>
              <w:jc w:val="center"/>
              <w:rPr>
                <w:color w:val="auto"/>
                <w:sz w:val="22"/>
                <w:szCs w:val="22"/>
              </w:rPr>
            </w:pPr>
            <w:ins w:id="13" w:author="Manuel Galagarza Garcia" w:date="2015-05-18T18:40:00Z">
              <w:r>
                <w:rPr>
                  <w:color w:val="auto"/>
                  <w:sz w:val="22"/>
                  <w:szCs w:val="22"/>
                </w:rPr>
                <w:t>Modificaciones/ Precisiones</w:t>
              </w:r>
            </w:ins>
          </w:p>
        </w:tc>
      </w:tr>
    </w:tbl>
    <w:p w:rsidR="008F6070" w:rsidRDefault="009B1A94">
      <w:pPr>
        <w:pStyle w:val="Titulo2"/>
        <w:numPr>
          <w:ilvl w:val="1"/>
          <w:numId w:val="10"/>
        </w:numPr>
        <w:tabs>
          <w:tab w:val="clear" w:pos="3839"/>
          <w:tab w:val="left" w:pos="426"/>
          <w:tab w:val="left" w:pos="993"/>
        </w:tabs>
        <w:ind w:hanging="3413"/>
        <w:rPr>
          <w:bCs/>
          <w:szCs w:val="28"/>
        </w:rPr>
      </w:pPr>
      <w:bookmarkStart w:id="14" w:name="_Toc419077142"/>
      <w:r>
        <w:rPr>
          <w:bCs/>
          <w:szCs w:val="28"/>
        </w:rPr>
        <w:t>Aprobaciones</w:t>
      </w:r>
      <w:bookmarkEnd w:id="14"/>
    </w:p>
    <w:tbl>
      <w:tblPr>
        <w:tblW w:w="8789"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586"/>
        <w:gridCol w:w="6203"/>
      </w:tblGrid>
      <w:tr w:rsidR="008F6070">
        <w:trPr>
          <w:trHeight w:val="277"/>
          <w:tblHeader/>
        </w:trPr>
        <w:tc>
          <w:tcPr>
            <w:tcW w:w="258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Nombre</w:t>
            </w:r>
          </w:p>
        </w:tc>
        <w:tc>
          <w:tcPr>
            <w:tcW w:w="6203"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Título / rol</w:t>
            </w:r>
          </w:p>
        </w:tc>
      </w:tr>
      <w:tr w:rsidR="008F6070">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DefaultText1"/>
              <w:rPr>
                <w:color w:val="auto"/>
                <w:sz w:val="22"/>
                <w:szCs w:val="22"/>
              </w:rPr>
            </w:pPr>
            <w:r>
              <w:rPr>
                <w:color w:val="auto"/>
                <w:sz w:val="22"/>
                <w:szCs w:val="22"/>
              </w:rPr>
              <w:t>TBD</w:t>
            </w: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r>
      <w:tr w:rsidR="008F6070">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color w:val="auto"/>
                <w:sz w:val="22"/>
                <w:szCs w:val="22"/>
              </w:rPr>
            </w:pP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r>
    </w:tbl>
    <w:p w:rsidR="008F6070" w:rsidRDefault="008F6070">
      <w:pPr>
        <w:ind w:left="567"/>
        <w:rPr>
          <w:szCs w:val="22"/>
          <w:lang w:eastAsia="en-US"/>
        </w:rPr>
      </w:pPr>
    </w:p>
    <w:p w:rsidR="008F6070" w:rsidRDefault="009B1A94">
      <w:pPr>
        <w:pStyle w:val="Titulo1"/>
        <w:numPr>
          <w:ilvl w:val="0"/>
          <w:numId w:val="10"/>
        </w:numPr>
        <w:rPr>
          <w:szCs w:val="32"/>
        </w:rPr>
      </w:pPr>
      <w:bookmarkStart w:id="15" w:name="_Toc419077143"/>
      <w:r>
        <w:rPr>
          <w:szCs w:val="32"/>
        </w:rPr>
        <w:lastRenderedPageBreak/>
        <w:t>Requerimientos Funcionales</w:t>
      </w:r>
      <w:bookmarkEnd w:id="15"/>
    </w:p>
    <w:p w:rsidR="008F6070" w:rsidRDefault="009B1A94">
      <w:pPr>
        <w:pStyle w:val="Titulo2"/>
        <w:numPr>
          <w:ilvl w:val="1"/>
          <w:numId w:val="10"/>
        </w:numPr>
        <w:tabs>
          <w:tab w:val="clear" w:pos="3839"/>
          <w:tab w:val="left" w:pos="426"/>
          <w:tab w:val="left" w:pos="993"/>
        </w:tabs>
        <w:ind w:left="993" w:hanging="567"/>
        <w:rPr>
          <w:bCs/>
          <w:szCs w:val="28"/>
        </w:rPr>
      </w:pPr>
      <w:bookmarkStart w:id="16" w:name="_Toc419077144"/>
      <w:r>
        <w:rPr>
          <w:bCs/>
          <w:szCs w:val="28"/>
        </w:rPr>
        <w:t>Diagrama de actividades relacionado a requerimientos funcionales</w:t>
      </w:r>
      <w:bookmarkEnd w:id="16"/>
    </w:p>
    <w:p w:rsidR="008F6070" w:rsidRDefault="008F6070"/>
    <w:p w:rsidR="008F6070" w:rsidRDefault="009B1A94">
      <w:pPr>
        <w:numPr>
          <w:ilvl w:val="0"/>
          <w:numId w:val="11"/>
        </w:numPr>
        <w:jc w:val="both"/>
      </w:pPr>
      <w:r>
        <w:t>Proceso a soportar en el aplicativo móvil:</w:t>
      </w:r>
    </w:p>
    <w:p w:rsidR="008F6070" w:rsidRDefault="008F6070">
      <w:pPr>
        <w:ind w:left="786"/>
        <w:jc w:val="both"/>
      </w:pPr>
    </w:p>
    <w:p w:rsidR="008F6070" w:rsidRDefault="00B05B24">
      <w:pPr>
        <w:jc w:val="center"/>
      </w:pPr>
      <w:r w:rsidRPr="00B05B24">
        <w:rPr>
          <w:lang w:val="en-US" w:eastAsia="en-US"/>
        </w:rPr>
        <w:pict>
          <v:group id="Group 2" o:spid="_x0000_s1031" style="position:absolute;left:0;text-align:left;margin-left:90.35pt;margin-top:2.05pt;width:288.55pt;height:356.15pt;z-index:1" coordsize="5771,7123">
            <v:rect id="Rectangle 3" o:spid="_x0000_s1032" style="position:absolute;left:2833;top:15;width:2938;height:7108" o:preferrelative="t" strokecolor="#4f81bd">
              <v:fill color2="fill darken(118)" method="linear sigma" focus="100%" type="gradient"/>
              <v:stroke miterlimit="2"/>
            </v:rect>
            <v:rect id="Rectangle 4" o:spid="_x0000_s1033" style="position:absolute;top:15;width:2833;height:7108" o:preferrelative="t" strokecolor="#4f81bd">
              <v:fill color2="fill darken(118)" method="linear sigma" focus="100%" type="gradient"/>
              <v:stroke miterlimit="2"/>
            </v:rect>
            <v:shapetype id="_x0000_t202" coordsize="21600,21600" o:spt="202" path="m,l,21600r21600,l21600,xe">
              <v:stroke joinstyle="miter"/>
              <v:path gradientshapeok="t" o:connecttype="rect"/>
            </v:shapetype>
            <v:shape id="Quad Arrow 5" o:spid="_x0000_s1034" type="#_x0000_t202" style="position:absolute;left:2833;top:4646;width:511;height:635" o:preferrelative="t" filled="f" stroked="f">
              <v:textbox style="mso-fit-shape-to-text:t">
                <w:txbxContent>
                  <w:p w:rsidR="008B4431" w:rsidRDefault="008B4431">
                    <w:r>
                      <w:t>Si</w:t>
                    </w:r>
                  </w:p>
                </w:txbxContent>
              </v:textbox>
            </v:shape>
            <v:group id="Group 6" o:spid="_x0000_s1035" style="position:absolute;left:473;top:730;width:5136;height:5368" coordsize="5136,5368">
              <v:shapetype id="_x0000_t116" coordsize="21600,21600" o:spt="116" path="m3475,qx,10800,3475,21600l18125,21600qx21600,10800,18125,xe">
                <v:stroke joinstyle="miter"/>
                <v:path gradientshapeok="t" o:connecttype="rect" textboxrect="1018,3163,20582,18437"/>
              </v:shapetype>
              <v:shape id="Flowchart: Terminator 7" o:spid="_x0000_s1036" type="#_x0000_t116" style="position:absolute;width:1969;height:472" o:preferrelative="t" fillcolor="#9cbee0" strokecolor="#739cc3">
                <v:fill color2="#bbd5f0" type="gradient"/>
                <v:stroke miterlimit="2"/>
                <v:textbox>
                  <w:txbxContent>
                    <w:p w:rsidR="008B4431" w:rsidRDefault="008B4431">
                      <w:pPr>
                        <w:jc w:val="center"/>
                      </w:pPr>
                      <w:r>
                        <w:t>Inicio</w:t>
                      </w:r>
                    </w:p>
                  </w:txbxContent>
                </v:textbox>
              </v:shape>
              <v:shapetype id="_x0000_t109" coordsize="21600,21600" o:spt="109" path="m,l,21600r21600,l21600,xe">
                <v:stroke joinstyle="miter"/>
                <v:path gradientshapeok="t" o:connecttype="rect"/>
              </v:shapetype>
              <v:shape id="Flowchart: Process 8" o:spid="_x0000_s1037" type="#_x0000_t109" style="position:absolute;left:46;top:1234;width:1923;height:795" o:preferrelative="t" fillcolor="#9cbee0" strokecolor="#739cc3">
                <v:fill color2="#bbd5f0" type="gradient"/>
                <v:stroke miterlimit="2"/>
                <v:textbox>
                  <w:txbxContent>
                    <w:p w:rsidR="008B4431" w:rsidRDefault="008B4431">
                      <w:pPr>
                        <w:jc w:val="center"/>
                      </w:pPr>
                      <w:r>
                        <w:t>Ingresar a la aplicación móvil</w:t>
                      </w:r>
                    </w:p>
                  </w:txbxContent>
                </v:textbox>
              </v:shape>
              <v:shape id="Flowchart: Process 9" o:spid="_x0000_s1038" type="#_x0000_t109" style="position:absolute;left:2936;top:1234;width:2142;height:795" o:preferrelative="t" fillcolor="#9cbee0" strokecolor="#739cc3">
                <v:fill color2="#bbd5f0" type="gradient"/>
                <v:stroke miterlimit="2"/>
                <v:textbox>
                  <w:txbxContent>
                    <w:p w:rsidR="008B4431" w:rsidRDefault="008B4431">
                      <w:pPr>
                        <w:jc w:val="center"/>
                      </w:pPr>
                      <w:r>
                        <w:t>Autenticar usuario y obtener perfil</w:t>
                      </w:r>
                    </w:p>
                  </w:txbxContent>
                </v:textbox>
              </v:shape>
              <v:shape id="Flowchart: Process 10" o:spid="_x0000_s1039" type="#_x0000_t109" style="position:absolute;left:2994;top:2628;width:2142;height:1223" o:preferrelative="t" fillcolor="#9cbee0" strokecolor="#739cc3">
                <v:fill color2="#bbd5f0" type="gradient"/>
                <v:stroke miterlimit="2"/>
                <v:textbox>
                  <w:txbxContent>
                    <w:p w:rsidR="008B4431" w:rsidRDefault="008B4431">
                      <w:pPr>
                        <w:jc w:val="center"/>
                      </w:pPr>
                      <w:r>
                        <w:t>Mostrar agrupaciones contenidos y notificaciones</w:t>
                      </w:r>
                    </w:p>
                  </w:txbxContent>
                </v:textbox>
              </v:shape>
              <v:shape id="Flowchart: Process 11" o:spid="_x0000_s1040" type="#_x0000_t109" style="position:absolute;left:46;top:2995;width:1923;height:795" o:preferrelative="t" fillcolor="#9cbee0" strokecolor="#739cc3">
                <v:fill color2="#bbd5f0" type="gradient"/>
                <v:stroke miterlimit="2"/>
                <v:textbox>
                  <w:txbxContent>
                    <w:p w:rsidR="008B4431" w:rsidRDefault="008B4431">
                      <w:pPr>
                        <w:jc w:val="center"/>
                      </w:pPr>
                      <w:r>
                        <w:t>Navegar y abrir contenido</w:t>
                      </w:r>
                    </w:p>
                  </w:txbxContent>
                </v:textbox>
              </v:shape>
              <v:shape id="Flowchart: Process 12" o:spid="_x0000_s1041" type="#_x0000_t109" style="position:absolute;left:2994;top:4448;width:1923;height:795" o:preferrelative="t" fillcolor="#9cbee0" strokecolor="#739cc3">
                <v:fill color2="#bbd5f0" type="gradient"/>
                <v:stroke miterlimit="2"/>
                <v:textbox>
                  <w:txbxContent>
                    <w:p w:rsidR="008B4431" w:rsidRDefault="008B4431">
                      <w:pPr>
                        <w:jc w:val="center"/>
                      </w:pPr>
                      <w:r>
                        <w:t>Visualizar contenido</w:t>
                      </w:r>
                    </w:p>
                  </w:txbxContent>
                </v:textbox>
              </v:shape>
              <v:shape id="Flowchart: Terminator 13" o:spid="_x0000_s1042" type="#_x0000_t116" style="position:absolute;left:46;top:4896;width:1969;height:472" o:preferrelative="t" fillcolor="#9cbee0" strokecolor="#739cc3">
                <v:fill color2="#bbd5f0" type="gradient"/>
                <v:stroke miterlimit="2"/>
                <v:textbox>
                  <w:txbxContent>
                    <w:p w:rsidR="008B4431" w:rsidRDefault="008B4431">
                      <w:pPr>
                        <w:jc w:val="center"/>
                      </w:pPr>
                      <w:r>
                        <w:t>Fin</w:t>
                      </w:r>
                    </w:p>
                  </w:txbxContent>
                </v:textbox>
              </v:shape>
              <v:shapetype id="_x0000_t32" coordsize="21600,21600" o:spt="32" o:oned="t" path="m,l21600,21600e" filled="f">
                <v:path arrowok="t" fillok="f" o:connecttype="none"/>
                <o:lock v:ext="edit" shapetype="t"/>
              </v:shapetype>
              <v:shape id="Straight Connector 14" o:spid="_x0000_s1043" type="#_x0000_t32" style="position:absolute;left:967;top:472;width:0;height:762" o:connectortype="straight" o:preferrelative="t" strokecolor="#739cc3">
                <v:stroke endarrow="block" miterlimit="2"/>
              </v:shape>
              <v:shape id="Straight Connector 15" o:spid="_x0000_s1044" type="#_x0000_t32" style="position:absolute;left:1969;top:1601;width:967;height:0" o:connectortype="straight" o:preferrelative="t" strokecolor="#739cc3">
                <v:stroke endarrow="block" miterlimit="2"/>
              </v:shape>
              <v:shape id="Straight Connector 16" o:spid="_x0000_s1045" type="#_x0000_t32" style="position:absolute;left:4054;top:2029;width:0;height:599" o:connectortype="straight" o:preferrelative="t" strokecolor="#739cc3">
                <v:stroke endarrow="block" miterlimit="2"/>
              </v:shape>
              <v:shape id="Straight Connector 17" o:spid="_x0000_s1046" type="#_x0000_t32" style="position:absolute;left:1969;top:3317;width:1025;height:1;flip:x" o:connectortype="straight" o:preferrelative="t" strokecolor="#739cc3">
                <v:stroke endarrow="block" miterlimit="2"/>
              </v:shape>
              <v:shape id="Straight Connector 18" o:spid="_x0000_s1047" type="#_x0000_t32" style="position:absolute;left:1047;top:3790;width:0;height:1106" o:connectortype="straight" o:preferrelative="t" strokecolor="#739cc3">
                <v:stroke endarrow="block" miterlimit="2"/>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8" type="#_x0000_t34" style="position:absolute;left:1969;top:3617;width:1025;height:910" o:connectortype="elbow" o:preferrelative="t" adj="10789" strokecolor="#739cc3">
                <v:stroke endarrow="block" miterlimit="2"/>
              </v:shape>
            </v:group>
            <v:shape id="Straight Connector 20" o:spid="_x0000_s1049" type="#_x0000_t32" style="position:absolute;top:361;width:5771;height:0" o:connectortype="straight" o:preferrelative="t" strokecolor="#739cc3">
              <v:stroke miterlimit="2"/>
            </v:shape>
            <v:shape id="Quad Arrow 21" o:spid="_x0000_s1050" type="#_x0000_t202" style="position:absolute;left:388;top:15;width:2088;height:635" o:preferrelative="t" filled="f" stroked="f">
              <v:textbox style="mso-fit-shape-to-text:t">
                <w:txbxContent>
                  <w:p w:rsidR="008B4431" w:rsidRDefault="008B4431">
                    <w:r>
                      <w:t>Fuerza de Ventas</w:t>
                    </w:r>
                  </w:p>
                </w:txbxContent>
              </v:textbox>
            </v:shape>
            <v:shape id="Quad Arrow 22" o:spid="_x0000_s1051" type="#_x0000_t202" style="position:absolute;left:3302;width:2088;height:635" o:preferrelative="t" filled="f" stroked="f">
              <v:textbox style="mso-fit-shape-to-text:t">
                <w:txbxContent>
                  <w:p w:rsidR="008B4431" w:rsidRDefault="008B4431">
                    <w:r>
                      <w:t>Aplicación Móvil</w:t>
                    </w:r>
                  </w:p>
                </w:txbxContent>
              </v:textbox>
            </v:shape>
          </v:group>
        </w:pict>
      </w: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8F6070">
      <w:pPr>
        <w:jc w:val="center"/>
      </w:pPr>
    </w:p>
    <w:p w:rsidR="008F6070" w:rsidRDefault="009B1A94">
      <w:pPr>
        <w:numPr>
          <w:ilvl w:val="0"/>
          <w:numId w:val="11"/>
        </w:numPr>
        <w:jc w:val="both"/>
      </w:pPr>
      <w:r>
        <w:lastRenderedPageBreak/>
        <w:t>Proceso a soportar en el administrador web:</w:t>
      </w:r>
    </w:p>
    <w:p w:rsidR="008F6070" w:rsidRDefault="008F6070">
      <w:pPr>
        <w:ind w:left="786"/>
        <w:jc w:val="both"/>
      </w:pPr>
    </w:p>
    <w:p w:rsidR="008F6070" w:rsidRDefault="00B05B24">
      <w:pPr>
        <w:jc w:val="center"/>
      </w:pPr>
      <w:r w:rsidRPr="00B05B24">
        <w:rPr>
          <w:sz w:val="28"/>
          <w:lang w:val="en-US"/>
        </w:rPr>
        <w:pict>
          <v:group id="Group 23" o:spid="_x0000_s1052" style="position:absolute;left:0;text-align:left;margin-left:71.05pt;margin-top:6.75pt;width:295.8pt;height:249.45pt;z-index:2" coordsize="5916,4989">
            <v:rect id="Rectangle 24" o:spid="_x0000_s1053" style="position:absolute;left:20;top:11;width:5896;height:4978" o:preferrelative="t" strokecolor="#739cc3">
              <v:fill color2="#969696" focus="100%" type="gradient"/>
              <v:stroke miterlimit="2"/>
              <v:textbox inset="7.21pt,,7.21pt">
                <w:txbxContent>
                  <w:p w:rsidR="008B4431" w:rsidRDefault="008B4431"/>
                </w:txbxContent>
              </v:textbox>
            </v:rect>
            <v:rect id="Rectangle 25" o:spid="_x0000_s1054" style="position:absolute;width:2974;height:4979;flip:x" o:preferrelative="t" strokecolor="#739cc3">
              <v:fill color2="#969696" focus="100%" type="gradient"/>
              <v:stroke miterlimit="2"/>
              <v:textbox inset="7.21pt,,7.21pt"/>
            </v:rect>
            <v:rect id="Rectangle 26" o:spid="_x0000_s1055" style="position:absolute;left:20;top:10;width:2942;height:407;flip:x y" o:preferrelative="t" filled="f" fillcolor="#9cbee0" strokecolor="#739cc3">
              <v:fill color2="#bbd5f0"/>
              <v:stroke miterlimit="2"/>
              <v:textbox inset="7.21pt,,7.21pt">
                <w:txbxContent>
                  <w:p w:rsidR="008B4431" w:rsidRDefault="008B4431">
                    <w:pPr>
                      <w:jc w:val="center"/>
                    </w:pPr>
                    <w:r>
                      <w:t>Administrador</w:t>
                    </w:r>
                  </w:p>
                </w:txbxContent>
              </v:textbox>
            </v:rect>
            <v:rect id="Rectangle 27" o:spid="_x0000_s1056" style="position:absolute;left:2962;top:1;width:2934;height:424;flip:y" o:preferrelative="t" filled="f" strokecolor="#739cc3">
              <v:fill color2="silver"/>
              <v:stroke miterlimit="2"/>
              <v:textbox inset="7.21pt,,7.21pt">
                <w:txbxContent>
                  <w:p w:rsidR="008B4431" w:rsidRDefault="008B4431">
                    <w:pPr>
                      <w:jc w:val="center"/>
                    </w:pPr>
                    <w:r>
                      <w:t>Aplicación Web</w:t>
                    </w:r>
                  </w:p>
                </w:txbxContent>
              </v:textbox>
            </v:rect>
            <v:shape id="Flowchart: Terminator 28" o:spid="_x0000_s1057" type="#_x0000_t116" style="position:absolute;left:298;top:666;width:2203;height:450" o:preferrelative="t" fillcolor="#9cbee0" strokecolor="#739cc3">
              <v:fill color2="#bbd5f0" type="gradient"/>
              <v:stroke miterlimit="2"/>
              <v:textbox inset="7.21pt,,7.21pt">
                <w:txbxContent>
                  <w:p w:rsidR="008B4431" w:rsidRDefault="008B4431">
                    <w:pPr>
                      <w:jc w:val="center"/>
                    </w:pPr>
                    <w:r>
                      <w:t>Inicio</w:t>
                    </w:r>
                  </w:p>
                </w:txbxContent>
              </v:textbox>
            </v:shape>
            <v:rect id="Rectangle 29" o:spid="_x0000_s1058" style="position:absolute;left:297;top:1634;width:2193;height:946" o:preferrelative="t" fillcolor="#9cbee0" strokecolor="#739cc3">
              <v:fill color2="#bbd5f0" type="gradient"/>
              <v:stroke miterlimit="2"/>
              <v:textbox inset="7.21pt,,7.21pt">
                <w:txbxContent>
                  <w:p w:rsidR="008B4431" w:rsidRDefault="008B4431">
                    <w:pPr>
                      <w:jc w:val="center"/>
                    </w:pPr>
                    <w:r>
                      <w:t>Ingresar a la aplicación Web</w:t>
                    </w:r>
                  </w:p>
                </w:txbxContent>
              </v:textbox>
            </v:rect>
            <v:rect id="Rectangle 30" o:spid="_x0000_s1059" style="position:absolute;left:3364;top:1644;width:2193;height:946" o:preferrelative="t" fillcolor="#9cbee0" strokecolor="#739cc3">
              <v:fill color2="#bbd5f0" type="gradient"/>
              <v:stroke miterlimit="2"/>
              <v:textbox inset="7.21pt,,7.21pt">
                <w:txbxContent>
                  <w:p w:rsidR="008B4431" w:rsidRDefault="008B4431">
                    <w:pPr>
                      <w:jc w:val="center"/>
                    </w:pPr>
                    <w:r>
                      <w:t xml:space="preserve">Autenticar usuario </w:t>
                    </w:r>
                  </w:p>
                  <w:p w:rsidR="008B4431" w:rsidRDefault="008B4431">
                    <w:pPr>
                      <w:jc w:val="center"/>
                    </w:pPr>
                    <w:r>
                      <w:t xml:space="preserve">Y obtener perfil </w:t>
                    </w:r>
                  </w:p>
                  <w:p w:rsidR="008B4431" w:rsidRDefault="008B4431">
                    <w:pPr>
                      <w:jc w:val="center"/>
                    </w:pPr>
                    <w:proofErr w:type="gramStart"/>
                    <w:r>
                      <w:t>con</w:t>
                    </w:r>
                    <w:proofErr w:type="gramEnd"/>
                    <w:r>
                      <w:t xml:space="preserve"> país</w:t>
                    </w:r>
                  </w:p>
                </w:txbxContent>
              </v:textbox>
            </v:rect>
            <v:rect id="Rectangle 31" o:spid="_x0000_s1060" style="position:absolute;left:3398;top:3096;width:2193;height:666" o:preferrelative="t" fillcolor="#9cbee0" strokecolor="#739cc3">
              <v:fill color2="#bbd5f0" type="gradient"/>
              <v:stroke miterlimit="2"/>
              <v:textbox inset="7.21pt,,7.21pt">
                <w:txbxContent>
                  <w:p w:rsidR="008B4431" w:rsidRDefault="008B4431">
                    <w:pPr>
                      <w:jc w:val="center"/>
                    </w:pPr>
                    <w:r>
                      <w:t>Gestionar Colecciones</w:t>
                    </w:r>
                  </w:p>
                </w:txbxContent>
              </v:textbox>
            </v:rect>
            <v:rect id="Rectangle 32" o:spid="_x0000_s1061" style="position:absolute;left:281;top:3082;width:2301;height:666" o:preferrelative="t" fillcolor="#9cbee0" strokecolor="#739cc3">
              <v:fill color2="#bbd5f0" type="gradient"/>
              <v:stroke miterlimit="2"/>
              <v:textbox inset="7.21pt,,7.21pt">
                <w:txbxContent>
                  <w:p w:rsidR="008B4431" w:rsidRDefault="008B4431">
                    <w:pPr>
                      <w:jc w:val="center"/>
                    </w:pPr>
                    <w:r>
                      <w:t>Gestionar  y publicar Contenido por perfil</w:t>
                    </w:r>
                  </w:p>
                </w:txbxContent>
              </v:textbox>
            </v:rect>
            <v:shape id="Flowchart: Terminator 33" o:spid="_x0000_s1062" type="#_x0000_t116" style="position:absolute;left:331;top:4205;width:2203;height:450" o:preferrelative="t" fillcolor="#9cbee0" strokecolor="#739cc3">
              <v:fill color2="#bbd5f0" type="gradient"/>
              <v:stroke miterlimit="2"/>
              <v:textbox inset="7.21pt,,7.21pt">
                <w:txbxContent>
                  <w:p w:rsidR="008B4431" w:rsidRDefault="008B4431">
                    <w:pPr>
                      <w:jc w:val="center"/>
                    </w:pPr>
                    <w:r>
                      <w:t>Fin</w:t>
                    </w:r>
                  </w:p>
                </w:txbxContent>
              </v:textbox>
            </v:shape>
            <v:line id="Arrow 77" o:spid="_x0000_s1063" style="position:absolute" from="1358,1091" to="1359,1622" o:preferrelative="t" strokecolor="#739cc3">
              <v:stroke endarrow="block" miterlimit="2"/>
            </v:line>
            <v:line id="Arrow 78" o:spid="_x0000_s1064" style="position:absolute" from="2501,2049" to="3354,2050" o:preferrelative="t" strokecolor="#739cc3">
              <v:stroke endarrow="block" miterlimit="2"/>
            </v:line>
            <v:line id="Arrow 79" o:spid="_x0000_s1065" style="position:absolute" from="4404,2579" to="4405,3087" o:preferrelative="t" strokecolor="#739cc3">
              <v:stroke endarrow="block" miterlimit="2"/>
            </v:line>
            <v:line id="Arrow 80" o:spid="_x0000_s1066" style="position:absolute;flip:x" from="2570,3399" to="3388,3407" o:preferrelative="t" strokecolor="#739cc3">
              <v:stroke endarrow="block" miterlimit="2"/>
            </v:line>
            <v:line id="Arrow 81" o:spid="_x0000_s1067" style="position:absolute" from="1404,3746" to="1416,4207" o:preferrelative="t" strokecolor="#739cc3">
              <v:stroke endarrow="block" miterlimit="2"/>
            </v:line>
          </v:group>
        </w:pict>
      </w:r>
    </w:p>
    <w:p w:rsidR="008F6070" w:rsidRDefault="009B1A94">
      <w:pPr>
        <w:pStyle w:val="Titulo2"/>
        <w:numPr>
          <w:ilvl w:val="1"/>
          <w:numId w:val="10"/>
        </w:numPr>
        <w:tabs>
          <w:tab w:val="clear" w:pos="3839"/>
          <w:tab w:val="left" w:pos="426"/>
          <w:tab w:val="left" w:pos="993"/>
        </w:tabs>
        <w:ind w:left="993" w:hanging="567"/>
        <w:rPr>
          <w:bCs/>
          <w:szCs w:val="28"/>
        </w:rPr>
      </w:pPr>
      <w:r>
        <w:br w:type="page"/>
      </w:r>
      <w:bookmarkStart w:id="17" w:name="_Toc419077145"/>
      <w:r>
        <w:rPr>
          <w:bCs/>
          <w:szCs w:val="28"/>
        </w:rPr>
        <w:lastRenderedPageBreak/>
        <w:t>Descripción de Requerimientos Funcionales</w:t>
      </w:r>
      <w:bookmarkEnd w:id="17"/>
    </w:p>
    <w:p w:rsidR="008F6070" w:rsidRDefault="009B1A94">
      <w:pPr>
        <w:pStyle w:val="Heading3"/>
        <w:ind w:hanging="294"/>
      </w:pPr>
      <w:r>
        <w:t>3.2.1 Kiosko Móvil</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RFM-001</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Autenticación de usuarios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El Kiosko 2.0 deberá mostrar información por Roles de Usuario, es decir, que dependiendo del Rol del Usuario que ingrese al Kiosko, este visualizará contenido de su interés. Los roles de usuario deben ser:</w:t>
            </w:r>
          </w:p>
          <w:p w:rsidR="008F6070" w:rsidRDefault="009B1A94">
            <w:pPr>
              <w:pStyle w:val="ListParagraph1"/>
              <w:numPr>
                <w:ilvl w:val="0"/>
                <w:numId w:val="12"/>
              </w:numPr>
              <w:contextualSpacing/>
              <w:rPr>
                <w:rFonts w:cs="Arial"/>
                <w:color w:val="000000"/>
                <w:sz w:val="20"/>
              </w:rPr>
            </w:pPr>
            <w:r>
              <w:rPr>
                <w:rFonts w:cs="Arial"/>
                <w:color w:val="000000"/>
                <w:sz w:val="20"/>
              </w:rPr>
              <w:t xml:space="preserve">Consultora, aspirante, estrella, directora (estos vienen de la extranet: FFVV) </w:t>
            </w:r>
          </w:p>
          <w:p w:rsidR="008F6070" w:rsidRDefault="009B1A94">
            <w:pPr>
              <w:pStyle w:val="ListParagraph1"/>
              <w:numPr>
                <w:ilvl w:val="0"/>
                <w:numId w:val="12"/>
              </w:numPr>
              <w:contextualSpacing/>
              <w:rPr>
                <w:rFonts w:cs="Arial"/>
                <w:color w:val="000000"/>
                <w:sz w:val="20"/>
              </w:rPr>
            </w:pPr>
            <w:proofErr w:type="spellStart"/>
            <w:r>
              <w:rPr>
                <w:rFonts w:cs="Arial"/>
                <w:color w:val="000000"/>
                <w:sz w:val="20"/>
              </w:rPr>
              <w:t>Staff</w:t>
            </w:r>
            <w:proofErr w:type="spellEnd"/>
            <w:r>
              <w:rPr>
                <w:rFonts w:cs="Arial"/>
                <w:color w:val="000000"/>
                <w:sz w:val="20"/>
              </w:rPr>
              <w:t xml:space="preserve"> (si al ingresar al aplicativo móvil, se identifica que es un usuario que está en el Active </w:t>
            </w:r>
            <w:proofErr w:type="spellStart"/>
            <w:r>
              <w:rPr>
                <w:rFonts w:cs="Arial"/>
                <w:color w:val="000000"/>
                <w:sz w:val="20"/>
              </w:rPr>
              <w:t>Directory</w:t>
            </w:r>
            <w:proofErr w:type="spellEnd"/>
            <w:r>
              <w:rPr>
                <w:rFonts w:cs="Arial"/>
                <w:color w:val="000000"/>
                <w:sz w:val="20"/>
              </w:rPr>
              <w:t xml:space="preserve"> de Yanbal).</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ind w:left="567"/>
        <w:rPr>
          <w:rFonts w:cs="Arial"/>
          <w:sz w:val="20"/>
          <w:lang w:eastAsia="en-US"/>
        </w:rPr>
      </w:pPr>
      <w:bookmarkStart w:id="18" w:name="_Toc141002549"/>
      <w:bookmarkStart w:id="19" w:name="_Toc103160442"/>
      <w:bookmarkStart w:id="20" w:name="_Toc121148306"/>
      <w:bookmarkStart w:id="21" w:name="_Toc141001195"/>
      <w:bookmarkStart w:id="22" w:name="_Toc141001787"/>
      <w:bookmarkStart w:id="23" w:name="_Toc141002008"/>
      <w:bookmarkStart w:id="24" w:name="_Toc141002140"/>
      <w:bookmarkStart w:id="25" w:name="_Toc141002055"/>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RFM-002</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Almacenamiento y visualización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El aplicativo podrá almacenar y visualizar documentos, videos, audios e imágenes. Los formatos son los siguientes:</w:t>
            </w:r>
          </w:p>
          <w:p w:rsidR="008F6070" w:rsidRDefault="009B1A94">
            <w:pPr>
              <w:numPr>
                <w:ilvl w:val="0"/>
                <w:numId w:val="13"/>
              </w:numPr>
              <w:rPr>
                <w:rFonts w:cs="Arial"/>
                <w:color w:val="000000"/>
                <w:sz w:val="20"/>
              </w:rPr>
            </w:pPr>
            <w:r>
              <w:rPr>
                <w:rFonts w:cs="Arial"/>
                <w:color w:val="000000"/>
                <w:sz w:val="20"/>
              </w:rPr>
              <w:t>pdf para documentos.</w:t>
            </w:r>
          </w:p>
          <w:p w:rsidR="008F6070" w:rsidRDefault="009B1A94">
            <w:pPr>
              <w:numPr>
                <w:ilvl w:val="0"/>
                <w:numId w:val="13"/>
              </w:numPr>
              <w:rPr>
                <w:rFonts w:cs="Arial"/>
                <w:color w:val="000000"/>
                <w:sz w:val="20"/>
              </w:rPr>
            </w:pPr>
            <w:r>
              <w:rPr>
                <w:rFonts w:cs="Arial"/>
                <w:color w:val="000000"/>
                <w:sz w:val="20"/>
              </w:rPr>
              <w:t>mp4 para video.</w:t>
            </w:r>
          </w:p>
          <w:p w:rsidR="008F6070" w:rsidRDefault="009B1A94">
            <w:pPr>
              <w:numPr>
                <w:ilvl w:val="0"/>
                <w:numId w:val="13"/>
              </w:numPr>
              <w:rPr>
                <w:rFonts w:cs="Arial"/>
                <w:color w:val="000000"/>
                <w:sz w:val="20"/>
              </w:rPr>
            </w:pPr>
            <w:r>
              <w:rPr>
                <w:rFonts w:cs="Arial"/>
                <w:color w:val="000000"/>
                <w:sz w:val="20"/>
              </w:rPr>
              <w:t>mp3 para audio</w:t>
            </w:r>
          </w:p>
          <w:p w:rsidR="008F6070" w:rsidRDefault="009B1A94">
            <w:pPr>
              <w:numPr>
                <w:ilvl w:val="0"/>
                <w:numId w:val="13"/>
              </w:numPr>
              <w:rPr>
                <w:rFonts w:cs="Arial"/>
                <w:color w:val="000000"/>
                <w:sz w:val="20"/>
              </w:rPr>
            </w:pPr>
            <w:r>
              <w:rPr>
                <w:rFonts w:cs="Arial"/>
                <w:color w:val="000000"/>
                <w:sz w:val="20"/>
              </w:rPr>
              <w:t>jpg para imágenes.</w:t>
            </w:r>
          </w:p>
          <w:p w:rsidR="008F6070" w:rsidRDefault="009B1A94">
            <w:pPr>
              <w:rPr>
                <w:rFonts w:cs="Arial"/>
                <w:color w:val="000000"/>
                <w:sz w:val="20"/>
              </w:rPr>
            </w:pPr>
            <w:r>
              <w:rPr>
                <w:rFonts w:cs="Arial"/>
                <w:color w:val="000000"/>
                <w:sz w:val="20"/>
              </w:rPr>
              <w:t>También podrá abrir enlaces hacia otros documentos o hacia Web.</w:t>
            </w:r>
          </w:p>
          <w:p w:rsidR="008F6070" w:rsidRDefault="009B1A94">
            <w:pPr>
              <w:rPr>
                <w:rFonts w:cs="Arial"/>
                <w:color w:val="000000"/>
                <w:sz w:val="20"/>
              </w:rPr>
            </w:pPr>
            <w:r>
              <w:rPr>
                <w:rFonts w:cs="Arial"/>
                <w:color w:val="000000"/>
                <w:sz w:val="20"/>
              </w:rPr>
              <w:t>Deberá permitir descargar videos y música. Esto será administrado vía el administrador web del Kiosko marcando qué contenido está habilitado para ser descargado.</w:t>
            </w:r>
          </w:p>
          <w:p w:rsidR="008F6070" w:rsidRDefault="009B1A94">
            <w:pPr>
              <w:snapToGrid w:val="0"/>
              <w:spacing w:line="100" w:lineRule="atLeast"/>
              <w:rPr>
                <w:rFonts w:cs="Arial"/>
                <w:sz w:val="20"/>
              </w:rPr>
            </w:pPr>
            <w:r>
              <w:rPr>
                <w:rFonts w:cs="Arial"/>
                <w:color w:val="000000"/>
                <w:sz w:val="20"/>
              </w:rPr>
              <w:t>El contendido descargado podrá ser accedido de forma offline desde la aplicación Kiosco móvil.</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ind w:left="567"/>
        <w:rPr>
          <w:rFonts w:cs="Arial"/>
          <w:sz w:val="20"/>
          <w:lang w:eastAsia="en-US"/>
        </w:rPr>
      </w:pPr>
    </w:p>
    <w:p w:rsidR="008F6070" w:rsidRDefault="008F6070">
      <w:pPr>
        <w:ind w:left="567"/>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RFM-003</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Visualización de contenido por colecciones (carpetas)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 xml:space="preserve">El aplicativo permitirá tener colecciones o agrupaciones de archivos distintos (video + pdf + audio + imágenes), tener carpetas y subcarpetas (hasta 4 niveles de anidamiento).  </w:t>
            </w:r>
          </w:p>
          <w:p w:rsidR="008F6070" w:rsidRDefault="009B1A94">
            <w:pPr>
              <w:snapToGrid w:val="0"/>
              <w:spacing w:line="100" w:lineRule="atLeast"/>
              <w:rPr>
                <w:rFonts w:cs="Arial"/>
                <w:sz w:val="20"/>
              </w:rPr>
            </w:pPr>
            <w:r>
              <w:rPr>
                <w:rFonts w:cs="Arial"/>
                <w:color w:val="000000"/>
                <w:sz w:val="20"/>
              </w:rPr>
              <w:t>Estas agrupaciones se manejaran desde el administrador del Kiosko. Los usuarios del Kiosko móvil no pueden crear agrupaciones propias.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RFM-004</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Mensaje de notificación para contenido nuevo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Se mostrará un mensaje indicando cuál es el nuevo contenido que los usuarios se pueden descargar o actualizar (</w:t>
            </w:r>
            <w:proofErr w:type="spellStart"/>
            <w:r>
              <w:rPr>
                <w:rFonts w:cs="Arial"/>
                <w:color w:val="000000"/>
                <w:sz w:val="20"/>
              </w:rPr>
              <w:t>push</w:t>
            </w:r>
            <w:proofErr w:type="spellEnd"/>
            <w:r>
              <w:rPr>
                <w:rFonts w:cs="Arial"/>
                <w:color w:val="000000"/>
                <w:sz w:val="20"/>
              </w:rPr>
              <w:t xml:space="preserve"> </w:t>
            </w:r>
            <w:proofErr w:type="spellStart"/>
            <w:r>
              <w:rPr>
                <w:rFonts w:cs="Arial"/>
                <w:color w:val="000000"/>
                <w:sz w:val="20"/>
              </w:rPr>
              <w:t>notification</w:t>
            </w:r>
            <w:proofErr w:type="spellEnd"/>
            <w:r>
              <w:rPr>
                <w:rFonts w:cs="Arial"/>
                <w:color w:val="000000"/>
                <w:sz w:val="20"/>
              </w:rPr>
              <w:t>). El mensaje será visible en:</w:t>
            </w:r>
          </w:p>
          <w:p w:rsidR="008F6070" w:rsidRDefault="009B1A94">
            <w:pPr>
              <w:rPr>
                <w:rFonts w:cs="Arial"/>
                <w:color w:val="000000"/>
                <w:sz w:val="20"/>
              </w:rPr>
            </w:pPr>
            <w:r>
              <w:rPr>
                <w:rFonts w:cs="Arial"/>
                <w:color w:val="000000"/>
                <w:sz w:val="20"/>
              </w:rPr>
              <w:t>- El aplicativo mismo (se verá el detalle de lo actualizado: nombre, ubicación y tamaño del archivo).</w:t>
            </w:r>
          </w:p>
          <w:p w:rsidR="008F6070" w:rsidRDefault="009B1A94">
            <w:pPr>
              <w:snapToGrid w:val="0"/>
              <w:spacing w:line="100" w:lineRule="atLeast"/>
              <w:rPr>
                <w:rFonts w:cs="Arial"/>
                <w:sz w:val="20"/>
              </w:rPr>
            </w:pPr>
            <w:r>
              <w:rPr>
                <w:rFonts w:cs="Arial"/>
                <w:color w:val="000000"/>
                <w:sz w:val="20"/>
              </w:rPr>
              <w:t xml:space="preserve">- El centro de notificaciones de los dispositivos que provee nativamente la Tablet o </w:t>
            </w:r>
            <w:proofErr w:type="spellStart"/>
            <w:r>
              <w:rPr>
                <w:rFonts w:cs="Arial"/>
                <w:color w:val="000000"/>
                <w:sz w:val="20"/>
              </w:rPr>
              <w:t>Smartphones</w:t>
            </w:r>
            <w:proofErr w:type="spellEnd"/>
            <w:r>
              <w:rPr>
                <w:rFonts w:cs="Arial"/>
                <w:color w:val="000000"/>
                <w:sz w:val="20"/>
              </w:rPr>
              <w:t xml:space="preserve"> (notificación genérica, indicando que se ha actualizado contenido, no indicará el detalle)</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RFM-005</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Visualización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sz w:val="20"/>
              </w:rPr>
            </w:pPr>
            <w:r>
              <w:rPr>
                <w:rFonts w:cs="Arial"/>
                <w:color w:val="000000"/>
                <w:sz w:val="20"/>
              </w:rPr>
              <w:t>Cada tipo de contenido usará el visor existente en el dispositivo.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lastRenderedPageBreak/>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RFM-006</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Ingreso, autenticación y autorización</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Para ingresar a la aplicación la primera vez, se requerirá ingresar con su código (usuario) de consultora y contraseña. Luego de esto, un servicio web ya existente en el sistema de Extranet responde con el país y rol.</w:t>
            </w:r>
          </w:p>
          <w:p w:rsidR="008F6070" w:rsidRDefault="009B1A94">
            <w:pPr>
              <w:snapToGrid w:val="0"/>
              <w:spacing w:line="100" w:lineRule="atLeast"/>
              <w:rPr>
                <w:rFonts w:cs="Arial"/>
                <w:sz w:val="20"/>
              </w:rPr>
            </w:pPr>
            <w:r>
              <w:rPr>
                <w:rFonts w:cs="Arial"/>
                <w:color w:val="000000"/>
                <w:sz w:val="20"/>
              </w:rPr>
              <w:t xml:space="preserve">Para </w:t>
            </w:r>
            <w:proofErr w:type="spellStart"/>
            <w:r>
              <w:rPr>
                <w:rFonts w:cs="Arial"/>
                <w:color w:val="000000"/>
                <w:sz w:val="20"/>
              </w:rPr>
              <w:t>Staff</w:t>
            </w:r>
            <w:proofErr w:type="spellEnd"/>
            <w:r>
              <w:rPr>
                <w:rFonts w:cs="Arial"/>
                <w:color w:val="000000"/>
                <w:sz w:val="20"/>
              </w:rPr>
              <w:t xml:space="preserve">, se utilizará su usuario y contraseña de red (Active </w:t>
            </w:r>
            <w:proofErr w:type="spellStart"/>
            <w:r>
              <w:rPr>
                <w:rFonts w:cs="Arial"/>
                <w:color w:val="000000"/>
                <w:sz w:val="20"/>
              </w:rPr>
              <w:t>Directory</w:t>
            </w:r>
            <w:proofErr w:type="spellEnd"/>
            <w:r>
              <w:rPr>
                <w:rFonts w:cs="Arial"/>
                <w:color w:val="000000"/>
                <w:sz w:val="20"/>
              </w:rPr>
              <w:t>).</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RFM-007</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Mejora en la forma de eliminación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rsidP="00AD6F90">
            <w:pPr>
              <w:snapToGrid w:val="0"/>
              <w:spacing w:line="100" w:lineRule="atLeast"/>
              <w:rPr>
                <w:rFonts w:cs="Arial"/>
                <w:color w:val="000000"/>
                <w:sz w:val="20"/>
              </w:rPr>
            </w:pPr>
            <w:r>
              <w:rPr>
                <w:rFonts w:cs="Arial"/>
                <w:color w:val="000000"/>
                <w:sz w:val="20"/>
              </w:rPr>
              <w:t xml:space="preserve">La manera de eliminar documentos en el Kiosko debe ser más intuitiva que la forma actualmente soportada en el Kiosco 1.0.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bookmarkStart w:id="26" w:name="_GoBack"/>
            <w:bookmarkEnd w:id="26"/>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RFM-008</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Envío de log y métricas usando Google Analytics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El envío de métricas se hará de forma automática ni bien el dispositivo cuente con internet, teniendo abierto el aplicativo o abriéndolo nuevamente, y diferenciando el tipo de dispositivo desde donde se envía (en referencia al log de eventos). </w:t>
            </w:r>
          </w:p>
          <w:p w:rsidR="008F6070" w:rsidRDefault="009B1A94">
            <w:pPr>
              <w:snapToGrid w:val="0"/>
              <w:spacing w:line="100" w:lineRule="atLeast"/>
              <w:rPr>
                <w:rFonts w:cs="Arial"/>
                <w:color w:val="000000"/>
                <w:sz w:val="20"/>
              </w:rPr>
            </w:pPr>
            <w:r>
              <w:rPr>
                <w:rFonts w:cs="Arial"/>
                <w:color w:val="000000"/>
                <w:sz w:val="20"/>
              </w:rPr>
              <w:t>También, se usará Google Analytics Mobile para el registro de parte de las métricas.</w:t>
            </w:r>
          </w:p>
          <w:p w:rsidR="008F6070" w:rsidRDefault="009B1A94">
            <w:pPr>
              <w:snapToGrid w:val="0"/>
              <w:spacing w:line="100" w:lineRule="atLeast"/>
              <w:rPr>
                <w:rFonts w:cs="Arial"/>
                <w:color w:val="000000"/>
                <w:sz w:val="20"/>
              </w:rPr>
            </w:pPr>
            <w:r>
              <w:rPr>
                <w:rFonts w:cs="Arial"/>
                <w:color w:val="000000"/>
                <w:sz w:val="20"/>
              </w:rPr>
              <w:t>Las métricas deben soportar el nivel de granularidad de usuario, evento y tiempo.  Debe llevarse registro de:</w:t>
            </w:r>
          </w:p>
          <w:p w:rsidR="008F6070" w:rsidRDefault="009B1A94">
            <w:pPr>
              <w:snapToGrid w:val="0"/>
              <w:spacing w:line="100" w:lineRule="atLeast"/>
              <w:rPr>
                <w:rFonts w:cs="Arial"/>
                <w:color w:val="000000"/>
                <w:sz w:val="20"/>
              </w:rPr>
            </w:pPr>
            <w:r>
              <w:rPr>
                <w:rFonts w:cs="Arial"/>
                <w:color w:val="000000"/>
                <w:sz w:val="20"/>
              </w:rPr>
              <w:t>- Ingresos</w:t>
            </w:r>
          </w:p>
          <w:p w:rsidR="008F6070" w:rsidRDefault="009B1A94">
            <w:pPr>
              <w:snapToGrid w:val="0"/>
              <w:spacing w:line="100" w:lineRule="atLeast"/>
              <w:rPr>
                <w:rFonts w:cs="Arial"/>
                <w:sz w:val="20"/>
              </w:rPr>
            </w:pPr>
            <w:r>
              <w:rPr>
                <w:rFonts w:cs="Arial"/>
                <w:color w:val="000000"/>
                <w:sz w:val="20"/>
              </w:rPr>
              <w:t>- Contenido descargado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RFM-009</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lastRenderedPageBreak/>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Sincronización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Los tipos de sincronización soportadas serán:</w:t>
            </w:r>
          </w:p>
          <w:p w:rsidR="008F6070" w:rsidRDefault="009B1A94">
            <w:pPr>
              <w:rPr>
                <w:rFonts w:cs="Arial"/>
                <w:color w:val="000000"/>
                <w:sz w:val="20"/>
              </w:rPr>
            </w:pPr>
            <w:r>
              <w:rPr>
                <w:rFonts w:cs="Arial"/>
                <w:color w:val="000000"/>
                <w:sz w:val="20"/>
              </w:rPr>
              <w:t>- A demanda del usuario del kiosco</w:t>
            </w:r>
          </w:p>
          <w:p w:rsidR="008F6070" w:rsidRDefault="009B1A94">
            <w:pPr>
              <w:snapToGrid w:val="0"/>
              <w:spacing w:line="100" w:lineRule="atLeast"/>
              <w:rPr>
                <w:rFonts w:cs="Arial"/>
                <w:sz w:val="20"/>
              </w:rPr>
            </w:pPr>
            <w:r>
              <w:rPr>
                <w:rFonts w:cs="Arial"/>
                <w:color w:val="000000"/>
                <w:sz w:val="20"/>
              </w:rPr>
              <w:t xml:space="preserve">- Al momento de ingresar al aplicativo (por </w:t>
            </w:r>
            <w:proofErr w:type="spellStart"/>
            <w:r>
              <w:rPr>
                <w:rFonts w:cs="Arial"/>
                <w:color w:val="000000"/>
                <w:sz w:val="20"/>
              </w:rPr>
              <w:t>loguearse</w:t>
            </w:r>
            <w:proofErr w:type="spellEnd"/>
            <w:r>
              <w:rPr>
                <w:rFonts w:cs="Arial"/>
                <w:color w:val="000000"/>
                <w:sz w:val="20"/>
              </w:rPr>
              <w:t xml:space="preserve"> o por acceder a la aplicación)</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color w:val="000000"/>
                <w:sz w:val="20"/>
              </w:rPr>
            </w:pPr>
            <w:r>
              <w:rPr>
                <w:rFonts w:cs="Arial"/>
                <w:color w:val="000000"/>
                <w:sz w:val="20"/>
              </w:rPr>
              <w:t>RFM-010</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color w:val="000000"/>
                <w:sz w:val="20"/>
              </w:rPr>
            </w:pPr>
            <w:r>
              <w:rPr>
                <w:rFonts w:cs="Arial"/>
                <w:color w:val="000000"/>
                <w:sz w:val="20"/>
              </w:rPr>
              <w:t>Configuración del uso de la red móvil para descargas de contenidos</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Borders>
              <w:top w:val="single" w:sz="4" w:space="0" w:color="auto"/>
              <w:left w:val="single" w:sz="4" w:space="0" w:color="auto"/>
              <w:bottom w:val="single" w:sz="4" w:space="0" w:color="auto"/>
              <w:right w:val="single" w:sz="4" w:space="0" w:color="auto"/>
            </w:tcBorders>
          </w:tcPr>
          <w:p w:rsidR="008F6070" w:rsidRDefault="009B1A94">
            <w:pPr>
              <w:snapToGrid w:val="0"/>
              <w:spacing w:line="100" w:lineRule="atLeast"/>
              <w:rPr>
                <w:rFonts w:cs="Arial"/>
                <w:sz w:val="20"/>
              </w:rPr>
            </w:pPr>
            <w:r>
              <w:rPr>
                <w:rFonts w:cs="Arial"/>
                <w:color w:val="000000"/>
                <w:sz w:val="20"/>
              </w:rPr>
              <w:t>Debe ser configurable el uso de datos móviles (WIFI/3G/LTE) por parte del usuario.</w:t>
            </w: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Borders>
              <w:top w:val="single" w:sz="4" w:space="0" w:color="auto"/>
              <w:left w:val="single" w:sz="4" w:space="0" w:color="auto"/>
              <w:bottom w:val="single" w:sz="4" w:space="0" w:color="auto"/>
              <w:right w:val="single" w:sz="4" w:space="0" w:color="auto"/>
            </w:tcBorders>
          </w:tcPr>
          <w:p w:rsidR="008F6070" w:rsidRDefault="008F6070">
            <w:pPr>
              <w:snapToGrid w:val="0"/>
              <w:spacing w:line="100" w:lineRule="atLeast"/>
              <w:rPr>
                <w:rFonts w:cs="Arial"/>
                <w:sz w:val="20"/>
              </w:rPr>
            </w:pPr>
          </w:p>
        </w:tc>
      </w:tr>
      <w:tr w:rsidR="008F6070">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Borders>
              <w:top w:val="single" w:sz="4" w:space="0" w:color="auto"/>
              <w:left w:val="single" w:sz="4" w:space="0" w:color="auto"/>
              <w:bottom w:val="single" w:sz="4" w:space="0" w:color="auto"/>
              <w:right w:val="single" w:sz="4" w:space="0" w:color="auto"/>
            </w:tcBorders>
          </w:tcPr>
          <w:p w:rsidR="008F6070" w:rsidRDefault="008F6070">
            <w:pPr>
              <w:snapToGrid w:val="0"/>
              <w:spacing w:line="100" w:lineRule="atLeast"/>
              <w:rPr>
                <w:rFonts w:cs="Arial"/>
                <w:sz w:val="20"/>
              </w:rPr>
            </w:pPr>
          </w:p>
        </w:tc>
      </w:tr>
    </w:tbl>
    <w:p w:rsidR="008F6070" w:rsidRDefault="009B1A94">
      <w:pPr>
        <w:rPr>
          <w:rFonts w:cs="Arial"/>
          <w:szCs w:val="22"/>
          <w:lang w:eastAsia="en-US"/>
        </w:rPr>
      </w:pPr>
      <w:r>
        <w:rPr>
          <w:rFonts w:cs="Arial"/>
          <w:szCs w:val="22"/>
          <w:lang w:eastAsia="en-US"/>
        </w:rPr>
        <w:br w:type="page"/>
      </w:r>
    </w:p>
    <w:p w:rsidR="008F6070" w:rsidRDefault="009B1A94">
      <w:pPr>
        <w:pStyle w:val="Heading3"/>
        <w:ind w:hanging="294"/>
        <w:rPr>
          <w:rFonts w:cs="Arial"/>
        </w:rPr>
      </w:pPr>
      <w:r>
        <w:rPr>
          <w:rFonts w:cs="Arial"/>
        </w:rPr>
        <w:t>3.2.2 Kiosko Administrador Web</w:t>
      </w: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RFW-001</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Configuración  de Roles de Usuario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 xml:space="preserve">Debe soportar usuarios y roles (rol Administrador </w:t>
            </w:r>
            <w:proofErr w:type="spellStart"/>
            <w:r>
              <w:rPr>
                <w:rFonts w:cs="Arial"/>
                <w:color w:val="000000"/>
                <w:sz w:val="20"/>
              </w:rPr>
              <w:t>Corp</w:t>
            </w:r>
            <w:proofErr w:type="spellEnd"/>
            <w:r>
              <w:rPr>
                <w:rFonts w:cs="Arial"/>
                <w:color w:val="000000"/>
                <w:sz w:val="20"/>
              </w:rPr>
              <w:t xml:space="preserve"> y rol Administrador por país) para sí misma, el administrador </w:t>
            </w:r>
            <w:proofErr w:type="spellStart"/>
            <w:r>
              <w:rPr>
                <w:rFonts w:cs="Arial"/>
                <w:color w:val="000000"/>
                <w:sz w:val="20"/>
              </w:rPr>
              <w:t>Corp</w:t>
            </w:r>
            <w:proofErr w:type="spellEnd"/>
            <w:r>
              <w:rPr>
                <w:rFonts w:cs="Arial"/>
                <w:color w:val="000000"/>
                <w:sz w:val="20"/>
              </w:rPr>
              <w:t xml:space="preserve"> deberá tener el control de todos los administradores locales.</w:t>
            </w:r>
          </w:p>
          <w:p w:rsidR="008F6070" w:rsidRDefault="009B1A94">
            <w:pPr>
              <w:snapToGrid w:val="0"/>
              <w:spacing w:line="100" w:lineRule="atLeast"/>
              <w:rPr>
                <w:rFonts w:cs="Arial"/>
                <w:sz w:val="20"/>
              </w:rPr>
            </w:pPr>
            <w:r>
              <w:rPr>
                <w:rFonts w:cs="Arial"/>
                <w:color w:val="000000"/>
                <w:sz w:val="20"/>
              </w:rPr>
              <w:t xml:space="preserve">Los roles serán almacenados en un archivo de propiedades (o tabla de base de datos), los roles no serán </w:t>
            </w:r>
            <w:proofErr w:type="spellStart"/>
            <w:r>
              <w:rPr>
                <w:rFonts w:cs="Arial"/>
                <w:color w:val="000000"/>
                <w:sz w:val="20"/>
              </w:rPr>
              <w:t>mantenible</w:t>
            </w:r>
            <w:proofErr w:type="spellEnd"/>
            <w:r>
              <w:rPr>
                <w:rFonts w:cs="Arial"/>
                <w:color w:val="000000"/>
                <w:sz w:val="20"/>
              </w:rPr>
              <w:t xml:space="preserve"> desde el sistema web.</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RFW-002</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Creación de Colecciones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Debe soportar la creación de colecciones. Los elementos deben poder ser asociados a cada rol por cada Unidad de Negocio (país) antes de ser publicadas en los dispositivos.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9B1A94">
            <w:pPr>
              <w:snapToGrid w:val="0"/>
              <w:spacing w:line="100" w:lineRule="atLeast"/>
              <w:rPr>
                <w:rFonts w:cs="Arial"/>
                <w:sz w:val="20"/>
              </w:rPr>
            </w:pPr>
            <w:r>
              <w:rPr>
                <w:rFonts w:cs="Arial"/>
                <w:color w:val="000000"/>
                <w:sz w:val="20"/>
              </w:rPr>
              <w:t>El detalle de los roles está definido en RFM-001.</w:t>
            </w: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RFW-003</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Carga de archivos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jc w:val="both"/>
              <w:rPr>
                <w:rFonts w:cs="Arial"/>
                <w:color w:val="000000"/>
                <w:sz w:val="20"/>
              </w:rPr>
            </w:pPr>
            <w:r>
              <w:rPr>
                <w:rFonts w:cs="Arial"/>
                <w:color w:val="000000"/>
                <w:sz w:val="20"/>
              </w:rPr>
              <w:t>Debe soportar la carga de archivos de video, audio, imágenes y documentos a ser publicados en los dispositivos. Debe validar que sean con las extensiones definidas y no mayores a un tamaño parametrizable de archivo.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9B1A94">
            <w:pPr>
              <w:snapToGrid w:val="0"/>
              <w:spacing w:line="100" w:lineRule="atLeast"/>
              <w:rPr>
                <w:rFonts w:cs="Arial"/>
                <w:sz w:val="20"/>
              </w:rPr>
            </w:pPr>
            <w:r>
              <w:rPr>
                <w:rFonts w:cs="Arial"/>
                <w:color w:val="000000"/>
                <w:sz w:val="20"/>
              </w:rPr>
              <w:t>El detalle de las extensiones de archivos está definido en RFM-002.</w:t>
            </w:r>
          </w:p>
        </w:tc>
      </w:tr>
    </w:tbl>
    <w:p w:rsidR="008F6070" w:rsidRDefault="008F6070">
      <w:pPr>
        <w:rPr>
          <w:rFonts w:cs="Arial"/>
          <w:sz w:val="20"/>
          <w:lang w:eastAsia="en-US"/>
        </w:rPr>
      </w:pPr>
    </w:p>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RFW-004</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Eliminación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sz w:val="20"/>
              </w:rPr>
            </w:pPr>
            <w:r>
              <w:rPr>
                <w:rFonts w:cs="Arial"/>
                <w:color w:val="000000"/>
                <w:sz w:val="20"/>
              </w:rPr>
              <w:t>Cualquier elemento en el dispositivo (colecciones o archivos) podrá ser eliminado desde el Administrador.</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RFW-005</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Mover contenido entre colecciones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sz w:val="20"/>
              </w:rPr>
            </w:pPr>
            <w:r>
              <w:rPr>
                <w:rFonts w:cs="Arial"/>
                <w:color w:val="000000"/>
                <w:sz w:val="20"/>
              </w:rPr>
              <w:t xml:space="preserve">Se podrá trasladar contenido entre colecciones y eliminar archivos desde el administrador.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RFW-006</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Publicación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rPr>
                <w:rFonts w:cs="Arial"/>
                <w:color w:val="000000"/>
                <w:sz w:val="20"/>
              </w:rPr>
            </w:pPr>
            <w:r>
              <w:rPr>
                <w:rFonts w:cs="Arial"/>
                <w:color w:val="000000"/>
                <w:sz w:val="20"/>
              </w:rPr>
              <w:t xml:space="preserve">Debe permitir la publicación de contenido (que contiene sus atributos) por roles de FFVV y </w:t>
            </w:r>
            <w:proofErr w:type="spellStart"/>
            <w:r>
              <w:rPr>
                <w:rFonts w:cs="Arial"/>
                <w:color w:val="000000"/>
                <w:sz w:val="20"/>
              </w:rPr>
              <w:t>Staff</w:t>
            </w:r>
            <w:proofErr w:type="spellEnd"/>
            <w:r>
              <w:rPr>
                <w:rFonts w:cs="Arial"/>
                <w:color w:val="000000"/>
                <w:sz w:val="20"/>
              </w:rPr>
              <w:t xml:space="preserve">. Esto por cada Unidades de Negocio (país). </w:t>
            </w:r>
          </w:p>
          <w:p w:rsidR="008F6070" w:rsidRDefault="009B1A94">
            <w:pPr>
              <w:snapToGrid w:val="0"/>
              <w:spacing w:line="100" w:lineRule="atLeast"/>
              <w:rPr>
                <w:rFonts w:cs="Arial"/>
                <w:sz w:val="20"/>
              </w:rPr>
            </w:pPr>
            <w:r>
              <w:rPr>
                <w:rFonts w:cs="Arial"/>
                <w:color w:val="000000"/>
                <w:sz w:val="20"/>
              </w:rPr>
              <w:t xml:space="preserve">La información de usuarios y roles se basa en la información  almacenada en la Extranet.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rFonts w:cs="Arial"/>
          <w:b/>
          <w:bCs/>
          <w:sz w:val="20"/>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RFW-007</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Gestión de contenido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sz w:val="20"/>
              </w:rPr>
            </w:pPr>
            <w:r>
              <w:rPr>
                <w:rFonts w:cs="Arial"/>
                <w:color w:val="000000"/>
                <w:sz w:val="20"/>
              </w:rPr>
              <w:t>Debe considerar la gestión de contenidos de manera individual. En cuanto a la edición de sus propiedades y parámetros (</w:t>
            </w:r>
            <w:proofErr w:type="spellStart"/>
            <w:r>
              <w:rPr>
                <w:rFonts w:cs="Arial"/>
                <w:color w:val="000000"/>
                <w:sz w:val="20"/>
              </w:rPr>
              <w:t>ej</w:t>
            </w:r>
            <w:proofErr w:type="spellEnd"/>
            <w:r>
              <w:rPr>
                <w:rFonts w:cs="Arial"/>
                <w:color w:val="000000"/>
                <w:sz w:val="20"/>
              </w:rPr>
              <w:t xml:space="preserve">: obligatorio, eliminado), deben sincronizarse en el aplicativo móvil y este deberá de comportarse de acuerdo a los </w:t>
            </w:r>
            <w:r>
              <w:rPr>
                <w:rFonts w:cs="Arial"/>
                <w:color w:val="000000"/>
                <w:sz w:val="20"/>
              </w:rPr>
              <w:lastRenderedPageBreak/>
              <w:t>mismos.</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lastRenderedPageBreak/>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b/>
          <w:bCs/>
          <w:szCs w:val="22"/>
          <w:lang w:eastAsia="en-US"/>
        </w:rPr>
      </w:pPr>
    </w:p>
    <w:tbl>
      <w:tblPr>
        <w:tblW w:w="935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1560"/>
        <w:gridCol w:w="7796"/>
      </w:tblGrid>
      <w:tr w:rsidR="008F6070">
        <w:tc>
          <w:tcPr>
            <w:tcW w:w="1560" w:type="dxa"/>
            <w:shd w:val="clear" w:color="auto" w:fill="D9D9D9"/>
            <w:vAlign w:val="center"/>
          </w:tcPr>
          <w:p w:rsidR="008F6070" w:rsidRDefault="009B1A94">
            <w:pPr>
              <w:pStyle w:val="Normal3"/>
              <w:spacing w:before="60" w:after="60"/>
              <w:rPr>
                <w:color w:val="auto"/>
                <w:sz w:val="20"/>
                <w:szCs w:val="20"/>
              </w:rPr>
            </w:pPr>
            <w:r>
              <w:rPr>
                <w:color w:val="auto"/>
                <w:sz w:val="20"/>
                <w:szCs w:val="20"/>
              </w:rPr>
              <w:t xml:space="preserve">ID </w:t>
            </w:r>
          </w:p>
        </w:tc>
        <w:tc>
          <w:tcPr>
            <w:tcW w:w="7796" w:type="dxa"/>
          </w:tcPr>
          <w:p w:rsidR="008F6070" w:rsidRDefault="009B1A94">
            <w:pPr>
              <w:snapToGrid w:val="0"/>
              <w:spacing w:line="100" w:lineRule="atLeast"/>
              <w:rPr>
                <w:rFonts w:cs="Arial"/>
                <w:color w:val="000000"/>
                <w:sz w:val="20"/>
              </w:rPr>
            </w:pPr>
            <w:r>
              <w:rPr>
                <w:rFonts w:cs="Arial"/>
                <w:color w:val="000000"/>
                <w:sz w:val="20"/>
              </w:rPr>
              <w:t>RFW-008</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Nombre</w:t>
            </w:r>
            <w:proofErr w:type="spellEnd"/>
          </w:p>
        </w:tc>
        <w:tc>
          <w:tcPr>
            <w:tcW w:w="7796" w:type="dxa"/>
          </w:tcPr>
          <w:p w:rsidR="008F6070" w:rsidRDefault="009B1A94">
            <w:pPr>
              <w:snapToGrid w:val="0"/>
              <w:spacing w:line="100" w:lineRule="atLeast"/>
              <w:rPr>
                <w:rFonts w:cs="Arial"/>
                <w:color w:val="000000"/>
                <w:sz w:val="20"/>
              </w:rPr>
            </w:pPr>
            <w:r>
              <w:rPr>
                <w:rFonts w:cs="Arial"/>
                <w:color w:val="000000"/>
                <w:sz w:val="20"/>
              </w:rPr>
              <w:t xml:space="preserve">Límite de descarga a través de red móvil </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Descripción</w:t>
            </w:r>
            <w:proofErr w:type="spellEnd"/>
          </w:p>
        </w:tc>
        <w:tc>
          <w:tcPr>
            <w:tcW w:w="7796" w:type="dxa"/>
          </w:tcPr>
          <w:p w:rsidR="008F6070" w:rsidRDefault="009B1A94">
            <w:pPr>
              <w:snapToGrid w:val="0"/>
              <w:spacing w:line="100" w:lineRule="atLeast"/>
              <w:rPr>
                <w:rFonts w:cs="Arial"/>
                <w:sz w:val="20"/>
              </w:rPr>
            </w:pPr>
            <w:r>
              <w:rPr>
                <w:rFonts w:cs="Arial"/>
                <w:color w:val="000000"/>
                <w:sz w:val="20"/>
              </w:rPr>
              <w:t>De encontrarse el usuario empleando el plan de datos de su celular, antes de cada descarga de archivos pesados (a partir de una cantidad de megabytes configurados en la aplicación) el aplicativo solicitará autorización al usuario.</w:t>
            </w: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Prioridad</w:t>
            </w:r>
            <w:proofErr w:type="spellEnd"/>
          </w:p>
        </w:tc>
        <w:tc>
          <w:tcPr>
            <w:tcW w:w="7796" w:type="dxa"/>
          </w:tcPr>
          <w:p w:rsidR="008F6070" w:rsidRDefault="008F6070">
            <w:pPr>
              <w:snapToGrid w:val="0"/>
              <w:spacing w:line="100" w:lineRule="atLeast"/>
              <w:rPr>
                <w:rFonts w:cs="Arial"/>
                <w:sz w:val="20"/>
              </w:rPr>
            </w:pPr>
          </w:p>
        </w:tc>
      </w:tr>
      <w:tr w:rsidR="008F6070">
        <w:tc>
          <w:tcPr>
            <w:tcW w:w="1560" w:type="dxa"/>
            <w:shd w:val="clear" w:color="auto" w:fill="D9D9D9"/>
            <w:vAlign w:val="center"/>
          </w:tcPr>
          <w:p w:rsidR="008F6070" w:rsidRDefault="009B1A94">
            <w:pPr>
              <w:pStyle w:val="Normal3"/>
              <w:spacing w:before="60" w:after="60"/>
              <w:rPr>
                <w:color w:val="auto"/>
                <w:sz w:val="20"/>
                <w:szCs w:val="20"/>
              </w:rPr>
            </w:pPr>
            <w:proofErr w:type="spellStart"/>
            <w:r>
              <w:rPr>
                <w:color w:val="auto"/>
                <w:sz w:val="20"/>
                <w:szCs w:val="20"/>
              </w:rPr>
              <w:t>Comentarios</w:t>
            </w:r>
            <w:proofErr w:type="spellEnd"/>
          </w:p>
        </w:tc>
        <w:tc>
          <w:tcPr>
            <w:tcW w:w="7796" w:type="dxa"/>
          </w:tcPr>
          <w:p w:rsidR="008F6070" w:rsidRDefault="008F6070">
            <w:pPr>
              <w:snapToGrid w:val="0"/>
              <w:spacing w:line="100" w:lineRule="atLeast"/>
              <w:rPr>
                <w:rFonts w:cs="Arial"/>
                <w:sz w:val="20"/>
              </w:rPr>
            </w:pPr>
          </w:p>
        </w:tc>
      </w:tr>
    </w:tbl>
    <w:p w:rsidR="008F6070" w:rsidRDefault="008F6070">
      <w:pPr>
        <w:rPr>
          <w:b/>
          <w:bCs/>
          <w:szCs w:val="22"/>
          <w:lang w:eastAsia="en-US"/>
        </w:rPr>
        <w:sectPr w:rsidR="008F6070">
          <w:headerReference w:type="default" r:id="rId8"/>
          <w:footerReference w:type="default" r:id="rId9"/>
          <w:pgSz w:w="11906" w:h="16838"/>
          <w:pgMar w:top="992" w:right="1134" w:bottom="992" w:left="1418" w:header="720" w:footer="720" w:gutter="0"/>
          <w:cols w:space="720"/>
        </w:sectPr>
      </w:pPr>
    </w:p>
    <w:p w:rsidR="008F6070" w:rsidRDefault="009B1A94">
      <w:pPr>
        <w:pStyle w:val="Titulo1"/>
        <w:numPr>
          <w:ilvl w:val="0"/>
          <w:numId w:val="10"/>
        </w:numPr>
        <w:rPr>
          <w:szCs w:val="32"/>
        </w:rPr>
      </w:pPr>
      <w:bookmarkStart w:id="27" w:name="_Toc419077146"/>
      <w:bookmarkEnd w:id="18"/>
      <w:bookmarkEnd w:id="19"/>
      <w:bookmarkEnd w:id="20"/>
      <w:bookmarkEnd w:id="21"/>
      <w:bookmarkEnd w:id="22"/>
      <w:bookmarkEnd w:id="23"/>
      <w:bookmarkEnd w:id="24"/>
      <w:bookmarkEnd w:id="25"/>
      <w:r>
        <w:rPr>
          <w:szCs w:val="32"/>
        </w:rPr>
        <w:lastRenderedPageBreak/>
        <w:t>Modelo de Casos de Uso del sistema relacionado al requerimiento</w:t>
      </w:r>
      <w:bookmarkEnd w:id="27"/>
    </w:p>
    <w:p w:rsidR="008F6070" w:rsidRDefault="009B1A94">
      <w:pPr>
        <w:pStyle w:val="Titulo2"/>
        <w:numPr>
          <w:ilvl w:val="1"/>
          <w:numId w:val="10"/>
        </w:numPr>
        <w:tabs>
          <w:tab w:val="clear" w:pos="3839"/>
          <w:tab w:val="left" w:pos="426"/>
          <w:tab w:val="left" w:pos="993"/>
        </w:tabs>
        <w:ind w:hanging="3413"/>
        <w:rPr>
          <w:bCs/>
          <w:szCs w:val="28"/>
        </w:rPr>
      </w:pPr>
      <w:bookmarkStart w:id="28" w:name="_Toc419077147"/>
      <w:r>
        <w:rPr>
          <w:bCs/>
          <w:szCs w:val="28"/>
        </w:rPr>
        <w:t>Actores del sistema</w:t>
      </w:r>
      <w:bookmarkEnd w:id="28"/>
    </w:p>
    <w:p w:rsidR="008F6070" w:rsidRDefault="008F6070">
      <w:pPr>
        <w:pStyle w:val="BodyText2"/>
        <w:spacing w:after="60" w:line="240" w:lineRule="auto"/>
        <w:ind w:left="567"/>
        <w:jc w:val="both"/>
        <w:rPr>
          <w:szCs w:val="22"/>
        </w:rPr>
      </w:pPr>
    </w:p>
    <w:tbl>
      <w:tblPr>
        <w:tblW w:w="8789" w:type="dxa"/>
        <w:tblInd w:w="637" w:type="dxa"/>
        <w:tblLayout w:type="fixed"/>
        <w:tblCellMar>
          <w:left w:w="70" w:type="dxa"/>
          <w:right w:w="70" w:type="dxa"/>
        </w:tblCellMar>
        <w:tblLook w:val="04A0"/>
      </w:tblPr>
      <w:tblGrid>
        <w:gridCol w:w="1042"/>
        <w:gridCol w:w="2532"/>
        <w:gridCol w:w="5215"/>
      </w:tblGrid>
      <w:tr w:rsidR="008F6070">
        <w:trPr>
          <w:trHeight w:val="265"/>
          <w:tblHeader/>
        </w:trPr>
        <w:tc>
          <w:tcPr>
            <w:tcW w:w="1042"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2532"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Actor</w:t>
            </w:r>
          </w:p>
        </w:tc>
        <w:tc>
          <w:tcPr>
            <w:tcW w:w="5215"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w:t>
            </w:r>
          </w:p>
        </w:tc>
      </w:tr>
      <w:tr w:rsidR="008F6070">
        <w:trPr>
          <w:trHeight w:val="475"/>
        </w:trPr>
        <w:tc>
          <w:tcPr>
            <w:tcW w:w="1042" w:type="dxa"/>
            <w:tcBorders>
              <w:top w:val="nil"/>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USR-M</w:t>
            </w:r>
          </w:p>
        </w:tc>
        <w:tc>
          <w:tcPr>
            <w:tcW w:w="2532" w:type="dxa"/>
            <w:tcBorders>
              <w:top w:val="nil"/>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Usuario móvil</w:t>
            </w:r>
          </w:p>
        </w:tc>
        <w:tc>
          <w:tcPr>
            <w:tcW w:w="5215" w:type="dxa"/>
            <w:tcBorders>
              <w:top w:val="nil"/>
              <w:left w:val="nil"/>
              <w:bottom w:val="single" w:sz="4" w:space="0" w:color="auto"/>
              <w:right w:val="single" w:sz="4" w:space="0" w:color="auto"/>
            </w:tcBorders>
            <w:vAlign w:val="center"/>
          </w:tcPr>
          <w:p w:rsidR="008F6070" w:rsidRDefault="009B1A94">
            <w:pPr>
              <w:rPr>
                <w:rFonts w:cs="Arial"/>
                <w:sz w:val="20"/>
              </w:rPr>
            </w:pPr>
            <w:r>
              <w:rPr>
                <w:sz w:val="20"/>
              </w:rPr>
              <w:t xml:space="preserve">Capaz de utilizar todas las funciones de la aplicación móvil. </w:t>
            </w:r>
          </w:p>
        </w:tc>
      </w:tr>
      <w:tr w:rsidR="008F6070">
        <w:trPr>
          <w:trHeight w:val="531"/>
        </w:trPr>
        <w:tc>
          <w:tcPr>
            <w:tcW w:w="1042" w:type="dxa"/>
            <w:tcBorders>
              <w:top w:val="nil"/>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USR-W</w:t>
            </w:r>
          </w:p>
        </w:tc>
        <w:tc>
          <w:tcPr>
            <w:tcW w:w="2532" w:type="dxa"/>
            <w:tcBorders>
              <w:top w:val="nil"/>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Administrador Sistema</w:t>
            </w:r>
          </w:p>
        </w:tc>
        <w:tc>
          <w:tcPr>
            <w:tcW w:w="5215" w:type="dxa"/>
            <w:tcBorders>
              <w:top w:val="nil"/>
              <w:left w:val="nil"/>
              <w:bottom w:val="single" w:sz="4" w:space="0" w:color="auto"/>
              <w:right w:val="single" w:sz="4" w:space="0" w:color="auto"/>
            </w:tcBorders>
            <w:vAlign w:val="center"/>
          </w:tcPr>
          <w:p w:rsidR="008F6070" w:rsidRDefault="009B1A94">
            <w:pPr>
              <w:rPr>
                <w:rFonts w:cs="Arial"/>
                <w:sz w:val="20"/>
              </w:rPr>
            </w:pPr>
            <w:r>
              <w:rPr>
                <w:rFonts w:cs="Arial"/>
                <w:sz w:val="20"/>
              </w:rPr>
              <w:t>Capaz de realizar las configuraciones necesarias para la publicación de contenido en los dispositivos móviles desde el sistema Web. Es reconocido como el rol administrador de la solución.</w:t>
            </w:r>
          </w:p>
        </w:tc>
      </w:tr>
    </w:tbl>
    <w:p w:rsidR="008F6070" w:rsidRDefault="008F6070">
      <w:pPr>
        <w:pStyle w:val="BodyText2"/>
        <w:spacing w:after="60" w:line="240" w:lineRule="auto"/>
        <w:ind w:left="567"/>
        <w:jc w:val="both"/>
        <w:rPr>
          <w:szCs w:val="22"/>
        </w:rPr>
      </w:pPr>
    </w:p>
    <w:p w:rsidR="008F6070" w:rsidRDefault="009B1A94">
      <w:pPr>
        <w:pStyle w:val="Titulo2"/>
        <w:numPr>
          <w:ilvl w:val="1"/>
          <w:numId w:val="10"/>
        </w:numPr>
        <w:tabs>
          <w:tab w:val="clear" w:pos="3839"/>
          <w:tab w:val="left" w:pos="426"/>
          <w:tab w:val="left" w:pos="993"/>
        </w:tabs>
        <w:ind w:hanging="3413"/>
        <w:rPr>
          <w:bCs/>
          <w:szCs w:val="28"/>
        </w:rPr>
      </w:pPr>
      <w:bookmarkStart w:id="29" w:name="_Toc419077148"/>
      <w:r>
        <w:rPr>
          <w:bCs/>
          <w:szCs w:val="28"/>
        </w:rPr>
        <w:t>Casos de Uso del sistema</w:t>
      </w:r>
      <w:bookmarkEnd w:id="29"/>
    </w:p>
    <w:p w:rsidR="008F6070" w:rsidRDefault="009B1A94">
      <w:pPr>
        <w:pStyle w:val="Heading3"/>
        <w:ind w:hanging="294"/>
      </w:pPr>
      <w:r>
        <w:t>4.2.1 Kiosko Móvil</w:t>
      </w:r>
    </w:p>
    <w:p w:rsidR="008F6070" w:rsidRDefault="00C749DA" w:rsidP="00905F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34.5pt" o:bordertopcolor="this" o:borderleftcolor="this" o:borderbottomcolor="this" o:borderrightcolor="this">
            <v:imagedata r:id="rId10" o:title=""/>
            <w10:bordertop type="single" width="4"/>
            <w10:borderleft type="single" width="4"/>
            <w10:borderbottom type="single" width="4"/>
            <w10:borderright type="single" width="4"/>
          </v:shape>
        </w:pict>
      </w:r>
    </w:p>
    <w:p w:rsidR="008F6070" w:rsidRPr="00905F29" w:rsidRDefault="008F6070" w:rsidP="00905F29"/>
    <w:tbl>
      <w:tblPr>
        <w:tblW w:w="8789" w:type="dxa"/>
        <w:tblInd w:w="637" w:type="dxa"/>
        <w:tblLayout w:type="fixed"/>
        <w:tblCellMar>
          <w:left w:w="70" w:type="dxa"/>
          <w:right w:w="70" w:type="dxa"/>
        </w:tblCellMar>
        <w:tblLook w:val="04A0"/>
      </w:tblPr>
      <w:tblGrid>
        <w:gridCol w:w="993"/>
        <w:gridCol w:w="1134"/>
        <w:gridCol w:w="1984"/>
        <w:gridCol w:w="3402"/>
        <w:gridCol w:w="425"/>
        <w:gridCol w:w="426"/>
        <w:gridCol w:w="425"/>
      </w:tblGrid>
      <w:tr w:rsidR="008F6070">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Sistema</w:t>
            </w:r>
          </w:p>
        </w:tc>
        <w:tc>
          <w:tcPr>
            <w:tcW w:w="1134"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1984"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tc>
        <w:tc>
          <w:tcPr>
            <w:tcW w:w="3402"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Modificado</w:t>
            </w:r>
          </w:p>
        </w:tc>
      </w:tr>
      <w:tr w:rsidR="008F6070">
        <w:trPr>
          <w:trHeight w:val="475"/>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 xml:space="preserve">MOVIL </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CUM-001</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624F8E">
            <w:pPr>
              <w:rPr>
                <w:rFonts w:cs="Arial"/>
                <w:sz w:val="20"/>
              </w:rPr>
            </w:pPr>
            <w:r>
              <w:rPr>
                <w:sz w:val="20"/>
              </w:rPr>
              <w:t>Autenticar U</w:t>
            </w:r>
            <w:r w:rsidR="009B1A94">
              <w:rPr>
                <w:sz w:val="20"/>
              </w:rPr>
              <w:t>suario</w:t>
            </w:r>
          </w:p>
        </w:tc>
        <w:tc>
          <w:tcPr>
            <w:tcW w:w="3402" w:type="dxa"/>
            <w:tcBorders>
              <w:top w:val="single" w:sz="4" w:space="0" w:color="auto"/>
              <w:left w:val="nil"/>
              <w:bottom w:val="single" w:sz="4" w:space="0" w:color="auto"/>
              <w:right w:val="single" w:sz="4" w:space="0" w:color="auto"/>
            </w:tcBorders>
            <w:vAlign w:val="center"/>
          </w:tcPr>
          <w:p w:rsidR="008F6070" w:rsidRDefault="00624F8E">
            <w:pPr>
              <w:jc w:val="both"/>
              <w:rPr>
                <w:rFonts w:cs="Arial"/>
                <w:sz w:val="20"/>
              </w:rPr>
            </w:pPr>
            <w:r>
              <w:rPr>
                <w:sz w:val="20"/>
              </w:rPr>
              <w:t>Se realiza la comprobación de credenciales del usuario y se le asigna un rol. Esto ocurre la primera vez que el usuario inicia la aplicación.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CUM-002</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B1A94" w:rsidP="00624F8E">
            <w:pPr>
              <w:rPr>
                <w:rFonts w:cs="Arial"/>
                <w:sz w:val="20"/>
              </w:rPr>
            </w:pPr>
            <w:r>
              <w:rPr>
                <w:sz w:val="20"/>
              </w:rPr>
              <w:t xml:space="preserve">Sincronizar </w:t>
            </w:r>
            <w:r w:rsidR="00624F8E">
              <w:rPr>
                <w:sz w:val="20"/>
              </w:rPr>
              <w:t>D</w:t>
            </w:r>
            <w:r>
              <w:rPr>
                <w:sz w:val="20"/>
              </w:rPr>
              <w:t>atos</w:t>
            </w:r>
          </w:p>
        </w:tc>
        <w:tc>
          <w:tcPr>
            <w:tcW w:w="3402" w:type="dxa"/>
            <w:tcBorders>
              <w:top w:val="single" w:sz="4" w:space="0" w:color="auto"/>
              <w:left w:val="nil"/>
              <w:bottom w:val="single" w:sz="4" w:space="0" w:color="auto"/>
              <w:right w:val="single" w:sz="4" w:space="0" w:color="auto"/>
            </w:tcBorders>
            <w:vAlign w:val="center"/>
          </w:tcPr>
          <w:p w:rsidR="00624F8E" w:rsidRDefault="00624F8E" w:rsidP="00624F8E">
            <w:pPr>
              <w:spacing w:after="120"/>
              <w:jc w:val="both"/>
              <w:rPr>
                <w:rFonts w:cs="Arial"/>
                <w:sz w:val="20"/>
              </w:rPr>
            </w:pPr>
            <w:r>
              <w:rPr>
                <w:rFonts w:cs="Arial"/>
                <w:sz w:val="20"/>
              </w:rPr>
              <w:t>Se envían y reciben los diferentes datos a utilizar:</w:t>
            </w:r>
          </w:p>
          <w:p w:rsidR="00624F8E" w:rsidRDefault="00624F8E" w:rsidP="00624F8E">
            <w:pPr>
              <w:pStyle w:val="ListParagraph1"/>
              <w:numPr>
                <w:ilvl w:val="0"/>
                <w:numId w:val="15"/>
              </w:numPr>
              <w:spacing w:after="120"/>
              <w:ind w:left="357" w:hanging="357"/>
              <w:jc w:val="both"/>
              <w:rPr>
                <w:sz w:val="20"/>
              </w:rPr>
            </w:pPr>
            <w:r w:rsidRPr="0081542A">
              <w:rPr>
                <w:sz w:val="20"/>
              </w:rPr>
              <w:t>Desde el servidor: datos de usuario y contenidos (tomado en cuenta la fecha de inicio y fecha de caducidad de los archivos) según rol del usuario.</w:t>
            </w:r>
          </w:p>
          <w:p w:rsidR="00624F8E" w:rsidRDefault="00624F8E" w:rsidP="00624F8E">
            <w:pPr>
              <w:pStyle w:val="ListParagraph1"/>
              <w:numPr>
                <w:ilvl w:val="0"/>
                <w:numId w:val="15"/>
              </w:numPr>
              <w:spacing w:after="0"/>
              <w:jc w:val="both"/>
              <w:rPr>
                <w:sz w:val="20"/>
              </w:rPr>
            </w:pPr>
            <w:r w:rsidRPr="0081542A">
              <w:rPr>
                <w:sz w:val="20"/>
              </w:rPr>
              <w:t>Hacia el servidor: métricas y Logs</w:t>
            </w:r>
            <w:r>
              <w:rPr>
                <w:sz w:val="20"/>
              </w:rPr>
              <w:t>.</w:t>
            </w:r>
          </w:p>
          <w:p w:rsidR="00624F8E" w:rsidRPr="0081542A" w:rsidRDefault="00624F8E" w:rsidP="00624F8E">
            <w:pPr>
              <w:pStyle w:val="ListParagraph1"/>
              <w:spacing w:after="0"/>
              <w:ind w:left="0"/>
              <w:jc w:val="both"/>
              <w:rPr>
                <w:sz w:val="20"/>
              </w:rPr>
            </w:pPr>
          </w:p>
          <w:p w:rsidR="00624F8E" w:rsidRDefault="00624F8E" w:rsidP="00624F8E">
            <w:pPr>
              <w:jc w:val="both"/>
              <w:rPr>
                <w:rFonts w:cs="Arial"/>
                <w:sz w:val="20"/>
              </w:rPr>
            </w:pPr>
            <w:r>
              <w:rPr>
                <w:rFonts w:cs="Arial"/>
                <w:sz w:val="20"/>
              </w:rPr>
              <w:t xml:space="preserve"> Esto ocurre cuando:</w:t>
            </w:r>
          </w:p>
          <w:p w:rsidR="00624F8E" w:rsidRPr="00624F8E" w:rsidRDefault="00624F8E" w:rsidP="00624F8E">
            <w:pPr>
              <w:numPr>
                <w:ilvl w:val="0"/>
                <w:numId w:val="14"/>
              </w:numPr>
              <w:spacing w:after="120" w:line="240" w:lineRule="auto"/>
              <w:ind w:left="357" w:hanging="357"/>
              <w:jc w:val="both"/>
              <w:rPr>
                <w:sz w:val="20"/>
                <w:szCs w:val="22"/>
                <w:lang w:eastAsia="en-US"/>
              </w:rPr>
            </w:pPr>
            <w:r>
              <w:rPr>
                <w:rFonts w:cs="Arial"/>
                <w:sz w:val="20"/>
              </w:rPr>
              <w:t xml:space="preserve">El usuario demanda una sincronización de datos dentro del aplicativo, o </w:t>
            </w:r>
          </w:p>
          <w:p w:rsidR="008F6070" w:rsidRDefault="00624F8E" w:rsidP="00624F8E">
            <w:pPr>
              <w:numPr>
                <w:ilvl w:val="0"/>
                <w:numId w:val="14"/>
              </w:numPr>
              <w:spacing w:after="120" w:line="240" w:lineRule="auto"/>
              <w:ind w:left="357" w:hanging="357"/>
              <w:jc w:val="both"/>
              <w:rPr>
                <w:sz w:val="20"/>
                <w:szCs w:val="22"/>
                <w:lang w:eastAsia="en-US"/>
              </w:rPr>
            </w:pPr>
            <w:r>
              <w:rPr>
                <w:rFonts w:cs="Arial"/>
                <w:sz w:val="20"/>
              </w:rPr>
              <w:t>Cuando inicia el aplicativo.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CUM-003</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624F8E">
            <w:pPr>
              <w:rPr>
                <w:rFonts w:cs="Arial"/>
                <w:sz w:val="20"/>
              </w:rPr>
            </w:pPr>
            <w:r>
              <w:rPr>
                <w:sz w:val="20"/>
              </w:rPr>
              <w:t>Mostrar Nuevo</w:t>
            </w:r>
            <w:r w:rsidR="009B1A94">
              <w:rPr>
                <w:sz w:val="20"/>
              </w:rPr>
              <w:t xml:space="preserve"> Contenido</w:t>
            </w:r>
          </w:p>
        </w:tc>
        <w:tc>
          <w:tcPr>
            <w:tcW w:w="3402" w:type="dxa"/>
            <w:tcBorders>
              <w:top w:val="single" w:sz="4" w:space="0" w:color="auto"/>
              <w:left w:val="nil"/>
              <w:bottom w:val="single" w:sz="4" w:space="0" w:color="auto"/>
              <w:right w:val="single" w:sz="4" w:space="0" w:color="auto"/>
            </w:tcBorders>
            <w:vAlign w:val="center"/>
          </w:tcPr>
          <w:p w:rsidR="008F6070" w:rsidRDefault="00624F8E">
            <w:pPr>
              <w:jc w:val="both"/>
              <w:rPr>
                <w:rFonts w:cs="Arial"/>
                <w:sz w:val="20"/>
              </w:rPr>
            </w:pPr>
            <w:r>
              <w:rPr>
                <w:rFonts w:cs="Arial"/>
                <w:color w:val="000000"/>
                <w:sz w:val="20"/>
              </w:rPr>
              <w:t>Cuando un nuevo contenido se publica en el Administrador Web, y luego de que el usuario ejecuta una sincronización, la aplicación móvil  muestra este nuevo contenido en una sección de notificaciones. En esta sección se verá el detalle de lo actualizado: nombre, ubicación y tamaño del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bookmarkStart w:id="30" w:name="OLE_LINK1"/>
            <w:r>
              <w:rPr>
                <w:rFonts w:cs="Arial"/>
                <w:sz w:val="20"/>
              </w:rPr>
              <w:t>CUM-004</w:t>
            </w:r>
            <w:bookmarkEnd w:id="30"/>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del w:id="31" w:author="Manuel Galagarza Garcia" w:date="2015-05-18T18:40:00Z">
              <w:r w:rsidRPr="009955DF" w:rsidDel="00C749DA">
                <w:rPr>
                  <w:sz w:val="20"/>
                </w:rPr>
                <w:delText>Buscar Archivos</w:delText>
              </w:r>
            </w:del>
            <w:ins w:id="32" w:author="Manuel Galagarza Garcia" w:date="2015-05-18T18:40:00Z">
              <w:r w:rsidR="00C749DA">
                <w:rPr>
                  <w:sz w:val="20"/>
                </w:rPr>
                <w:t>Navegar por las colecciones y archivos</w:t>
              </w:r>
            </w:ins>
          </w:p>
        </w:tc>
        <w:tc>
          <w:tcPr>
            <w:tcW w:w="3402" w:type="dxa"/>
            <w:tcBorders>
              <w:top w:val="single" w:sz="4" w:space="0" w:color="auto"/>
              <w:left w:val="nil"/>
              <w:bottom w:val="single" w:sz="4" w:space="0" w:color="auto"/>
              <w:right w:val="single" w:sz="4" w:space="0" w:color="auto"/>
            </w:tcBorders>
            <w:vAlign w:val="center"/>
          </w:tcPr>
          <w:p w:rsidR="008F6070" w:rsidRDefault="009955DF" w:rsidP="00C749DA">
            <w:pPr>
              <w:jc w:val="both"/>
              <w:rPr>
                <w:sz w:val="20"/>
                <w:szCs w:val="22"/>
                <w:lang w:eastAsia="en-US"/>
              </w:rPr>
            </w:pPr>
            <w:r>
              <w:rPr>
                <w:rFonts w:cs="Arial"/>
                <w:sz w:val="20"/>
              </w:rPr>
              <w:t xml:space="preserve">Permite </w:t>
            </w:r>
            <w:del w:id="33" w:author="Manuel Galagarza Garcia" w:date="2015-05-18T18:42:00Z">
              <w:r w:rsidDel="00C749DA">
                <w:rPr>
                  <w:rFonts w:cs="Arial"/>
                  <w:sz w:val="20"/>
                </w:rPr>
                <w:delText xml:space="preserve">buscar archivos </w:delText>
              </w:r>
            </w:del>
            <w:ins w:id="34" w:author="Manuel Galagarza Garcia" w:date="2015-05-18T18:42:00Z">
              <w:r w:rsidR="00C749DA">
                <w:rPr>
                  <w:rFonts w:cs="Arial"/>
                  <w:sz w:val="20"/>
                </w:rPr>
                <w:t xml:space="preserve">navegar por las colecciones y archivos </w:t>
              </w:r>
            </w:ins>
            <w:r>
              <w:rPr>
                <w:rFonts w:cs="Arial"/>
                <w:sz w:val="20"/>
              </w:rPr>
              <w:t>en el aplicativo, los cuales han sido previamente cargados en el Administrador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CUM-005</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Ver Archivos</w:t>
            </w:r>
          </w:p>
        </w:tc>
        <w:tc>
          <w:tcPr>
            <w:tcW w:w="3402" w:type="dxa"/>
            <w:tcBorders>
              <w:top w:val="single" w:sz="4" w:space="0" w:color="auto"/>
              <w:left w:val="nil"/>
              <w:bottom w:val="single" w:sz="4" w:space="0" w:color="auto"/>
              <w:right w:val="single" w:sz="4" w:space="0" w:color="auto"/>
            </w:tcBorders>
            <w:vAlign w:val="center"/>
          </w:tcPr>
          <w:p w:rsidR="009955DF" w:rsidRDefault="009955DF" w:rsidP="009955DF">
            <w:pPr>
              <w:jc w:val="both"/>
              <w:rPr>
                <w:rFonts w:cs="Arial"/>
                <w:sz w:val="20"/>
              </w:rPr>
            </w:pPr>
            <w:r>
              <w:rPr>
                <w:rFonts w:cs="Arial"/>
                <w:sz w:val="20"/>
              </w:rPr>
              <w:t xml:space="preserve">Permite ver archivos en el dispositivo móvil. Los archivos pueden estar disponibles para visualización en dos casos: (para ambos, la visualización se realiza de </w:t>
            </w:r>
            <w:r>
              <w:rPr>
                <w:rFonts w:cs="Arial"/>
                <w:sz w:val="20"/>
              </w:rPr>
              <w:lastRenderedPageBreak/>
              <w:t>la misma manera)</w:t>
            </w:r>
          </w:p>
          <w:p w:rsidR="009955DF" w:rsidRDefault="009955DF" w:rsidP="009955DF">
            <w:pPr>
              <w:numPr>
                <w:ilvl w:val="0"/>
                <w:numId w:val="16"/>
              </w:numPr>
              <w:jc w:val="both"/>
              <w:rPr>
                <w:rFonts w:cs="Arial"/>
                <w:sz w:val="20"/>
              </w:rPr>
            </w:pPr>
            <w:r>
              <w:rPr>
                <w:rFonts w:cs="Arial"/>
                <w:sz w:val="20"/>
              </w:rPr>
              <w:t>El sistema está en línea, o</w:t>
            </w:r>
          </w:p>
          <w:p w:rsidR="008F6070" w:rsidRDefault="009955DF" w:rsidP="009955DF">
            <w:pPr>
              <w:numPr>
                <w:ilvl w:val="0"/>
                <w:numId w:val="16"/>
              </w:numPr>
              <w:jc w:val="both"/>
              <w:rPr>
                <w:rFonts w:cs="Arial"/>
                <w:sz w:val="20"/>
              </w:rPr>
            </w:pPr>
            <w:r>
              <w:rPr>
                <w:rFonts w:cs="Arial"/>
                <w:sz w:val="20"/>
              </w:rPr>
              <w:t>El usuario ha descargado previamente el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lastRenderedPageBreak/>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bookmarkStart w:id="35" w:name="OLE_LINK2"/>
            <w:r>
              <w:rPr>
                <w:rFonts w:cs="Arial"/>
                <w:sz w:val="20"/>
              </w:rPr>
              <w:t>CUM-006</w:t>
            </w:r>
            <w:bookmarkEnd w:id="35"/>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Descargar Archivos</w:t>
            </w:r>
          </w:p>
        </w:tc>
        <w:tc>
          <w:tcPr>
            <w:tcW w:w="3402" w:type="dxa"/>
            <w:tcBorders>
              <w:top w:val="single" w:sz="4" w:space="0" w:color="auto"/>
              <w:left w:val="nil"/>
              <w:bottom w:val="single" w:sz="4" w:space="0" w:color="auto"/>
              <w:right w:val="single" w:sz="4" w:space="0" w:color="auto"/>
            </w:tcBorders>
            <w:vAlign w:val="center"/>
          </w:tcPr>
          <w:p w:rsidR="008F6070" w:rsidRDefault="009955DF">
            <w:pPr>
              <w:jc w:val="both"/>
              <w:rPr>
                <w:rFonts w:cs="Arial"/>
                <w:sz w:val="20"/>
              </w:rPr>
            </w:pPr>
            <w:r>
              <w:rPr>
                <w:rFonts w:cs="Arial"/>
                <w:sz w:val="20"/>
              </w:rPr>
              <w:t>Permite descargar archivos en el dispositivo móvil.</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CUM-007</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Eliminar Archivos</w:t>
            </w:r>
          </w:p>
        </w:tc>
        <w:tc>
          <w:tcPr>
            <w:tcW w:w="3402" w:type="dxa"/>
            <w:tcBorders>
              <w:top w:val="single" w:sz="4" w:space="0" w:color="auto"/>
              <w:left w:val="nil"/>
              <w:bottom w:val="single" w:sz="4" w:space="0" w:color="auto"/>
              <w:right w:val="single" w:sz="4" w:space="0" w:color="auto"/>
            </w:tcBorders>
            <w:vAlign w:val="center"/>
          </w:tcPr>
          <w:p w:rsidR="008F6070" w:rsidRDefault="00E679F4">
            <w:pPr>
              <w:jc w:val="both"/>
              <w:rPr>
                <w:rFonts w:cs="Arial"/>
                <w:sz w:val="20"/>
              </w:rPr>
            </w:pPr>
            <w:r>
              <w:rPr>
                <w:rFonts w:cs="Arial"/>
                <w:sz w:val="20"/>
              </w:rPr>
              <w:t>Permite eliminar archivos previamente descargados.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CUM-008</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Mostrar Notificación</w:t>
            </w:r>
          </w:p>
        </w:tc>
        <w:tc>
          <w:tcPr>
            <w:tcW w:w="3402" w:type="dxa"/>
            <w:tcBorders>
              <w:top w:val="single" w:sz="4" w:space="0" w:color="auto"/>
              <w:left w:val="nil"/>
              <w:bottom w:val="single" w:sz="4" w:space="0" w:color="auto"/>
              <w:right w:val="single" w:sz="4" w:space="0" w:color="auto"/>
            </w:tcBorders>
            <w:vAlign w:val="center"/>
          </w:tcPr>
          <w:p w:rsidR="008F6070" w:rsidRDefault="00E679F4">
            <w:pPr>
              <w:pStyle w:val="Table"/>
              <w:jc w:val="both"/>
              <w:rPr>
                <w:rFonts w:ascii="Arial" w:hAnsi="Arial" w:cs="Arial"/>
                <w:sz w:val="20"/>
              </w:rPr>
            </w:pPr>
            <w:r w:rsidRPr="00E679F4">
              <w:rPr>
                <w:rFonts w:ascii="Arial" w:hAnsi="Arial" w:cs="Arial"/>
                <w:sz w:val="20"/>
                <w:lang w:eastAsia="zh-CN"/>
              </w:rPr>
              <w:t>Permite</w:t>
            </w:r>
            <w:r w:rsidRPr="00E679F4">
              <w:rPr>
                <w:rFonts w:cs="Arial"/>
                <w:color w:val="000000"/>
                <w:sz w:val="20"/>
              </w:rPr>
              <w:t xml:space="preserve"> </w:t>
            </w:r>
            <w:r w:rsidRPr="00E679F4">
              <w:rPr>
                <w:rFonts w:ascii="Arial" w:hAnsi="Arial" w:cs="Arial"/>
                <w:sz w:val="20"/>
                <w:lang w:eastAsia="zh-CN"/>
              </w:rPr>
              <w:t xml:space="preserve">mostrar una notificación en el centro de notificaciones nativo del dispositivo. Es una notificación genérica, indicando que se ha actualizado contenido, no indica el detalle. Esta notificación (de tipo </w:t>
            </w:r>
            <w:proofErr w:type="spellStart"/>
            <w:r w:rsidRPr="00E679F4">
              <w:rPr>
                <w:rFonts w:ascii="Arial" w:hAnsi="Arial" w:cs="Arial"/>
                <w:sz w:val="20"/>
                <w:lang w:eastAsia="zh-CN"/>
              </w:rPr>
              <w:t>push</w:t>
            </w:r>
            <w:proofErr w:type="spellEnd"/>
            <w:r w:rsidRPr="00E679F4">
              <w:rPr>
                <w:rFonts w:ascii="Arial" w:hAnsi="Arial" w:cs="Arial"/>
                <w:sz w:val="20"/>
                <w:lang w:eastAsia="zh-CN"/>
              </w:rPr>
              <w:t>) es mostrada cuando en el Administrador Web ejecuta la acción de Notificar (CUW-006: Enviar Notificaciones).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CUM-009</w:t>
            </w:r>
          </w:p>
        </w:tc>
        <w:tc>
          <w:tcPr>
            <w:tcW w:w="1984" w:type="dxa"/>
            <w:tcBorders>
              <w:top w:val="single" w:sz="4" w:space="0" w:color="auto"/>
              <w:left w:val="single" w:sz="4" w:space="0" w:color="auto"/>
              <w:bottom w:val="single" w:sz="4" w:space="0" w:color="auto"/>
              <w:right w:val="single" w:sz="4" w:space="0" w:color="auto"/>
            </w:tcBorders>
            <w:vAlign w:val="center"/>
          </w:tcPr>
          <w:p w:rsidR="008F6070" w:rsidRDefault="009955DF">
            <w:pPr>
              <w:rPr>
                <w:sz w:val="20"/>
              </w:rPr>
            </w:pPr>
            <w:r w:rsidRPr="009955DF">
              <w:rPr>
                <w:sz w:val="20"/>
              </w:rPr>
              <w:t>Enviar Métricas</w:t>
            </w:r>
          </w:p>
        </w:tc>
        <w:tc>
          <w:tcPr>
            <w:tcW w:w="3402" w:type="dxa"/>
            <w:tcBorders>
              <w:top w:val="single" w:sz="4" w:space="0" w:color="auto"/>
              <w:left w:val="nil"/>
              <w:bottom w:val="single" w:sz="4" w:space="0" w:color="auto"/>
              <w:right w:val="single" w:sz="4" w:space="0" w:color="auto"/>
            </w:tcBorders>
            <w:vAlign w:val="center"/>
          </w:tcPr>
          <w:p w:rsidR="00E679F4" w:rsidRDefault="00E679F4" w:rsidP="00E679F4">
            <w:pPr>
              <w:pStyle w:val="Table"/>
              <w:jc w:val="both"/>
              <w:rPr>
                <w:rFonts w:ascii="Arial" w:hAnsi="Arial" w:cs="Arial"/>
                <w:sz w:val="20"/>
              </w:rPr>
            </w:pPr>
            <w:r>
              <w:rPr>
                <w:rFonts w:ascii="Arial" w:hAnsi="Arial" w:cs="Arial"/>
                <w:sz w:val="20"/>
              </w:rPr>
              <w:t>El usuario realiza alguna acción a registrar, con lo que el sistema envía métricas y registra Logs:</w:t>
            </w:r>
          </w:p>
          <w:p w:rsidR="00E679F4" w:rsidRDefault="00E679F4" w:rsidP="00E679F4">
            <w:pPr>
              <w:pStyle w:val="Table"/>
              <w:numPr>
                <w:ilvl w:val="0"/>
                <w:numId w:val="17"/>
              </w:numPr>
              <w:jc w:val="both"/>
              <w:rPr>
                <w:rFonts w:ascii="Arial" w:hAnsi="Arial" w:cs="Arial"/>
                <w:sz w:val="20"/>
              </w:rPr>
            </w:pPr>
            <w:r>
              <w:rPr>
                <w:rFonts w:ascii="Arial" w:hAnsi="Arial" w:cs="Arial"/>
                <w:sz w:val="20"/>
              </w:rPr>
              <w:t>Google Analytics: Se registra cuando el usuario inicia la aplicación o descarga archivos.</w:t>
            </w:r>
          </w:p>
          <w:p w:rsidR="008F6070" w:rsidRDefault="00E679F4" w:rsidP="00E679F4">
            <w:pPr>
              <w:pStyle w:val="Table"/>
              <w:jc w:val="both"/>
              <w:rPr>
                <w:rFonts w:ascii="Arial" w:hAnsi="Arial" w:cs="Arial"/>
                <w:sz w:val="20"/>
                <w:lang w:eastAsia="zh-CN"/>
              </w:rPr>
            </w:pPr>
            <w:r>
              <w:rPr>
                <w:rFonts w:ascii="Arial" w:hAnsi="Arial" w:cs="Arial"/>
                <w:sz w:val="20"/>
              </w:rPr>
              <w:t>Log: Se registra cuando se inicia la aplicación y cuando se realiza las acciones de ver, descargar y eliminar sobre un archivo.</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624F8E">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jc w:val="center"/>
              <w:rPr>
                <w:rFonts w:cs="Arial"/>
                <w:sz w:val="20"/>
              </w:rPr>
            </w:pPr>
            <w:r>
              <w:rPr>
                <w:rFonts w:cs="Arial"/>
                <w:sz w:val="20"/>
              </w:rPr>
              <w:t>CUM-010</w:t>
            </w:r>
          </w:p>
        </w:tc>
        <w:tc>
          <w:tcPr>
            <w:tcW w:w="1984" w:type="dxa"/>
            <w:tcBorders>
              <w:top w:val="single" w:sz="4" w:space="0" w:color="auto"/>
              <w:left w:val="single" w:sz="4" w:space="0" w:color="auto"/>
              <w:bottom w:val="single" w:sz="4" w:space="0" w:color="auto"/>
              <w:right w:val="single" w:sz="4" w:space="0" w:color="auto"/>
            </w:tcBorders>
            <w:vAlign w:val="center"/>
          </w:tcPr>
          <w:p w:rsidR="00624F8E" w:rsidRDefault="009955DF">
            <w:pPr>
              <w:rPr>
                <w:sz w:val="20"/>
              </w:rPr>
            </w:pPr>
            <w:r w:rsidRPr="009955DF">
              <w:rPr>
                <w:sz w:val="20"/>
              </w:rPr>
              <w:t>Permitir Uso de Red Móvil en Descargas</w:t>
            </w:r>
          </w:p>
        </w:tc>
        <w:tc>
          <w:tcPr>
            <w:tcW w:w="3402" w:type="dxa"/>
            <w:tcBorders>
              <w:top w:val="single" w:sz="4" w:space="0" w:color="auto"/>
              <w:left w:val="nil"/>
              <w:bottom w:val="single" w:sz="4" w:space="0" w:color="auto"/>
              <w:right w:val="single" w:sz="4" w:space="0" w:color="auto"/>
            </w:tcBorders>
            <w:vAlign w:val="center"/>
          </w:tcPr>
          <w:p w:rsidR="00624F8E" w:rsidRDefault="00E679F4">
            <w:pPr>
              <w:pStyle w:val="Table"/>
              <w:jc w:val="both"/>
              <w:rPr>
                <w:rFonts w:ascii="Arial" w:hAnsi="Arial" w:cs="Arial"/>
                <w:sz w:val="20"/>
                <w:lang w:eastAsia="zh-CN"/>
              </w:rPr>
            </w:pPr>
            <w:r>
              <w:rPr>
                <w:rFonts w:ascii="Arial" w:hAnsi="Arial" w:cs="Arial"/>
                <w:sz w:val="20"/>
              </w:rPr>
              <w:t>Permite elegir si la red móvil puede ser usada para descargas o no en el dispositivo móvil.</w:t>
            </w: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624F8E" w:rsidRDefault="00624F8E">
            <w:pPr>
              <w:jc w:val="center"/>
              <w:rPr>
                <w:rFonts w:cs="Arial"/>
                <w:sz w:val="20"/>
              </w:rPr>
            </w:pP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r>
      <w:tr w:rsidR="00624F8E">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rPr>
                <w:rFonts w:cs="Arial"/>
                <w:sz w:val="20"/>
              </w:rPr>
            </w:pPr>
            <w:r>
              <w:rPr>
                <w:rFonts w:cs="Arial"/>
                <w:sz w:val="20"/>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624F8E" w:rsidRDefault="00624F8E" w:rsidP="00903DC0">
            <w:pPr>
              <w:jc w:val="center"/>
              <w:rPr>
                <w:rFonts w:cs="Arial"/>
                <w:sz w:val="20"/>
              </w:rPr>
            </w:pPr>
            <w:r>
              <w:rPr>
                <w:rFonts w:cs="Arial"/>
                <w:sz w:val="20"/>
              </w:rPr>
              <w:t>CUM-011</w:t>
            </w:r>
          </w:p>
        </w:tc>
        <w:tc>
          <w:tcPr>
            <w:tcW w:w="1984" w:type="dxa"/>
            <w:tcBorders>
              <w:top w:val="single" w:sz="4" w:space="0" w:color="auto"/>
              <w:left w:val="single" w:sz="4" w:space="0" w:color="auto"/>
              <w:bottom w:val="single" w:sz="4" w:space="0" w:color="auto"/>
              <w:right w:val="single" w:sz="4" w:space="0" w:color="auto"/>
            </w:tcBorders>
            <w:vAlign w:val="center"/>
          </w:tcPr>
          <w:p w:rsidR="00624F8E" w:rsidRDefault="009955DF">
            <w:pPr>
              <w:rPr>
                <w:sz w:val="20"/>
              </w:rPr>
            </w:pPr>
            <w:r w:rsidRPr="009955DF">
              <w:rPr>
                <w:sz w:val="20"/>
              </w:rPr>
              <w:t>Cerrar Sesión</w:t>
            </w:r>
          </w:p>
        </w:tc>
        <w:tc>
          <w:tcPr>
            <w:tcW w:w="3402" w:type="dxa"/>
            <w:tcBorders>
              <w:top w:val="single" w:sz="4" w:space="0" w:color="auto"/>
              <w:left w:val="nil"/>
              <w:bottom w:val="single" w:sz="4" w:space="0" w:color="auto"/>
              <w:right w:val="single" w:sz="4" w:space="0" w:color="auto"/>
            </w:tcBorders>
            <w:vAlign w:val="center"/>
          </w:tcPr>
          <w:p w:rsidR="00624F8E" w:rsidRDefault="00E679F4">
            <w:pPr>
              <w:pStyle w:val="Table"/>
              <w:jc w:val="both"/>
              <w:rPr>
                <w:rFonts w:ascii="Arial" w:hAnsi="Arial" w:cs="Arial"/>
                <w:sz w:val="20"/>
                <w:lang w:eastAsia="zh-CN"/>
              </w:rPr>
            </w:pPr>
            <w:r w:rsidRPr="00E679F4">
              <w:rPr>
                <w:rFonts w:ascii="Arial" w:hAnsi="Arial" w:cs="Arial"/>
                <w:sz w:val="20"/>
              </w:rPr>
              <w:t>Permite al usuario terminar su sesión actual, con lo que se eliminan todos sus datos referente a la aplicación del dispositivo móvil.</w:t>
            </w: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624F8E" w:rsidRDefault="00624F8E">
            <w:pPr>
              <w:jc w:val="center"/>
              <w:rPr>
                <w:rFonts w:cs="Arial"/>
                <w:sz w:val="20"/>
              </w:rPr>
            </w:pPr>
          </w:p>
        </w:tc>
        <w:tc>
          <w:tcPr>
            <w:tcW w:w="425" w:type="dxa"/>
            <w:tcBorders>
              <w:top w:val="single" w:sz="4" w:space="0" w:color="auto"/>
              <w:left w:val="nil"/>
              <w:bottom w:val="single" w:sz="4" w:space="0" w:color="auto"/>
              <w:right w:val="single" w:sz="4" w:space="0" w:color="auto"/>
            </w:tcBorders>
            <w:vAlign w:val="center"/>
          </w:tcPr>
          <w:p w:rsidR="00624F8E" w:rsidRDefault="00624F8E">
            <w:pPr>
              <w:jc w:val="center"/>
              <w:rPr>
                <w:rFonts w:cs="Arial"/>
                <w:sz w:val="20"/>
              </w:rPr>
            </w:pPr>
          </w:p>
        </w:tc>
      </w:tr>
    </w:tbl>
    <w:p w:rsidR="008F6070" w:rsidRPr="00905F29" w:rsidRDefault="008F6070" w:rsidP="00905F29"/>
    <w:p w:rsidR="008F6070" w:rsidRDefault="008F6070">
      <w:pPr>
        <w:rPr>
          <w:b/>
          <w:snapToGrid w:val="0"/>
        </w:rPr>
      </w:pPr>
    </w:p>
    <w:p w:rsidR="008F6070" w:rsidRDefault="00AF321F">
      <w:pPr>
        <w:pStyle w:val="Heading3"/>
        <w:ind w:hanging="294"/>
      </w:pPr>
      <w:r>
        <w:lastRenderedPageBreak/>
        <w:br w:type="page"/>
      </w:r>
      <w:r w:rsidR="009B1A94">
        <w:lastRenderedPageBreak/>
        <w:t>4.3.2 Kiosko Administrador Web</w:t>
      </w:r>
    </w:p>
    <w:p w:rsidR="008F6070" w:rsidRDefault="00C749DA">
      <w:pPr>
        <w:pStyle w:val="BodyText2"/>
        <w:spacing w:after="60" w:line="240" w:lineRule="auto"/>
        <w:ind w:left="567"/>
        <w:jc w:val="center"/>
      </w:pPr>
      <w:r>
        <w:pict>
          <v:shape id="_x0000_i1026" type="#_x0000_t75" style="width:399pt;height:281.25pt" o:bordertopcolor="this" o:borderleftcolor="this" o:borderbottomcolor="this" o:borderrightcolor="this">
            <v:imagedata r:id="rId11" o:title=""/>
            <w10:bordertop type="single" width="4"/>
            <w10:borderleft type="single" width="4"/>
            <w10:borderbottom type="single" width="4"/>
            <w10:borderright type="single" width="4"/>
          </v:shape>
        </w:pict>
      </w:r>
    </w:p>
    <w:p w:rsidR="008F6070" w:rsidRDefault="008F6070">
      <w:pPr>
        <w:pStyle w:val="BodyText2"/>
        <w:spacing w:after="60" w:line="240" w:lineRule="auto"/>
        <w:ind w:left="567"/>
        <w:jc w:val="both"/>
      </w:pPr>
    </w:p>
    <w:tbl>
      <w:tblPr>
        <w:tblW w:w="8789" w:type="dxa"/>
        <w:tblInd w:w="637" w:type="dxa"/>
        <w:tblLayout w:type="fixed"/>
        <w:tblCellMar>
          <w:left w:w="70" w:type="dxa"/>
          <w:right w:w="70" w:type="dxa"/>
        </w:tblCellMar>
        <w:tblLook w:val="04A0"/>
      </w:tblPr>
      <w:tblGrid>
        <w:gridCol w:w="993"/>
        <w:gridCol w:w="1240"/>
        <w:gridCol w:w="2020"/>
        <w:gridCol w:w="3260"/>
        <w:gridCol w:w="425"/>
        <w:gridCol w:w="426"/>
        <w:gridCol w:w="425"/>
      </w:tblGrid>
      <w:tr w:rsidR="008F6070">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Sistema</w:t>
            </w:r>
          </w:p>
        </w:tc>
        <w:tc>
          <w:tcPr>
            <w:tcW w:w="1240"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Código</w:t>
            </w:r>
          </w:p>
        </w:tc>
        <w:tc>
          <w:tcPr>
            <w:tcW w:w="2020" w:type="dxa"/>
            <w:tcBorders>
              <w:top w:val="single" w:sz="4" w:space="0" w:color="auto"/>
              <w:left w:val="single" w:sz="4" w:space="0" w:color="auto"/>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tc>
        <w:tc>
          <w:tcPr>
            <w:tcW w:w="3260" w:type="dxa"/>
            <w:tcBorders>
              <w:top w:val="single" w:sz="4" w:space="0" w:color="auto"/>
              <w:left w:val="nil"/>
              <w:bottom w:val="single" w:sz="4" w:space="0" w:color="auto"/>
              <w:right w:val="single" w:sz="4" w:space="0" w:color="auto"/>
            </w:tcBorders>
            <w:shd w:val="clear" w:color="auto" w:fill="EEECE1"/>
            <w:vAlign w:val="center"/>
          </w:tcPr>
          <w:p w:rsidR="008F6070" w:rsidRDefault="009B1A94">
            <w:pPr>
              <w:jc w:val="center"/>
              <w:rPr>
                <w:rFonts w:cs="Arial"/>
                <w:bCs/>
                <w:sz w:val="20"/>
              </w:rPr>
            </w:pPr>
            <w:r>
              <w:rPr>
                <w:rFonts w:cs="Arial"/>
                <w:bCs/>
                <w:sz w:val="20"/>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8F6070" w:rsidRDefault="009B1A94">
            <w:pPr>
              <w:ind w:left="113" w:right="113"/>
              <w:jc w:val="center"/>
              <w:rPr>
                <w:rFonts w:cs="Arial"/>
                <w:bCs/>
                <w:sz w:val="16"/>
              </w:rPr>
            </w:pPr>
            <w:r>
              <w:rPr>
                <w:rFonts w:cs="Arial"/>
                <w:bCs/>
                <w:sz w:val="16"/>
              </w:rPr>
              <w:t>Modificado</w:t>
            </w: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CUW-001</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Iniciar sesión</w:t>
            </w:r>
          </w:p>
        </w:tc>
        <w:tc>
          <w:tcPr>
            <w:tcW w:w="3260" w:type="dxa"/>
            <w:tcBorders>
              <w:top w:val="single" w:sz="4" w:space="0" w:color="auto"/>
              <w:left w:val="nil"/>
              <w:bottom w:val="single" w:sz="4" w:space="0" w:color="auto"/>
              <w:right w:val="single" w:sz="4" w:space="0" w:color="auto"/>
            </w:tcBorders>
            <w:vAlign w:val="center"/>
          </w:tcPr>
          <w:p w:rsidR="008F6070" w:rsidRDefault="009B1A94">
            <w:pPr>
              <w:jc w:val="both"/>
              <w:rPr>
                <w:rFonts w:cs="Arial"/>
                <w:sz w:val="20"/>
              </w:rPr>
            </w:pPr>
            <w:r>
              <w:rPr>
                <w:sz w:val="20"/>
                <w:szCs w:val="22"/>
                <w:lang w:eastAsia="en-US"/>
              </w:rPr>
              <w:t>Permite al usuario ingresar al sistema de administración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CUW-002</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sz w:val="20"/>
                <w:szCs w:val="22"/>
                <w:lang w:eastAsia="en-US"/>
              </w:rPr>
              <w:t>Configurar Tamaño de Carga y Descarga</w:t>
            </w:r>
          </w:p>
        </w:tc>
        <w:tc>
          <w:tcPr>
            <w:tcW w:w="3260" w:type="dxa"/>
            <w:tcBorders>
              <w:top w:val="single" w:sz="4" w:space="0" w:color="auto"/>
              <w:left w:val="nil"/>
              <w:bottom w:val="single" w:sz="4" w:space="0" w:color="auto"/>
              <w:right w:val="single" w:sz="4" w:space="0" w:color="auto"/>
            </w:tcBorders>
            <w:vAlign w:val="center"/>
          </w:tcPr>
          <w:p w:rsidR="006E7D70" w:rsidRDefault="006E7D70" w:rsidP="006E7D70">
            <w:pPr>
              <w:jc w:val="both"/>
              <w:rPr>
                <w:sz w:val="20"/>
                <w:szCs w:val="22"/>
                <w:lang w:eastAsia="en-US"/>
              </w:rPr>
            </w:pPr>
            <w:r>
              <w:rPr>
                <w:sz w:val="20"/>
                <w:szCs w:val="22"/>
                <w:lang w:eastAsia="en-US"/>
              </w:rPr>
              <w:t>Permite configurar los umbrales de carga y descarga de archivos:</w:t>
            </w:r>
          </w:p>
          <w:p w:rsidR="006E7D70" w:rsidRPr="006E7D70" w:rsidRDefault="006E7D70" w:rsidP="006E7D70">
            <w:pPr>
              <w:numPr>
                <w:ilvl w:val="0"/>
                <w:numId w:val="18"/>
              </w:numPr>
              <w:jc w:val="both"/>
              <w:rPr>
                <w:rFonts w:cs="Arial"/>
                <w:sz w:val="20"/>
              </w:rPr>
            </w:pPr>
            <w:r w:rsidRPr="00795682">
              <w:rPr>
                <w:sz w:val="20"/>
                <w:szCs w:val="22"/>
                <w:lang w:eastAsia="en-US"/>
              </w:rPr>
              <w:t>Umbral máximo de descarga. Para alertar a los dispositivos móviles que el tamaño del archivo supera el umbral permitido. Esto alertará al usuario móvil tal como se especifica en los Caso</w:t>
            </w:r>
            <w:r>
              <w:rPr>
                <w:sz w:val="20"/>
                <w:szCs w:val="22"/>
                <w:lang w:eastAsia="en-US"/>
              </w:rPr>
              <w:t>s</w:t>
            </w:r>
            <w:r w:rsidRPr="00795682">
              <w:rPr>
                <w:sz w:val="20"/>
                <w:szCs w:val="22"/>
                <w:lang w:eastAsia="en-US"/>
              </w:rPr>
              <w:t xml:space="preserve"> de Uso</w:t>
            </w:r>
            <w:r w:rsidRPr="00795682">
              <w:rPr>
                <w:b/>
                <w:bCs/>
                <w:sz w:val="20"/>
                <w:szCs w:val="22"/>
                <w:lang w:eastAsia="en-US"/>
              </w:rPr>
              <w:t xml:space="preserve">: </w:t>
            </w:r>
            <w:r w:rsidRPr="00795682">
              <w:rPr>
                <w:bCs/>
                <w:sz w:val="20"/>
                <w:szCs w:val="22"/>
                <w:lang w:eastAsia="en-US"/>
              </w:rPr>
              <w:t>CUM-005 Ver Archivos y CUM-006 Descargar Archivos.</w:t>
            </w:r>
          </w:p>
          <w:p w:rsidR="008F6070" w:rsidRDefault="006E7D70" w:rsidP="006E7D70">
            <w:pPr>
              <w:numPr>
                <w:ilvl w:val="0"/>
                <w:numId w:val="18"/>
              </w:numPr>
              <w:jc w:val="both"/>
              <w:rPr>
                <w:rFonts w:cs="Arial"/>
                <w:sz w:val="20"/>
              </w:rPr>
            </w:pPr>
            <w:r>
              <w:rPr>
                <w:sz w:val="20"/>
                <w:szCs w:val="22"/>
                <w:lang w:eastAsia="en-US"/>
              </w:rPr>
              <w:t>Umbral máximo de carga por tipo de archivo. Para tener un control del límite de tamaño de archivo que el usuario puede cargar en el sistema para la publicación.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lastRenderedPageBreak/>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CUW-003</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sz w:val="20"/>
                <w:szCs w:val="22"/>
                <w:lang w:eastAsia="en-US"/>
              </w:rPr>
              <w:t>Gestionar Colecciones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sz w:val="20"/>
                <w:szCs w:val="22"/>
                <w:lang w:eastAsia="en-US"/>
              </w:rPr>
            </w:pPr>
            <w:r>
              <w:rPr>
                <w:sz w:val="20"/>
                <w:szCs w:val="22"/>
                <w:lang w:eastAsia="en-US"/>
              </w:rPr>
              <w:t>Permite al usuario crear, editar y eliminar las Colecciones. Las Colecciones tendrán un nivel de anidamiento de hasta cuatro niveles.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223"/>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CUW-004</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Gestionar Archivos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Permite crear, editar y eliminar archivos dentro de colecciones. Asimismo, permite ubicar el orden en que aparecerán los archivos al interior de una colección.</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CUW-005</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Mover Archivos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Permite al usuario mover un archivo entre colecciones.</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8F6070">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CUW-006</w:t>
            </w:r>
          </w:p>
        </w:tc>
        <w:tc>
          <w:tcPr>
            <w:tcW w:w="2020" w:type="dxa"/>
            <w:tcBorders>
              <w:top w:val="single" w:sz="4" w:space="0" w:color="auto"/>
              <w:left w:val="single" w:sz="4" w:space="0" w:color="auto"/>
              <w:bottom w:val="single" w:sz="4" w:space="0" w:color="auto"/>
              <w:right w:val="single" w:sz="4" w:space="0" w:color="auto"/>
            </w:tcBorders>
            <w:vAlign w:val="center"/>
          </w:tcPr>
          <w:p w:rsidR="008F6070" w:rsidRDefault="009B1A94">
            <w:pPr>
              <w:rPr>
                <w:rFonts w:cs="Arial"/>
                <w:sz w:val="20"/>
              </w:rPr>
            </w:pPr>
            <w:r>
              <w:rPr>
                <w:rFonts w:cs="Arial"/>
                <w:sz w:val="20"/>
              </w:rPr>
              <w:t>Enviar Notificaciones</w:t>
            </w:r>
          </w:p>
        </w:tc>
        <w:tc>
          <w:tcPr>
            <w:tcW w:w="3260" w:type="dxa"/>
            <w:tcBorders>
              <w:top w:val="single" w:sz="4" w:space="0" w:color="auto"/>
              <w:left w:val="nil"/>
              <w:bottom w:val="single" w:sz="4" w:space="0" w:color="auto"/>
              <w:right w:val="single" w:sz="4" w:space="0" w:color="auto"/>
            </w:tcBorders>
            <w:vAlign w:val="center"/>
          </w:tcPr>
          <w:p w:rsidR="008F6070" w:rsidRDefault="006E7D70">
            <w:pPr>
              <w:jc w:val="both"/>
              <w:rPr>
                <w:rFonts w:cs="Arial"/>
                <w:sz w:val="20"/>
              </w:rPr>
            </w:pPr>
            <w:r>
              <w:rPr>
                <w:sz w:val="20"/>
                <w:szCs w:val="22"/>
                <w:lang w:eastAsia="en-US"/>
              </w:rPr>
              <w:t xml:space="preserve">Permite notificar a los dispositivos móviles mediante alertas nativas tipo </w:t>
            </w:r>
            <w:proofErr w:type="spellStart"/>
            <w:r w:rsidRPr="00A818AC">
              <w:rPr>
                <w:bCs/>
                <w:sz w:val="20"/>
                <w:szCs w:val="22"/>
                <w:lang w:eastAsia="en-US"/>
              </w:rPr>
              <w:t>Push</w:t>
            </w:r>
            <w:proofErr w:type="spellEnd"/>
            <w:r w:rsidRPr="00A818AC">
              <w:rPr>
                <w:bCs/>
                <w:sz w:val="20"/>
                <w:szCs w:val="22"/>
                <w:lang w:eastAsia="en-US"/>
              </w:rPr>
              <w:t xml:space="preserve"> </w:t>
            </w:r>
            <w:proofErr w:type="spellStart"/>
            <w:r w:rsidRPr="00A818AC">
              <w:rPr>
                <w:bCs/>
                <w:sz w:val="20"/>
                <w:szCs w:val="22"/>
                <w:lang w:eastAsia="en-US"/>
              </w:rPr>
              <w:t>Notification</w:t>
            </w:r>
            <w:proofErr w:type="spellEnd"/>
            <w:r w:rsidRPr="00A818AC">
              <w:rPr>
                <w:bCs/>
                <w:sz w:val="20"/>
                <w:szCs w:val="22"/>
                <w:lang w:eastAsia="en-US"/>
              </w:rPr>
              <w:t>,</w:t>
            </w:r>
            <w:r w:rsidRPr="00A818AC">
              <w:rPr>
                <w:sz w:val="20"/>
                <w:szCs w:val="22"/>
                <w:lang w:eastAsia="en-US"/>
              </w:rPr>
              <w:t xml:space="preserve"> acerca de nuevos archivos publicados en el Administrador Web.</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8F6070" w:rsidRDefault="009B1A94">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8F6070" w:rsidRDefault="008F6070">
            <w:pPr>
              <w:jc w:val="center"/>
              <w:rPr>
                <w:rFonts w:cs="Arial"/>
                <w:sz w:val="20"/>
              </w:rPr>
            </w:pPr>
          </w:p>
        </w:tc>
      </w:tr>
      <w:tr w:rsidR="00D129A5">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rPr>
                <w:rFonts w:cs="Arial"/>
                <w:sz w:val="20"/>
              </w:rPr>
            </w:pPr>
            <w:r>
              <w:rPr>
                <w:rFonts w:cs="Arial"/>
                <w:sz w:val="20"/>
              </w:rPr>
              <w:t>WEB</w:t>
            </w:r>
          </w:p>
        </w:tc>
        <w:tc>
          <w:tcPr>
            <w:tcW w:w="1240"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jc w:val="center"/>
              <w:rPr>
                <w:rFonts w:cs="Arial"/>
                <w:sz w:val="20"/>
              </w:rPr>
            </w:pPr>
            <w:r>
              <w:rPr>
                <w:rFonts w:cs="Arial"/>
                <w:sz w:val="20"/>
              </w:rPr>
              <w:t>CUW-007</w:t>
            </w:r>
          </w:p>
        </w:tc>
        <w:tc>
          <w:tcPr>
            <w:tcW w:w="2020" w:type="dxa"/>
            <w:tcBorders>
              <w:top w:val="single" w:sz="4" w:space="0" w:color="auto"/>
              <w:left w:val="single" w:sz="4" w:space="0" w:color="auto"/>
              <w:bottom w:val="single" w:sz="4" w:space="0" w:color="auto"/>
              <w:right w:val="single" w:sz="4" w:space="0" w:color="auto"/>
            </w:tcBorders>
            <w:vAlign w:val="center"/>
          </w:tcPr>
          <w:p w:rsidR="00D129A5" w:rsidRDefault="00D129A5" w:rsidP="006E0163">
            <w:pPr>
              <w:rPr>
                <w:sz w:val="20"/>
              </w:rPr>
            </w:pPr>
            <w:r w:rsidRPr="009955DF">
              <w:rPr>
                <w:sz w:val="20"/>
              </w:rPr>
              <w:t>Cerrar Sesión</w:t>
            </w:r>
          </w:p>
        </w:tc>
        <w:tc>
          <w:tcPr>
            <w:tcW w:w="3260" w:type="dxa"/>
            <w:tcBorders>
              <w:top w:val="single" w:sz="4" w:space="0" w:color="auto"/>
              <w:left w:val="nil"/>
              <w:bottom w:val="single" w:sz="4" w:space="0" w:color="auto"/>
              <w:right w:val="single" w:sz="4" w:space="0" w:color="auto"/>
            </w:tcBorders>
            <w:vAlign w:val="center"/>
          </w:tcPr>
          <w:p w:rsidR="00D129A5" w:rsidRDefault="00D129A5">
            <w:pPr>
              <w:jc w:val="both"/>
              <w:rPr>
                <w:sz w:val="20"/>
                <w:szCs w:val="22"/>
                <w:lang w:eastAsia="en-US"/>
              </w:rPr>
            </w:pPr>
            <w:r w:rsidRPr="00E679F4">
              <w:rPr>
                <w:rFonts w:cs="Arial"/>
                <w:sz w:val="20"/>
              </w:rPr>
              <w:t>Permite al usuario terminar su sesión actual</w:t>
            </w:r>
            <w:r>
              <w:rPr>
                <w:rFonts w:cs="Arial"/>
                <w:sz w:val="20"/>
              </w:rPr>
              <w:t>.</w:t>
            </w:r>
          </w:p>
        </w:tc>
        <w:tc>
          <w:tcPr>
            <w:tcW w:w="425" w:type="dxa"/>
            <w:tcBorders>
              <w:top w:val="single" w:sz="4" w:space="0" w:color="auto"/>
              <w:left w:val="nil"/>
              <w:bottom w:val="single" w:sz="4" w:space="0" w:color="auto"/>
              <w:right w:val="single" w:sz="4" w:space="0" w:color="auto"/>
            </w:tcBorders>
            <w:vAlign w:val="center"/>
          </w:tcPr>
          <w:p w:rsidR="00D129A5" w:rsidRDefault="00D129A5">
            <w:pPr>
              <w:jc w:val="center"/>
              <w:rPr>
                <w:rFonts w:cs="Arial"/>
                <w:sz w:val="20"/>
              </w:rPr>
            </w:pPr>
          </w:p>
        </w:tc>
        <w:tc>
          <w:tcPr>
            <w:tcW w:w="426" w:type="dxa"/>
            <w:tcBorders>
              <w:top w:val="single" w:sz="4" w:space="0" w:color="auto"/>
              <w:left w:val="single" w:sz="4" w:space="0" w:color="auto"/>
              <w:bottom w:val="single" w:sz="4" w:space="0" w:color="auto"/>
              <w:right w:val="single" w:sz="4" w:space="0" w:color="auto"/>
            </w:tcBorders>
            <w:vAlign w:val="center"/>
          </w:tcPr>
          <w:p w:rsidR="00D129A5" w:rsidRDefault="00D129A5">
            <w:pPr>
              <w:jc w:val="center"/>
              <w:rPr>
                <w:rFonts w:cs="Arial"/>
                <w:sz w:val="20"/>
              </w:rPr>
            </w:pPr>
            <w:r>
              <w:rPr>
                <w:rFonts w:cs="Arial"/>
                <w:sz w:val="20"/>
              </w:rPr>
              <w:t>X</w:t>
            </w:r>
          </w:p>
        </w:tc>
        <w:tc>
          <w:tcPr>
            <w:tcW w:w="425" w:type="dxa"/>
            <w:tcBorders>
              <w:top w:val="single" w:sz="4" w:space="0" w:color="auto"/>
              <w:left w:val="nil"/>
              <w:bottom w:val="single" w:sz="4" w:space="0" w:color="auto"/>
              <w:right w:val="single" w:sz="4" w:space="0" w:color="auto"/>
            </w:tcBorders>
            <w:vAlign w:val="center"/>
          </w:tcPr>
          <w:p w:rsidR="00D129A5" w:rsidRDefault="00D129A5">
            <w:pPr>
              <w:jc w:val="center"/>
              <w:rPr>
                <w:rFonts w:cs="Arial"/>
                <w:sz w:val="20"/>
              </w:rPr>
            </w:pPr>
          </w:p>
        </w:tc>
      </w:tr>
    </w:tbl>
    <w:p w:rsidR="008F6070" w:rsidRDefault="008F6070">
      <w:pPr>
        <w:pStyle w:val="BodyText2"/>
        <w:spacing w:after="60" w:line="240" w:lineRule="auto"/>
        <w:ind w:left="567"/>
        <w:jc w:val="both"/>
        <w:sectPr w:rsidR="008F6070">
          <w:headerReference w:type="default" r:id="rId12"/>
          <w:footerReference w:type="default" r:id="rId13"/>
          <w:pgSz w:w="11906" w:h="16838"/>
          <w:pgMar w:top="992" w:right="1134" w:bottom="992" w:left="1418" w:header="720" w:footer="720" w:gutter="0"/>
          <w:cols w:space="720"/>
        </w:sectPr>
      </w:pPr>
    </w:p>
    <w:p w:rsidR="008F6070" w:rsidRDefault="009B1A94">
      <w:pPr>
        <w:pStyle w:val="Titulo2"/>
        <w:numPr>
          <w:ilvl w:val="1"/>
          <w:numId w:val="10"/>
        </w:numPr>
        <w:tabs>
          <w:tab w:val="clear" w:pos="3839"/>
          <w:tab w:val="left" w:pos="426"/>
          <w:tab w:val="left" w:pos="993"/>
        </w:tabs>
        <w:ind w:left="993" w:hanging="567"/>
        <w:rPr>
          <w:bCs/>
          <w:szCs w:val="28"/>
        </w:rPr>
      </w:pPr>
      <w:bookmarkStart w:id="36" w:name="_Toc419077149"/>
      <w:r>
        <w:rPr>
          <w:bCs/>
          <w:szCs w:val="28"/>
        </w:rPr>
        <w:lastRenderedPageBreak/>
        <w:t>Requerimientos funcionales vs. Casos de Uso del sistema</w:t>
      </w:r>
      <w:bookmarkEnd w:id="36"/>
    </w:p>
    <w:p w:rsidR="008F6070" w:rsidRDefault="008F6070">
      <w:pPr>
        <w:pStyle w:val="BodyText2"/>
        <w:spacing w:after="60" w:line="240" w:lineRule="auto"/>
        <w:jc w:val="both"/>
      </w:pPr>
    </w:p>
    <w:tbl>
      <w:tblPr>
        <w:tblW w:w="1431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1559"/>
        <w:gridCol w:w="5386"/>
        <w:gridCol w:w="993"/>
        <w:gridCol w:w="5811"/>
      </w:tblGrid>
      <w:tr w:rsidR="008F6070">
        <w:trPr>
          <w:trHeight w:val="733"/>
          <w:tblHeader/>
        </w:trPr>
        <w:tc>
          <w:tcPr>
            <w:tcW w:w="567" w:type="dxa"/>
            <w:shd w:val="clear" w:color="auto" w:fill="EEECE1"/>
            <w:vAlign w:val="center"/>
          </w:tcPr>
          <w:p w:rsidR="008F6070" w:rsidRDefault="009B1A94">
            <w:pPr>
              <w:jc w:val="center"/>
              <w:rPr>
                <w:rFonts w:cs="Arial"/>
                <w:bCs/>
                <w:sz w:val="20"/>
              </w:rPr>
            </w:pPr>
            <w:r>
              <w:rPr>
                <w:rFonts w:cs="Arial"/>
                <w:bCs/>
                <w:sz w:val="20"/>
              </w:rPr>
              <w:t>#</w:t>
            </w:r>
          </w:p>
        </w:tc>
        <w:tc>
          <w:tcPr>
            <w:tcW w:w="1559" w:type="dxa"/>
            <w:shd w:val="clear" w:color="auto" w:fill="EEECE1"/>
            <w:vAlign w:val="center"/>
          </w:tcPr>
          <w:p w:rsidR="008F6070" w:rsidRDefault="009B1A94">
            <w:pPr>
              <w:jc w:val="center"/>
              <w:rPr>
                <w:rFonts w:cs="Arial"/>
                <w:bCs/>
                <w:sz w:val="20"/>
              </w:rPr>
            </w:pPr>
            <w:r>
              <w:rPr>
                <w:rFonts w:cs="Arial"/>
                <w:bCs/>
                <w:sz w:val="20"/>
              </w:rPr>
              <w:t>Código del Requerimiento Funcional</w:t>
            </w:r>
          </w:p>
        </w:tc>
        <w:tc>
          <w:tcPr>
            <w:tcW w:w="5386" w:type="dxa"/>
            <w:tcBorders>
              <w:right w:val="single" w:sz="4" w:space="0" w:color="auto"/>
            </w:tcBorders>
            <w:shd w:val="clear" w:color="auto" w:fill="EEECE1"/>
            <w:vAlign w:val="center"/>
          </w:tcPr>
          <w:p w:rsidR="008F6070" w:rsidRDefault="009B1A94">
            <w:pPr>
              <w:jc w:val="center"/>
              <w:rPr>
                <w:rFonts w:cs="Arial"/>
                <w:bCs/>
                <w:sz w:val="20"/>
              </w:rPr>
            </w:pPr>
            <w:r>
              <w:rPr>
                <w:rFonts w:cs="Arial"/>
                <w:bCs/>
                <w:sz w:val="20"/>
              </w:rPr>
              <w:t>Requerimiento Funcional</w:t>
            </w:r>
          </w:p>
        </w:tc>
        <w:tc>
          <w:tcPr>
            <w:tcW w:w="993" w:type="dxa"/>
            <w:shd w:val="clear" w:color="auto" w:fill="EEECE1"/>
            <w:vAlign w:val="center"/>
          </w:tcPr>
          <w:p w:rsidR="008F6070" w:rsidRDefault="009B1A94">
            <w:pPr>
              <w:jc w:val="center"/>
              <w:rPr>
                <w:rFonts w:cs="Arial"/>
                <w:bCs/>
                <w:sz w:val="20"/>
              </w:rPr>
            </w:pPr>
            <w:r>
              <w:rPr>
                <w:rFonts w:cs="Arial"/>
                <w:bCs/>
                <w:sz w:val="20"/>
              </w:rPr>
              <w:t>Sistema</w:t>
            </w:r>
          </w:p>
        </w:tc>
        <w:tc>
          <w:tcPr>
            <w:tcW w:w="5811" w:type="dxa"/>
            <w:tcBorders>
              <w:right w:val="single" w:sz="4" w:space="0" w:color="auto"/>
            </w:tcBorders>
            <w:shd w:val="clear" w:color="auto" w:fill="EEECE1"/>
            <w:vAlign w:val="center"/>
          </w:tcPr>
          <w:p w:rsidR="008F6070" w:rsidRDefault="009B1A94">
            <w:pPr>
              <w:jc w:val="center"/>
              <w:rPr>
                <w:rFonts w:cs="Arial"/>
                <w:bCs/>
                <w:sz w:val="20"/>
              </w:rPr>
            </w:pPr>
            <w:r>
              <w:rPr>
                <w:rFonts w:cs="Arial"/>
                <w:bCs/>
                <w:sz w:val="20"/>
              </w:rPr>
              <w:t>Caso de Uso del Sistema</w:t>
            </w:r>
          </w:p>
          <w:p w:rsidR="008F6070" w:rsidRDefault="009B1A94">
            <w:pPr>
              <w:jc w:val="center"/>
              <w:rPr>
                <w:rFonts w:cs="Arial"/>
                <w:bCs/>
                <w:sz w:val="20"/>
              </w:rPr>
            </w:pPr>
            <w:r>
              <w:rPr>
                <w:rFonts w:cs="Arial"/>
                <w:bCs/>
                <w:sz w:val="20"/>
              </w:rPr>
              <w:t>(Código: Descripción)</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1</w:t>
            </w:r>
          </w:p>
        </w:tc>
        <w:tc>
          <w:tcPr>
            <w:tcW w:w="1559" w:type="dxa"/>
            <w:vAlign w:val="center"/>
          </w:tcPr>
          <w:p w:rsidR="008F6070" w:rsidRDefault="009B1A94">
            <w:pPr>
              <w:pStyle w:val="BodyText2"/>
              <w:spacing w:after="60" w:line="240" w:lineRule="auto"/>
              <w:jc w:val="center"/>
              <w:rPr>
                <w:sz w:val="20"/>
              </w:rPr>
            </w:pPr>
            <w:r>
              <w:rPr>
                <w:sz w:val="20"/>
              </w:rPr>
              <w:t>RFM-001</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Autenticación de usuarios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CUM-001: Autenticar Usuario</w:t>
            </w:r>
          </w:p>
          <w:p w:rsidR="008F6070" w:rsidRDefault="009B1A94">
            <w:pPr>
              <w:pStyle w:val="BodyText2"/>
              <w:spacing w:after="60" w:line="240" w:lineRule="auto"/>
              <w:rPr>
                <w:sz w:val="20"/>
              </w:rPr>
            </w:pPr>
            <w:r>
              <w:rPr>
                <w:sz w:val="20"/>
              </w:rPr>
              <w:t>C</w:t>
            </w:r>
            <w:r w:rsidR="0007379B">
              <w:rPr>
                <w:sz w:val="20"/>
              </w:rPr>
              <w:t>UM-011</w:t>
            </w:r>
            <w:r>
              <w:rPr>
                <w:sz w:val="20"/>
              </w:rPr>
              <w:t>: Cerrar sesión</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2</w:t>
            </w:r>
          </w:p>
        </w:tc>
        <w:tc>
          <w:tcPr>
            <w:tcW w:w="1559" w:type="dxa"/>
            <w:vAlign w:val="center"/>
          </w:tcPr>
          <w:p w:rsidR="008F6070" w:rsidRDefault="009B1A94">
            <w:pPr>
              <w:pStyle w:val="BodyText2"/>
              <w:spacing w:after="60" w:line="240" w:lineRule="auto"/>
              <w:jc w:val="center"/>
              <w:rPr>
                <w:sz w:val="20"/>
              </w:rPr>
            </w:pPr>
            <w:r>
              <w:rPr>
                <w:sz w:val="20"/>
              </w:rPr>
              <w:t>RFM-002</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Almacenamiento y visualización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07379B" w:rsidRDefault="0007379B">
            <w:pPr>
              <w:pStyle w:val="BodyText2"/>
              <w:spacing w:after="60" w:line="240" w:lineRule="auto"/>
              <w:rPr>
                <w:sz w:val="20"/>
              </w:rPr>
            </w:pPr>
            <w:r>
              <w:rPr>
                <w:sz w:val="20"/>
              </w:rPr>
              <w:t xml:space="preserve">CUM-004: </w:t>
            </w:r>
            <w:del w:id="37" w:author="Manuel Galagarza Garcia" w:date="2015-05-18T18:41:00Z">
              <w:r w:rsidDel="00C749DA">
                <w:rPr>
                  <w:sz w:val="20"/>
                </w:rPr>
                <w:delText>Buscar archivos</w:delText>
              </w:r>
            </w:del>
            <w:ins w:id="38" w:author="Manuel Galagarza Garcia" w:date="2015-05-18T18:41:00Z">
              <w:r w:rsidR="00C749DA">
                <w:rPr>
                  <w:sz w:val="20"/>
                </w:rPr>
                <w:t>Navegar por las colecciones y archivos</w:t>
              </w:r>
            </w:ins>
          </w:p>
          <w:p w:rsidR="008F6070" w:rsidRDefault="0007379B">
            <w:pPr>
              <w:pStyle w:val="BodyText2"/>
              <w:spacing w:after="60" w:line="240" w:lineRule="auto"/>
              <w:rPr>
                <w:sz w:val="20"/>
              </w:rPr>
            </w:pPr>
            <w:r>
              <w:rPr>
                <w:sz w:val="20"/>
              </w:rPr>
              <w:t>CUM-005</w:t>
            </w:r>
            <w:r w:rsidR="009B1A94">
              <w:rPr>
                <w:sz w:val="20"/>
              </w:rPr>
              <w:t xml:space="preserve">: </w:t>
            </w:r>
            <w:r>
              <w:rPr>
                <w:sz w:val="20"/>
              </w:rPr>
              <w:t>Ver</w:t>
            </w:r>
            <w:r w:rsidR="009B1A94">
              <w:rPr>
                <w:sz w:val="20"/>
              </w:rPr>
              <w:t xml:space="preserve"> archivos</w:t>
            </w:r>
          </w:p>
          <w:p w:rsidR="008F6070" w:rsidRDefault="0007379B">
            <w:pPr>
              <w:pStyle w:val="BodyText2"/>
              <w:spacing w:after="60" w:line="240" w:lineRule="auto"/>
              <w:rPr>
                <w:sz w:val="20"/>
              </w:rPr>
            </w:pPr>
            <w:r>
              <w:rPr>
                <w:sz w:val="20"/>
              </w:rPr>
              <w:t>CUM-006</w:t>
            </w:r>
            <w:r w:rsidR="009B1A94">
              <w:rPr>
                <w:sz w:val="20"/>
              </w:rPr>
              <w:t>: Descargar archivos</w:t>
            </w:r>
          </w:p>
          <w:p w:rsidR="008F6070" w:rsidRDefault="0007379B">
            <w:pPr>
              <w:pStyle w:val="BodyText2"/>
              <w:spacing w:after="60" w:line="240" w:lineRule="auto"/>
              <w:rPr>
                <w:sz w:val="20"/>
              </w:rPr>
            </w:pPr>
            <w:r>
              <w:rPr>
                <w:sz w:val="20"/>
              </w:rPr>
              <w:t>CUM-007</w:t>
            </w:r>
            <w:r w:rsidR="009B1A94">
              <w:rPr>
                <w:sz w:val="20"/>
              </w:rPr>
              <w:t>: Eliminar archivos</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3</w:t>
            </w:r>
          </w:p>
        </w:tc>
        <w:tc>
          <w:tcPr>
            <w:tcW w:w="1559" w:type="dxa"/>
            <w:vAlign w:val="center"/>
          </w:tcPr>
          <w:p w:rsidR="008F6070" w:rsidRDefault="009B1A94">
            <w:pPr>
              <w:pStyle w:val="BodyText2"/>
              <w:spacing w:after="60" w:line="240" w:lineRule="auto"/>
              <w:jc w:val="center"/>
              <w:rPr>
                <w:sz w:val="20"/>
              </w:rPr>
            </w:pPr>
            <w:r>
              <w:rPr>
                <w:sz w:val="20"/>
              </w:rPr>
              <w:t>RFM-003</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Visualización de contenido por colecciones (carpetas)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07379B" w:rsidRDefault="0007379B" w:rsidP="0007379B">
            <w:pPr>
              <w:pStyle w:val="BodyText2"/>
              <w:spacing w:after="60" w:line="240" w:lineRule="auto"/>
              <w:rPr>
                <w:sz w:val="20"/>
              </w:rPr>
            </w:pPr>
            <w:r>
              <w:rPr>
                <w:sz w:val="20"/>
              </w:rPr>
              <w:t xml:space="preserve">CUM-004: </w:t>
            </w:r>
            <w:del w:id="39" w:author="Manuel Galagarza Garcia" w:date="2015-05-18T18:41:00Z">
              <w:r w:rsidDel="00C749DA">
                <w:rPr>
                  <w:sz w:val="20"/>
                </w:rPr>
                <w:delText>Buscar archivos</w:delText>
              </w:r>
            </w:del>
            <w:ins w:id="40" w:author="Manuel Galagarza Garcia" w:date="2015-05-18T18:41:00Z">
              <w:r w:rsidR="00C749DA">
                <w:rPr>
                  <w:sz w:val="20"/>
                </w:rPr>
                <w:t>Navegar por las colecciones y archivos</w:t>
              </w:r>
            </w:ins>
          </w:p>
          <w:p w:rsidR="0007379B" w:rsidRDefault="0007379B" w:rsidP="0007379B">
            <w:pPr>
              <w:pStyle w:val="BodyText2"/>
              <w:spacing w:after="60" w:line="240" w:lineRule="auto"/>
              <w:rPr>
                <w:sz w:val="20"/>
              </w:rPr>
            </w:pPr>
            <w:r>
              <w:rPr>
                <w:sz w:val="20"/>
              </w:rPr>
              <w:t>CUM-005: Ver archivos</w:t>
            </w:r>
          </w:p>
          <w:p w:rsidR="0007379B" w:rsidRDefault="0007379B" w:rsidP="0007379B">
            <w:pPr>
              <w:pStyle w:val="BodyText2"/>
              <w:spacing w:after="60" w:line="240" w:lineRule="auto"/>
              <w:rPr>
                <w:sz w:val="20"/>
              </w:rPr>
            </w:pPr>
            <w:r>
              <w:rPr>
                <w:sz w:val="20"/>
              </w:rPr>
              <w:t>CUM-006: Descargar archivos</w:t>
            </w:r>
          </w:p>
          <w:p w:rsidR="008F6070" w:rsidRDefault="0007379B" w:rsidP="0007379B">
            <w:pPr>
              <w:pStyle w:val="BodyText2"/>
              <w:spacing w:after="60" w:line="240" w:lineRule="auto"/>
              <w:rPr>
                <w:sz w:val="20"/>
              </w:rPr>
            </w:pPr>
            <w:r>
              <w:rPr>
                <w:sz w:val="20"/>
              </w:rPr>
              <w:t>CUM-007: Eliminar archivos</w:t>
            </w:r>
          </w:p>
        </w:tc>
      </w:tr>
      <w:tr w:rsidR="008F6070">
        <w:trPr>
          <w:trHeight w:val="293"/>
        </w:trPr>
        <w:tc>
          <w:tcPr>
            <w:tcW w:w="567" w:type="dxa"/>
            <w:vAlign w:val="center"/>
          </w:tcPr>
          <w:p w:rsidR="008F6070" w:rsidRDefault="009B1A94">
            <w:pPr>
              <w:pStyle w:val="BodyText2"/>
              <w:spacing w:after="60" w:line="240" w:lineRule="auto"/>
              <w:jc w:val="center"/>
              <w:rPr>
                <w:sz w:val="20"/>
              </w:rPr>
            </w:pPr>
            <w:r>
              <w:rPr>
                <w:sz w:val="20"/>
              </w:rPr>
              <w:t>4</w:t>
            </w:r>
          </w:p>
        </w:tc>
        <w:tc>
          <w:tcPr>
            <w:tcW w:w="1559" w:type="dxa"/>
            <w:vAlign w:val="center"/>
          </w:tcPr>
          <w:p w:rsidR="008F6070" w:rsidRDefault="009B1A94">
            <w:pPr>
              <w:pStyle w:val="BodyText2"/>
              <w:spacing w:after="60" w:line="240" w:lineRule="auto"/>
              <w:jc w:val="center"/>
              <w:rPr>
                <w:sz w:val="20"/>
              </w:rPr>
            </w:pPr>
            <w:r>
              <w:rPr>
                <w:sz w:val="20"/>
              </w:rPr>
              <w:t>RFM-004</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Mensaje de notificación para contenido nuevo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017BA" w:rsidRDefault="008017BA" w:rsidP="008017BA">
            <w:pPr>
              <w:pStyle w:val="BodyText2"/>
              <w:spacing w:after="60" w:line="240" w:lineRule="auto"/>
              <w:rPr>
                <w:sz w:val="20"/>
              </w:rPr>
            </w:pPr>
            <w:r>
              <w:rPr>
                <w:sz w:val="20"/>
              </w:rPr>
              <w:t>CUM-003: Mostrar nuevo contenido</w:t>
            </w:r>
          </w:p>
          <w:p w:rsidR="008F6070" w:rsidRDefault="009B1A94" w:rsidP="008017BA">
            <w:pPr>
              <w:pStyle w:val="BodyText2"/>
              <w:spacing w:after="60" w:line="240" w:lineRule="auto"/>
              <w:rPr>
                <w:sz w:val="20"/>
              </w:rPr>
            </w:pPr>
            <w:r>
              <w:rPr>
                <w:sz w:val="20"/>
              </w:rPr>
              <w:t>CUM-00</w:t>
            </w:r>
            <w:r w:rsidR="008017BA">
              <w:rPr>
                <w:sz w:val="20"/>
              </w:rPr>
              <w:t>8</w:t>
            </w:r>
            <w:r>
              <w:rPr>
                <w:sz w:val="20"/>
              </w:rPr>
              <w:t>: Mostrar notificación</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5</w:t>
            </w:r>
          </w:p>
        </w:tc>
        <w:tc>
          <w:tcPr>
            <w:tcW w:w="1559" w:type="dxa"/>
            <w:vAlign w:val="center"/>
          </w:tcPr>
          <w:p w:rsidR="008F6070" w:rsidRDefault="009B1A94">
            <w:pPr>
              <w:pStyle w:val="BodyText2"/>
              <w:spacing w:after="60" w:line="240" w:lineRule="auto"/>
              <w:jc w:val="center"/>
              <w:rPr>
                <w:sz w:val="20"/>
              </w:rPr>
            </w:pPr>
            <w:r>
              <w:rPr>
                <w:sz w:val="20"/>
              </w:rPr>
              <w:t>RFM-005</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Visualización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017BA" w:rsidRDefault="008017BA" w:rsidP="008017BA">
            <w:pPr>
              <w:pStyle w:val="BodyText2"/>
              <w:spacing w:after="60" w:line="240" w:lineRule="auto"/>
              <w:rPr>
                <w:sz w:val="20"/>
              </w:rPr>
            </w:pPr>
            <w:r>
              <w:rPr>
                <w:sz w:val="20"/>
              </w:rPr>
              <w:t xml:space="preserve">CUM-004: </w:t>
            </w:r>
            <w:del w:id="41" w:author="Manuel Galagarza Garcia" w:date="2015-05-18T18:41:00Z">
              <w:r w:rsidDel="00C749DA">
                <w:rPr>
                  <w:sz w:val="20"/>
                </w:rPr>
                <w:delText>Buscar archivos</w:delText>
              </w:r>
            </w:del>
            <w:ins w:id="42" w:author="Manuel Galagarza Garcia" w:date="2015-05-18T18:41:00Z">
              <w:r w:rsidR="00C749DA">
                <w:rPr>
                  <w:sz w:val="20"/>
                </w:rPr>
                <w:t>Navegar por las colecciones y archivos</w:t>
              </w:r>
            </w:ins>
          </w:p>
          <w:p w:rsidR="008F6070" w:rsidRDefault="009B1A94" w:rsidP="008017BA">
            <w:pPr>
              <w:pStyle w:val="BodyText2"/>
              <w:spacing w:after="60" w:line="240" w:lineRule="auto"/>
              <w:rPr>
                <w:sz w:val="20"/>
              </w:rPr>
            </w:pPr>
            <w:r>
              <w:rPr>
                <w:sz w:val="20"/>
              </w:rPr>
              <w:t xml:space="preserve">CUM-003: </w:t>
            </w:r>
            <w:r w:rsidR="008017BA">
              <w:rPr>
                <w:sz w:val="20"/>
              </w:rPr>
              <w:t>Ver</w:t>
            </w:r>
            <w:r>
              <w:rPr>
                <w:sz w:val="20"/>
              </w:rPr>
              <w:t xml:space="preserve">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6</w:t>
            </w:r>
          </w:p>
        </w:tc>
        <w:tc>
          <w:tcPr>
            <w:tcW w:w="1559" w:type="dxa"/>
            <w:vAlign w:val="center"/>
          </w:tcPr>
          <w:p w:rsidR="008F6070" w:rsidRDefault="009B1A94">
            <w:pPr>
              <w:pStyle w:val="BodyText2"/>
              <w:spacing w:after="60" w:line="240" w:lineRule="auto"/>
              <w:jc w:val="center"/>
              <w:rPr>
                <w:sz w:val="20"/>
              </w:rPr>
            </w:pPr>
            <w:r>
              <w:rPr>
                <w:sz w:val="20"/>
              </w:rPr>
              <w:t>RFM-006</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Ingreso, autenticación y autorización</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CUM-001: Autenticar Usuario</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7</w:t>
            </w:r>
          </w:p>
        </w:tc>
        <w:tc>
          <w:tcPr>
            <w:tcW w:w="1559" w:type="dxa"/>
            <w:vAlign w:val="center"/>
          </w:tcPr>
          <w:p w:rsidR="008F6070" w:rsidRDefault="009B1A94">
            <w:pPr>
              <w:pStyle w:val="BodyText2"/>
              <w:spacing w:after="60" w:line="240" w:lineRule="auto"/>
              <w:jc w:val="center"/>
              <w:rPr>
                <w:sz w:val="20"/>
              </w:rPr>
            </w:pPr>
            <w:r>
              <w:rPr>
                <w:sz w:val="20"/>
              </w:rPr>
              <w:t>RFM-007</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Mejora en la forma de eliminación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8017BA">
            <w:pPr>
              <w:pStyle w:val="BodyText2"/>
              <w:spacing w:after="60" w:line="240" w:lineRule="auto"/>
              <w:rPr>
                <w:sz w:val="20"/>
              </w:rPr>
            </w:pPr>
            <w:r>
              <w:rPr>
                <w:sz w:val="20"/>
              </w:rPr>
              <w:t>CUM-007</w:t>
            </w:r>
            <w:r w:rsidR="009B1A94">
              <w:rPr>
                <w:sz w:val="20"/>
              </w:rPr>
              <w:t>: Eliminar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8</w:t>
            </w:r>
          </w:p>
        </w:tc>
        <w:tc>
          <w:tcPr>
            <w:tcW w:w="1559" w:type="dxa"/>
            <w:vAlign w:val="center"/>
          </w:tcPr>
          <w:p w:rsidR="008F6070" w:rsidRDefault="009B1A94">
            <w:pPr>
              <w:pStyle w:val="BodyText2"/>
              <w:spacing w:after="60" w:line="240" w:lineRule="auto"/>
              <w:jc w:val="center"/>
              <w:rPr>
                <w:sz w:val="20"/>
              </w:rPr>
            </w:pPr>
            <w:r>
              <w:rPr>
                <w:sz w:val="20"/>
              </w:rPr>
              <w:t>RFM-008</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Envío de log y métricas usando Google Analytics</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w:t>
            </w:r>
            <w:r w:rsidR="008017BA">
              <w:rPr>
                <w:sz w:val="20"/>
              </w:rPr>
              <w:t>UM-009</w:t>
            </w:r>
            <w:r>
              <w:rPr>
                <w:sz w:val="20"/>
              </w:rPr>
              <w:t>: Enviar métricas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9</w:t>
            </w:r>
          </w:p>
        </w:tc>
        <w:tc>
          <w:tcPr>
            <w:tcW w:w="1559" w:type="dxa"/>
            <w:vAlign w:val="center"/>
          </w:tcPr>
          <w:p w:rsidR="008F6070" w:rsidRDefault="009B1A94">
            <w:pPr>
              <w:pStyle w:val="BodyText2"/>
              <w:spacing w:after="60" w:line="240" w:lineRule="auto"/>
              <w:jc w:val="center"/>
              <w:rPr>
                <w:sz w:val="20"/>
              </w:rPr>
            </w:pPr>
            <w:r>
              <w:rPr>
                <w:sz w:val="20"/>
              </w:rPr>
              <w:t>RFM-009</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Sincronización de Contenido</w:t>
            </w:r>
          </w:p>
        </w:tc>
        <w:tc>
          <w:tcPr>
            <w:tcW w:w="993" w:type="dxa"/>
            <w:vAlign w:val="center"/>
          </w:tcPr>
          <w:p w:rsidR="008F6070" w:rsidRDefault="009B1A94">
            <w:pPr>
              <w:pStyle w:val="BodyText2"/>
              <w:spacing w:after="60" w:line="240" w:lineRule="auto"/>
              <w:rPr>
                <w:sz w:val="20"/>
              </w:rPr>
            </w:pPr>
            <w:r>
              <w:rPr>
                <w:sz w:val="20"/>
              </w:rPr>
              <w:t>MOVIL</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CUM-002: Sincronizar datos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10</w:t>
            </w:r>
          </w:p>
        </w:tc>
        <w:tc>
          <w:tcPr>
            <w:tcW w:w="1559" w:type="dxa"/>
            <w:vAlign w:val="center"/>
          </w:tcPr>
          <w:p w:rsidR="008F6070" w:rsidRDefault="009B1A94">
            <w:pPr>
              <w:pStyle w:val="BodyText2"/>
              <w:spacing w:after="60" w:line="240" w:lineRule="auto"/>
              <w:jc w:val="center"/>
              <w:rPr>
                <w:sz w:val="20"/>
              </w:rPr>
            </w:pPr>
            <w:r>
              <w:rPr>
                <w:sz w:val="20"/>
              </w:rPr>
              <w:t>RFM-010</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 xml:space="preserve">Configuración del uso de la red móvil para descargas de </w:t>
            </w:r>
            <w:r>
              <w:rPr>
                <w:rFonts w:cs="Arial"/>
                <w:color w:val="000000"/>
                <w:sz w:val="20"/>
              </w:rPr>
              <w:lastRenderedPageBreak/>
              <w:t>contenidos</w:t>
            </w:r>
          </w:p>
        </w:tc>
        <w:tc>
          <w:tcPr>
            <w:tcW w:w="993" w:type="dxa"/>
            <w:vAlign w:val="center"/>
          </w:tcPr>
          <w:p w:rsidR="008F6070" w:rsidRDefault="009B1A94">
            <w:pPr>
              <w:pStyle w:val="BodyText2"/>
              <w:spacing w:after="60" w:line="240" w:lineRule="auto"/>
              <w:rPr>
                <w:sz w:val="20"/>
              </w:rPr>
            </w:pPr>
            <w:r>
              <w:rPr>
                <w:sz w:val="20"/>
              </w:rPr>
              <w:lastRenderedPageBreak/>
              <w:t>MOVIL</w:t>
            </w:r>
          </w:p>
        </w:tc>
        <w:tc>
          <w:tcPr>
            <w:tcW w:w="5811" w:type="dxa"/>
            <w:tcBorders>
              <w:right w:val="single" w:sz="4" w:space="0" w:color="auto"/>
            </w:tcBorders>
            <w:vAlign w:val="center"/>
          </w:tcPr>
          <w:p w:rsidR="008F6070" w:rsidRDefault="008017BA">
            <w:pPr>
              <w:pStyle w:val="BodyText2"/>
              <w:spacing w:after="60" w:line="240" w:lineRule="auto"/>
              <w:rPr>
                <w:sz w:val="20"/>
              </w:rPr>
            </w:pPr>
            <w:r>
              <w:rPr>
                <w:sz w:val="20"/>
              </w:rPr>
              <w:t>CUM-010</w:t>
            </w:r>
            <w:r w:rsidR="009B1A94">
              <w:rPr>
                <w:sz w:val="20"/>
              </w:rPr>
              <w:t>: Permitir uso de red móvil en descargas</w:t>
            </w:r>
          </w:p>
        </w:tc>
      </w:tr>
      <w:tr w:rsidR="008F6070">
        <w:trPr>
          <w:trHeight w:val="308"/>
        </w:trPr>
        <w:tc>
          <w:tcPr>
            <w:tcW w:w="567" w:type="dxa"/>
            <w:shd w:val="clear" w:color="auto" w:fill="EEECE1"/>
            <w:vAlign w:val="center"/>
          </w:tcPr>
          <w:p w:rsidR="008F6070" w:rsidRDefault="008F6070">
            <w:pPr>
              <w:jc w:val="center"/>
              <w:rPr>
                <w:rFonts w:cs="Arial"/>
                <w:bCs/>
                <w:sz w:val="20"/>
              </w:rPr>
            </w:pPr>
          </w:p>
        </w:tc>
        <w:tc>
          <w:tcPr>
            <w:tcW w:w="1559" w:type="dxa"/>
            <w:shd w:val="clear" w:color="auto" w:fill="EEECE1"/>
            <w:vAlign w:val="center"/>
          </w:tcPr>
          <w:p w:rsidR="008F6070" w:rsidRDefault="008F6070">
            <w:pPr>
              <w:jc w:val="center"/>
              <w:rPr>
                <w:rFonts w:cs="Arial"/>
                <w:bCs/>
                <w:sz w:val="20"/>
              </w:rPr>
            </w:pPr>
          </w:p>
        </w:tc>
        <w:tc>
          <w:tcPr>
            <w:tcW w:w="5386" w:type="dxa"/>
            <w:tcBorders>
              <w:right w:val="single" w:sz="4" w:space="0" w:color="auto"/>
            </w:tcBorders>
            <w:shd w:val="clear" w:color="auto" w:fill="EEECE1"/>
            <w:vAlign w:val="center"/>
          </w:tcPr>
          <w:p w:rsidR="008F6070" w:rsidRDefault="008F6070">
            <w:pPr>
              <w:jc w:val="center"/>
              <w:rPr>
                <w:rFonts w:cs="Arial"/>
                <w:bCs/>
                <w:sz w:val="20"/>
              </w:rPr>
            </w:pPr>
          </w:p>
        </w:tc>
        <w:tc>
          <w:tcPr>
            <w:tcW w:w="993" w:type="dxa"/>
            <w:shd w:val="clear" w:color="auto" w:fill="EEECE1"/>
            <w:vAlign w:val="center"/>
          </w:tcPr>
          <w:p w:rsidR="008F6070" w:rsidRDefault="008F6070">
            <w:pPr>
              <w:jc w:val="center"/>
              <w:rPr>
                <w:rFonts w:cs="Arial"/>
                <w:bCs/>
                <w:sz w:val="20"/>
              </w:rPr>
            </w:pPr>
          </w:p>
        </w:tc>
        <w:tc>
          <w:tcPr>
            <w:tcW w:w="5811" w:type="dxa"/>
            <w:tcBorders>
              <w:right w:val="single" w:sz="4" w:space="0" w:color="auto"/>
            </w:tcBorders>
            <w:shd w:val="clear" w:color="auto" w:fill="EEECE1"/>
            <w:vAlign w:val="center"/>
          </w:tcPr>
          <w:p w:rsidR="008F6070" w:rsidRDefault="008F6070">
            <w:pPr>
              <w:jc w:val="center"/>
              <w:rPr>
                <w:rFonts w:cs="Arial"/>
                <w:bCs/>
                <w:sz w:val="20"/>
              </w:rPr>
            </w:pP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11</w:t>
            </w:r>
          </w:p>
        </w:tc>
        <w:tc>
          <w:tcPr>
            <w:tcW w:w="1559" w:type="dxa"/>
            <w:vAlign w:val="center"/>
          </w:tcPr>
          <w:p w:rsidR="008F6070" w:rsidRDefault="009B1A94">
            <w:pPr>
              <w:pStyle w:val="BodyText2"/>
              <w:spacing w:after="60" w:line="240" w:lineRule="auto"/>
              <w:jc w:val="center"/>
              <w:rPr>
                <w:sz w:val="20"/>
              </w:rPr>
            </w:pPr>
            <w:r>
              <w:rPr>
                <w:sz w:val="20"/>
              </w:rPr>
              <w:t>RFW-001</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Configuración  de roles de usuario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CUW-001: Iniciar sesión</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12</w:t>
            </w:r>
          </w:p>
        </w:tc>
        <w:tc>
          <w:tcPr>
            <w:tcW w:w="1559" w:type="dxa"/>
            <w:vAlign w:val="center"/>
          </w:tcPr>
          <w:p w:rsidR="008F6070" w:rsidRDefault="009B1A94">
            <w:pPr>
              <w:pStyle w:val="BodyText2"/>
              <w:spacing w:after="60" w:line="240" w:lineRule="auto"/>
              <w:jc w:val="center"/>
              <w:rPr>
                <w:sz w:val="20"/>
              </w:rPr>
            </w:pPr>
            <w:r>
              <w:rPr>
                <w:sz w:val="20"/>
              </w:rPr>
              <w:t>RFW-002</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Creación de Colecciones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CUW-003: Gestionar Colecciones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13</w:t>
            </w:r>
          </w:p>
        </w:tc>
        <w:tc>
          <w:tcPr>
            <w:tcW w:w="1559" w:type="dxa"/>
            <w:vAlign w:val="center"/>
          </w:tcPr>
          <w:p w:rsidR="008F6070" w:rsidRDefault="009B1A94">
            <w:pPr>
              <w:pStyle w:val="BodyText2"/>
              <w:spacing w:after="60" w:line="240" w:lineRule="auto"/>
              <w:jc w:val="center"/>
              <w:rPr>
                <w:sz w:val="20"/>
              </w:rPr>
            </w:pPr>
            <w:r>
              <w:rPr>
                <w:sz w:val="20"/>
              </w:rPr>
              <w:t>RFW-003</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Carga de archivos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CUW-004: Gestionar Archivos</w:t>
            </w:r>
          </w:p>
          <w:p w:rsidR="008F6070" w:rsidRDefault="009B1A94">
            <w:pPr>
              <w:pStyle w:val="BodyText2"/>
              <w:spacing w:after="60" w:line="240" w:lineRule="auto"/>
              <w:rPr>
                <w:sz w:val="20"/>
              </w:rPr>
            </w:pPr>
            <w:r>
              <w:rPr>
                <w:sz w:val="20"/>
              </w:rPr>
              <w:t>CUW-002: Configurar tamaño de Carga y Descarga</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14</w:t>
            </w:r>
          </w:p>
        </w:tc>
        <w:tc>
          <w:tcPr>
            <w:tcW w:w="1559" w:type="dxa"/>
            <w:vAlign w:val="center"/>
          </w:tcPr>
          <w:p w:rsidR="008F6070" w:rsidRDefault="009B1A94">
            <w:pPr>
              <w:pStyle w:val="BodyText2"/>
              <w:spacing w:after="60" w:line="240" w:lineRule="auto"/>
              <w:jc w:val="center"/>
              <w:rPr>
                <w:sz w:val="20"/>
              </w:rPr>
            </w:pPr>
            <w:r>
              <w:rPr>
                <w:sz w:val="20"/>
              </w:rPr>
              <w:t>RFW-004</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Eliminación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 xml:space="preserve">CUW-003: Gestionar Colecciones </w:t>
            </w:r>
          </w:p>
          <w:p w:rsidR="008F6070" w:rsidRDefault="009B1A94">
            <w:pPr>
              <w:pStyle w:val="BodyText2"/>
              <w:spacing w:after="60" w:line="240" w:lineRule="auto"/>
              <w:rPr>
                <w:sz w:val="20"/>
              </w:rPr>
            </w:pPr>
            <w:r>
              <w:rPr>
                <w:sz w:val="20"/>
              </w:rPr>
              <w:t>CUW-004: Gestionar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15</w:t>
            </w:r>
          </w:p>
        </w:tc>
        <w:tc>
          <w:tcPr>
            <w:tcW w:w="1559" w:type="dxa"/>
            <w:vAlign w:val="center"/>
          </w:tcPr>
          <w:p w:rsidR="008F6070" w:rsidRDefault="009B1A94">
            <w:pPr>
              <w:pStyle w:val="BodyText2"/>
              <w:spacing w:after="60" w:line="240" w:lineRule="auto"/>
              <w:jc w:val="center"/>
              <w:rPr>
                <w:sz w:val="20"/>
              </w:rPr>
            </w:pPr>
            <w:r>
              <w:rPr>
                <w:sz w:val="20"/>
              </w:rPr>
              <w:t>RFW-005</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Mover contenido entre colecciones</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CUW-005: Mover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16</w:t>
            </w:r>
          </w:p>
        </w:tc>
        <w:tc>
          <w:tcPr>
            <w:tcW w:w="1559" w:type="dxa"/>
            <w:vAlign w:val="center"/>
          </w:tcPr>
          <w:p w:rsidR="008F6070" w:rsidRDefault="009B1A94">
            <w:pPr>
              <w:pStyle w:val="BodyText2"/>
              <w:spacing w:after="60" w:line="240" w:lineRule="auto"/>
              <w:jc w:val="center"/>
              <w:rPr>
                <w:sz w:val="20"/>
              </w:rPr>
            </w:pPr>
            <w:r>
              <w:rPr>
                <w:sz w:val="20"/>
              </w:rPr>
              <w:t>RFW-006</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Publicación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CUW-004: Gestionar Archivos</w:t>
            </w:r>
          </w:p>
          <w:p w:rsidR="008F6070" w:rsidRDefault="009B1A94">
            <w:pPr>
              <w:pStyle w:val="BodyText2"/>
              <w:spacing w:after="60" w:line="240" w:lineRule="auto"/>
              <w:rPr>
                <w:sz w:val="20"/>
              </w:rPr>
            </w:pPr>
            <w:r>
              <w:rPr>
                <w:sz w:val="20"/>
              </w:rPr>
              <w:t>CUW-006: Enviar Notificaciones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17</w:t>
            </w:r>
          </w:p>
        </w:tc>
        <w:tc>
          <w:tcPr>
            <w:tcW w:w="1559" w:type="dxa"/>
            <w:vAlign w:val="center"/>
          </w:tcPr>
          <w:p w:rsidR="008F6070" w:rsidRDefault="009B1A94">
            <w:pPr>
              <w:pStyle w:val="BodyText2"/>
              <w:spacing w:after="60" w:line="240" w:lineRule="auto"/>
              <w:jc w:val="center"/>
              <w:rPr>
                <w:sz w:val="20"/>
              </w:rPr>
            </w:pPr>
            <w:r>
              <w:rPr>
                <w:sz w:val="20"/>
              </w:rPr>
              <w:t>RFW-007</w:t>
            </w:r>
          </w:p>
        </w:tc>
        <w:tc>
          <w:tcPr>
            <w:tcW w:w="5386" w:type="dxa"/>
            <w:tcBorders>
              <w:right w:val="single" w:sz="4" w:space="0" w:color="auto"/>
            </w:tcBorders>
            <w:vAlign w:val="center"/>
          </w:tcPr>
          <w:p w:rsidR="008F6070" w:rsidRDefault="009B1A94">
            <w:pPr>
              <w:pStyle w:val="BodyText2"/>
              <w:spacing w:after="60" w:line="240" w:lineRule="auto"/>
              <w:rPr>
                <w:sz w:val="20"/>
              </w:rPr>
            </w:pPr>
            <w:r>
              <w:rPr>
                <w:sz w:val="20"/>
              </w:rPr>
              <w:t>Gestión de contenido</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CUW-003: Gestionar Archivos</w:t>
            </w:r>
          </w:p>
        </w:tc>
      </w:tr>
      <w:tr w:rsidR="008F6070">
        <w:trPr>
          <w:trHeight w:val="308"/>
        </w:trPr>
        <w:tc>
          <w:tcPr>
            <w:tcW w:w="567" w:type="dxa"/>
            <w:vAlign w:val="center"/>
          </w:tcPr>
          <w:p w:rsidR="008F6070" w:rsidRDefault="009B1A94">
            <w:pPr>
              <w:pStyle w:val="BodyText2"/>
              <w:spacing w:after="60" w:line="240" w:lineRule="auto"/>
              <w:jc w:val="center"/>
              <w:rPr>
                <w:sz w:val="20"/>
              </w:rPr>
            </w:pPr>
            <w:r>
              <w:rPr>
                <w:sz w:val="20"/>
              </w:rPr>
              <w:t>18</w:t>
            </w:r>
          </w:p>
        </w:tc>
        <w:tc>
          <w:tcPr>
            <w:tcW w:w="1559" w:type="dxa"/>
            <w:vAlign w:val="center"/>
          </w:tcPr>
          <w:p w:rsidR="008F6070" w:rsidRDefault="009B1A94">
            <w:pPr>
              <w:pStyle w:val="BodyText2"/>
              <w:spacing w:after="60" w:line="240" w:lineRule="auto"/>
              <w:jc w:val="center"/>
              <w:rPr>
                <w:sz w:val="20"/>
              </w:rPr>
            </w:pPr>
            <w:r>
              <w:rPr>
                <w:sz w:val="20"/>
              </w:rPr>
              <w:t>RFW-008</w:t>
            </w:r>
          </w:p>
        </w:tc>
        <w:tc>
          <w:tcPr>
            <w:tcW w:w="5386" w:type="dxa"/>
            <w:tcBorders>
              <w:right w:val="single" w:sz="4" w:space="0" w:color="auto"/>
            </w:tcBorders>
            <w:vAlign w:val="center"/>
          </w:tcPr>
          <w:p w:rsidR="008F6070" w:rsidRDefault="009B1A94">
            <w:pPr>
              <w:pStyle w:val="BodyText2"/>
              <w:spacing w:after="60" w:line="240" w:lineRule="auto"/>
              <w:rPr>
                <w:sz w:val="20"/>
              </w:rPr>
            </w:pPr>
            <w:r>
              <w:rPr>
                <w:rFonts w:cs="Arial"/>
                <w:color w:val="000000"/>
                <w:sz w:val="20"/>
              </w:rPr>
              <w:t>Límite de descarga a través de red móvil</w:t>
            </w:r>
          </w:p>
        </w:tc>
        <w:tc>
          <w:tcPr>
            <w:tcW w:w="993" w:type="dxa"/>
            <w:vAlign w:val="center"/>
          </w:tcPr>
          <w:p w:rsidR="008F6070" w:rsidRDefault="009B1A94">
            <w:pPr>
              <w:pStyle w:val="BodyText2"/>
              <w:spacing w:after="60" w:line="240" w:lineRule="auto"/>
              <w:rPr>
                <w:sz w:val="20"/>
              </w:rPr>
            </w:pPr>
            <w:r>
              <w:rPr>
                <w:sz w:val="20"/>
              </w:rPr>
              <w:t>WEB</w:t>
            </w:r>
          </w:p>
        </w:tc>
        <w:tc>
          <w:tcPr>
            <w:tcW w:w="5811" w:type="dxa"/>
            <w:tcBorders>
              <w:right w:val="single" w:sz="4" w:space="0" w:color="auto"/>
            </w:tcBorders>
            <w:vAlign w:val="center"/>
          </w:tcPr>
          <w:p w:rsidR="008F6070" w:rsidRDefault="009B1A94">
            <w:pPr>
              <w:pStyle w:val="BodyText2"/>
              <w:spacing w:after="60" w:line="240" w:lineRule="auto"/>
              <w:rPr>
                <w:sz w:val="20"/>
              </w:rPr>
            </w:pPr>
            <w:r>
              <w:rPr>
                <w:sz w:val="20"/>
              </w:rPr>
              <w:t xml:space="preserve">CUW-002: </w:t>
            </w:r>
            <w:r>
              <w:rPr>
                <w:sz w:val="20"/>
                <w:szCs w:val="22"/>
                <w:lang w:eastAsia="en-US"/>
              </w:rPr>
              <w:t>Configurar Tamaño de Carga y Descarga</w:t>
            </w:r>
          </w:p>
        </w:tc>
      </w:tr>
    </w:tbl>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sectPr w:rsidR="008F6070">
          <w:headerReference w:type="even" r:id="rId14"/>
          <w:headerReference w:type="default" r:id="rId15"/>
          <w:footerReference w:type="default" r:id="rId16"/>
          <w:headerReference w:type="first" r:id="rId17"/>
          <w:pgSz w:w="16838" w:h="11906" w:orient="landscape"/>
          <w:pgMar w:top="1418" w:right="992" w:bottom="1134" w:left="992" w:header="720" w:footer="720" w:gutter="0"/>
          <w:cols w:space="720"/>
        </w:sectPr>
      </w:pPr>
    </w:p>
    <w:p w:rsidR="008F6070" w:rsidRDefault="009B1A94">
      <w:pPr>
        <w:pStyle w:val="Titulo1"/>
        <w:tabs>
          <w:tab w:val="clear" w:pos="480"/>
        </w:tabs>
      </w:pPr>
      <w:bookmarkStart w:id="43" w:name="_Toc221349829"/>
      <w:bookmarkStart w:id="44" w:name="_Toc237245927"/>
      <w:bookmarkStart w:id="45" w:name="_Toc419077150"/>
      <w:r>
        <w:lastRenderedPageBreak/>
        <w:t>Información adicional</w:t>
      </w:r>
      <w:bookmarkEnd w:id="43"/>
      <w:bookmarkEnd w:id="44"/>
      <w:bookmarkEnd w:id="45"/>
    </w:p>
    <w:p w:rsidR="008F6070" w:rsidRDefault="009B1A94">
      <w:pPr>
        <w:pStyle w:val="Titulo2"/>
        <w:tabs>
          <w:tab w:val="clear" w:pos="3839"/>
          <w:tab w:val="left" w:pos="940"/>
        </w:tabs>
        <w:ind w:left="993" w:hanging="567"/>
      </w:pPr>
      <w:bookmarkStart w:id="46" w:name="_Toc221349830"/>
      <w:bookmarkStart w:id="47" w:name="_Toc237245928"/>
      <w:bookmarkStart w:id="48" w:name="_Toc419077151"/>
      <w:r>
        <w:t xml:space="preserve">Acuerdos con el </w:t>
      </w:r>
      <w:bookmarkEnd w:id="46"/>
      <w:bookmarkEnd w:id="47"/>
      <w:r>
        <w:t>analista de negocio y/o usuario final</w:t>
      </w:r>
      <w:bookmarkEnd w:id="48"/>
    </w:p>
    <w:p w:rsidR="008F6070" w:rsidRDefault="008F6070">
      <w:pPr>
        <w:pStyle w:val="Texto1"/>
        <w:ind w:left="567"/>
        <w:rPr>
          <w:rFonts w:eastAsia="Times New Roman"/>
          <w:sz w:val="22"/>
          <w:szCs w:val="22"/>
          <w:lang w:eastAsia="en-US"/>
        </w:rPr>
      </w:pPr>
      <w:bookmarkStart w:id="49" w:name="_Toc211168133"/>
    </w:p>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bookmarkEnd w:id="49"/>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p w:rsidR="008F6070" w:rsidRDefault="008F6070">
      <w:pPr>
        <w:pStyle w:val="Texto1"/>
        <w:ind w:left="567"/>
        <w:rPr>
          <w:rFonts w:eastAsia="Times New Roman"/>
          <w:sz w:val="22"/>
          <w:szCs w:val="22"/>
          <w:lang w:eastAsia="en-US"/>
        </w:rPr>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8F6070">
      <w:pPr>
        <w:pStyle w:val="BodyText2"/>
        <w:spacing w:after="60" w:line="240" w:lineRule="auto"/>
        <w:jc w:val="both"/>
      </w:pPr>
    </w:p>
    <w:p w:rsidR="008F6070" w:rsidRDefault="009B1A94">
      <w:pPr>
        <w:pStyle w:val="Titulo2"/>
        <w:tabs>
          <w:tab w:val="clear" w:pos="3839"/>
          <w:tab w:val="left" w:pos="940"/>
        </w:tabs>
        <w:ind w:left="993" w:hanging="567"/>
      </w:pPr>
      <w:bookmarkStart w:id="50" w:name="_Toc419077152"/>
      <w:r>
        <w:t>Consideraciones adicionales del analista funcional</w:t>
      </w:r>
      <w:bookmarkEnd w:id="50"/>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ind w:left="426"/>
        <w:jc w:val="both"/>
      </w:pPr>
    </w:p>
    <w:p w:rsidR="008F6070" w:rsidRDefault="008F6070">
      <w:pPr>
        <w:pStyle w:val="BodyText2"/>
        <w:spacing w:after="60" w:line="240" w:lineRule="auto"/>
        <w:jc w:val="both"/>
        <w:sectPr w:rsidR="008F6070">
          <w:headerReference w:type="even" r:id="rId18"/>
          <w:headerReference w:type="default" r:id="rId19"/>
          <w:footerReference w:type="default" r:id="rId20"/>
          <w:headerReference w:type="first" r:id="rId21"/>
          <w:pgSz w:w="11906" w:h="16838"/>
          <w:pgMar w:top="992" w:right="1134" w:bottom="992" w:left="1418" w:header="720" w:footer="720" w:gutter="0"/>
          <w:cols w:space="720"/>
        </w:sectPr>
      </w:pPr>
    </w:p>
    <w:p w:rsidR="008F6070" w:rsidRDefault="009B1A94">
      <w:pPr>
        <w:pStyle w:val="Titulo1"/>
        <w:tabs>
          <w:tab w:val="clear" w:pos="480"/>
        </w:tabs>
      </w:pPr>
      <w:bookmarkStart w:id="51" w:name="_Toc419077153"/>
      <w:r>
        <w:lastRenderedPageBreak/>
        <w:t>Constancia de aprobaciones al documento</w:t>
      </w:r>
      <w:bookmarkEnd w:id="51"/>
    </w:p>
    <w:p w:rsidR="008F6070" w:rsidRDefault="008F6070"/>
    <w:tbl>
      <w:tblPr>
        <w:tblW w:w="1488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694"/>
        <w:gridCol w:w="2976"/>
        <w:gridCol w:w="1530"/>
        <w:gridCol w:w="7684"/>
      </w:tblGrid>
      <w:tr w:rsidR="008F6070">
        <w:trPr>
          <w:trHeight w:val="277"/>
          <w:tblHeader/>
        </w:trPr>
        <w:tc>
          <w:tcPr>
            <w:tcW w:w="2694"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Nombre</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8F6070" w:rsidRDefault="009B1A94">
            <w:pPr>
              <w:pStyle w:val="DefaultText1"/>
              <w:jc w:val="center"/>
              <w:rPr>
                <w:sz w:val="22"/>
                <w:szCs w:val="22"/>
              </w:rPr>
            </w:pPr>
            <w:r>
              <w:rPr>
                <w:sz w:val="22"/>
                <w:szCs w:val="22"/>
              </w:rPr>
              <w:t>Título / rol</w:t>
            </w:r>
          </w:p>
        </w:tc>
        <w:tc>
          <w:tcPr>
            <w:tcW w:w="1530" w:type="dxa"/>
            <w:tcBorders>
              <w:top w:val="single" w:sz="6" w:space="0" w:color="000000"/>
              <w:left w:val="single" w:sz="6" w:space="0" w:color="000000"/>
              <w:bottom w:val="single" w:sz="6" w:space="0" w:color="000000"/>
              <w:right w:val="single" w:sz="4" w:space="0" w:color="auto"/>
            </w:tcBorders>
            <w:shd w:val="clear" w:color="000000" w:fill="EEECE1"/>
            <w:vAlign w:val="center"/>
          </w:tcPr>
          <w:p w:rsidR="008F6070" w:rsidRDefault="009B1A94">
            <w:pPr>
              <w:pStyle w:val="TableText"/>
              <w:jc w:val="center"/>
              <w:rPr>
                <w:sz w:val="22"/>
                <w:szCs w:val="22"/>
              </w:rPr>
            </w:pPr>
            <w:r>
              <w:rPr>
                <w:sz w:val="22"/>
                <w:szCs w:val="22"/>
              </w:rPr>
              <w:t>Fecha de aprobación</w:t>
            </w:r>
          </w:p>
        </w:tc>
        <w:tc>
          <w:tcPr>
            <w:tcW w:w="7684" w:type="dxa"/>
            <w:tcBorders>
              <w:top w:val="single" w:sz="6" w:space="0" w:color="000000"/>
              <w:left w:val="single" w:sz="4" w:space="0" w:color="auto"/>
              <w:bottom w:val="single" w:sz="6" w:space="0" w:color="000000"/>
              <w:right w:val="single" w:sz="6" w:space="0" w:color="000000"/>
            </w:tcBorders>
            <w:shd w:val="clear" w:color="000000" w:fill="EEECE1"/>
            <w:vAlign w:val="center"/>
          </w:tcPr>
          <w:p w:rsidR="008F6070" w:rsidRDefault="009B1A94">
            <w:pPr>
              <w:pStyle w:val="TableText"/>
              <w:jc w:val="center"/>
              <w:rPr>
                <w:sz w:val="22"/>
                <w:szCs w:val="22"/>
              </w:rPr>
            </w:pPr>
            <w:r>
              <w:rPr>
                <w:sz w:val="22"/>
                <w:szCs w:val="22"/>
              </w:rPr>
              <w:t>Constancia (imagen)</w:t>
            </w:r>
          </w:p>
        </w:tc>
      </w:tr>
      <w:tr w:rsidR="008F6070">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9B1A94">
            <w:pPr>
              <w:pStyle w:val="TableText"/>
              <w:jc w:val="left"/>
              <w:rPr>
                <w:sz w:val="22"/>
                <w:szCs w:val="22"/>
              </w:rPr>
            </w:pPr>
            <w:r>
              <w:rPr>
                <w:sz w:val="22"/>
                <w:szCs w:val="22"/>
              </w:rPr>
              <w:t>TBD</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TableText"/>
              <w:jc w:val="left"/>
              <w:rPr>
                <w:sz w:val="22"/>
                <w:szCs w:val="22"/>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8F6070" w:rsidRDefault="008F6070">
            <w:pPr>
              <w:pStyle w:val="TableText"/>
              <w:jc w:val="center"/>
              <w:rPr>
                <w:color w:val="auto"/>
                <w:sz w:val="22"/>
                <w:szCs w:val="22"/>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8F6070" w:rsidRDefault="008F6070">
            <w:pPr>
              <w:pStyle w:val="TableText"/>
              <w:jc w:val="left"/>
              <w:rPr>
                <w:color w:val="auto"/>
                <w:sz w:val="22"/>
                <w:szCs w:val="22"/>
              </w:rPr>
            </w:pPr>
          </w:p>
        </w:tc>
      </w:tr>
      <w:tr w:rsidR="008F6070">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color w:val="auto"/>
                <w:sz w:val="22"/>
                <w:szCs w:val="22"/>
              </w:rPr>
            </w:pP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8F6070" w:rsidRDefault="008F6070">
            <w:pPr>
              <w:pStyle w:val="DefaultText1"/>
              <w:rPr>
                <w:sz w:val="22"/>
                <w:szCs w:val="22"/>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8F6070" w:rsidRDefault="008F6070">
            <w:pPr>
              <w:pStyle w:val="TableText"/>
              <w:jc w:val="center"/>
              <w:rPr>
                <w:color w:val="auto"/>
                <w:sz w:val="22"/>
                <w:szCs w:val="22"/>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8F6070" w:rsidRDefault="008F6070">
            <w:pPr>
              <w:pStyle w:val="TableText"/>
              <w:jc w:val="left"/>
              <w:rPr>
                <w:color w:val="auto"/>
                <w:sz w:val="22"/>
                <w:szCs w:val="22"/>
              </w:rPr>
            </w:pPr>
          </w:p>
        </w:tc>
      </w:tr>
    </w:tbl>
    <w:p w:rsidR="008F6070" w:rsidRDefault="008F6070"/>
    <w:p w:rsidR="008F6070" w:rsidRDefault="008F6070">
      <w:pPr>
        <w:pStyle w:val="BodyText2"/>
        <w:spacing w:after="60" w:line="240" w:lineRule="auto"/>
        <w:jc w:val="both"/>
      </w:pPr>
    </w:p>
    <w:bookmarkEnd w:id="0"/>
    <w:bookmarkEnd w:id="1"/>
    <w:bookmarkEnd w:id="2"/>
    <w:bookmarkEnd w:id="3"/>
    <w:bookmarkEnd w:id="4"/>
    <w:bookmarkEnd w:id="5"/>
    <w:bookmarkEnd w:id="6"/>
    <w:p w:rsidR="008F6070" w:rsidRDefault="008F6070">
      <w:pPr>
        <w:pStyle w:val="BodyText2"/>
        <w:spacing w:after="60" w:line="240" w:lineRule="auto"/>
        <w:jc w:val="both"/>
      </w:pPr>
    </w:p>
    <w:sectPr w:rsidR="008F6070" w:rsidSect="008F6070">
      <w:headerReference w:type="even" r:id="rId22"/>
      <w:headerReference w:type="default" r:id="rId23"/>
      <w:footerReference w:type="default" r:id="rId24"/>
      <w:headerReference w:type="first" r:id="rId25"/>
      <w:pgSz w:w="16838" w:h="11906" w:orient="landscape"/>
      <w:pgMar w:top="1418" w:right="992" w:bottom="1134"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37A" w:rsidRDefault="007D237A" w:rsidP="008F6070">
      <w:pPr>
        <w:spacing w:after="0" w:line="240" w:lineRule="auto"/>
      </w:pPr>
      <w:r>
        <w:separator/>
      </w:r>
    </w:p>
  </w:endnote>
  <w:endnote w:type="continuationSeparator" w:id="0">
    <w:p w:rsidR="007D237A" w:rsidRDefault="007D237A" w:rsidP="008F6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otusWP Type">
    <w:altName w:val="Segoe Print"/>
    <w:charset w:val="00"/>
    <w:family w:val="auto"/>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Light">
    <w:altName w:val="Segoe Print"/>
    <w:charset w:val="00"/>
    <w:family w:val="auto"/>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Página </w:t>
    </w:r>
    <w:r w:rsidR="00B05B24">
      <w:fldChar w:fldCharType="begin"/>
    </w:r>
    <w:r w:rsidR="00DB0E3C">
      <w:instrText>page  \* MERGEFORMAT</w:instrText>
    </w:r>
    <w:r w:rsidR="00B05B24">
      <w:fldChar w:fldCharType="separate"/>
    </w:r>
    <w:r w:rsidR="00C749DA">
      <w:rPr>
        <w:noProof/>
      </w:rPr>
      <w:t>9</w:t>
    </w:r>
    <w:r w:rsidR="00B05B24">
      <w:rPr>
        <w:noProof/>
      </w:rPr>
      <w:fldChar w:fldCharType="end"/>
    </w:r>
    <w:r>
      <w:t xml:space="preserve"> de </w:t>
    </w:r>
    <w:fldSimple w:instr="numpages  \* MERGEFORMAT">
      <w:r w:rsidR="00C749DA">
        <w:rPr>
          <w:noProof/>
        </w:rPr>
        <w:t>23</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Página </w:t>
    </w:r>
    <w:r w:rsidR="00B05B24">
      <w:fldChar w:fldCharType="begin"/>
    </w:r>
    <w:r w:rsidR="00DB0E3C">
      <w:instrText>page  \* MERGEFORMAT</w:instrText>
    </w:r>
    <w:r w:rsidR="00B05B24">
      <w:fldChar w:fldCharType="separate"/>
    </w:r>
    <w:r w:rsidR="00C749DA">
      <w:rPr>
        <w:noProof/>
      </w:rPr>
      <w:t>13</w:t>
    </w:r>
    <w:r w:rsidR="00B05B24">
      <w:rPr>
        <w:noProof/>
      </w:rPr>
      <w:fldChar w:fldCharType="end"/>
    </w:r>
    <w:r>
      <w:t xml:space="preserve"> de </w:t>
    </w:r>
    <w:fldSimple w:instr="numpages  \* MERGEFORMAT">
      <w:r w:rsidR="00C749DA">
        <w:rPr>
          <w:noProof/>
        </w:rPr>
        <w:t>23</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w:t>
    </w:r>
    <w:r>
      <w:tab/>
    </w:r>
    <w:r>
      <w:tab/>
      <w:t xml:space="preserve">                  Página </w:t>
    </w:r>
    <w:r w:rsidR="00B05B24">
      <w:fldChar w:fldCharType="begin"/>
    </w:r>
    <w:r w:rsidR="00DB0E3C">
      <w:instrText>page  \* MERGEFORMAT</w:instrText>
    </w:r>
    <w:r w:rsidR="00B05B24">
      <w:fldChar w:fldCharType="separate"/>
    </w:r>
    <w:r w:rsidR="00C749DA">
      <w:rPr>
        <w:noProof/>
      </w:rPr>
      <w:t>21</w:t>
    </w:r>
    <w:r w:rsidR="00B05B24">
      <w:rPr>
        <w:noProof/>
      </w:rPr>
      <w:fldChar w:fldCharType="end"/>
    </w:r>
    <w:r>
      <w:t xml:space="preserve"> de </w:t>
    </w:r>
    <w:fldSimple w:instr="numpages  \* MERGEFORMAT">
      <w:r w:rsidR="00C749DA">
        <w:rPr>
          <w:noProof/>
        </w:rPr>
        <w:t>22</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Página </w:t>
    </w:r>
    <w:r w:rsidR="00B05B24">
      <w:fldChar w:fldCharType="begin"/>
    </w:r>
    <w:r w:rsidR="00DB0E3C">
      <w:instrText>page  \* MERGEFORMAT</w:instrText>
    </w:r>
    <w:r w:rsidR="00B05B24">
      <w:fldChar w:fldCharType="separate"/>
    </w:r>
    <w:r w:rsidR="00C749DA">
      <w:rPr>
        <w:noProof/>
      </w:rPr>
      <w:t>22</w:t>
    </w:r>
    <w:r w:rsidR="00B05B24">
      <w:rPr>
        <w:noProof/>
      </w:rPr>
      <w:fldChar w:fldCharType="end"/>
    </w:r>
    <w:r>
      <w:t xml:space="preserve"> de </w:t>
    </w:r>
    <w:fldSimple w:instr="numpages  \* MERGEFORMAT">
      <w:r w:rsidR="00C749DA">
        <w:rPr>
          <w:noProof/>
        </w:rPr>
        <w:t>22</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Pie"/>
      <w:tabs>
        <w:tab w:val="clear" w:pos="9360"/>
        <w:tab w:val="right" w:pos="8647"/>
      </w:tabs>
    </w:pPr>
    <w:r>
      <w:t xml:space="preserve">Yanbal International - Análisis funcional                                              </w:t>
    </w:r>
    <w:r>
      <w:tab/>
      <w:t xml:space="preserve">                                                                     </w:t>
    </w:r>
    <w:r>
      <w:tab/>
    </w:r>
    <w:r>
      <w:tab/>
      <w:t xml:space="preserve">                 Página </w:t>
    </w:r>
    <w:r w:rsidR="00B05B24">
      <w:fldChar w:fldCharType="begin"/>
    </w:r>
    <w:r w:rsidR="00DB0E3C">
      <w:instrText>page  \* MERGEFORMAT</w:instrText>
    </w:r>
    <w:r w:rsidR="00B05B24">
      <w:fldChar w:fldCharType="separate"/>
    </w:r>
    <w:r w:rsidR="00C749DA">
      <w:rPr>
        <w:noProof/>
      </w:rPr>
      <w:t>23</w:t>
    </w:r>
    <w:r w:rsidR="00B05B24">
      <w:rPr>
        <w:noProof/>
      </w:rPr>
      <w:fldChar w:fldCharType="end"/>
    </w:r>
    <w:r>
      <w:t xml:space="preserve"> de </w:t>
    </w:r>
    <w:fldSimple w:instr="numpages  \* MERGEFORMAT">
      <w:r w:rsidR="00C749DA">
        <w:rPr>
          <w:noProof/>
        </w:rPr>
        <w:t>23</w:t>
      </w:r>
    </w:fldSimple>
  </w:p>
  <w:p w:rsidR="008B4431" w:rsidRDefault="008B4431">
    <w:pPr>
      <w:pStyle w:val="DefaultText"/>
      <w:tabs>
        <w:tab w:val="clear" w:pos="720"/>
        <w:tab w:val="left" w:pos="0"/>
      </w:tabs>
      <w:spacing w:after="0"/>
      <w:ind w:left="0"/>
      <w:jc w:val="center"/>
      <w:rPr>
        <w:rFonts w:cs="Arial"/>
        <w:i/>
        <w:color w:val="808080"/>
        <w:sz w:val="14"/>
        <w:szCs w:val="14"/>
      </w:rPr>
    </w:pPr>
  </w:p>
  <w:p w:rsidR="008B4431" w:rsidRDefault="008B4431">
    <w:pPr>
      <w:pStyle w:val="DefaultText"/>
      <w:tabs>
        <w:tab w:val="clear" w:pos="720"/>
        <w:tab w:val="left" w:pos="0"/>
      </w:tabs>
      <w:spacing w:after="0"/>
      <w:ind w:left="0"/>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37A" w:rsidRDefault="007D237A" w:rsidP="008F6070">
      <w:pPr>
        <w:spacing w:after="0" w:line="240" w:lineRule="auto"/>
      </w:pPr>
      <w:r>
        <w:separator/>
      </w:r>
    </w:p>
  </w:footnote>
  <w:footnote w:type="continuationSeparator" w:id="0">
    <w:p w:rsidR="007D237A" w:rsidRDefault="007D237A" w:rsidP="008F6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B05B24">
    <w:pPr>
      <w:pStyle w:val="Header"/>
      <w:rPr>
        <w:rFonts w:ascii="Helvetica" w:hAnsi="Helvetica" w:cs="Arial"/>
        <w:smallCaps/>
        <w:color w:val="0000FF"/>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7" type="#_x0000_t75" style="width:109.5pt;height:27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C749DA">
    <w:pPr>
      <w:pStyle w:val="Header"/>
      <w:rPr>
        <w:rFonts w:ascii="Helvetica" w:hAnsi="Helvetica" w:cs="Arial"/>
        <w:smallCaps/>
        <w:color w:val="0000FF"/>
        <w:szCs w:val="22"/>
      </w:rPr>
    </w:pPr>
    <w:r w:rsidRPr="00B05B24">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31"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w:t>
    </w:r>
    <w:r w:rsidR="008B4431">
      <w:rPr>
        <w:rFonts w:ascii="Helvetica" w:hAnsi="Helvetica" w:cs="Arial"/>
        <w:smallCaps/>
        <w:szCs w:val="22"/>
      </w:rPr>
      <w:tab/>
      <w:t xml:space="preserve">                Análisis Funcional                                                                         </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C749DA">
    <w:pPr>
      <w:pStyle w:val="Header"/>
      <w:rPr>
        <w:rFonts w:ascii="Helvetica" w:hAnsi="Helvetica" w:cs="Arial"/>
        <w:smallCaps/>
        <w:color w:val="0000FF"/>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8" type="#_x0000_t75" style="width:109.5pt;height:27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C749DA">
    <w:pPr>
      <w:pStyle w:val="Header"/>
      <w:rPr>
        <w:rFonts w:ascii="Helvetica" w:hAnsi="Helvetica" w:cs="Arial"/>
        <w:smallCaps/>
        <w:color w:val="0000FF"/>
        <w:szCs w:val="22"/>
      </w:rPr>
    </w:pPr>
    <w:r w:rsidRPr="00B05B24">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9"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w:t>
    </w:r>
    <w:r w:rsidR="008B4431">
      <w:rPr>
        <w:rFonts w:ascii="Helvetica" w:hAnsi="Helvetica" w:cs="Arial"/>
        <w:smallCaps/>
        <w:szCs w:val="22"/>
      </w:rPr>
      <w:tab/>
      <w:t xml:space="preserve">                Análisis Funcional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C749DA">
    <w:pPr>
      <w:pStyle w:val="Header"/>
      <w:rPr>
        <w:rFonts w:ascii="Helvetica" w:hAnsi="Helvetica" w:cs="Arial"/>
        <w:smallCaps/>
        <w:color w:val="0000FF"/>
        <w:szCs w:val="22"/>
      </w:rPr>
    </w:pPr>
    <w:r w:rsidRPr="00B05B24">
      <w:rPr>
        <w:rFonts w:ascii="Helvetica" w:hAnsi="Helvetica" w:cs="Arial"/>
        <w:smallCaps/>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30" type="#_x0000_t75" style="width:160.5pt;height:27.75pt">
          <v:imagedata r:id="rId1" o:title=""/>
        </v:shape>
      </w:pict>
    </w:r>
    <w:r w:rsidR="008B4431">
      <w:rPr>
        <w:rFonts w:ascii="Helvetica" w:hAnsi="Helvetica" w:cs="Arial"/>
        <w:smallCaps/>
        <w:szCs w:val="22"/>
      </w:rPr>
      <w:tab/>
    </w:r>
    <w:r w:rsidR="008B4431">
      <w:rPr>
        <w:rFonts w:ascii="Helvetica" w:hAnsi="Helvetica" w:cs="Arial"/>
        <w:smallCaps/>
        <w:szCs w:val="22"/>
      </w:rPr>
      <w:tab/>
      <w:t xml:space="preserve">                                                             Análisis Funcional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31" w:rsidRDefault="008B44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1873"/>
    <w:multiLevelType w:val="multilevel"/>
    <w:tmpl w:val="02C91873"/>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31E4198"/>
    <w:multiLevelType w:val="multilevel"/>
    <w:tmpl w:val="031E4198"/>
    <w:lvl w:ilvl="0" w:tentative="1">
      <w:start w:val="1"/>
      <w:numFmt w:val="decimal"/>
      <w:lvlText w:val="%1."/>
      <w:lvlJc w:val="left"/>
      <w:pPr>
        <w:tabs>
          <w:tab w:val="left" w:pos="360"/>
        </w:tabs>
        <w:ind w:left="0" w:firstLine="0"/>
      </w:pPr>
      <w:rPr>
        <w:rFonts w:ascii="Arial" w:hAnsi="Arial" w:hint="default"/>
        <w:b/>
        <w:i w:val="0"/>
        <w:sz w:val="32"/>
      </w:rPr>
    </w:lvl>
    <w:lvl w:ilvl="1" w:tentative="1">
      <w:start w:val="1"/>
      <w:numFmt w:val="decimal"/>
      <w:lvlText w:val="%1.%2."/>
      <w:lvlJc w:val="left"/>
      <w:pPr>
        <w:tabs>
          <w:tab w:val="left" w:pos="1060"/>
        </w:tabs>
        <w:ind w:left="576" w:hanging="236"/>
      </w:pPr>
      <w:rPr>
        <w:rFonts w:ascii="Arial" w:hAnsi="Arial" w:hint="default"/>
        <w:b/>
        <w:i w:val="0"/>
        <w:sz w:val="28"/>
      </w:rPr>
    </w:lvl>
    <w:lvl w:ilvl="2" w:tentative="1">
      <w:start w:val="1"/>
      <w:numFmt w:val="decimal"/>
      <w:lvlText w:val="%1.%2.%3"/>
      <w:lvlJc w:val="left"/>
      <w:pPr>
        <w:tabs>
          <w:tab w:val="left" w:pos="1457"/>
        </w:tabs>
        <w:ind w:left="851" w:hanging="114"/>
      </w:pPr>
      <w:rPr>
        <w:rFonts w:ascii="Arial" w:hAnsi="Arial" w:hint="default"/>
        <w:b/>
        <w:i w:val="0"/>
        <w:sz w:val="24"/>
      </w:rPr>
    </w:lvl>
    <w:lvl w:ilvl="3" w:tentative="1">
      <w:start w:val="1"/>
      <w:numFmt w:val="decimal"/>
      <w:pStyle w:val="Heading4"/>
      <w:lvlText w:val="%1.%2.%3.%4"/>
      <w:lvlJc w:val="left"/>
      <w:pPr>
        <w:tabs>
          <w:tab w:val="left" w:pos="864"/>
        </w:tabs>
        <w:ind w:left="864" w:hanging="864"/>
      </w:pPr>
      <w:rPr>
        <w:rFonts w:hint="default"/>
      </w:rPr>
    </w:lvl>
    <w:lvl w:ilvl="4" w:tentative="1">
      <w:start w:val="1"/>
      <w:numFmt w:val="decimal"/>
      <w:pStyle w:val="Heading5"/>
      <w:lvlText w:val="%1.%2.%3.%4.%5"/>
      <w:lvlJc w:val="left"/>
      <w:pPr>
        <w:tabs>
          <w:tab w:val="left" w:pos="1008"/>
        </w:tabs>
        <w:ind w:left="1008" w:hanging="1008"/>
      </w:pPr>
      <w:rPr>
        <w:rFonts w:hint="default"/>
      </w:rPr>
    </w:lvl>
    <w:lvl w:ilvl="5" w:tentative="1">
      <w:start w:val="1"/>
      <w:numFmt w:val="decimal"/>
      <w:pStyle w:val="Heading6"/>
      <w:lvlText w:val="%1.%2.%3.%4.%5.%6"/>
      <w:lvlJc w:val="left"/>
      <w:pPr>
        <w:tabs>
          <w:tab w:val="left" w:pos="1152"/>
        </w:tabs>
        <w:ind w:left="1152" w:hanging="1152"/>
      </w:pPr>
      <w:rPr>
        <w:rFonts w:hint="default"/>
      </w:rPr>
    </w:lvl>
    <w:lvl w:ilvl="6" w:tentative="1">
      <w:start w:val="1"/>
      <w:numFmt w:val="decimal"/>
      <w:pStyle w:val="Heading7"/>
      <w:lvlText w:val="%1.%2.%3.%4.%5.%6.%7"/>
      <w:lvlJc w:val="left"/>
      <w:pPr>
        <w:tabs>
          <w:tab w:val="left" w:pos="1296"/>
        </w:tabs>
        <w:ind w:left="1296" w:hanging="1296"/>
      </w:pPr>
      <w:rPr>
        <w:rFonts w:hint="default"/>
      </w:rPr>
    </w:lvl>
    <w:lvl w:ilvl="7" w:tentative="1">
      <w:start w:val="1"/>
      <w:numFmt w:val="decimal"/>
      <w:pStyle w:val="Heading8"/>
      <w:lvlText w:val="%1.%2.%3.%4.%5.%6.%7.%8"/>
      <w:lvlJc w:val="left"/>
      <w:pPr>
        <w:tabs>
          <w:tab w:val="left" w:pos="1440"/>
        </w:tabs>
        <w:ind w:left="1440" w:hanging="1440"/>
      </w:pPr>
      <w:rPr>
        <w:rFonts w:hint="default"/>
      </w:rPr>
    </w:lvl>
    <w:lvl w:ilvl="8" w:tentative="1">
      <w:start w:val="1"/>
      <w:numFmt w:val="decimal"/>
      <w:pStyle w:val="Heading9"/>
      <w:lvlText w:val="%1.%2.%3.%4.%5.%6.%7.%8.%9"/>
      <w:lvlJc w:val="left"/>
      <w:pPr>
        <w:tabs>
          <w:tab w:val="left" w:pos="1584"/>
        </w:tabs>
        <w:ind w:left="1584" w:hanging="1584"/>
      </w:pPr>
      <w:rPr>
        <w:rFonts w:hint="default"/>
      </w:rPr>
    </w:lvl>
  </w:abstractNum>
  <w:abstractNum w:abstractNumId="2">
    <w:nsid w:val="06D01075"/>
    <w:multiLevelType w:val="multilevel"/>
    <w:tmpl w:val="06D0107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99D7A77"/>
    <w:multiLevelType w:val="multilevel"/>
    <w:tmpl w:val="099D7A77"/>
    <w:lvl w:ilvl="0">
      <w:start w:val="1"/>
      <w:numFmt w:val="decimal"/>
      <w:lvlText w:val="%1."/>
      <w:lvlJc w:val="left"/>
      <w:pPr>
        <w:ind w:left="371" w:hanging="360"/>
      </w:pPr>
      <w:rPr>
        <w:rFonts w:hint="default"/>
      </w:rPr>
    </w:lvl>
    <w:lvl w:ilvl="1" w:tentative="1">
      <w:start w:val="1"/>
      <w:numFmt w:val="lowerLetter"/>
      <w:lvlText w:val="%2."/>
      <w:lvlJc w:val="left"/>
      <w:pPr>
        <w:ind w:left="1091" w:hanging="360"/>
      </w:pPr>
    </w:lvl>
    <w:lvl w:ilvl="2" w:tentative="1">
      <w:start w:val="1"/>
      <w:numFmt w:val="lowerRoman"/>
      <w:lvlText w:val="%3."/>
      <w:lvlJc w:val="right"/>
      <w:pPr>
        <w:ind w:left="1811" w:hanging="180"/>
      </w:pPr>
    </w:lvl>
    <w:lvl w:ilvl="3" w:tentative="1">
      <w:start w:val="1"/>
      <w:numFmt w:val="decimal"/>
      <w:lvlText w:val="%4."/>
      <w:lvlJc w:val="left"/>
      <w:pPr>
        <w:ind w:left="2531" w:hanging="360"/>
      </w:pPr>
    </w:lvl>
    <w:lvl w:ilvl="4" w:tentative="1">
      <w:start w:val="1"/>
      <w:numFmt w:val="lowerLetter"/>
      <w:lvlText w:val="%5."/>
      <w:lvlJc w:val="left"/>
      <w:pPr>
        <w:ind w:left="3251" w:hanging="360"/>
      </w:pPr>
    </w:lvl>
    <w:lvl w:ilvl="5" w:tentative="1">
      <w:start w:val="1"/>
      <w:numFmt w:val="lowerRoman"/>
      <w:lvlText w:val="%6."/>
      <w:lvlJc w:val="right"/>
      <w:pPr>
        <w:ind w:left="3971" w:hanging="180"/>
      </w:pPr>
    </w:lvl>
    <w:lvl w:ilvl="6" w:tentative="1">
      <w:start w:val="1"/>
      <w:numFmt w:val="decimal"/>
      <w:lvlText w:val="%7."/>
      <w:lvlJc w:val="left"/>
      <w:pPr>
        <w:ind w:left="4691" w:hanging="360"/>
      </w:pPr>
    </w:lvl>
    <w:lvl w:ilvl="7" w:tentative="1">
      <w:start w:val="1"/>
      <w:numFmt w:val="lowerLetter"/>
      <w:lvlText w:val="%8."/>
      <w:lvlJc w:val="left"/>
      <w:pPr>
        <w:ind w:left="5411" w:hanging="360"/>
      </w:pPr>
    </w:lvl>
    <w:lvl w:ilvl="8" w:tentative="1">
      <w:start w:val="1"/>
      <w:numFmt w:val="lowerRoman"/>
      <w:lvlText w:val="%9."/>
      <w:lvlJc w:val="right"/>
      <w:pPr>
        <w:ind w:left="6131" w:hanging="180"/>
      </w:pPr>
    </w:lvl>
  </w:abstractNum>
  <w:abstractNum w:abstractNumId="4">
    <w:nsid w:val="15E518F1"/>
    <w:multiLevelType w:val="multilevel"/>
    <w:tmpl w:val="15E518F1"/>
    <w:lvl w:ilvl="0" w:tentative="1">
      <w:start w:val="1"/>
      <w:numFmt w:val="decimal"/>
      <w:pStyle w:val="Titulo4"/>
      <w:isLgl/>
      <w:lvlText w:val="%1."/>
      <w:lvlJc w:val="left"/>
      <w:pPr>
        <w:tabs>
          <w:tab w:val="left" w:pos="397"/>
        </w:tabs>
        <w:ind w:left="397" w:hanging="397"/>
      </w:pPr>
      <w:rPr>
        <w:rFonts w:ascii="Arial" w:hAnsi="Arial" w:hint="default"/>
        <w:b/>
        <w:i w:val="0"/>
        <w:color w:val="auto"/>
        <w:sz w:val="24"/>
        <w:szCs w:val="24"/>
        <w:u w:val="none"/>
      </w:rPr>
    </w:lvl>
    <w:lvl w:ilvl="1" w:tentative="1">
      <w:start w:val="1"/>
      <w:numFmt w:val="lowerLetter"/>
      <w:lvlText w:val="%2)"/>
      <w:lvlJc w:val="left"/>
      <w:pPr>
        <w:tabs>
          <w:tab w:val="left" w:pos="720"/>
        </w:tabs>
        <w:ind w:left="720" w:hanging="360"/>
      </w:pPr>
      <w:rPr>
        <w:rFonts w:hint="default"/>
      </w:rPr>
    </w:lvl>
    <w:lvl w:ilvl="2" w:tentative="1">
      <w:start w:val="1"/>
      <w:numFmt w:val="bullet"/>
      <w:lvlText w:val=""/>
      <w:lvlJc w:val="left"/>
      <w:pPr>
        <w:tabs>
          <w:tab w:val="left" w:pos="1080"/>
        </w:tabs>
        <w:ind w:left="1080" w:hanging="360"/>
      </w:pPr>
      <w:rPr>
        <w:rFonts w:ascii="Symbol" w:hAnsi="Symbol" w:hint="default"/>
      </w:rPr>
    </w:lvl>
    <w:lvl w:ilvl="3" w:tentative="1">
      <w:start w:val="1"/>
      <w:numFmt w:val="none"/>
      <w:pStyle w:val="Titulo5"/>
      <w:lvlText w:val=""/>
      <w:lvlJc w:val="left"/>
      <w:pPr>
        <w:tabs>
          <w:tab w:val="left" w:pos="1440"/>
        </w:tabs>
        <w:ind w:left="1440" w:hanging="363"/>
      </w:pPr>
      <w:rPr>
        <w:rFonts w:hint="default"/>
      </w:rPr>
    </w:lvl>
    <w:lvl w:ilvl="4" w:tentative="1">
      <w:start w:val="1"/>
      <w:numFmt w:val="lowerLetter"/>
      <w:lvlText w:val="(%5)"/>
      <w:lvlJc w:val="left"/>
      <w:pPr>
        <w:tabs>
          <w:tab w:val="left" w:pos="1800"/>
        </w:tabs>
        <w:ind w:left="1800" w:hanging="360"/>
      </w:pPr>
      <w:rPr>
        <w:rFonts w:hint="default"/>
      </w:rPr>
    </w:lvl>
    <w:lvl w:ilvl="5" w:tentative="1">
      <w:start w:val="1"/>
      <w:numFmt w:val="lowerRoman"/>
      <w:lvlText w:val="(%6)"/>
      <w:lvlJc w:val="left"/>
      <w:pPr>
        <w:tabs>
          <w:tab w:val="left" w:pos="2160"/>
        </w:tabs>
        <w:ind w:left="2160" w:hanging="360"/>
      </w:pPr>
      <w:rPr>
        <w:rFonts w:hint="default"/>
      </w:rPr>
    </w:lvl>
    <w:lvl w:ilvl="6" w:tentative="1">
      <w:start w:val="1"/>
      <w:numFmt w:val="decimal"/>
      <w:lvlText w:val="%7."/>
      <w:lvlJc w:val="left"/>
      <w:pPr>
        <w:tabs>
          <w:tab w:val="left" w:pos="2520"/>
        </w:tabs>
        <w:ind w:left="2520" w:hanging="360"/>
      </w:pPr>
      <w:rPr>
        <w:rFonts w:hint="default"/>
      </w:rPr>
    </w:lvl>
    <w:lvl w:ilvl="7" w:tentative="1">
      <w:start w:val="1"/>
      <w:numFmt w:val="lowerLetter"/>
      <w:lvlText w:val="%8."/>
      <w:lvlJc w:val="left"/>
      <w:pPr>
        <w:tabs>
          <w:tab w:val="left" w:pos="2880"/>
        </w:tabs>
        <w:ind w:left="2880" w:hanging="360"/>
      </w:pPr>
      <w:rPr>
        <w:rFonts w:hint="default"/>
      </w:rPr>
    </w:lvl>
    <w:lvl w:ilvl="8" w:tentative="1">
      <w:start w:val="1"/>
      <w:numFmt w:val="lowerRoman"/>
      <w:lvlText w:val="%9."/>
      <w:lvlJc w:val="left"/>
      <w:pPr>
        <w:tabs>
          <w:tab w:val="left" w:pos="3240"/>
        </w:tabs>
        <w:ind w:left="3240" w:hanging="360"/>
      </w:pPr>
      <w:rPr>
        <w:rFonts w:hint="default"/>
      </w:rPr>
    </w:lvl>
  </w:abstractNum>
  <w:abstractNum w:abstractNumId="5">
    <w:nsid w:val="20B15CDA"/>
    <w:multiLevelType w:val="multilevel"/>
    <w:tmpl w:val="9EF23B14"/>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275D5692"/>
    <w:multiLevelType w:val="multilevel"/>
    <w:tmpl w:val="275D5692"/>
    <w:lvl w:ilvl="0" w:tentative="1">
      <w:numFmt w:val="none"/>
      <w:pStyle w:val="VietaCursiva1"/>
      <w:lvlText w:val=""/>
      <w:lvlJc w:val="left"/>
      <w:pPr>
        <w:tabs>
          <w:tab w:val="left" w:pos="284"/>
        </w:tabs>
        <w:ind w:left="284" w:hanging="284"/>
      </w:pPr>
      <w:rPr>
        <w:rFonts w:ascii="Wingdings" w:hAnsi="Wingdings" w:hint="default"/>
        <w:sz w:val="24"/>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7">
    <w:nsid w:val="27AD5B07"/>
    <w:multiLevelType w:val="multilevel"/>
    <w:tmpl w:val="27AD5B07"/>
    <w:lvl w:ilvl="0">
      <w:start w:val="1"/>
      <w:numFmt w:val="bullet"/>
      <w:lvlText w:val=""/>
      <w:lvlJc w:val="left"/>
      <w:pPr>
        <w:ind w:left="786" w:hanging="360"/>
      </w:pPr>
      <w:rPr>
        <w:rFonts w:ascii="Symbol" w:hAnsi="Symbol"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8">
    <w:nsid w:val="379A4B69"/>
    <w:multiLevelType w:val="multilevel"/>
    <w:tmpl w:val="379A4B69"/>
    <w:lvl w:ilvl="0" w:tentative="1">
      <w:start w:val="1"/>
      <w:numFmt w:val="bullet"/>
      <w:pStyle w:val="Vieta3"/>
      <w:lvlText w:val=""/>
      <w:lvlJc w:val="left"/>
      <w:pPr>
        <w:tabs>
          <w:tab w:val="left" w:pos="644"/>
        </w:tabs>
        <w:ind w:left="644"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9">
    <w:nsid w:val="3DED7040"/>
    <w:multiLevelType w:val="multilevel"/>
    <w:tmpl w:val="3DED7040"/>
    <w:lvl w:ilvl="0">
      <w:start w:val="1"/>
      <w:numFmt w:val="decimal"/>
      <w:lvlText w:val="%1"/>
      <w:lvlJc w:val="left"/>
      <w:pPr>
        <w:tabs>
          <w:tab w:val="left" w:pos="480"/>
        </w:tabs>
        <w:ind w:left="480" w:hanging="480"/>
      </w:pPr>
      <w:rPr>
        <w:rFonts w:hint="default"/>
      </w:rPr>
    </w:lvl>
    <w:lvl w:ilvl="1">
      <w:start w:val="1"/>
      <w:numFmt w:val="decimal"/>
      <w:lvlText w:val="%1.%2"/>
      <w:lvlJc w:val="left"/>
      <w:pPr>
        <w:tabs>
          <w:tab w:val="left" w:pos="3839"/>
        </w:tabs>
        <w:ind w:left="3839" w:hanging="720"/>
      </w:pPr>
      <w:rPr>
        <w:rFonts w:hint="default"/>
      </w:rPr>
    </w:lvl>
    <w:lvl w:ilvl="2" w:tentative="1">
      <w:start w:val="1"/>
      <w:numFmt w:val="decimal"/>
      <w:lvlText w:val="%2.%1.%3"/>
      <w:lvlJc w:val="left"/>
      <w:pPr>
        <w:tabs>
          <w:tab w:val="left" w:pos="1930"/>
        </w:tabs>
        <w:ind w:left="157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0">
    <w:nsid w:val="4718386B"/>
    <w:multiLevelType w:val="multilevel"/>
    <w:tmpl w:val="4718386B"/>
    <w:lvl w:ilvl="0" w:tentative="1">
      <w:start w:val="1"/>
      <w:numFmt w:val="bullet"/>
      <w:pStyle w:val="Bullet1"/>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1">
    <w:nsid w:val="48675595"/>
    <w:multiLevelType w:val="multilevel"/>
    <w:tmpl w:val="48675595"/>
    <w:lvl w:ilvl="0" w:tentative="1">
      <w:start w:val="1"/>
      <w:numFmt w:val="decimal"/>
      <w:pStyle w:val="Heading1"/>
      <w:lvlText w:val="%1"/>
      <w:lvlJc w:val="left"/>
      <w:pPr>
        <w:tabs>
          <w:tab w:val="left" w:pos="480"/>
        </w:tabs>
        <w:ind w:left="480" w:hanging="480"/>
      </w:pPr>
      <w:rPr>
        <w:rFonts w:hint="default"/>
      </w:rPr>
    </w:lvl>
    <w:lvl w:ilvl="1" w:tentative="1">
      <w:start w:val="1"/>
      <w:numFmt w:val="decimal"/>
      <w:pStyle w:val="Heading2"/>
      <w:lvlText w:val="%1.%2"/>
      <w:lvlJc w:val="left"/>
      <w:pPr>
        <w:tabs>
          <w:tab w:val="left" w:pos="1145"/>
        </w:tabs>
        <w:ind w:left="1145" w:hanging="720"/>
      </w:pPr>
      <w:rPr>
        <w:rFonts w:hint="default"/>
      </w:rPr>
    </w:lvl>
    <w:lvl w:ilvl="2" w:tentative="1">
      <w:start w:val="1"/>
      <w:numFmt w:val="decimal"/>
      <w:lvlText w:val="%1.%2.%3"/>
      <w:lvlJc w:val="left"/>
      <w:pPr>
        <w:tabs>
          <w:tab w:val="left" w:pos="1570"/>
        </w:tabs>
        <w:ind w:left="157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2">
    <w:nsid w:val="59F0225F"/>
    <w:multiLevelType w:val="multilevel"/>
    <w:tmpl w:val="59F0225F"/>
    <w:lvl w:ilvl="0" w:tentative="1">
      <w:start w:val="1"/>
      <w:numFmt w:val="none"/>
      <w:pStyle w:val="CNLevel1Bullet"/>
      <w:lvlText w:val="●"/>
      <w:lvlJc w:val="left"/>
      <w:pPr>
        <w:tabs>
          <w:tab w:val="left" w:pos="284"/>
        </w:tabs>
        <w:ind w:left="284" w:hanging="284"/>
      </w:pPr>
      <w:rPr>
        <w:rFonts w:hint="default"/>
      </w:rPr>
    </w:lvl>
    <w:lvl w:ilvl="1" w:tentative="1">
      <w:start w:val="1"/>
      <w:numFmt w:val="none"/>
      <w:lvlRestart w:val="0"/>
      <w:pStyle w:val="CNLevel2Bullet"/>
      <w:lvlText w:val="●"/>
      <w:lvlJc w:val="left"/>
      <w:pPr>
        <w:tabs>
          <w:tab w:val="left" w:pos="709"/>
        </w:tabs>
        <w:ind w:left="709" w:hanging="284"/>
      </w:pPr>
      <w:rPr>
        <w:rFonts w:hint="default"/>
      </w:rPr>
    </w:lvl>
    <w:lvl w:ilvl="2" w:tentative="1">
      <w:start w:val="1"/>
      <w:numFmt w:val="none"/>
      <w:lvlRestart w:val="0"/>
      <w:pStyle w:val="Paragraph"/>
      <w:lvlText w:val="●"/>
      <w:lvlJc w:val="left"/>
      <w:pPr>
        <w:tabs>
          <w:tab w:val="left" w:pos="1080"/>
        </w:tabs>
        <w:ind w:left="1080" w:hanging="360"/>
      </w:pPr>
      <w:rPr>
        <w:rFonts w:hint="default"/>
      </w:rPr>
    </w:lvl>
    <w:lvl w:ilvl="3" w:tentative="1">
      <w:start w:val="1"/>
      <w:numFmt w:val="none"/>
      <w:lvlRestart w:val="0"/>
      <w:pStyle w:val="CNLevel3Bullet"/>
      <w:lvlText w:val="●"/>
      <w:lvlJc w:val="left"/>
      <w:pPr>
        <w:tabs>
          <w:tab w:val="left" w:pos="1440"/>
        </w:tabs>
        <w:ind w:left="1440" w:hanging="360"/>
      </w:pPr>
      <w:rPr>
        <w:rFonts w:hint="default"/>
      </w:rPr>
    </w:lvl>
    <w:lvl w:ilvl="4" w:tentative="1">
      <w:start w:val="1"/>
      <w:numFmt w:val="none"/>
      <w:lvlRestart w:val="0"/>
      <w:pStyle w:val="CNLevel4Bullet"/>
      <w:lvlText w:val="●"/>
      <w:lvlJc w:val="left"/>
      <w:pPr>
        <w:tabs>
          <w:tab w:val="left" w:pos="1800"/>
        </w:tabs>
        <w:ind w:left="1800" w:hanging="360"/>
      </w:pPr>
      <w:rPr>
        <w:rFonts w:hint="default"/>
      </w:rPr>
    </w:lvl>
    <w:lvl w:ilvl="5" w:tentative="1">
      <w:start w:val="1"/>
      <w:numFmt w:val="none"/>
      <w:lvlRestart w:val="0"/>
      <w:pStyle w:val="StyleLevel21Before025"/>
      <w:lvlText w:val="●"/>
      <w:lvlJc w:val="left"/>
      <w:pPr>
        <w:tabs>
          <w:tab w:val="left" w:pos="2160"/>
        </w:tabs>
        <w:ind w:left="2160" w:hanging="360"/>
      </w:pPr>
      <w:rPr>
        <w:rFonts w:hint="default"/>
      </w:rPr>
    </w:lvl>
    <w:lvl w:ilvl="6" w:tentative="1">
      <w:start w:val="1"/>
      <w:numFmt w:val="none"/>
      <w:lvlRestart w:val="0"/>
      <w:pStyle w:val="CNInternalNoteEnd"/>
      <w:lvlText w:val="●"/>
      <w:lvlJc w:val="left"/>
      <w:pPr>
        <w:tabs>
          <w:tab w:val="left" w:pos="360"/>
        </w:tabs>
        <w:ind w:left="360" w:hanging="360"/>
      </w:pPr>
      <w:rPr>
        <w:rFonts w:hint="default"/>
      </w:rPr>
    </w:lvl>
    <w:lvl w:ilvl="7" w:tentative="1">
      <w:start w:val="1"/>
      <w:numFmt w:val="none"/>
      <w:lvlRestart w:val="0"/>
      <w:pStyle w:val="CNInternalNoteLevel1Bullet"/>
      <w:lvlText w:val="●"/>
      <w:lvlJc w:val="left"/>
      <w:pPr>
        <w:tabs>
          <w:tab w:val="left" w:pos="720"/>
        </w:tabs>
        <w:ind w:left="720" w:hanging="360"/>
      </w:pPr>
      <w:rPr>
        <w:rFonts w:hint="default"/>
      </w:rPr>
    </w:lvl>
    <w:lvl w:ilvl="8" w:tentative="1">
      <w:start w:val="1"/>
      <w:numFmt w:val="none"/>
      <w:lvlRestart w:val="0"/>
      <w:suff w:val="nothing"/>
      <w:lvlText w:val=""/>
      <w:lvlJc w:val="left"/>
      <w:pPr>
        <w:ind w:left="0" w:firstLine="0"/>
      </w:pPr>
      <w:rPr>
        <w:rFonts w:hint="default"/>
      </w:rPr>
    </w:lvl>
  </w:abstractNum>
  <w:abstractNum w:abstractNumId="13">
    <w:nsid w:val="5B187272"/>
    <w:multiLevelType w:val="multilevel"/>
    <w:tmpl w:val="5B1872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623305DD"/>
    <w:multiLevelType w:val="multilevel"/>
    <w:tmpl w:val="623305DD"/>
    <w:lvl w:ilvl="0">
      <w:start w:val="5"/>
      <w:numFmt w:val="decimal"/>
      <w:pStyle w:val="Titulo1"/>
      <w:lvlText w:val="%1"/>
      <w:lvlJc w:val="left"/>
      <w:pPr>
        <w:tabs>
          <w:tab w:val="left" w:pos="480"/>
        </w:tabs>
        <w:ind w:left="480" w:hanging="480"/>
      </w:pPr>
      <w:rPr>
        <w:rFonts w:hint="default"/>
      </w:rPr>
    </w:lvl>
    <w:lvl w:ilvl="1">
      <w:start w:val="1"/>
      <w:numFmt w:val="decimal"/>
      <w:pStyle w:val="Titulo2"/>
      <w:lvlText w:val="%1.%2"/>
      <w:lvlJc w:val="left"/>
      <w:pPr>
        <w:tabs>
          <w:tab w:val="left" w:pos="3839"/>
        </w:tabs>
        <w:ind w:left="3839" w:hanging="720"/>
      </w:pPr>
      <w:rPr>
        <w:rFonts w:hint="default"/>
      </w:rPr>
    </w:lvl>
    <w:lvl w:ilvl="2" w:tentative="1">
      <w:start w:val="1"/>
      <w:numFmt w:val="decimal"/>
      <w:pStyle w:val="Titulo3"/>
      <w:lvlText w:val="%2.%1.%3"/>
      <w:lvlJc w:val="left"/>
      <w:pPr>
        <w:tabs>
          <w:tab w:val="left" w:pos="2070"/>
        </w:tabs>
        <w:ind w:left="1710" w:hanging="720"/>
      </w:pPr>
      <w:rPr>
        <w:rFonts w:hint="default"/>
      </w:rPr>
    </w:lvl>
    <w:lvl w:ilvl="3" w:tentative="1">
      <w:start w:val="1"/>
      <w:numFmt w:val="decimal"/>
      <w:lvlText w:val="%1.%2.%3.%4"/>
      <w:lvlJc w:val="left"/>
      <w:pPr>
        <w:tabs>
          <w:tab w:val="left" w:pos="2355"/>
        </w:tabs>
        <w:ind w:left="2355" w:hanging="1080"/>
      </w:pPr>
      <w:rPr>
        <w:rFonts w:hint="default"/>
      </w:rPr>
    </w:lvl>
    <w:lvl w:ilvl="4" w:tentative="1">
      <w:start w:val="1"/>
      <w:numFmt w:val="decimal"/>
      <w:lvlText w:val="%1.%2.%3.%4.%5"/>
      <w:lvlJc w:val="left"/>
      <w:pPr>
        <w:tabs>
          <w:tab w:val="left" w:pos="3140"/>
        </w:tabs>
        <w:ind w:left="3140" w:hanging="1440"/>
      </w:pPr>
      <w:rPr>
        <w:rFonts w:hint="default"/>
      </w:rPr>
    </w:lvl>
    <w:lvl w:ilvl="5" w:tentative="1">
      <w:start w:val="1"/>
      <w:numFmt w:val="decimal"/>
      <w:lvlText w:val="%1.%2.%3.%4.%5.%6"/>
      <w:lvlJc w:val="left"/>
      <w:pPr>
        <w:tabs>
          <w:tab w:val="left" w:pos="3565"/>
        </w:tabs>
        <w:ind w:left="3565" w:hanging="1440"/>
      </w:pPr>
      <w:rPr>
        <w:rFonts w:hint="default"/>
      </w:rPr>
    </w:lvl>
    <w:lvl w:ilvl="6" w:tentative="1">
      <w:start w:val="1"/>
      <w:numFmt w:val="decimal"/>
      <w:lvlText w:val="%1.%2.%3.%4.%5.%6.%7"/>
      <w:lvlJc w:val="left"/>
      <w:pPr>
        <w:tabs>
          <w:tab w:val="left" w:pos="4350"/>
        </w:tabs>
        <w:ind w:left="4350" w:hanging="1800"/>
      </w:pPr>
      <w:rPr>
        <w:rFonts w:hint="default"/>
      </w:rPr>
    </w:lvl>
    <w:lvl w:ilvl="7" w:tentative="1">
      <w:start w:val="1"/>
      <w:numFmt w:val="decimal"/>
      <w:lvlText w:val="%1.%2.%3.%4.%5.%6.%7.%8"/>
      <w:lvlJc w:val="left"/>
      <w:pPr>
        <w:tabs>
          <w:tab w:val="left" w:pos="4775"/>
        </w:tabs>
        <w:ind w:left="4775" w:hanging="1800"/>
      </w:pPr>
      <w:rPr>
        <w:rFonts w:hint="default"/>
      </w:rPr>
    </w:lvl>
    <w:lvl w:ilvl="8" w:tentative="1">
      <w:start w:val="1"/>
      <w:numFmt w:val="decimal"/>
      <w:lvlText w:val="%1.%2.%3.%4.%5.%6.%7.%8.%9"/>
      <w:lvlJc w:val="left"/>
      <w:pPr>
        <w:tabs>
          <w:tab w:val="left" w:pos="5560"/>
        </w:tabs>
        <w:ind w:left="5560" w:hanging="2160"/>
      </w:pPr>
      <w:rPr>
        <w:rFonts w:hint="default"/>
      </w:rPr>
    </w:lvl>
  </w:abstractNum>
  <w:abstractNum w:abstractNumId="15">
    <w:nsid w:val="67255469"/>
    <w:multiLevelType w:val="multilevel"/>
    <w:tmpl w:val="67255469"/>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6A5760E3"/>
    <w:multiLevelType w:val="singleLevel"/>
    <w:tmpl w:val="6A5760E3"/>
    <w:lvl w:ilvl="0" w:tentative="1">
      <w:numFmt w:val="none"/>
      <w:pStyle w:val="Bullet"/>
      <w:lvlText w:val="w"/>
      <w:legacy w:legacy="1" w:legacySpace="0" w:legacyIndent="360"/>
      <w:lvlJc w:val="left"/>
      <w:pPr>
        <w:ind w:left="1080" w:hanging="360"/>
      </w:pPr>
      <w:rPr>
        <w:rFonts w:ascii="LotusWP Type" w:hAnsi="LotusWP Type" w:hint="default"/>
        <w:sz w:val="20"/>
      </w:rPr>
    </w:lvl>
  </w:abstractNum>
  <w:abstractNum w:abstractNumId="17">
    <w:nsid w:val="78AC228B"/>
    <w:multiLevelType w:val="multilevel"/>
    <w:tmpl w:val="78AC228B"/>
    <w:lvl w:ilvl="0">
      <w:start w:val="1"/>
      <w:numFmt w:val="decimal"/>
      <w:lvlText w:val="%1."/>
      <w:lvlJc w:val="left"/>
      <w:pPr>
        <w:ind w:left="360" w:hanging="360"/>
      </w:pPr>
      <w:rPr>
        <w:rFonts w:hint="default"/>
      </w:rPr>
    </w:lvl>
    <w:lvl w:ilvl="1" w:tentative="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2"/>
  </w:num>
  <w:num w:numId="4">
    <w:abstractNumId w:val="4"/>
  </w:num>
  <w:num w:numId="5">
    <w:abstractNumId w:val="14"/>
  </w:num>
  <w:num w:numId="6">
    <w:abstractNumId w:val="8"/>
  </w:num>
  <w:num w:numId="7">
    <w:abstractNumId w:val="6"/>
  </w:num>
  <w:num w:numId="8">
    <w:abstractNumId w:val="10"/>
  </w:num>
  <w:num w:numId="9">
    <w:abstractNumId w:val="16"/>
  </w:num>
  <w:num w:numId="10">
    <w:abstractNumId w:val="9"/>
  </w:num>
  <w:num w:numId="11">
    <w:abstractNumId w:val="7"/>
  </w:num>
  <w:num w:numId="12">
    <w:abstractNumId w:val="13"/>
  </w:num>
  <w:num w:numId="13">
    <w:abstractNumId w:val="2"/>
  </w:num>
  <w:num w:numId="14">
    <w:abstractNumId w:val="17"/>
  </w:num>
  <w:num w:numId="15">
    <w:abstractNumId w:val="5"/>
  </w:num>
  <w:num w:numId="16">
    <w:abstractNumId w:val="3"/>
  </w:num>
  <w:num w:numId="17">
    <w:abstractNumId w:val="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oNotTrackMoves/>
  <w:defaultTabStop w:val="709"/>
  <w:hyphenationZone w:val="425"/>
  <w:drawingGridHorizont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F6070"/>
    <w:rsid w:val="0007379B"/>
    <w:rsid w:val="003056E7"/>
    <w:rsid w:val="00320BCD"/>
    <w:rsid w:val="0035108C"/>
    <w:rsid w:val="00393962"/>
    <w:rsid w:val="004C78AE"/>
    <w:rsid w:val="005A732F"/>
    <w:rsid w:val="00624F8E"/>
    <w:rsid w:val="006E7D70"/>
    <w:rsid w:val="006F0B39"/>
    <w:rsid w:val="007626BC"/>
    <w:rsid w:val="007A2799"/>
    <w:rsid w:val="007D237A"/>
    <w:rsid w:val="008017BA"/>
    <w:rsid w:val="008B4431"/>
    <w:rsid w:val="008F6070"/>
    <w:rsid w:val="00905F29"/>
    <w:rsid w:val="009269F1"/>
    <w:rsid w:val="009955DF"/>
    <w:rsid w:val="009B1A94"/>
    <w:rsid w:val="00A65768"/>
    <w:rsid w:val="00AD6F90"/>
    <w:rsid w:val="00AF321F"/>
    <w:rsid w:val="00B05B24"/>
    <w:rsid w:val="00B97C38"/>
    <w:rsid w:val="00BB5CF6"/>
    <w:rsid w:val="00C749DA"/>
    <w:rsid w:val="00C95680"/>
    <w:rsid w:val="00D129A5"/>
    <w:rsid w:val="00D6529E"/>
    <w:rsid w:val="00D76885"/>
    <w:rsid w:val="00D96A72"/>
    <w:rsid w:val="00DA706D"/>
    <w:rsid w:val="00DB0E3C"/>
    <w:rsid w:val="00E679F4"/>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rules v:ext="edit">
        <o:r id="V:Rule8" type="connector" idref="#Straight Connector 20"/>
        <o:r id="V:Rule9" type="connector" idref="#Elbow Connector 19"/>
        <o:r id="V:Rule10" type="connector" idref="#Straight Connector 15"/>
        <o:r id="V:Rule11" type="connector" idref="#Straight Connector 18"/>
        <o:r id="V:Rule12" type="connector" idref="#Straight Connector 14"/>
        <o:r id="V:Rule13" type="connector" idref="#Straight Connector 17"/>
        <o:r id="V:Rule14" type="connector" idref="#Straight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070"/>
    <w:pPr>
      <w:spacing w:after="200" w:line="276" w:lineRule="auto"/>
    </w:pPr>
    <w:rPr>
      <w:rFonts w:ascii="Arial" w:hAnsi="Arial"/>
      <w:sz w:val="22"/>
      <w:lang w:eastAsia="zh-CN"/>
    </w:rPr>
  </w:style>
  <w:style w:type="paragraph" w:styleId="Heading1">
    <w:name w:val="heading 1"/>
    <w:basedOn w:val="Normal"/>
    <w:next w:val="Normal"/>
    <w:qFormat/>
    <w:rsid w:val="008F6070"/>
    <w:pPr>
      <w:keepNext/>
      <w:numPr>
        <w:numId w:val="1"/>
      </w:numPr>
      <w:spacing w:before="20" w:after="20"/>
      <w:jc w:val="both"/>
      <w:outlineLvl w:val="0"/>
    </w:pPr>
    <w:rPr>
      <w:b/>
      <w:kern w:val="28"/>
      <w:sz w:val="36"/>
    </w:rPr>
  </w:style>
  <w:style w:type="paragraph" w:styleId="Heading2">
    <w:name w:val="heading 2"/>
    <w:basedOn w:val="Normal"/>
    <w:next w:val="Normal"/>
    <w:qFormat/>
    <w:rsid w:val="008F6070"/>
    <w:pPr>
      <w:keepNext/>
      <w:numPr>
        <w:ilvl w:val="1"/>
        <w:numId w:val="1"/>
      </w:numPr>
      <w:tabs>
        <w:tab w:val="left" w:pos="480"/>
      </w:tabs>
      <w:spacing w:before="240" w:after="120"/>
      <w:jc w:val="both"/>
      <w:outlineLvl w:val="1"/>
    </w:pPr>
    <w:rPr>
      <w:b/>
      <w:i/>
      <w:kern w:val="21"/>
      <w:sz w:val="28"/>
    </w:rPr>
  </w:style>
  <w:style w:type="paragraph" w:styleId="Heading3">
    <w:name w:val="heading 3"/>
    <w:basedOn w:val="Normal"/>
    <w:qFormat/>
    <w:rsid w:val="008F6070"/>
    <w:pPr>
      <w:keepLines/>
      <w:spacing w:before="120" w:after="120"/>
      <w:ind w:left="720"/>
      <w:jc w:val="both"/>
      <w:outlineLvl w:val="2"/>
    </w:pPr>
    <w:rPr>
      <w:b/>
      <w:snapToGrid w:val="0"/>
    </w:rPr>
  </w:style>
  <w:style w:type="paragraph" w:styleId="Heading4">
    <w:name w:val="heading 4"/>
    <w:basedOn w:val="Normal"/>
    <w:next w:val="Normal"/>
    <w:qFormat/>
    <w:rsid w:val="008F6070"/>
    <w:pPr>
      <w:keepNext/>
      <w:numPr>
        <w:ilvl w:val="3"/>
        <w:numId w:val="2"/>
      </w:numPr>
      <w:tabs>
        <w:tab w:val="left" w:pos="360"/>
      </w:tabs>
      <w:outlineLvl w:val="3"/>
    </w:pPr>
    <w:rPr>
      <w:b/>
    </w:rPr>
  </w:style>
  <w:style w:type="paragraph" w:styleId="Heading5">
    <w:name w:val="heading 5"/>
    <w:basedOn w:val="Normal"/>
    <w:next w:val="Normal"/>
    <w:qFormat/>
    <w:rsid w:val="008F6070"/>
    <w:pPr>
      <w:keepNext/>
      <w:numPr>
        <w:ilvl w:val="4"/>
        <w:numId w:val="2"/>
      </w:numPr>
      <w:tabs>
        <w:tab w:val="left" w:pos="360"/>
      </w:tabs>
      <w:jc w:val="both"/>
      <w:outlineLvl w:val="4"/>
    </w:pPr>
    <w:rPr>
      <w:b/>
      <w:u w:val="single"/>
    </w:rPr>
  </w:style>
  <w:style w:type="paragraph" w:styleId="Heading6">
    <w:name w:val="heading 6"/>
    <w:basedOn w:val="Normal"/>
    <w:next w:val="Normal"/>
    <w:qFormat/>
    <w:rsid w:val="008F6070"/>
    <w:pPr>
      <w:keepNext/>
      <w:numPr>
        <w:ilvl w:val="5"/>
        <w:numId w:val="2"/>
      </w:numPr>
      <w:tabs>
        <w:tab w:val="left" w:pos="360"/>
      </w:tabs>
      <w:outlineLvl w:val="5"/>
    </w:pPr>
    <w:rPr>
      <w:b/>
      <w:i/>
      <w:u w:val="single"/>
    </w:rPr>
  </w:style>
  <w:style w:type="paragraph" w:styleId="Heading7">
    <w:name w:val="heading 7"/>
    <w:basedOn w:val="Normal"/>
    <w:next w:val="Normal"/>
    <w:qFormat/>
    <w:rsid w:val="008F6070"/>
    <w:pPr>
      <w:keepNext/>
      <w:numPr>
        <w:ilvl w:val="6"/>
        <w:numId w:val="2"/>
      </w:numPr>
      <w:tabs>
        <w:tab w:val="clear" w:pos="1296"/>
        <w:tab w:val="left" w:pos="360"/>
        <w:tab w:val="left" w:pos="981"/>
        <w:tab w:val="left" w:pos="1701"/>
        <w:tab w:val="left" w:pos="2421"/>
        <w:tab w:val="left" w:pos="3141"/>
        <w:tab w:val="left" w:pos="3861"/>
        <w:tab w:val="left" w:pos="4581"/>
        <w:tab w:val="left" w:pos="5301"/>
        <w:tab w:val="left" w:pos="6021"/>
        <w:tab w:val="left" w:pos="6741"/>
        <w:tab w:val="left" w:pos="7461"/>
        <w:tab w:val="left" w:pos="8181"/>
        <w:tab w:val="left" w:pos="8901"/>
      </w:tabs>
      <w:ind w:right="142"/>
      <w:outlineLvl w:val="6"/>
    </w:pPr>
    <w:rPr>
      <w:rFonts w:ascii="Tms Rmn" w:hAnsi="Tms Rmn"/>
      <w:b/>
      <w:snapToGrid w:val="0"/>
      <w:color w:val="800000"/>
      <w:u w:val="single"/>
    </w:rPr>
  </w:style>
  <w:style w:type="paragraph" w:styleId="Heading8">
    <w:name w:val="heading 8"/>
    <w:basedOn w:val="Normal"/>
    <w:next w:val="Normal"/>
    <w:link w:val="Heading8Char"/>
    <w:qFormat/>
    <w:rsid w:val="008F6070"/>
    <w:pPr>
      <w:numPr>
        <w:ilvl w:val="7"/>
        <w:numId w:val="2"/>
      </w:numPr>
      <w:tabs>
        <w:tab w:val="left" w:pos="360"/>
      </w:tabs>
      <w:overflowPunct w:val="0"/>
      <w:autoSpaceDE w:val="0"/>
      <w:autoSpaceDN w:val="0"/>
      <w:adjustRightInd w:val="0"/>
      <w:spacing w:before="240" w:after="60"/>
      <w:jc w:val="both"/>
      <w:textAlignment w:val="baseline"/>
      <w:outlineLvl w:val="7"/>
    </w:pPr>
    <w:rPr>
      <w:rFonts w:ascii="Times New Roman" w:hAnsi="Times New Roman"/>
      <w:i/>
      <w:iCs/>
      <w:color w:val="000000"/>
      <w:sz w:val="24"/>
      <w:szCs w:val="24"/>
      <w:lang w:eastAsia="en-US"/>
    </w:rPr>
  </w:style>
  <w:style w:type="paragraph" w:styleId="Heading9">
    <w:name w:val="heading 9"/>
    <w:basedOn w:val="Normal"/>
    <w:next w:val="Normal"/>
    <w:qFormat/>
    <w:rsid w:val="008F6070"/>
    <w:pPr>
      <w:widowControl w:val="0"/>
      <w:numPr>
        <w:ilvl w:val="8"/>
        <w:numId w:val="2"/>
      </w:numPr>
      <w:tabs>
        <w:tab w:val="left" w:pos="360"/>
      </w:tabs>
      <w:spacing w:before="240" w:after="60"/>
      <w:jc w:val="both"/>
      <w:outlineLvl w:val="8"/>
    </w:pPr>
    <w:rPr>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F6070"/>
    <w:rPr>
      <w:rFonts w:ascii="Tahoma" w:hAnsi="Tahoma"/>
      <w:sz w:val="16"/>
      <w:szCs w:val="16"/>
      <w:lang/>
    </w:rPr>
  </w:style>
  <w:style w:type="paragraph" w:styleId="BodyText">
    <w:name w:val="Body Text"/>
    <w:basedOn w:val="Normal"/>
    <w:link w:val="BodyTextChar"/>
    <w:rsid w:val="008F6070"/>
    <w:pPr>
      <w:jc w:val="both"/>
    </w:pPr>
    <w:rPr>
      <w:lang/>
    </w:rPr>
  </w:style>
  <w:style w:type="paragraph" w:styleId="BodyText2">
    <w:name w:val="Body Text 2"/>
    <w:basedOn w:val="Normal"/>
    <w:rsid w:val="008F6070"/>
    <w:pPr>
      <w:spacing w:after="120" w:line="480" w:lineRule="auto"/>
    </w:pPr>
  </w:style>
  <w:style w:type="paragraph" w:styleId="BodyTextIndent">
    <w:name w:val="Body Text Indent"/>
    <w:basedOn w:val="Normal"/>
    <w:link w:val="BodyTextIndentChar"/>
    <w:rsid w:val="008F6070"/>
    <w:pPr>
      <w:ind w:left="425"/>
      <w:jc w:val="both"/>
    </w:pPr>
    <w:rPr>
      <w:i/>
      <w:iCs/>
      <w:color w:val="0000FF"/>
      <w:sz w:val="21"/>
      <w:lang/>
    </w:rPr>
  </w:style>
  <w:style w:type="paragraph" w:styleId="BodyTextIndent2">
    <w:name w:val="Body Text Indent 2"/>
    <w:basedOn w:val="Normal"/>
    <w:rsid w:val="008F6070"/>
    <w:pPr>
      <w:ind w:left="425"/>
      <w:jc w:val="both"/>
      <w:outlineLvl w:val="0"/>
    </w:pPr>
    <w:rPr>
      <w:i/>
      <w:iCs/>
      <w:color w:val="0000FF"/>
    </w:rPr>
  </w:style>
  <w:style w:type="paragraph" w:styleId="CommentText">
    <w:name w:val="annotation text"/>
    <w:basedOn w:val="Normal"/>
    <w:link w:val="CommentTextChar"/>
    <w:rsid w:val="008F6070"/>
    <w:pPr>
      <w:spacing w:after="240"/>
      <w:jc w:val="both"/>
    </w:pPr>
    <w:rPr>
      <w:rFonts w:ascii="Segoe Light" w:hAnsi="Segoe Light"/>
      <w:sz w:val="20"/>
      <w:lang w:eastAsia="en-US"/>
    </w:rPr>
  </w:style>
  <w:style w:type="paragraph" w:styleId="CommentSubject">
    <w:name w:val="annotation subject"/>
    <w:basedOn w:val="CommentText"/>
    <w:next w:val="CommentText"/>
    <w:link w:val="CommentSubjectChar"/>
    <w:rsid w:val="008F6070"/>
    <w:pPr>
      <w:spacing w:after="0"/>
      <w:jc w:val="left"/>
    </w:pPr>
    <w:rPr>
      <w:rFonts w:ascii="Arial" w:hAnsi="Arial"/>
      <w:b/>
      <w:bCs/>
    </w:rPr>
  </w:style>
  <w:style w:type="paragraph" w:styleId="EndnoteText">
    <w:name w:val="endnote text"/>
    <w:basedOn w:val="Normal"/>
    <w:link w:val="EndnoteTextChar"/>
    <w:rsid w:val="008F6070"/>
    <w:rPr>
      <w:sz w:val="20"/>
      <w:lang/>
    </w:rPr>
  </w:style>
  <w:style w:type="paragraph" w:styleId="Footer">
    <w:name w:val="footer"/>
    <w:basedOn w:val="Normal"/>
    <w:rsid w:val="008F6070"/>
    <w:pPr>
      <w:tabs>
        <w:tab w:val="center" w:pos="4320"/>
        <w:tab w:val="right" w:pos="8640"/>
      </w:tabs>
    </w:pPr>
  </w:style>
  <w:style w:type="paragraph" w:styleId="FootnoteText">
    <w:name w:val="footnote text"/>
    <w:basedOn w:val="Normal"/>
    <w:link w:val="FootnoteTextChar"/>
    <w:rsid w:val="008F6070"/>
    <w:rPr>
      <w:sz w:val="20"/>
      <w:lang/>
    </w:rPr>
  </w:style>
  <w:style w:type="paragraph" w:styleId="Header">
    <w:name w:val="header"/>
    <w:basedOn w:val="Normal"/>
    <w:rsid w:val="008F6070"/>
    <w:pPr>
      <w:tabs>
        <w:tab w:val="center" w:pos="4320"/>
        <w:tab w:val="right" w:pos="8640"/>
      </w:tabs>
    </w:pPr>
  </w:style>
  <w:style w:type="paragraph" w:styleId="Title">
    <w:name w:val="Title"/>
    <w:basedOn w:val="Normal"/>
    <w:qFormat/>
    <w:rsid w:val="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center"/>
    </w:pPr>
    <w:rPr>
      <w:rFonts w:ascii="Helvetica" w:hAnsi="Helvetica"/>
      <w:b/>
      <w:snapToGrid w:val="0"/>
      <w:sz w:val="40"/>
    </w:rPr>
  </w:style>
  <w:style w:type="paragraph" w:styleId="TOC1">
    <w:name w:val="toc 1"/>
    <w:basedOn w:val="Normal"/>
    <w:next w:val="Normal"/>
    <w:uiPriority w:val="39"/>
    <w:rsid w:val="008F6070"/>
  </w:style>
  <w:style w:type="paragraph" w:styleId="TOC2">
    <w:name w:val="toc 2"/>
    <w:basedOn w:val="Normal"/>
    <w:next w:val="Normal"/>
    <w:uiPriority w:val="39"/>
    <w:rsid w:val="008F6070"/>
    <w:pPr>
      <w:ind w:left="220"/>
    </w:pPr>
  </w:style>
  <w:style w:type="paragraph" w:styleId="TOC3">
    <w:name w:val="toc 3"/>
    <w:basedOn w:val="Normal"/>
    <w:next w:val="Normal"/>
    <w:semiHidden/>
    <w:rsid w:val="008F6070"/>
    <w:pPr>
      <w:ind w:left="440"/>
    </w:pPr>
  </w:style>
  <w:style w:type="paragraph" w:styleId="TOC4">
    <w:name w:val="toc 4"/>
    <w:basedOn w:val="Normal"/>
    <w:next w:val="Normal"/>
    <w:semiHidden/>
    <w:rsid w:val="008F6070"/>
    <w:pPr>
      <w:ind w:left="660"/>
    </w:pPr>
  </w:style>
  <w:style w:type="paragraph" w:styleId="TOC5">
    <w:name w:val="toc 5"/>
    <w:basedOn w:val="Normal"/>
    <w:next w:val="Normal"/>
    <w:semiHidden/>
    <w:rsid w:val="008F6070"/>
    <w:pPr>
      <w:ind w:left="880"/>
    </w:pPr>
  </w:style>
  <w:style w:type="paragraph" w:styleId="TOC6">
    <w:name w:val="toc 6"/>
    <w:basedOn w:val="Normal"/>
    <w:next w:val="Normal"/>
    <w:semiHidden/>
    <w:rsid w:val="008F6070"/>
    <w:pPr>
      <w:ind w:left="1100"/>
    </w:pPr>
  </w:style>
  <w:style w:type="paragraph" w:styleId="TOC7">
    <w:name w:val="toc 7"/>
    <w:basedOn w:val="Normal"/>
    <w:next w:val="Normal"/>
    <w:semiHidden/>
    <w:rsid w:val="008F6070"/>
    <w:pPr>
      <w:ind w:left="1320"/>
    </w:pPr>
  </w:style>
  <w:style w:type="paragraph" w:styleId="TOC8">
    <w:name w:val="toc 8"/>
    <w:basedOn w:val="Normal"/>
    <w:next w:val="Normal"/>
    <w:semiHidden/>
    <w:rsid w:val="008F6070"/>
    <w:pPr>
      <w:ind w:left="1540"/>
    </w:pPr>
  </w:style>
  <w:style w:type="paragraph" w:styleId="TOC9">
    <w:name w:val="toc 9"/>
    <w:basedOn w:val="Normal"/>
    <w:next w:val="Normal"/>
    <w:semiHidden/>
    <w:rsid w:val="008F6070"/>
    <w:pPr>
      <w:ind w:left="1760"/>
    </w:pPr>
  </w:style>
  <w:style w:type="character" w:styleId="CommentReference">
    <w:name w:val="annotation reference"/>
    <w:rsid w:val="008F6070"/>
    <w:rPr>
      <w:sz w:val="16"/>
      <w:szCs w:val="16"/>
    </w:rPr>
  </w:style>
  <w:style w:type="character" w:styleId="EndnoteReference">
    <w:name w:val="endnote reference"/>
    <w:rsid w:val="008F6070"/>
    <w:rPr>
      <w:vertAlign w:val="superscript"/>
    </w:rPr>
  </w:style>
  <w:style w:type="character" w:styleId="FollowedHyperlink">
    <w:name w:val="FollowedHyperlink"/>
    <w:rsid w:val="008F6070"/>
    <w:rPr>
      <w:color w:val="800080"/>
      <w:u w:val="single"/>
    </w:rPr>
  </w:style>
  <w:style w:type="character" w:styleId="FootnoteReference">
    <w:name w:val="footnote reference"/>
    <w:semiHidden/>
    <w:rsid w:val="008F6070"/>
    <w:rPr>
      <w:vertAlign w:val="superscript"/>
    </w:rPr>
  </w:style>
  <w:style w:type="character" w:styleId="Hyperlink">
    <w:name w:val="Hyperlink"/>
    <w:uiPriority w:val="99"/>
    <w:rsid w:val="008F6070"/>
    <w:rPr>
      <w:color w:val="0000FF"/>
      <w:u w:val="single"/>
    </w:rPr>
  </w:style>
  <w:style w:type="character" w:styleId="PageNumber">
    <w:name w:val="page number"/>
    <w:basedOn w:val="DefaultParagraphFont"/>
    <w:rsid w:val="008F6070"/>
  </w:style>
  <w:style w:type="paragraph" w:customStyle="1" w:styleId="CNInternalNoteEnd">
    <w:name w:val="CN Internal Note End"/>
    <w:basedOn w:val="Normal"/>
    <w:next w:val="CNParagraph"/>
    <w:rsid w:val="008F6070"/>
    <w:pPr>
      <w:numPr>
        <w:ilvl w:val="6"/>
        <w:numId w:val="3"/>
      </w:numPr>
      <w:pBdr>
        <w:bottom w:val="doubleWave" w:sz="6" w:space="1" w:color="FF0000"/>
        <w:right w:val="doubleWave" w:sz="6" w:space="4" w:color="FF0000"/>
      </w:pBdr>
      <w:tabs>
        <w:tab w:val="left" w:pos="284"/>
      </w:tabs>
      <w:spacing w:after="72"/>
      <w:jc w:val="both"/>
    </w:pPr>
    <w:rPr>
      <w:rFonts w:ascii="Times New Roman" w:hAnsi="Times New Roman"/>
      <w:color w:val="FF0000"/>
      <w:sz w:val="20"/>
      <w:lang w:eastAsia="en-US"/>
    </w:rPr>
  </w:style>
  <w:style w:type="paragraph" w:customStyle="1" w:styleId="CNParagraph">
    <w:name w:val="CN Paragraph"/>
    <w:rsid w:val="008F6070"/>
    <w:pPr>
      <w:spacing w:before="28" w:after="28" w:line="276" w:lineRule="auto"/>
      <w:jc w:val="both"/>
    </w:pPr>
    <w:rPr>
      <w:rFonts w:ascii="Arial" w:hAnsi="Arial"/>
      <w:lang w:val="en-US" w:eastAsia="en-US"/>
    </w:rPr>
  </w:style>
  <w:style w:type="paragraph" w:customStyle="1" w:styleId="NumberLevel1">
    <w:name w:val="Number Level 1"/>
    <w:basedOn w:val="Normal"/>
    <w:rsid w:val="008F6070"/>
    <w:pPr>
      <w:spacing w:after="240" w:line="240" w:lineRule="atLeast"/>
    </w:pPr>
    <w:rPr>
      <w:spacing w:val="-5"/>
      <w:sz w:val="20"/>
    </w:rPr>
  </w:style>
  <w:style w:type="paragraph" w:customStyle="1" w:styleId="Texto2">
    <w:name w:val="Texto 2"/>
    <w:basedOn w:val="Titulo4"/>
    <w:rsid w:val="008F6070"/>
    <w:pPr>
      <w:numPr>
        <w:numId w:val="0"/>
      </w:numPr>
      <w:pBdr>
        <w:top w:val="none" w:sz="0" w:space="0" w:color="auto"/>
      </w:pBdr>
      <w:spacing w:before="100" w:after="100"/>
      <w:ind w:left="323"/>
      <w:textAlignment w:val="auto"/>
      <w:outlineLvl w:val="9"/>
    </w:pPr>
    <w:rPr>
      <w:rFonts w:eastAsia="SimSun"/>
      <w:b w:val="0"/>
      <w:i w:val="0"/>
      <w:color w:val="auto"/>
      <w:sz w:val="20"/>
      <w:szCs w:val="24"/>
      <w:lang w:eastAsia="zh-CN"/>
    </w:rPr>
  </w:style>
  <w:style w:type="paragraph" w:customStyle="1" w:styleId="Titulo4">
    <w:name w:val="Titulo 4"/>
    <w:basedOn w:val="Titulo3"/>
    <w:rsid w:val="008F6070"/>
    <w:pPr>
      <w:numPr>
        <w:ilvl w:val="0"/>
        <w:numId w:val="4"/>
      </w:numPr>
      <w:tabs>
        <w:tab w:val="left" w:pos="1080"/>
      </w:tabs>
      <w:spacing w:before="120"/>
    </w:pPr>
    <w:rPr>
      <w:i/>
      <w:sz w:val="22"/>
    </w:rPr>
  </w:style>
  <w:style w:type="paragraph" w:customStyle="1" w:styleId="Titulo3">
    <w:name w:val="Titulo 3"/>
    <w:basedOn w:val="Titulo2"/>
    <w:rsid w:val="008F6070"/>
    <w:pPr>
      <w:numPr>
        <w:ilvl w:val="2"/>
      </w:numPr>
      <w:pBdr>
        <w:top w:val="single" w:sz="8" w:space="7" w:color="000000"/>
      </w:pBdr>
      <w:spacing w:before="140" w:after="140"/>
      <w:outlineLvl w:val="2"/>
    </w:pPr>
    <w:rPr>
      <w:sz w:val="24"/>
      <w:szCs w:val="22"/>
    </w:rPr>
  </w:style>
  <w:style w:type="paragraph" w:customStyle="1" w:styleId="Titulo2">
    <w:name w:val="Titulo 2"/>
    <w:basedOn w:val="Normal"/>
    <w:link w:val="Titulo2Car"/>
    <w:rsid w:val="008F6070"/>
    <w:pPr>
      <w:keepNext/>
      <w:numPr>
        <w:ilvl w:val="1"/>
        <w:numId w:val="5"/>
      </w:numPr>
      <w:pBdr>
        <w:top w:val="single" w:sz="12" w:space="0" w:color="000000"/>
      </w:pBdr>
      <w:tabs>
        <w:tab w:val="left" w:pos="480"/>
      </w:tabs>
      <w:overflowPunct w:val="0"/>
      <w:autoSpaceDE w:val="0"/>
      <w:autoSpaceDN w:val="0"/>
      <w:adjustRightInd w:val="0"/>
      <w:spacing w:before="360" w:after="160"/>
      <w:jc w:val="both"/>
      <w:textAlignment w:val="baseline"/>
      <w:outlineLvl w:val="1"/>
    </w:pPr>
    <w:rPr>
      <w:b/>
      <w:color w:val="000000"/>
      <w:sz w:val="28"/>
      <w:lang w:eastAsia="en-US"/>
    </w:rPr>
  </w:style>
  <w:style w:type="paragraph" w:customStyle="1" w:styleId="DefaultText1">
    <w:name w:val="Default Text:1"/>
    <w:basedOn w:val="Normal"/>
    <w:rsid w:val="008F6070"/>
    <w:pPr>
      <w:overflowPunct w:val="0"/>
      <w:autoSpaceDE w:val="0"/>
      <w:autoSpaceDN w:val="0"/>
      <w:adjustRightInd w:val="0"/>
      <w:spacing w:after="60"/>
      <w:textAlignment w:val="baseline"/>
    </w:pPr>
    <w:rPr>
      <w:color w:val="000000"/>
      <w:sz w:val="20"/>
      <w:lang w:eastAsia="en-US"/>
    </w:rPr>
  </w:style>
  <w:style w:type="paragraph" w:customStyle="1" w:styleId="TablaDetalle">
    <w:name w:val="Tabla Detalle"/>
    <w:basedOn w:val="DefaultText"/>
    <w:rsid w:val="008F6070"/>
    <w:pPr>
      <w:overflowPunct w:val="0"/>
      <w:autoSpaceDE w:val="0"/>
      <w:autoSpaceDN w:val="0"/>
      <w:adjustRightInd w:val="0"/>
      <w:spacing w:after="0"/>
      <w:ind w:left="0"/>
      <w:jc w:val="left"/>
      <w:textAlignment w:val="baseline"/>
    </w:pPr>
    <w:rPr>
      <w:rFonts w:cs="Arial"/>
      <w:color w:val="000000"/>
      <w:sz w:val="20"/>
      <w:lang w:eastAsia="en-US"/>
    </w:rPr>
  </w:style>
  <w:style w:type="paragraph" w:customStyle="1" w:styleId="DefaultText">
    <w:name w:val="Default Text"/>
    <w:basedOn w:val="Normal"/>
    <w:rsid w:val="008F60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jc w:val="both"/>
    </w:pPr>
    <w:rPr>
      <w:snapToGrid w:val="0"/>
    </w:rPr>
  </w:style>
  <w:style w:type="paragraph" w:customStyle="1" w:styleId="Titulo3Car">
    <w:name w:val="Titulo 3 Car"/>
    <w:basedOn w:val="Titulo2"/>
    <w:rsid w:val="008F6070"/>
    <w:pPr>
      <w:numPr>
        <w:numId w:val="0"/>
      </w:numPr>
      <w:tabs>
        <w:tab w:val="clear" w:pos="480"/>
        <w:tab w:val="clear" w:pos="3839"/>
        <w:tab w:val="left" w:pos="720"/>
      </w:tabs>
      <w:ind w:left="720" w:hanging="360"/>
    </w:pPr>
  </w:style>
  <w:style w:type="paragraph" w:customStyle="1" w:styleId="Normal3">
    <w:name w:val="Normal3"/>
    <w:rsid w:val="008F6070"/>
    <w:pPr>
      <w:spacing w:after="200" w:line="276" w:lineRule="auto"/>
    </w:pPr>
    <w:rPr>
      <w:rFonts w:ascii="Arial" w:eastAsia="Arial" w:hAnsi="Arial" w:cs="Arial"/>
      <w:color w:val="000000"/>
      <w:sz w:val="22"/>
      <w:szCs w:val="22"/>
      <w:lang w:val="en-US" w:eastAsia="zh-CN"/>
    </w:rPr>
  </w:style>
  <w:style w:type="paragraph" w:customStyle="1" w:styleId="Texto3">
    <w:name w:val="Texto 3"/>
    <w:basedOn w:val="Texto2"/>
    <w:rsid w:val="008F6070"/>
    <w:pPr>
      <w:ind w:left="1080"/>
    </w:pPr>
  </w:style>
  <w:style w:type="paragraph" w:customStyle="1" w:styleId="TablaTitulo">
    <w:name w:val="Tabla Titulo"/>
    <w:basedOn w:val="DefaultText"/>
    <w:rsid w:val="008F607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center"/>
      <w:textAlignment w:val="baseline"/>
    </w:pPr>
    <w:rPr>
      <w:rFonts w:cs="Arial"/>
      <w:b/>
      <w:bCs/>
      <w:color w:val="000000"/>
      <w:sz w:val="20"/>
      <w:lang w:eastAsia="en-US"/>
    </w:rPr>
  </w:style>
  <w:style w:type="paragraph" w:customStyle="1" w:styleId="CNLevel3Bullet">
    <w:name w:val="CN Level 3 Bullet"/>
    <w:basedOn w:val="CNParagraph"/>
    <w:rsid w:val="008F6070"/>
    <w:pPr>
      <w:numPr>
        <w:ilvl w:val="3"/>
        <w:numId w:val="3"/>
      </w:numPr>
      <w:tabs>
        <w:tab w:val="left" w:pos="284"/>
      </w:tabs>
    </w:pPr>
  </w:style>
  <w:style w:type="paragraph" w:customStyle="1" w:styleId="BalloonText1">
    <w:name w:val="Balloon Text1"/>
    <w:basedOn w:val="Normal"/>
    <w:semiHidden/>
    <w:rsid w:val="008F6070"/>
    <w:rPr>
      <w:rFonts w:ascii="Tahoma" w:hAnsi="Tahoma" w:cs="Tahoma"/>
      <w:sz w:val="16"/>
      <w:szCs w:val="16"/>
    </w:rPr>
  </w:style>
  <w:style w:type="paragraph" w:customStyle="1" w:styleId="Titulo1">
    <w:name w:val="Titulo 1"/>
    <w:basedOn w:val="Normal"/>
    <w:rsid w:val="008F6070"/>
    <w:pPr>
      <w:keepNext/>
      <w:pageBreakBefore/>
      <w:numPr>
        <w:numId w:val="5"/>
      </w:numPr>
      <w:pBdr>
        <w:top w:val="single" w:sz="24" w:space="7" w:color="000000"/>
      </w:pBdr>
      <w:overflowPunct w:val="0"/>
      <w:autoSpaceDE w:val="0"/>
      <w:autoSpaceDN w:val="0"/>
      <w:adjustRightInd w:val="0"/>
      <w:spacing w:before="320" w:after="160"/>
      <w:jc w:val="both"/>
      <w:textAlignment w:val="baseline"/>
      <w:outlineLvl w:val="0"/>
    </w:pPr>
    <w:rPr>
      <w:rFonts w:cs="Arial"/>
      <w:b/>
      <w:bCs/>
      <w:color w:val="000000"/>
      <w:sz w:val="32"/>
      <w:lang w:eastAsia="en-US"/>
    </w:rPr>
  </w:style>
  <w:style w:type="paragraph" w:customStyle="1" w:styleId="StyleLevel21Before025">
    <w:name w:val="Style Level 2: 1. + Before:  0.25&quot;"/>
    <w:basedOn w:val="Normal"/>
    <w:rsid w:val="008F6070"/>
    <w:pPr>
      <w:numPr>
        <w:ilvl w:val="5"/>
        <w:numId w:val="3"/>
      </w:numPr>
      <w:tabs>
        <w:tab w:val="left" w:pos="284"/>
      </w:tabs>
      <w:spacing w:before="28" w:after="28"/>
      <w:jc w:val="both"/>
    </w:pPr>
    <w:rPr>
      <w:rFonts w:cs="Arial"/>
      <w:sz w:val="20"/>
      <w:szCs w:val="24"/>
      <w:lang w:eastAsia="en-US"/>
    </w:rPr>
  </w:style>
  <w:style w:type="paragraph" w:customStyle="1" w:styleId="TableText">
    <w:name w:val="Table Text"/>
    <w:basedOn w:val="Normal"/>
    <w:rsid w:val="008F6070"/>
    <w:pPr>
      <w:overflowPunct w:val="0"/>
      <w:autoSpaceDE w:val="0"/>
      <w:autoSpaceDN w:val="0"/>
      <w:adjustRightInd w:val="0"/>
      <w:spacing w:after="60"/>
      <w:jc w:val="right"/>
      <w:textAlignment w:val="baseline"/>
    </w:pPr>
    <w:rPr>
      <w:color w:val="000000"/>
      <w:sz w:val="20"/>
      <w:lang w:eastAsia="en-US"/>
    </w:rPr>
  </w:style>
  <w:style w:type="paragraph" w:customStyle="1" w:styleId="Table">
    <w:name w:val="Table"/>
    <w:basedOn w:val="Normal"/>
    <w:rsid w:val="008F6070"/>
    <w:rPr>
      <w:rFonts w:ascii="Segoe Light" w:hAnsi="Segoe Light"/>
      <w:lang w:eastAsia="en-US"/>
    </w:rPr>
  </w:style>
  <w:style w:type="paragraph" w:customStyle="1" w:styleId="TextoTabla1">
    <w:name w:val="Texto Tabla 1"/>
    <w:basedOn w:val="Normal"/>
    <w:rsid w:val="008F6070"/>
    <w:pPr>
      <w:overflowPunct w:val="0"/>
      <w:autoSpaceDE w:val="0"/>
      <w:autoSpaceDN w:val="0"/>
      <w:adjustRightInd w:val="0"/>
      <w:textAlignment w:val="baseline"/>
    </w:pPr>
    <w:rPr>
      <w:rFonts w:cs="Arial"/>
      <w:sz w:val="24"/>
      <w:szCs w:val="24"/>
      <w:lang w:eastAsia="ko-KR"/>
    </w:rPr>
  </w:style>
  <w:style w:type="paragraph" w:customStyle="1" w:styleId="Pie">
    <w:name w:val="Pie"/>
    <w:basedOn w:val="DefaultText"/>
    <w:rsid w:val="008F6070"/>
    <w:pPr>
      <w:pBdr>
        <w:top w:val="single" w:sz="4" w:space="7" w:color="000000"/>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overflowPunct w:val="0"/>
      <w:autoSpaceDE w:val="0"/>
      <w:autoSpaceDN w:val="0"/>
      <w:adjustRightInd w:val="0"/>
      <w:spacing w:after="0"/>
      <w:ind w:left="0"/>
      <w:textAlignment w:val="baseline"/>
    </w:pPr>
    <w:rPr>
      <w:color w:val="000000"/>
      <w:sz w:val="16"/>
      <w:lang w:eastAsia="en-US"/>
    </w:rPr>
  </w:style>
  <w:style w:type="paragraph" w:customStyle="1" w:styleId="Vieta3">
    <w:name w:val="Viñeta 3"/>
    <w:basedOn w:val="Titulo4"/>
    <w:rsid w:val="008F6070"/>
    <w:pPr>
      <w:numPr>
        <w:numId w:val="6"/>
      </w:numPr>
      <w:pBdr>
        <w:top w:val="none" w:sz="0" w:space="0" w:color="auto"/>
      </w:pBdr>
      <w:tabs>
        <w:tab w:val="clear" w:pos="397"/>
        <w:tab w:val="clear" w:pos="1080"/>
      </w:tabs>
      <w:spacing w:before="0" w:after="0"/>
      <w:ind w:left="1080"/>
      <w:outlineLvl w:val="9"/>
    </w:pPr>
    <w:rPr>
      <w:rFonts w:cs="Arial"/>
      <w:b w:val="0"/>
      <w:i w:val="0"/>
      <w:sz w:val="20"/>
      <w:szCs w:val="20"/>
    </w:rPr>
  </w:style>
  <w:style w:type="paragraph" w:customStyle="1" w:styleId="ListParagraph1">
    <w:name w:val="List Paragraph1"/>
    <w:basedOn w:val="Normal"/>
    <w:qFormat/>
    <w:rsid w:val="008F6070"/>
    <w:pPr>
      <w:ind w:left="708"/>
    </w:pPr>
  </w:style>
  <w:style w:type="paragraph" w:customStyle="1" w:styleId="Texto1">
    <w:name w:val="Texto 1"/>
    <w:basedOn w:val="Texto2"/>
    <w:rsid w:val="008F6070"/>
    <w:pPr>
      <w:ind w:left="0"/>
    </w:pPr>
    <w:rPr>
      <w:szCs w:val="21"/>
    </w:rPr>
  </w:style>
  <w:style w:type="paragraph" w:customStyle="1" w:styleId="CNInternalNoteLevel1Bullet">
    <w:name w:val="CN Internal Note Level 1 Bullet"/>
    <w:basedOn w:val="Normal"/>
    <w:rsid w:val="008F6070"/>
    <w:pPr>
      <w:numPr>
        <w:ilvl w:val="7"/>
        <w:numId w:val="3"/>
      </w:numPr>
      <w:pBdr>
        <w:right w:val="doubleWave" w:sz="6" w:space="4" w:color="FF0000"/>
      </w:pBdr>
      <w:tabs>
        <w:tab w:val="left" w:pos="284"/>
      </w:tabs>
      <w:spacing w:before="28" w:after="28"/>
      <w:jc w:val="both"/>
    </w:pPr>
    <w:rPr>
      <w:rFonts w:ascii="Times New Roman" w:hAnsi="Times New Roman"/>
      <w:color w:val="FF0000"/>
      <w:sz w:val="20"/>
      <w:lang w:eastAsia="en-US"/>
    </w:rPr>
  </w:style>
  <w:style w:type="paragraph" w:customStyle="1" w:styleId="sli2">
    <w:name w:val="sli2"/>
    <w:basedOn w:val="Normal"/>
    <w:rsid w:val="008F6070"/>
    <w:pPr>
      <w:spacing w:before="216"/>
      <w:ind w:left="3600"/>
    </w:pPr>
    <w:rPr>
      <w:rFonts w:ascii="Times New Roman" w:hAnsi="Times New Roman"/>
      <w:sz w:val="24"/>
    </w:rPr>
  </w:style>
  <w:style w:type="paragraph" w:customStyle="1" w:styleId="TextoCursivo2">
    <w:name w:val="Texto Cursivo 2"/>
    <w:basedOn w:val="Normal"/>
    <w:rsid w:val="008F6070"/>
    <w:pPr>
      <w:overflowPunct w:val="0"/>
      <w:autoSpaceDE w:val="0"/>
      <w:autoSpaceDN w:val="0"/>
      <w:adjustRightInd w:val="0"/>
      <w:spacing w:before="120"/>
      <w:jc w:val="both"/>
      <w:textAlignment w:val="baseline"/>
    </w:pPr>
    <w:rPr>
      <w:i/>
      <w:color w:val="0000FF"/>
      <w:szCs w:val="22"/>
      <w:lang w:eastAsia="ko-KR"/>
    </w:rPr>
  </w:style>
  <w:style w:type="paragraph" w:customStyle="1" w:styleId="EstiloAnalisisFuncional">
    <w:name w:val="Estilo_AnalisisFuncional"/>
    <w:basedOn w:val="Titulo2"/>
    <w:link w:val="EstiloAnalisisFuncionalCar"/>
    <w:rsid w:val="008F6070"/>
    <w:pPr>
      <w:numPr>
        <w:numId w:val="0"/>
      </w:numPr>
      <w:tabs>
        <w:tab w:val="clear" w:pos="480"/>
      </w:tabs>
      <w:ind w:left="567"/>
    </w:pPr>
    <w:rPr>
      <w:rFonts w:cs="Arial"/>
    </w:rPr>
  </w:style>
  <w:style w:type="paragraph" w:customStyle="1" w:styleId="preamble">
    <w:name w:val="preamble"/>
    <w:basedOn w:val="Normal"/>
    <w:rsid w:val="008F6070"/>
    <w:pPr>
      <w:spacing w:line="216" w:lineRule="exact"/>
      <w:jc w:val="right"/>
    </w:pPr>
    <w:rPr>
      <w:rFonts w:ascii="Helvetica" w:hAnsi="Helvetica"/>
      <w:b/>
      <w:i/>
      <w:snapToGrid w:val="0"/>
    </w:rPr>
  </w:style>
  <w:style w:type="paragraph" w:customStyle="1" w:styleId="Heading">
    <w:name w:val="Heading"/>
    <w:basedOn w:val="Normal"/>
    <w:rsid w:val="008F6070"/>
    <w:pPr>
      <w:keepNext/>
      <w:pBdr>
        <w:top w:val="single" w:sz="12" w:space="7" w:color="000000"/>
      </w:pBdr>
      <w:overflowPunct w:val="0"/>
      <w:autoSpaceDE w:val="0"/>
      <w:autoSpaceDN w:val="0"/>
      <w:adjustRightInd w:val="0"/>
      <w:spacing w:after="160"/>
      <w:jc w:val="both"/>
      <w:textAlignment w:val="baseline"/>
    </w:pPr>
    <w:rPr>
      <w:b/>
      <w:color w:val="000000"/>
      <w:sz w:val="32"/>
      <w:lang w:eastAsia="en-US"/>
    </w:rPr>
  </w:style>
  <w:style w:type="paragraph" w:customStyle="1" w:styleId="Step">
    <w:name w:val="Step"/>
    <w:basedOn w:val="Normal"/>
    <w:rsid w:val="008F6070"/>
    <w:pPr>
      <w:spacing w:after="240" w:line="240" w:lineRule="atLeast"/>
      <w:ind w:left="1440" w:hanging="360"/>
    </w:pPr>
    <w:rPr>
      <w:b/>
      <w:spacing w:val="-5"/>
    </w:rPr>
  </w:style>
  <w:style w:type="paragraph" w:customStyle="1" w:styleId="CNLevel2Bullet">
    <w:name w:val="CN Level 2 Bullet"/>
    <w:basedOn w:val="CNParagraph"/>
    <w:rsid w:val="008F6070"/>
    <w:pPr>
      <w:numPr>
        <w:ilvl w:val="1"/>
        <w:numId w:val="3"/>
      </w:numPr>
      <w:tabs>
        <w:tab w:val="left" w:pos="284"/>
      </w:tabs>
    </w:pPr>
  </w:style>
  <w:style w:type="paragraph" w:customStyle="1" w:styleId="CaratulaTablaDetalle">
    <w:name w:val="Caratula Tabla Detalle"/>
    <w:basedOn w:val="DefaultText"/>
    <w:rsid w:val="008F607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left"/>
      <w:textAlignment w:val="baseline"/>
    </w:pPr>
    <w:rPr>
      <w:rFonts w:cs="Arial"/>
      <w:color w:val="000000"/>
      <w:sz w:val="20"/>
      <w:lang w:eastAsia="en-US"/>
    </w:rPr>
  </w:style>
  <w:style w:type="paragraph" w:customStyle="1" w:styleId="VietaCursiva1">
    <w:name w:val="Viñeta Cursiva 1"/>
    <w:basedOn w:val="Normal"/>
    <w:rsid w:val="008F6070"/>
    <w:pPr>
      <w:numPr>
        <w:numId w:val="7"/>
      </w:numPr>
      <w:overflowPunct w:val="0"/>
      <w:autoSpaceDE w:val="0"/>
      <w:autoSpaceDN w:val="0"/>
      <w:adjustRightInd w:val="0"/>
      <w:jc w:val="both"/>
      <w:textAlignment w:val="baseline"/>
    </w:pPr>
    <w:rPr>
      <w:rFonts w:cs="Arial"/>
      <w:i/>
      <w:color w:val="0000FF"/>
      <w:szCs w:val="24"/>
      <w:lang w:eastAsia="ko-KR"/>
    </w:rPr>
  </w:style>
  <w:style w:type="paragraph" w:customStyle="1" w:styleId="Titulo5">
    <w:name w:val="Titulo 5"/>
    <w:basedOn w:val="Normal"/>
    <w:rsid w:val="008F6070"/>
    <w:pPr>
      <w:numPr>
        <w:ilvl w:val="3"/>
        <w:numId w:val="4"/>
      </w:numPr>
      <w:tabs>
        <w:tab w:val="clear" w:pos="1440"/>
        <w:tab w:val="left" w:pos="397"/>
        <w:tab w:val="left" w:pos="1080"/>
      </w:tabs>
      <w:overflowPunct w:val="0"/>
      <w:autoSpaceDE w:val="0"/>
      <w:autoSpaceDN w:val="0"/>
      <w:adjustRightInd w:val="0"/>
      <w:spacing w:before="120" w:after="120"/>
      <w:ind w:left="1080" w:firstLine="0"/>
      <w:jc w:val="both"/>
      <w:textAlignment w:val="baseline"/>
    </w:pPr>
    <w:rPr>
      <w:rFonts w:cs="Arial"/>
      <w:b/>
      <w:szCs w:val="22"/>
      <w:lang w:eastAsia="ko-KR"/>
    </w:rPr>
  </w:style>
  <w:style w:type="paragraph" w:customStyle="1" w:styleId="TextoTabla2">
    <w:name w:val="Texto Tabla 2"/>
    <w:basedOn w:val="Normal"/>
    <w:rsid w:val="008F6070"/>
    <w:pPr>
      <w:overflowPunct w:val="0"/>
      <w:autoSpaceDE w:val="0"/>
      <w:autoSpaceDN w:val="0"/>
      <w:adjustRightInd w:val="0"/>
      <w:textAlignment w:val="baseline"/>
    </w:pPr>
    <w:rPr>
      <w:rFonts w:cs="Arial"/>
      <w:szCs w:val="22"/>
      <w:lang w:eastAsia="ko-KR"/>
    </w:rPr>
  </w:style>
  <w:style w:type="paragraph" w:customStyle="1" w:styleId="TextoCursivo1">
    <w:name w:val="Texto Cursivo 1"/>
    <w:basedOn w:val="Normal"/>
    <w:rsid w:val="008F6070"/>
    <w:pPr>
      <w:overflowPunct w:val="0"/>
      <w:autoSpaceDE w:val="0"/>
      <w:autoSpaceDN w:val="0"/>
      <w:adjustRightInd w:val="0"/>
      <w:spacing w:before="120"/>
      <w:jc w:val="both"/>
      <w:textAlignment w:val="baseline"/>
    </w:pPr>
    <w:rPr>
      <w:rFonts w:cs="Arial"/>
      <w:i/>
      <w:color w:val="0000FF"/>
      <w:sz w:val="24"/>
      <w:szCs w:val="24"/>
      <w:lang w:eastAsia="ko-KR"/>
    </w:rPr>
  </w:style>
  <w:style w:type="paragraph" w:customStyle="1" w:styleId="TextoCursivo2Car">
    <w:name w:val="Texto Cursivo 2 Car"/>
    <w:basedOn w:val="Normal"/>
    <w:rsid w:val="008F6070"/>
    <w:pPr>
      <w:overflowPunct w:val="0"/>
      <w:autoSpaceDE w:val="0"/>
      <w:autoSpaceDN w:val="0"/>
      <w:adjustRightInd w:val="0"/>
      <w:spacing w:before="120"/>
      <w:jc w:val="both"/>
      <w:textAlignment w:val="baseline"/>
    </w:pPr>
    <w:rPr>
      <w:i/>
      <w:color w:val="0000FF"/>
      <w:szCs w:val="22"/>
      <w:lang w:eastAsia="ko-KR"/>
    </w:rPr>
  </w:style>
  <w:style w:type="paragraph" w:customStyle="1" w:styleId="CNLevel1Bullet">
    <w:name w:val="CN Level 1 Bullet"/>
    <w:basedOn w:val="CNParagraph"/>
    <w:rsid w:val="008F6070"/>
    <w:pPr>
      <w:numPr>
        <w:numId w:val="3"/>
      </w:numPr>
    </w:pPr>
  </w:style>
  <w:style w:type="paragraph" w:customStyle="1" w:styleId="TituloTabla2">
    <w:name w:val="Titulo Tabla 2"/>
    <w:basedOn w:val="Normal"/>
    <w:rsid w:val="008F6070"/>
    <w:pPr>
      <w:overflowPunct w:val="0"/>
      <w:autoSpaceDE w:val="0"/>
      <w:autoSpaceDN w:val="0"/>
      <w:adjustRightInd w:val="0"/>
      <w:jc w:val="center"/>
      <w:textAlignment w:val="baseline"/>
    </w:pPr>
    <w:rPr>
      <w:rFonts w:cs="Arial"/>
      <w:b/>
      <w:szCs w:val="22"/>
      <w:lang w:eastAsia="ko-KR"/>
    </w:rPr>
  </w:style>
  <w:style w:type="paragraph" w:customStyle="1" w:styleId="Bullet1">
    <w:name w:val="Bullet 1"/>
    <w:basedOn w:val="Normal"/>
    <w:rsid w:val="008F6070"/>
    <w:pPr>
      <w:numPr>
        <w:numId w:val="8"/>
      </w:numPr>
      <w:spacing w:before="28" w:after="28"/>
      <w:jc w:val="both"/>
    </w:pPr>
    <w:rPr>
      <w:rFonts w:cs="Arial"/>
      <w:sz w:val="20"/>
      <w:szCs w:val="24"/>
      <w:lang w:eastAsia="en-US"/>
    </w:rPr>
  </w:style>
  <w:style w:type="paragraph" w:customStyle="1" w:styleId="Bullet">
    <w:name w:val="Bullet"/>
    <w:basedOn w:val="Normal"/>
    <w:rsid w:val="008F6070"/>
    <w:pPr>
      <w:numPr>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ind w:right="72"/>
      <w:jc w:val="both"/>
    </w:pPr>
    <w:rPr>
      <w:snapToGrid w:val="0"/>
      <w:color w:val="000000"/>
    </w:rPr>
  </w:style>
  <w:style w:type="paragraph" w:customStyle="1" w:styleId="Vieta2">
    <w:name w:val="Viñeta 2"/>
    <w:basedOn w:val="Titulo4"/>
    <w:rsid w:val="008F6070"/>
    <w:pPr>
      <w:numPr>
        <w:numId w:val="0"/>
      </w:numPr>
      <w:pBdr>
        <w:top w:val="none" w:sz="0" w:space="0" w:color="auto"/>
      </w:pBdr>
      <w:tabs>
        <w:tab w:val="clear" w:pos="397"/>
        <w:tab w:val="clear" w:pos="1080"/>
        <w:tab w:val="left" w:pos="720"/>
      </w:tabs>
      <w:spacing w:before="0" w:after="0"/>
      <w:ind w:left="720" w:hanging="360"/>
      <w:outlineLvl w:val="9"/>
    </w:pPr>
    <w:rPr>
      <w:b w:val="0"/>
      <w:i w:val="0"/>
      <w:sz w:val="20"/>
      <w:szCs w:val="20"/>
    </w:rPr>
  </w:style>
  <w:style w:type="paragraph" w:customStyle="1" w:styleId="CNLevel4Bullet">
    <w:name w:val="CN Level 4 Bullet"/>
    <w:basedOn w:val="CNParagraph"/>
    <w:rsid w:val="008F6070"/>
    <w:pPr>
      <w:numPr>
        <w:ilvl w:val="4"/>
        <w:numId w:val="3"/>
      </w:numPr>
      <w:tabs>
        <w:tab w:val="left" w:pos="284"/>
      </w:tabs>
    </w:pPr>
  </w:style>
  <w:style w:type="paragraph" w:customStyle="1" w:styleId="Texto2Car">
    <w:name w:val="Texto 2 Car"/>
    <w:basedOn w:val="Titulo4"/>
    <w:rsid w:val="008F6070"/>
    <w:pPr>
      <w:numPr>
        <w:numId w:val="0"/>
      </w:numPr>
      <w:tabs>
        <w:tab w:val="clear" w:pos="397"/>
      </w:tabs>
      <w:spacing w:before="0"/>
      <w:ind w:left="720"/>
    </w:pPr>
  </w:style>
  <w:style w:type="paragraph" w:customStyle="1" w:styleId="CellText">
    <w:name w:val="Cell Text"/>
    <w:basedOn w:val="Normal"/>
    <w:rsid w:val="008F6070"/>
    <w:pPr>
      <w:overflowPunct w:val="0"/>
      <w:autoSpaceDE w:val="0"/>
      <w:autoSpaceDN w:val="0"/>
      <w:adjustRightInd w:val="0"/>
      <w:spacing w:before="60" w:after="60"/>
      <w:textAlignment w:val="baseline"/>
    </w:pPr>
    <w:rPr>
      <w:color w:val="000000"/>
      <w:sz w:val="20"/>
      <w:lang w:eastAsia="en-US"/>
    </w:rPr>
  </w:style>
  <w:style w:type="paragraph" w:customStyle="1" w:styleId="Paragraph">
    <w:name w:val="Paragraph"/>
    <w:basedOn w:val="Normal"/>
    <w:rsid w:val="008F6070"/>
    <w:pPr>
      <w:numPr>
        <w:ilvl w:val="2"/>
        <w:numId w:val="3"/>
      </w:numPr>
      <w:tabs>
        <w:tab w:val="clear" w:pos="1080"/>
        <w:tab w:val="left" w:pos="284"/>
        <w:tab w:val="left" w:pos="450"/>
      </w:tabs>
      <w:spacing w:before="28" w:after="28"/>
      <w:jc w:val="both"/>
    </w:pPr>
    <w:rPr>
      <w:rFonts w:cs="Arial"/>
      <w:sz w:val="20"/>
      <w:szCs w:val="24"/>
      <w:lang w:eastAsia="en-US"/>
    </w:rPr>
  </w:style>
  <w:style w:type="paragraph" w:customStyle="1" w:styleId="Panel">
    <w:name w:val="Panel"/>
    <w:basedOn w:val="Normal"/>
    <w:rsid w:val="008F6070"/>
    <w:pPr>
      <w:overflowPunct w:val="0"/>
      <w:autoSpaceDE w:val="0"/>
      <w:autoSpaceDN w:val="0"/>
      <w:adjustRightInd w:val="0"/>
      <w:spacing w:before="240" w:after="240"/>
      <w:jc w:val="center"/>
      <w:textAlignment w:val="baseline"/>
    </w:pPr>
    <w:rPr>
      <w:rFonts w:cs="Arial"/>
      <w:b/>
      <w:sz w:val="24"/>
      <w:szCs w:val="24"/>
      <w:lang w:eastAsia="ko-KR"/>
    </w:rPr>
  </w:style>
  <w:style w:type="paragraph" w:customStyle="1" w:styleId="TituloTabla1">
    <w:name w:val="Titulo Tabla 1"/>
    <w:basedOn w:val="Normal"/>
    <w:rsid w:val="008F6070"/>
    <w:pPr>
      <w:tabs>
        <w:tab w:val="center" w:pos="-2880"/>
      </w:tabs>
      <w:overflowPunct w:val="0"/>
      <w:autoSpaceDE w:val="0"/>
      <w:autoSpaceDN w:val="0"/>
      <w:adjustRightInd w:val="0"/>
      <w:textAlignment w:val="baseline"/>
    </w:pPr>
    <w:rPr>
      <w:rFonts w:cs="Arial"/>
      <w:b/>
      <w:sz w:val="24"/>
      <w:szCs w:val="24"/>
      <w:lang w:eastAsia="ko-KR"/>
    </w:rPr>
  </w:style>
  <w:style w:type="paragraph" w:customStyle="1" w:styleId="DefaultText2">
    <w:name w:val="Default Text:2"/>
    <w:basedOn w:val="Normal"/>
    <w:rsid w:val="008F6070"/>
    <w:pPr>
      <w:overflowPunct w:val="0"/>
      <w:autoSpaceDE w:val="0"/>
      <w:autoSpaceDN w:val="0"/>
      <w:adjustRightInd w:val="0"/>
      <w:spacing w:after="60"/>
      <w:textAlignment w:val="baseline"/>
    </w:pPr>
    <w:rPr>
      <w:rFonts w:ascii="Times New Roman" w:hAnsi="Times New Roman"/>
      <w:color w:val="000000"/>
      <w:sz w:val="24"/>
      <w:lang w:eastAsia="en-US"/>
    </w:rPr>
  </w:style>
  <w:style w:type="paragraph" w:customStyle="1" w:styleId="CNParagraphBold">
    <w:name w:val="CN Paragraph Bold"/>
    <w:basedOn w:val="CNParagraph"/>
    <w:rsid w:val="008F6070"/>
    <w:pPr>
      <w:keepNext/>
    </w:pPr>
    <w:rPr>
      <w:b/>
    </w:rPr>
  </w:style>
  <w:style w:type="character" w:customStyle="1" w:styleId="FootnoteTextChar">
    <w:name w:val="Footnote Text Char"/>
    <w:link w:val="FootnoteText"/>
    <w:rsid w:val="008F6070"/>
    <w:rPr>
      <w:rFonts w:ascii="Arial" w:hAnsi="Arial"/>
    </w:rPr>
  </w:style>
  <w:style w:type="character" w:customStyle="1" w:styleId="CommentTextChar">
    <w:name w:val="Comment Text Char"/>
    <w:link w:val="CommentText"/>
    <w:rsid w:val="008F6070"/>
    <w:rPr>
      <w:rFonts w:ascii="Segoe Light" w:hAnsi="Segoe Light"/>
      <w:lang w:eastAsia="en-US"/>
    </w:rPr>
  </w:style>
  <w:style w:type="character" w:customStyle="1" w:styleId="EstiloAnalisisFuncionalCar">
    <w:name w:val="Estilo_AnalisisFuncional Car"/>
    <w:link w:val="EstiloAnalisisFuncional"/>
    <w:locked/>
    <w:rsid w:val="008F6070"/>
    <w:rPr>
      <w:rFonts w:ascii="Arial" w:hAnsi="Arial" w:cs="Arial"/>
      <w:b/>
      <w:color w:val="000000"/>
      <w:sz w:val="28"/>
      <w:lang w:eastAsia="en-US" w:bidi="ar-SA"/>
    </w:rPr>
  </w:style>
  <w:style w:type="character" w:customStyle="1" w:styleId="Titulo3CarCar">
    <w:name w:val="Titulo 3 Car Car"/>
    <w:rsid w:val="008F6070"/>
    <w:rPr>
      <w:rFonts w:ascii="Arial" w:hAnsi="Arial" w:cs="Arial"/>
      <w:b/>
      <w:sz w:val="24"/>
      <w:szCs w:val="24"/>
      <w:u w:val="single"/>
      <w:lang w:eastAsia="ko-KR" w:bidi="ar-SA"/>
    </w:rPr>
  </w:style>
  <w:style w:type="character" w:customStyle="1" w:styleId="EndnoteTextChar">
    <w:name w:val="Endnote Text Char"/>
    <w:link w:val="EndnoteText"/>
    <w:rsid w:val="008F6070"/>
    <w:rPr>
      <w:rFonts w:ascii="Arial" w:hAnsi="Arial"/>
    </w:rPr>
  </w:style>
  <w:style w:type="character" w:customStyle="1" w:styleId="Texto2CarCar">
    <w:name w:val="Texto 2 Car Car"/>
    <w:basedOn w:val="Titulo4Car"/>
    <w:rsid w:val="008F6070"/>
    <w:rPr>
      <w:rFonts w:ascii="Arial" w:hAnsi="Arial" w:cs="Arial"/>
      <w:b/>
      <w:i/>
      <w:sz w:val="22"/>
      <w:szCs w:val="22"/>
      <w:u w:val="single"/>
      <w:lang w:eastAsia="ko-KR" w:bidi="ar-SA"/>
    </w:rPr>
  </w:style>
  <w:style w:type="character" w:customStyle="1" w:styleId="Titulo4Car">
    <w:name w:val="Titulo 4 Car"/>
    <w:rsid w:val="008F6070"/>
    <w:rPr>
      <w:rFonts w:ascii="Arial" w:hAnsi="Arial" w:cs="Arial"/>
      <w:b/>
      <w:i/>
      <w:sz w:val="22"/>
      <w:szCs w:val="22"/>
      <w:u w:val="single"/>
      <w:lang w:eastAsia="ko-KR" w:bidi="ar-SA"/>
    </w:rPr>
  </w:style>
  <w:style w:type="character" w:customStyle="1" w:styleId="CommentTextChar1">
    <w:name w:val="Comment Text Char1"/>
    <w:semiHidden/>
    <w:locked/>
    <w:rsid w:val="008F6070"/>
    <w:rPr>
      <w:rFonts w:ascii="Segoe Light" w:hAnsi="Segoe Light"/>
    </w:rPr>
  </w:style>
  <w:style w:type="character" w:customStyle="1" w:styleId="Titulo2Car">
    <w:name w:val="Titulo 2 Car"/>
    <w:link w:val="Titulo2"/>
    <w:locked/>
    <w:rsid w:val="008F6070"/>
    <w:rPr>
      <w:rFonts w:ascii="Arial" w:hAnsi="Arial"/>
      <w:b/>
      <w:color w:val="000000"/>
      <w:sz w:val="28"/>
      <w:lang w:eastAsia="en-US"/>
    </w:rPr>
  </w:style>
  <w:style w:type="character" w:customStyle="1" w:styleId="BalloonTextChar">
    <w:name w:val="Balloon Text Char"/>
    <w:link w:val="BalloonText"/>
    <w:rsid w:val="008F6070"/>
    <w:rPr>
      <w:rFonts w:ascii="Tahoma" w:hAnsi="Tahoma" w:cs="Tahoma"/>
      <w:sz w:val="16"/>
      <w:szCs w:val="16"/>
    </w:rPr>
  </w:style>
  <w:style w:type="character" w:customStyle="1" w:styleId="CommentSubjectChar">
    <w:name w:val="Comment Subject Char"/>
    <w:link w:val="CommentSubject"/>
    <w:rsid w:val="008F6070"/>
    <w:rPr>
      <w:rFonts w:ascii="Arial" w:hAnsi="Arial"/>
      <w:b/>
      <w:bCs/>
      <w:lang w:eastAsia="en-US"/>
    </w:rPr>
  </w:style>
  <w:style w:type="character" w:customStyle="1" w:styleId="TextoCursivo2CarCar">
    <w:name w:val="Texto Cursivo 2 Car Car"/>
    <w:rsid w:val="008F6070"/>
    <w:rPr>
      <w:rFonts w:ascii="Arial" w:hAnsi="Arial"/>
      <w:i/>
      <w:color w:val="0000FF"/>
      <w:sz w:val="22"/>
      <w:szCs w:val="22"/>
      <w:lang w:eastAsia="ko-KR" w:bidi="ar-SA"/>
    </w:rPr>
  </w:style>
  <w:style w:type="paragraph" w:styleId="DocumentMap">
    <w:name w:val="Document Map"/>
    <w:basedOn w:val="Normal"/>
    <w:link w:val="DocumentMapChar"/>
    <w:rsid w:val="00BB5CF6"/>
    <w:rPr>
      <w:rFonts w:ascii="Tahoma" w:hAnsi="Tahoma"/>
      <w:sz w:val="16"/>
      <w:szCs w:val="16"/>
      <w:lang/>
    </w:rPr>
  </w:style>
  <w:style w:type="character" w:customStyle="1" w:styleId="DocumentMapChar">
    <w:name w:val="Document Map Char"/>
    <w:link w:val="DocumentMap"/>
    <w:rsid w:val="00BB5CF6"/>
    <w:rPr>
      <w:rFonts w:ascii="Tahoma" w:hAnsi="Tahoma" w:cs="Tahoma"/>
      <w:sz w:val="16"/>
      <w:szCs w:val="16"/>
      <w:lang w:eastAsia="zh-CN"/>
    </w:rPr>
  </w:style>
  <w:style w:type="character" w:customStyle="1" w:styleId="Heading8Char">
    <w:name w:val="Heading 8 Char"/>
    <w:link w:val="Heading8"/>
    <w:rsid w:val="009955DF"/>
    <w:rPr>
      <w:i/>
      <w:iCs/>
      <w:color w:val="000000"/>
      <w:sz w:val="24"/>
      <w:szCs w:val="24"/>
      <w:lang w:eastAsia="en-US"/>
    </w:rPr>
  </w:style>
  <w:style w:type="character" w:customStyle="1" w:styleId="BodyTextChar">
    <w:name w:val="Body Text Char"/>
    <w:link w:val="BodyText"/>
    <w:rsid w:val="00905F29"/>
    <w:rPr>
      <w:rFonts w:ascii="Arial" w:hAnsi="Arial"/>
      <w:sz w:val="22"/>
      <w:lang w:eastAsia="zh-CN"/>
    </w:rPr>
  </w:style>
  <w:style w:type="character" w:customStyle="1" w:styleId="BodyTextIndentChar">
    <w:name w:val="Body Text Indent Char"/>
    <w:link w:val="BodyTextIndent"/>
    <w:rsid w:val="00905F29"/>
    <w:rPr>
      <w:rFonts w:ascii="Arial" w:hAnsi="Arial"/>
      <w:i/>
      <w:iCs/>
      <w:color w:val="0000FF"/>
      <w:sz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23</Pages>
  <Words>2495</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SPP-F013 Análisis funcional</vt:lpstr>
    </vt:vector>
  </TitlesOfParts>
  <Manager>Luis Kitayama</Manager>
  <Company>Yanbal Internacional</Company>
  <LinksUpToDate>false</LinksUpToDate>
  <CharactersWithSpaces>16191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SPP-F013 Análisis funcional</dc:title>
  <dc:subject>Metodología del CID</dc:subject>
  <dc:creator>Ricardo Vallejos Contreras</dc:creator>
  <cp:keywords>análisis, funcional</cp:keywords>
  <cp:lastModifiedBy>Manuel Galagarza Garcia</cp:lastModifiedBy>
  <cp:revision>24</cp:revision>
  <cp:lastPrinted>2010-09-22T20:33:00Z</cp:lastPrinted>
  <dcterms:created xsi:type="dcterms:W3CDTF">2015-04-30T15:23:00Z</dcterms:created>
  <dcterms:modified xsi:type="dcterms:W3CDTF">2015-05-18T23:42:00Z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IBM</vt:lpwstr>
  </property>
  <property fmtid="{D5CDD505-2E9C-101B-9397-08002B2CF9AE}" pid="3" name="KSOProductBuildVer">
    <vt:lpwstr>1033-9.1.0.4674</vt:lpwstr>
  </property>
</Properties>
</file>